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A97D6" w14:textId="77777777" w:rsidR="00731DC7" w:rsidRDefault="00F43574">
      <w:pPr>
        <w:rPr>
          <w:rFonts w:ascii="Arial" w:hAnsi="Arial"/>
          <w:sz w:val="20"/>
          <w:szCs w:val="20"/>
          <w:lang w:val="en-US"/>
        </w:rPr>
      </w:pPr>
      <w:r>
        <w:rPr>
          <w:rFonts w:ascii="Arial" w:hAnsi="Arial"/>
          <w:b/>
          <w:bCs/>
          <w:color w:val="000000"/>
          <w:sz w:val="20"/>
          <w:szCs w:val="20"/>
          <w:lang w:val="en-US"/>
        </w:rPr>
        <w:t>Guideline-based ADFICE_IT advice</w:t>
      </w:r>
    </w:p>
    <w:p w14:paraId="1C2FD1BF" w14:textId="77777777" w:rsidR="00731DC7" w:rsidRDefault="00731DC7">
      <w:pPr>
        <w:rPr>
          <w:rFonts w:ascii="Arial" w:hAnsi="Arial"/>
          <w:b/>
          <w:bCs/>
          <w:color w:val="000000"/>
          <w:sz w:val="20"/>
          <w:szCs w:val="20"/>
          <w:lang w:val="en-US"/>
        </w:rPr>
      </w:pPr>
    </w:p>
    <w:p w14:paraId="718E6087" w14:textId="77777777" w:rsidR="00731DC7" w:rsidRDefault="00F43574">
      <w:pPr>
        <w:rPr>
          <w:rFonts w:ascii="Arial;Helvetica;sans-serif" w:hAnsi="Arial;Helvetica;sans-serif" w:hint="eastAsia"/>
          <w:color w:val="800000"/>
          <w:sz w:val="20"/>
          <w:lang w:val="en-US"/>
        </w:rPr>
      </w:pPr>
      <w:r>
        <w:rPr>
          <w:rFonts w:ascii="Arial;Helvetica;sans-serif" w:hAnsi="Arial;Helvetica;sans-serif"/>
          <w:color w:val="800000"/>
          <w:sz w:val="20"/>
          <w:lang w:val="en-US"/>
        </w:rPr>
        <w:t>Note for education for doctors:</w:t>
      </w:r>
    </w:p>
    <w:p w14:paraId="7E1A1A91" w14:textId="77777777" w:rsidR="00731DC7" w:rsidRDefault="00F43574">
      <w:pPr>
        <w:rPr>
          <w:rFonts w:ascii="Arial;Helvetica;sans-serif" w:hAnsi="Arial;Helvetica;sans-serif" w:hint="eastAsia"/>
          <w:color w:val="800000"/>
          <w:sz w:val="20"/>
          <w:lang w:val="en-US"/>
        </w:rPr>
      </w:pPr>
      <w:r>
        <w:rPr>
          <w:rFonts w:ascii="Arial;Helvetica;sans-serif" w:hAnsi="Arial;Helvetica;sans-serif"/>
          <w:color w:val="800000"/>
          <w:sz w:val="20"/>
          <w:lang w:val="en-US"/>
        </w:rPr>
        <w:t>The starting point for these recommendations is the table on page 63-64 of the Richtlijn Valpreventie, Medications that may have relation to falls that are not covered in that table are not covered by this tool.</w:t>
      </w:r>
    </w:p>
    <w:p w14:paraId="4A7A32DF" w14:textId="77777777" w:rsidR="00731DC7" w:rsidRDefault="00F43574">
      <w:pPr>
        <w:rPr>
          <w:rFonts w:ascii="Arial;Helvetica;sans-serif" w:hAnsi="Arial;Helvetica;sans-serif" w:hint="eastAsia"/>
          <w:color w:val="800000"/>
          <w:sz w:val="20"/>
          <w:lang w:val="en-US"/>
        </w:rPr>
      </w:pPr>
      <w:r>
        <w:rPr>
          <w:rFonts w:ascii="Arial;Helvetica;sans-serif" w:hAnsi="Arial;Helvetica;sans-serif"/>
          <w:color w:val="800000"/>
          <w:sz w:val="20"/>
          <w:lang w:val="en-US"/>
        </w:rPr>
        <w:t>This is NOT a general deprescribing tool (yet). It only gives recommendations directly related to falls. Other reasons to desprescribe (e.g. poor renal function, cardiac risk, etc.) are not covered.</w:t>
      </w:r>
    </w:p>
    <w:p w14:paraId="4CFE7B23" w14:textId="77777777" w:rsidR="00731DC7" w:rsidRDefault="00731DC7">
      <w:pPr>
        <w:rPr>
          <w:rFonts w:ascii="Arial" w:hAnsi="Arial"/>
          <w:b/>
          <w:color w:val="000000"/>
          <w:sz w:val="20"/>
          <w:szCs w:val="20"/>
          <w:lang w:val="en-US"/>
        </w:rPr>
      </w:pPr>
    </w:p>
    <w:p w14:paraId="59C6DDA8" w14:textId="77777777" w:rsidR="00731DC7" w:rsidRDefault="00F43574">
      <w:pPr>
        <w:pStyle w:val="BodyText"/>
        <w:spacing w:after="0"/>
        <w:rPr>
          <w:lang w:val="en-US"/>
        </w:rPr>
      </w:pPr>
      <w:r>
        <w:rPr>
          <w:rFonts w:ascii="Arial" w:hAnsi="Arial"/>
          <w:b/>
          <w:color w:val="000000"/>
          <w:sz w:val="20"/>
          <w:szCs w:val="20"/>
          <w:lang w:val="en-US"/>
        </w:rPr>
        <w:t>Medicatiebeoordeling:</w:t>
      </w:r>
    </w:p>
    <w:p w14:paraId="3D325E1B" w14:textId="77777777" w:rsidR="00731DC7" w:rsidRDefault="00731DC7">
      <w:pPr>
        <w:pStyle w:val="BodyText"/>
        <w:spacing w:after="0"/>
        <w:rPr>
          <w:rFonts w:ascii="Arial" w:hAnsi="Arial"/>
          <w:sz w:val="20"/>
          <w:szCs w:val="20"/>
          <w:lang w:val="en-US"/>
        </w:rPr>
      </w:pPr>
    </w:p>
    <w:p w14:paraId="5051171C" w14:textId="77777777" w:rsidR="00731DC7" w:rsidRDefault="00F43574">
      <w:pPr>
        <w:pStyle w:val="BodyText"/>
        <w:tabs>
          <w:tab w:val="left" w:pos="14196"/>
        </w:tabs>
        <w:spacing w:after="0"/>
        <w:rPr>
          <w:lang w:val="en-US"/>
        </w:rPr>
      </w:pPr>
      <w:r>
        <w:rPr>
          <w:rFonts w:ascii="Arial" w:hAnsi="Arial"/>
          <w:color w:val="6600CC"/>
          <w:sz w:val="20"/>
          <w:szCs w:val="20"/>
          <w:lang w:val="en-US"/>
        </w:rPr>
        <w:t>NOTE:</w:t>
      </w:r>
    </w:p>
    <w:p w14:paraId="51F07D30" w14:textId="77777777" w:rsidR="00731DC7" w:rsidRDefault="00F43574">
      <w:pPr>
        <w:pStyle w:val="BodyText"/>
        <w:tabs>
          <w:tab w:val="left" w:pos="14196"/>
        </w:tabs>
        <w:spacing w:after="0"/>
        <w:rPr>
          <w:lang w:val="en-US"/>
        </w:rPr>
      </w:pPr>
      <w:r>
        <w:rPr>
          <w:rFonts w:ascii="Arial" w:hAnsi="Arial"/>
          <w:color w:val="6600CC"/>
          <w:sz w:val="20"/>
          <w:szCs w:val="20"/>
          <w:lang w:val="en-US"/>
        </w:rPr>
        <w:t>Advice (text not associated with checkboxes) should appear in the order that it appears in the table.</w:t>
      </w:r>
    </w:p>
    <w:p w14:paraId="11FF897C" w14:textId="77777777" w:rsidR="00731DC7" w:rsidRDefault="00F43574">
      <w:pPr>
        <w:pStyle w:val="BodyText"/>
        <w:tabs>
          <w:tab w:val="left" w:pos="14196"/>
        </w:tabs>
        <w:spacing w:after="0"/>
        <w:rPr>
          <w:rFonts w:ascii="Arial" w:hAnsi="Arial"/>
          <w:sz w:val="20"/>
          <w:szCs w:val="20"/>
          <w:lang w:val="en-US"/>
        </w:rPr>
      </w:pPr>
      <w:r>
        <w:rPr>
          <w:rFonts w:ascii="Arial" w:hAnsi="Arial"/>
          <w:color w:val="6600CC"/>
          <w:sz w:val="20"/>
          <w:szCs w:val="20"/>
          <w:lang w:val="en-US"/>
        </w:rPr>
        <w:t>Algorithm for the correct ordering of checkboxes</w:t>
      </w:r>
    </w:p>
    <w:p w14:paraId="134A14DE" w14:textId="77777777" w:rsidR="00731DC7" w:rsidRDefault="00F43574">
      <w:pPr>
        <w:tabs>
          <w:tab w:val="left" w:pos="14196"/>
        </w:tabs>
        <w:rPr>
          <w:rFonts w:ascii="Arial;Helvetica;sans-serif" w:hAnsi="Arial;Helvetica;sans-serif" w:hint="eastAsia"/>
          <w:color w:val="000000"/>
          <w:sz w:val="20"/>
          <w:szCs w:val="20"/>
        </w:rPr>
      </w:pPr>
      <w:r>
        <w:rPr>
          <w:rFonts w:ascii="Arial;Helvetica;sans-serif" w:hAnsi="Arial;Helvetica;sans-serif"/>
          <w:color w:val="000000"/>
          <w:sz w:val="20"/>
          <w:szCs w:val="20"/>
        </w:rPr>
        <w:t xml:space="preserve">[#] stoppen : Matches {#} stoppen or  [#] </w:t>
      </w:r>
      <w:r>
        <w:rPr>
          <w:rFonts w:ascii="Arial" w:hAnsi="Arial"/>
          <w:color w:val="000000"/>
          <w:sz w:val="20"/>
          <w:szCs w:val="20"/>
        </w:rPr>
        <w:t>controleer comorbiditeiten en stop</w:t>
      </w:r>
    </w:p>
    <w:p w14:paraId="1C0F52AE" w14:textId="77777777" w:rsidR="00731DC7" w:rsidRDefault="00F43574">
      <w:pPr>
        <w:rPr>
          <w:rFonts w:ascii="Arial;Helvetica;sans-serif" w:hAnsi="Arial;Helvetica;sans-serif" w:hint="eastAsia"/>
          <w:color w:val="000000"/>
          <w:sz w:val="20"/>
        </w:rPr>
      </w:pPr>
      <w:r>
        <w:rPr>
          <w:rFonts w:ascii="Arial;Helvetica;sans-serif" w:hAnsi="Arial;Helvetica;sans-serif"/>
          <w:color w:val="000000"/>
          <w:sz w:val="20"/>
        </w:rPr>
        <w:t>[#] Afbouw/stop: Matches [#] Afbouw</w:t>
      </w:r>
      <w:r>
        <w:rPr>
          <w:rFonts w:ascii="Arial" w:hAnsi="Arial"/>
          <w:color w:val="000000"/>
          <w:sz w:val="20"/>
          <w:szCs w:val="20"/>
        </w:rPr>
        <w:t xml:space="preserve">en volgens afbouwschema waarna stop or [#] Afbouwen waarna stoppen or [#] Afbouwen in &gt;6 maanden, daarna stoppen or [#] Afbouwen in 2-3 maanden waarna stoppen </w:t>
      </w:r>
    </w:p>
    <w:p w14:paraId="12E3A25F" w14:textId="77777777" w:rsidR="00731DC7" w:rsidRDefault="00F43574">
      <w:pPr>
        <w:rPr>
          <w:rFonts w:ascii="Arial;Helvetica;sans-serif" w:hAnsi="Arial;Helvetica;sans-serif" w:hint="eastAsia"/>
          <w:color w:val="000000"/>
          <w:sz w:val="20"/>
        </w:rPr>
      </w:pPr>
      <w:r>
        <w:rPr>
          <w:rFonts w:ascii="Arial;Helvetica;sans-serif" w:hAnsi="Arial;Helvetica;sans-serif"/>
          <w:color w:val="000000"/>
          <w:sz w:val="20"/>
        </w:rPr>
        <w:t>[#] Afbouw/lagere dosis: Matches [#] Afbouwen tot minimaal effectief dosis</w:t>
      </w:r>
    </w:p>
    <w:p w14:paraId="41D8E317" w14:textId="77777777" w:rsidR="00731DC7" w:rsidRDefault="00F43574">
      <w:pPr>
        <w:rPr>
          <w:rFonts w:ascii="Arial" w:hAnsi="Arial"/>
          <w:sz w:val="20"/>
          <w:szCs w:val="20"/>
        </w:rPr>
      </w:pPr>
      <w:r>
        <w:rPr>
          <w:rFonts w:ascii="Arial;Helvetica;sans-serif" w:hAnsi="Arial;Helvetica;sans-serif"/>
          <w:color w:val="000000"/>
          <w:sz w:val="20"/>
        </w:rPr>
        <w:t xml:space="preserve">[#] Vervangen: Matches [#] Vervangen or [#] </w:t>
      </w:r>
      <w:r>
        <w:rPr>
          <w:rFonts w:ascii="Arial" w:hAnsi="Arial"/>
          <w:color w:val="000000"/>
          <w:sz w:val="20"/>
          <w:szCs w:val="20"/>
        </w:rPr>
        <w:t>Bij</w:t>
      </w:r>
    </w:p>
    <w:p w14:paraId="388CB542" w14:textId="77777777" w:rsidR="00731DC7" w:rsidRDefault="00F43574">
      <w:pPr>
        <w:rPr>
          <w:rFonts w:ascii="Arial;Helvetica;sans-serif" w:hAnsi="Arial;Helvetica;sans-serif" w:hint="eastAsia"/>
          <w:color w:val="000000"/>
          <w:sz w:val="20"/>
        </w:rPr>
      </w:pPr>
      <w:r>
        <w:rPr>
          <w:rFonts w:ascii="Arial;Helvetica;sans-serif" w:hAnsi="Arial;Helvetica;sans-serif"/>
          <w:color w:val="000000"/>
          <w:sz w:val="20"/>
        </w:rPr>
        <w:t>[#] Continueren: Matches [#] Continueren</w:t>
      </w:r>
    </w:p>
    <w:p w14:paraId="09127EE5" w14:textId="77777777" w:rsidR="00731DC7" w:rsidRDefault="00F43574">
      <w:pPr>
        <w:rPr>
          <w:rFonts w:ascii="Arial;Helvetica;sans-serif" w:hAnsi="Arial;Helvetica;sans-serif" w:hint="eastAsia"/>
          <w:color w:val="000000"/>
          <w:sz w:val="20"/>
        </w:rPr>
      </w:pPr>
      <w:r>
        <w:rPr>
          <w:rFonts w:ascii="Arial;Helvetica;sans-serif" w:hAnsi="Arial;Helvetica;sans-serif"/>
          <w:color w:val="000000"/>
          <w:sz w:val="20"/>
        </w:rPr>
        <w:t>[#] Consult or doorverwijzing Matches [#</w:t>
      </w:r>
      <w:r>
        <w:rPr>
          <w:rFonts w:ascii="Arial" w:hAnsi="Arial"/>
          <w:color w:val="000000"/>
          <w:sz w:val="20"/>
          <w:szCs w:val="20"/>
        </w:rPr>
        <w:t>] Consult or [#] Doorverwijzing</w:t>
      </w:r>
    </w:p>
    <w:p w14:paraId="259AC978" w14:textId="77777777" w:rsidR="00731DC7" w:rsidRDefault="00F43574">
      <w:pPr>
        <w:rPr>
          <w:rFonts w:ascii="Arial;Helvetica;sans-serif" w:hAnsi="Arial;Helvetica;sans-serif" w:hint="eastAsia"/>
          <w:color w:val="000000"/>
          <w:sz w:val="20"/>
        </w:rPr>
      </w:pPr>
      <w:r>
        <w:rPr>
          <w:rFonts w:ascii="Arial;Helvetica;sans-serif" w:hAnsi="Arial;Helvetica;sans-serif"/>
          <w:color w:val="000000"/>
          <w:sz w:val="20"/>
        </w:rPr>
        <w:t>[#] anything else</w:t>
      </w:r>
    </w:p>
    <w:p w14:paraId="3E2FD5DD" w14:textId="77777777" w:rsidR="00731DC7" w:rsidRDefault="00F43574">
      <w:pPr>
        <w:rPr>
          <w:rFonts w:ascii="Arial;Helvetica;sans-serif" w:hAnsi="Arial;Helvetica;sans-serif" w:hint="eastAsia"/>
          <w:color w:val="000000"/>
          <w:sz w:val="20"/>
        </w:rPr>
      </w:pPr>
      <w:r>
        <w:rPr>
          <w:rFonts w:ascii="Arial;Helvetica;sans-serif" w:hAnsi="Arial;Helvetica;sans-serif"/>
          <w:color w:val="000000"/>
          <w:sz w:val="20"/>
        </w:rPr>
        <w:t>[#</w:t>
      </w:r>
      <w:r>
        <w:rPr>
          <w:rFonts w:ascii="Arial" w:hAnsi="Arial"/>
          <w:color w:val="000000"/>
          <w:sz w:val="20"/>
          <w:szCs w:val="20"/>
        </w:rPr>
        <w:t>] vervolgafspraak: Matches: [#] Controleer voor veranderingen in symptomen</w:t>
      </w:r>
    </w:p>
    <w:p w14:paraId="4C2C4DE2" w14:textId="77777777" w:rsidR="00731DC7" w:rsidRDefault="00F43574">
      <w:pPr>
        <w:rPr>
          <w:rFonts w:ascii="Arial;Helvetica;sans-serif" w:hAnsi="Arial;Helvetica;sans-serif" w:hint="eastAsia"/>
          <w:color w:val="000000"/>
          <w:sz w:val="20"/>
        </w:rPr>
      </w:pPr>
      <w:r>
        <w:rPr>
          <w:rFonts w:ascii="Arial;Helvetica;sans-serif" w:hAnsi="Arial;Helvetica;sans-serif"/>
          <w:color w:val="000000"/>
          <w:sz w:val="20"/>
        </w:rPr>
        <w:t>[#] {{free text}}</w:t>
      </w:r>
    </w:p>
    <w:p w14:paraId="5AB4C5B2" w14:textId="77777777" w:rsidR="00731DC7" w:rsidRDefault="00731DC7">
      <w:pPr>
        <w:pStyle w:val="BodyText"/>
        <w:tabs>
          <w:tab w:val="left" w:pos="14196"/>
        </w:tabs>
        <w:spacing w:after="0"/>
        <w:rPr>
          <w:rFonts w:ascii="Arial" w:hAnsi="Arial"/>
          <w:color w:val="6600CC"/>
          <w:sz w:val="20"/>
          <w:szCs w:val="20"/>
        </w:rPr>
      </w:pPr>
    </w:p>
    <w:p w14:paraId="64111B66" w14:textId="77777777" w:rsidR="00731DC7" w:rsidRDefault="00F43574">
      <w:pPr>
        <w:pStyle w:val="BodyText"/>
        <w:tabs>
          <w:tab w:val="left" w:pos="14196"/>
        </w:tabs>
        <w:spacing w:after="0"/>
        <w:rPr>
          <w:rFonts w:ascii="Arial" w:hAnsi="Arial"/>
          <w:color w:val="6600CC"/>
          <w:sz w:val="20"/>
          <w:szCs w:val="20"/>
        </w:rPr>
      </w:pPr>
      <w:r>
        <w:rPr>
          <w:rFonts w:ascii="Arial" w:hAnsi="Arial"/>
          <w:color w:val="6600CC"/>
          <w:sz w:val="20"/>
          <w:szCs w:val="20"/>
        </w:rPr>
        <w:t>In English:</w:t>
      </w:r>
    </w:p>
    <w:tbl>
      <w:tblPr>
        <w:tblStyle w:val="TableGrid"/>
        <w:tblW w:w="23513" w:type="dxa"/>
        <w:tblInd w:w="-20" w:type="dxa"/>
        <w:tblLayout w:type="fixed"/>
        <w:tblCellMar>
          <w:left w:w="88" w:type="dxa"/>
        </w:tblCellMar>
        <w:tblLook w:val="04A0" w:firstRow="1" w:lastRow="0" w:firstColumn="1" w:lastColumn="0" w:noHBand="0" w:noVBand="1"/>
      </w:tblPr>
      <w:tblGrid>
        <w:gridCol w:w="1457"/>
        <w:gridCol w:w="22056"/>
      </w:tblGrid>
      <w:tr w:rsidR="00731DC7" w14:paraId="3BB2C3BD" w14:textId="77777777">
        <w:tc>
          <w:tcPr>
            <w:tcW w:w="1457" w:type="dxa"/>
            <w:shd w:val="clear" w:color="auto" w:fill="auto"/>
          </w:tcPr>
          <w:p w14:paraId="7F54FACE" w14:textId="77777777" w:rsidR="00731DC7" w:rsidRDefault="00F43574">
            <w:pPr>
              <w:pStyle w:val="BodyText"/>
              <w:tabs>
                <w:tab w:val="left" w:pos="14196"/>
              </w:tabs>
              <w:spacing w:after="0"/>
              <w:rPr>
                <w:rFonts w:ascii="Arial" w:hAnsi="Arial"/>
                <w:sz w:val="20"/>
                <w:szCs w:val="20"/>
              </w:rPr>
            </w:pPr>
            <w:r>
              <w:rPr>
                <w:rFonts w:ascii="Arial" w:hAnsi="Arial"/>
                <w:sz w:val="20"/>
                <w:szCs w:val="20"/>
              </w:rPr>
              <w:t>stop</w:t>
            </w:r>
          </w:p>
        </w:tc>
        <w:tc>
          <w:tcPr>
            <w:tcW w:w="22055" w:type="dxa"/>
            <w:shd w:val="clear" w:color="auto" w:fill="auto"/>
          </w:tcPr>
          <w:p w14:paraId="7A26C078" w14:textId="77777777" w:rsidR="00731DC7" w:rsidRDefault="00F43574">
            <w:pPr>
              <w:pStyle w:val="BodyText"/>
              <w:tabs>
                <w:tab w:val="left" w:pos="14196"/>
              </w:tabs>
              <w:spacing w:after="0"/>
              <w:rPr>
                <w:rFonts w:ascii="Arial" w:hAnsi="Arial"/>
                <w:sz w:val="20"/>
                <w:szCs w:val="20"/>
              </w:rPr>
            </w:pPr>
            <w:r>
              <w:rPr>
                <w:rFonts w:ascii="Arial;Helvetica;sans-serif" w:hAnsi="Arial;Helvetica;sans-serif"/>
                <w:color w:val="000000"/>
                <w:sz w:val="20"/>
                <w:szCs w:val="20"/>
              </w:rPr>
              <w:t xml:space="preserve">[#] stoppen : Matches {#} stoppen or  [#] </w:t>
            </w:r>
            <w:r>
              <w:rPr>
                <w:rFonts w:ascii="Arial" w:hAnsi="Arial"/>
                <w:color w:val="000000"/>
                <w:sz w:val="20"/>
                <w:szCs w:val="20"/>
              </w:rPr>
              <w:t>controleer comorbiditeiten en stop</w:t>
            </w:r>
          </w:p>
        </w:tc>
      </w:tr>
      <w:tr w:rsidR="00731DC7" w14:paraId="4865E5F8" w14:textId="77777777">
        <w:tc>
          <w:tcPr>
            <w:tcW w:w="1457" w:type="dxa"/>
            <w:shd w:val="clear" w:color="auto" w:fill="auto"/>
          </w:tcPr>
          <w:p w14:paraId="540C0526" w14:textId="77777777" w:rsidR="00731DC7" w:rsidRDefault="00F43574">
            <w:pPr>
              <w:pStyle w:val="BodyText"/>
              <w:tabs>
                <w:tab w:val="left" w:pos="14196"/>
              </w:tabs>
              <w:spacing w:after="0"/>
              <w:rPr>
                <w:rFonts w:ascii="Arial" w:hAnsi="Arial"/>
                <w:sz w:val="20"/>
                <w:szCs w:val="20"/>
              </w:rPr>
            </w:pPr>
            <w:r>
              <w:rPr>
                <w:rFonts w:ascii="Arial" w:hAnsi="Arial"/>
                <w:sz w:val="20"/>
                <w:szCs w:val="20"/>
              </w:rPr>
              <w:t>taper-stop</w:t>
            </w:r>
          </w:p>
        </w:tc>
        <w:tc>
          <w:tcPr>
            <w:tcW w:w="22055" w:type="dxa"/>
            <w:shd w:val="clear" w:color="auto" w:fill="auto"/>
          </w:tcPr>
          <w:p w14:paraId="6C2E5453" w14:textId="77777777" w:rsidR="00731DC7" w:rsidRDefault="00F43574">
            <w:pPr>
              <w:pStyle w:val="BodyText"/>
              <w:tabs>
                <w:tab w:val="left" w:pos="14196"/>
              </w:tabs>
              <w:spacing w:after="0"/>
              <w:rPr>
                <w:rFonts w:ascii="Arial" w:hAnsi="Arial"/>
                <w:sz w:val="20"/>
                <w:szCs w:val="20"/>
              </w:rPr>
            </w:pPr>
            <w:r>
              <w:rPr>
                <w:rFonts w:ascii="Arial;Helvetica;sans-serif" w:hAnsi="Arial;Helvetica;sans-serif"/>
                <w:color w:val="000000"/>
                <w:sz w:val="20"/>
              </w:rPr>
              <w:t>[#] Afbouw/stop: Matches [#] Afbouw</w:t>
            </w:r>
            <w:r>
              <w:rPr>
                <w:rFonts w:ascii="Arial" w:hAnsi="Arial"/>
                <w:color w:val="000000"/>
                <w:sz w:val="20"/>
                <w:szCs w:val="20"/>
              </w:rPr>
              <w:t>en volgens afbouwschema waarna stop or [#] Afbouwen waarna stoppen or [#] Afbouwen in &gt;6 maanden, daarna stoppen or [#] Afbouwen in 2-3 maanden waarna stoppen</w:t>
            </w:r>
          </w:p>
        </w:tc>
      </w:tr>
      <w:tr w:rsidR="00731DC7" w14:paraId="071D5C57" w14:textId="77777777">
        <w:tc>
          <w:tcPr>
            <w:tcW w:w="1457" w:type="dxa"/>
            <w:shd w:val="clear" w:color="auto" w:fill="auto"/>
          </w:tcPr>
          <w:p w14:paraId="083431A4" w14:textId="77777777" w:rsidR="00731DC7" w:rsidRDefault="00F43574">
            <w:pPr>
              <w:pStyle w:val="BodyText"/>
              <w:tabs>
                <w:tab w:val="left" w:pos="14196"/>
              </w:tabs>
              <w:spacing w:after="0"/>
              <w:rPr>
                <w:rFonts w:ascii="Arial" w:hAnsi="Arial"/>
                <w:sz w:val="20"/>
                <w:szCs w:val="20"/>
              </w:rPr>
            </w:pPr>
            <w:r>
              <w:rPr>
                <w:rFonts w:ascii="Arial" w:hAnsi="Arial"/>
                <w:sz w:val="20"/>
                <w:szCs w:val="20"/>
              </w:rPr>
              <w:t>taper-reduce</w:t>
            </w:r>
          </w:p>
        </w:tc>
        <w:tc>
          <w:tcPr>
            <w:tcW w:w="22055" w:type="dxa"/>
            <w:shd w:val="clear" w:color="auto" w:fill="auto"/>
          </w:tcPr>
          <w:p w14:paraId="55610C2F" w14:textId="77777777" w:rsidR="00731DC7" w:rsidRDefault="00F43574">
            <w:pPr>
              <w:pStyle w:val="BodyText"/>
              <w:tabs>
                <w:tab w:val="left" w:pos="14196"/>
              </w:tabs>
              <w:spacing w:after="0"/>
              <w:rPr>
                <w:rFonts w:ascii="Arial" w:hAnsi="Arial"/>
                <w:sz w:val="20"/>
                <w:szCs w:val="20"/>
              </w:rPr>
            </w:pPr>
            <w:r>
              <w:rPr>
                <w:rFonts w:ascii="Arial;Helvetica;sans-serif" w:hAnsi="Arial;Helvetica;sans-serif"/>
                <w:color w:val="000000"/>
                <w:sz w:val="20"/>
              </w:rPr>
              <w:t>[#] Afbouw/lagere dosis: Matches [#] Afbouwen tot minimaal effectief dosis</w:t>
            </w:r>
          </w:p>
        </w:tc>
      </w:tr>
      <w:tr w:rsidR="00731DC7" w14:paraId="046EFA63" w14:textId="77777777">
        <w:tc>
          <w:tcPr>
            <w:tcW w:w="1457" w:type="dxa"/>
            <w:shd w:val="clear" w:color="auto" w:fill="auto"/>
          </w:tcPr>
          <w:p w14:paraId="0C6C335A" w14:textId="77777777" w:rsidR="00731DC7" w:rsidRDefault="00F43574">
            <w:pPr>
              <w:pStyle w:val="BodyText"/>
              <w:tabs>
                <w:tab w:val="left" w:pos="14196"/>
              </w:tabs>
              <w:spacing w:after="0"/>
              <w:rPr>
                <w:rFonts w:ascii="Arial" w:hAnsi="Arial"/>
                <w:sz w:val="20"/>
                <w:szCs w:val="20"/>
              </w:rPr>
            </w:pPr>
            <w:r>
              <w:rPr>
                <w:rFonts w:ascii="Arial" w:hAnsi="Arial"/>
                <w:sz w:val="20"/>
                <w:szCs w:val="20"/>
              </w:rPr>
              <w:t>switch</w:t>
            </w:r>
          </w:p>
        </w:tc>
        <w:tc>
          <w:tcPr>
            <w:tcW w:w="22055" w:type="dxa"/>
            <w:shd w:val="clear" w:color="auto" w:fill="auto"/>
          </w:tcPr>
          <w:p w14:paraId="2DFAAA96" w14:textId="77777777" w:rsidR="00731DC7" w:rsidRDefault="00F43574">
            <w:pPr>
              <w:pStyle w:val="BodyText"/>
              <w:tabs>
                <w:tab w:val="left" w:pos="14196"/>
              </w:tabs>
              <w:spacing w:after="0"/>
              <w:rPr>
                <w:rFonts w:ascii="Arial" w:hAnsi="Arial"/>
                <w:sz w:val="20"/>
                <w:szCs w:val="20"/>
              </w:rPr>
            </w:pPr>
            <w:r>
              <w:rPr>
                <w:rFonts w:ascii="Arial;Helvetica;sans-serif" w:hAnsi="Arial;Helvetica;sans-serif"/>
                <w:color w:val="000000"/>
                <w:sz w:val="20"/>
              </w:rPr>
              <w:t xml:space="preserve">[#] Vervangen: Matches [#] Vervangen or [#] </w:t>
            </w:r>
            <w:r>
              <w:rPr>
                <w:rFonts w:ascii="Arial" w:hAnsi="Arial"/>
                <w:color w:val="000000"/>
                <w:sz w:val="20"/>
                <w:szCs w:val="20"/>
              </w:rPr>
              <w:t>Bij</w:t>
            </w:r>
          </w:p>
        </w:tc>
      </w:tr>
      <w:tr w:rsidR="00731DC7" w14:paraId="4BA937A1" w14:textId="77777777">
        <w:tc>
          <w:tcPr>
            <w:tcW w:w="1457" w:type="dxa"/>
            <w:shd w:val="clear" w:color="auto" w:fill="auto"/>
          </w:tcPr>
          <w:p w14:paraId="30885CCA" w14:textId="77777777" w:rsidR="00731DC7" w:rsidRDefault="00F43574">
            <w:pPr>
              <w:pStyle w:val="BodyText"/>
              <w:tabs>
                <w:tab w:val="left" w:pos="14196"/>
              </w:tabs>
              <w:spacing w:after="0"/>
              <w:rPr>
                <w:rFonts w:ascii="Arial" w:hAnsi="Arial"/>
                <w:sz w:val="20"/>
                <w:szCs w:val="20"/>
              </w:rPr>
            </w:pPr>
            <w:r>
              <w:rPr>
                <w:rFonts w:ascii="Arial" w:hAnsi="Arial"/>
                <w:sz w:val="20"/>
                <w:szCs w:val="20"/>
              </w:rPr>
              <w:t>continue</w:t>
            </w:r>
          </w:p>
        </w:tc>
        <w:tc>
          <w:tcPr>
            <w:tcW w:w="22055" w:type="dxa"/>
            <w:shd w:val="clear" w:color="auto" w:fill="auto"/>
          </w:tcPr>
          <w:p w14:paraId="7A5C8D64" w14:textId="77777777" w:rsidR="00731DC7" w:rsidRDefault="00F43574">
            <w:pPr>
              <w:pStyle w:val="BodyText"/>
              <w:tabs>
                <w:tab w:val="left" w:pos="14196"/>
              </w:tabs>
              <w:spacing w:after="0"/>
              <w:rPr>
                <w:rFonts w:ascii="Arial" w:hAnsi="Arial"/>
                <w:sz w:val="20"/>
                <w:szCs w:val="20"/>
              </w:rPr>
            </w:pPr>
            <w:r>
              <w:rPr>
                <w:rFonts w:ascii="Arial;Helvetica;sans-serif" w:hAnsi="Arial;Helvetica;sans-serif"/>
                <w:color w:val="000000"/>
                <w:sz w:val="20"/>
              </w:rPr>
              <w:t>[#] Continueren: Matches [#] Continueren</w:t>
            </w:r>
          </w:p>
        </w:tc>
      </w:tr>
      <w:tr w:rsidR="00731DC7" w14:paraId="4C04B6D3" w14:textId="77777777">
        <w:tc>
          <w:tcPr>
            <w:tcW w:w="1457" w:type="dxa"/>
            <w:shd w:val="clear" w:color="auto" w:fill="auto"/>
          </w:tcPr>
          <w:p w14:paraId="35C7F088" w14:textId="77777777" w:rsidR="00731DC7" w:rsidRDefault="00F43574">
            <w:pPr>
              <w:pStyle w:val="BodyText"/>
              <w:tabs>
                <w:tab w:val="left" w:pos="14196"/>
              </w:tabs>
              <w:spacing w:after="0"/>
              <w:rPr>
                <w:rFonts w:ascii="Arial" w:hAnsi="Arial"/>
                <w:sz w:val="20"/>
                <w:szCs w:val="20"/>
              </w:rPr>
            </w:pPr>
            <w:r>
              <w:rPr>
                <w:rFonts w:ascii="Arial" w:hAnsi="Arial"/>
                <w:sz w:val="20"/>
                <w:szCs w:val="20"/>
              </w:rPr>
              <w:t>consult</w:t>
            </w:r>
            <w:r>
              <w:rPr>
                <w:rFonts w:ascii="Arial" w:hAnsi="Arial"/>
                <w:sz w:val="20"/>
                <w:szCs w:val="20"/>
              </w:rPr>
              <w:br/>
              <w:t>refer</w:t>
            </w:r>
          </w:p>
        </w:tc>
        <w:tc>
          <w:tcPr>
            <w:tcW w:w="22055" w:type="dxa"/>
            <w:shd w:val="clear" w:color="auto" w:fill="auto"/>
          </w:tcPr>
          <w:p w14:paraId="52637177" w14:textId="77777777" w:rsidR="00731DC7" w:rsidRDefault="00F43574">
            <w:pPr>
              <w:pStyle w:val="BodyText"/>
              <w:tabs>
                <w:tab w:val="left" w:pos="14196"/>
              </w:tabs>
              <w:spacing w:after="0"/>
              <w:rPr>
                <w:rFonts w:ascii="Arial" w:hAnsi="Arial"/>
                <w:sz w:val="20"/>
                <w:szCs w:val="20"/>
              </w:rPr>
            </w:pPr>
            <w:r>
              <w:rPr>
                <w:rFonts w:ascii="Arial;Helvetica;sans-serif" w:hAnsi="Arial;Helvetica;sans-serif"/>
                <w:color w:val="000000"/>
                <w:sz w:val="20"/>
              </w:rPr>
              <w:t>[#] Consult or doorverwijzing Matches [#</w:t>
            </w:r>
            <w:r>
              <w:rPr>
                <w:rFonts w:ascii="Arial" w:hAnsi="Arial"/>
                <w:color w:val="000000"/>
                <w:sz w:val="20"/>
                <w:szCs w:val="20"/>
              </w:rPr>
              <w:t>] Consult or [#] Doorverwijzing</w:t>
            </w:r>
          </w:p>
        </w:tc>
      </w:tr>
      <w:tr w:rsidR="00731DC7" w14:paraId="792B09D4" w14:textId="77777777">
        <w:tc>
          <w:tcPr>
            <w:tcW w:w="1457" w:type="dxa"/>
            <w:shd w:val="clear" w:color="auto" w:fill="auto"/>
          </w:tcPr>
          <w:p w14:paraId="6BE69943" w14:textId="77777777" w:rsidR="00731DC7" w:rsidRDefault="00731DC7">
            <w:pPr>
              <w:pStyle w:val="BodyText"/>
              <w:tabs>
                <w:tab w:val="left" w:pos="14196"/>
              </w:tabs>
              <w:spacing w:after="0"/>
              <w:rPr>
                <w:rFonts w:ascii="Arial" w:hAnsi="Arial"/>
                <w:sz w:val="20"/>
                <w:szCs w:val="20"/>
              </w:rPr>
            </w:pPr>
          </w:p>
        </w:tc>
        <w:tc>
          <w:tcPr>
            <w:tcW w:w="22055" w:type="dxa"/>
            <w:shd w:val="clear" w:color="auto" w:fill="auto"/>
          </w:tcPr>
          <w:p w14:paraId="08928CAA" w14:textId="77777777" w:rsidR="00731DC7" w:rsidRDefault="00F43574">
            <w:pPr>
              <w:pStyle w:val="BodyText"/>
              <w:tabs>
                <w:tab w:val="left" w:pos="14196"/>
              </w:tabs>
              <w:spacing w:after="0"/>
              <w:rPr>
                <w:rFonts w:ascii="Arial" w:hAnsi="Arial"/>
                <w:sz w:val="20"/>
                <w:szCs w:val="20"/>
              </w:rPr>
            </w:pPr>
            <w:r>
              <w:rPr>
                <w:rFonts w:ascii="Arial;Helvetica;sans-serif" w:hAnsi="Arial;Helvetica;sans-serif"/>
                <w:color w:val="000000"/>
                <w:sz w:val="20"/>
              </w:rPr>
              <w:t>[#] anything else</w:t>
            </w:r>
          </w:p>
        </w:tc>
      </w:tr>
      <w:tr w:rsidR="00731DC7" w14:paraId="5A178B23" w14:textId="77777777">
        <w:tc>
          <w:tcPr>
            <w:tcW w:w="1457" w:type="dxa"/>
            <w:shd w:val="clear" w:color="auto" w:fill="auto"/>
          </w:tcPr>
          <w:p w14:paraId="03251370" w14:textId="77777777" w:rsidR="00731DC7" w:rsidRDefault="00F43574">
            <w:pPr>
              <w:pStyle w:val="BodyText"/>
              <w:tabs>
                <w:tab w:val="left" w:pos="14196"/>
              </w:tabs>
              <w:spacing w:after="0"/>
              <w:rPr>
                <w:rFonts w:ascii="Arial" w:hAnsi="Arial"/>
                <w:sz w:val="20"/>
                <w:szCs w:val="20"/>
              </w:rPr>
            </w:pPr>
            <w:r>
              <w:rPr>
                <w:rFonts w:ascii="Arial" w:hAnsi="Arial"/>
                <w:sz w:val="20"/>
                <w:szCs w:val="20"/>
              </w:rPr>
              <w:t>follow-up</w:t>
            </w:r>
          </w:p>
        </w:tc>
        <w:tc>
          <w:tcPr>
            <w:tcW w:w="22055" w:type="dxa"/>
            <w:shd w:val="clear" w:color="auto" w:fill="auto"/>
          </w:tcPr>
          <w:p w14:paraId="40676842" w14:textId="77777777" w:rsidR="00731DC7" w:rsidRDefault="00F43574">
            <w:pPr>
              <w:pStyle w:val="BodyText"/>
              <w:tabs>
                <w:tab w:val="left" w:pos="14196"/>
              </w:tabs>
              <w:spacing w:after="0"/>
              <w:rPr>
                <w:rFonts w:ascii="Arial" w:hAnsi="Arial"/>
                <w:sz w:val="20"/>
                <w:szCs w:val="20"/>
              </w:rPr>
            </w:pPr>
            <w:r>
              <w:rPr>
                <w:rFonts w:ascii="Arial;Helvetica;sans-serif" w:hAnsi="Arial;Helvetica;sans-serif"/>
                <w:color w:val="000000"/>
                <w:sz w:val="20"/>
              </w:rPr>
              <w:t>[#</w:t>
            </w:r>
            <w:r>
              <w:rPr>
                <w:rFonts w:ascii="Arial" w:hAnsi="Arial"/>
                <w:color w:val="000000"/>
                <w:sz w:val="20"/>
                <w:szCs w:val="20"/>
              </w:rPr>
              <w:t>] vervolgafspraak: Matches: [#] Controleer voor veranderingen in symptomen</w:t>
            </w:r>
          </w:p>
        </w:tc>
      </w:tr>
      <w:tr w:rsidR="00731DC7" w14:paraId="390C5B83" w14:textId="77777777">
        <w:tc>
          <w:tcPr>
            <w:tcW w:w="1457" w:type="dxa"/>
            <w:shd w:val="clear" w:color="auto" w:fill="auto"/>
          </w:tcPr>
          <w:p w14:paraId="5441A26B" w14:textId="77777777" w:rsidR="00731DC7" w:rsidRDefault="00F43574">
            <w:pPr>
              <w:pStyle w:val="BodyText"/>
              <w:tabs>
                <w:tab w:val="left" w:pos="14196"/>
              </w:tabs>
              <w:spacing w:after="0"/>
              <w:rPr>
                <w:rFonts w:ascii="Arial" w:hAnsi="Arial"/>
                <w:sz w:val="20"/>
                <w:szCs w:val="20"/>
              </w:rPr>
            </w:pPr>
            <w:r>
              <w:rPr>
                <w:rFonts w:ascii="Arial" w:hAnsi="Arial"/>
                <w:sz w:val="20"/>
                <w:szCs w:val="20"/>
              </w:rPr>
              <w:t>free text</w:t>
            </w:r>
          </w:p>
        </w:tc>
        <w:tc>
          <w:tcPr>
            <w:tcW w:w="22055" w:type="dxa"/>
            <w:shd w:val="clear" w:color="auto" w:fill="auto"/>
          </w:tcPr>
          <w:p w14:paraId="7500C181" w14:textId="77777777" w:rsidR="00731DC7" w:rsidRDefault="00F43574">
            <w:pPr>
              <w:pStyle w:val="BodyText"/>
              <w:tabs>
                <w:tab w:val="left" w:pos="14196"/>
              </w:tabs>
              <w:spacing w:after="0"/>
              <w:rPr>
                <w:rFonts w:ascii="Arial;Helvetica;sans-serif" w:hAnsi="Arial;Helvetica;sans-serif" w:hint="eastAsia"/>
                <w:color w:val="000000"/>
                <w:sz w:val="20"/>
              </w:rPr>
            </w:pPr>
            <w:r>
              <w:rPr>
                <w:rFonts w:ascii="Arial;Helvetica;sans-serif" w:hAnsi="Arial;Helvetica;sans-serif"/>
                <w:color w:val="000000"/>
                <w:sz w:val="20"/>
              </w:rPr>
              <w:t>[#] {{free text}}</w:t>
            </w:r>
          </w:p>
        </w:tc>
      </w:tr>
    </w:tbl>
    <w:p w14:paraId="2A1F8EED" w14:textId="77777777" w:rsidR="00731DC7" w:rsidRDefault="00731DC7">
      <w:pPr>
        <w:pStyle w:val="BodyText"/>
        <w:tabs>
          <w:tab w:val="left" w:pos="14196"/>
        </w:tabs>
        <w:spacing w:after="0"/>
        <w:rPr>
          <w:rFonts w:ascii="Arial" w:hAnsi="Arial"/>
          <w:sz w:val="20"/>
          <w:szCs w:val="20"/>
        </w:rPr>
      </w:pPr>
    </w:p>
    <w:p w14:paraId="17BAE7E0" w14:textId="77777777" w:rsidR="00731DC7" w:rsidRDefault="00731DC7">
      <w:pPr>
        <w:pStyle w:val="BodyText"/>
        <w:tabs>
          <w:tab w:val="left" w:pos="14196"/>
        </w:tabs>
        <w:spacing w:after="0"/>
        <w:rPr>
          <w:rFonts w:ascii="Arial" w:hAnsi="Arial"/>
          <w:color w:val="6600CC"/>
          <w:sz w:val="20"/>
          <w:szCs w:val="20"/>
        </w:rPr>
      </w:pPr>
    </w:p>
    <w:p w14:paraId="785E44AD" w14:textId="77777777" w:rsidR="00731DC7" w:rsidRDefault="00F43574">
      <w:pPr>
        <w:pStyle w:val="BodyText"/>
        <w:spacing w:after="0"/>
        <w:rPr>
          <w:rFonts w:ascii="Arial" w:hAnsi="Arial"/>
          <w:sz w:val="20"/>
          <w:szCs w:val="20"/>
        </w:rPr>
      </w:pPr>
      <w:r>
        <w:rPr>
          <w:rFonts w:ascii="Arial" w:hAnsi="Arial"/>
          <w:color w:val="6600CC"/>
          <w:sz w:val="20"/>
          <w:szCs w:val="20"/>
        </w:rPr>
        <w:t xml:space="preserve">NOTE: Key to punctuation: </w:t>
      </w:r>
    </w:p>
    <w:p w14:paraId="537DABEA" w14:textId="77777777" w:rsidR="00731DC7" w:rsidRDefault="00F43574">
      <w:pPr>
        <w:pStyle w:val="BodyText"/>
        <w:spacing w:after="0"/>
        <w:rPr>
          <w:rFonts w:ascii="Arial" w:hAnsi="Arial"/>
          <w:sz w:val="20"/>
          <w:szCs w:val="20"/>
          <w:lang w:val="en-US"/>
        </w:rPr>
      </w:pPr>
      <w:r>
        <w:rPr>
          <w:rFonts w:ascii="Arial" w:hAnsi="Arial"/>
          <w:color w:val="6600CC"/>
          <w:sz w:val="20"/>
          <w:szCs w:val="20"/>
          <w:lang w:val="en-US"/>
        </w:rPr>
        <w:t>[] indicates a checkbox (option that can be selected by doctor)</w:t>
      </w:r>
    </w:p>
    <w:p w14:paraId="17390EA5" w14:textId="77777777" w:rsidR="00731DC7" w:rsidRDefault="00F43574">
      <w:pPr>
        <w:pStyle w:val="BodyText"/>
        <w:spacing w:after="0"/>
        <w:rPr>
          <w:lang w:val="en-US"/>
        </w:rPr>
      </w:pPr>
      <w:r>
        <w:rPr>
          <w:rFonts w:ascii="Arial" w:hAnsi="Arial"/>
          <w:color w:val="6600CC"/>
          <w:sz w:val="20"/>
          <w:szCs w:val="20"/>
          <w:lang w:val="en-US"/>
        </w:rPr>
        <w:t>{{double curlies indicate an instruction}}</w:t>
      </w:r>
    </w:p>
    <w:p w14:paraId="02F3933B" w14:textId="77777777" w:rsidR="00731DC7" w:rsidRDefault="00F43574">
      <w:pPr>
        <w:pStyle w:val="TableContents"/>
        <w:rPr>
          <w:rFonts w:ascii="Arial" w:hAnsi="Arial"/>
          <w:sz w:val="20"/>
          <w:szCs w:val="20"/>
          <w:lang w:val="en-US"/>
        </w:rPr>
      </w:pPr>
      <w:r>
        <w:rPr>
          <w:rFonts w:ascii="Arial" w:hAnsi="Arial"/>
          <w:color w:val="9900FF"/>
          <w:sz w:val="20"/>
          <w:szCs w:val="20"/>
          <w:lang w:val="en-US"/>
        </w:rPr>
        <w:t>{preselect vervolg if a stop-, afbouw-, or vervangen- option is checked}: What it says. The same text matching that is described for the ordering can be used for this rule.</w:t>
      </w:r>
    </w:p>
    <w:p w14:paraId="5563F641" w14:textId="77777777" w:rsidR="00731DC7" w:rsidRDefault="00F43574">
      <w:pPr>
        <w:pStyle w:val="TableContents"/>
        <w:rPr>
          <w:rFonts w:ascii="Arial" w:hAnsi="Arial"/>
          <w:sz w:val="20"/>
          <w:szCs w:val="20"/>
          <w:lang w:val="en-US"/>
        </w:rPr>
      </w:pPr>
      <w:r>
        <w:rPr>
          <w:rFonts w:ascii="Arial" w:hAnsi="Arial"/>
          <w:color w:val="9900FF"/>
          <w:sz w:val="20"/>
          <w:szCs w:val="20"/>
          <w:lang w:val="en-US"/>
        </w:rPr>
        <w:t>Syntax for preselect column: {pre check box #}{SELECTOR() AND CONDITION()}</w:t>
      </w:r>
    </w:p>
    <w:p w14:paraId="76EB01D1" w14:textId="77777777" w:rsidR="00731DC7" w:rsidRDefault="00F43574">
      <w:pPr>
        <w:pStyle w:val="TableContents"/>
        <w:rPr>
          <w:rFonts w:ascii="Arial" w:hAnsi="Arial"/>
          <w:sz w:val="20"/>
          <w:szCs w:val="20"/>
          <w:lang w:val="en-US"/>
        </w:rPr>
      </w:pPr>
      <w:r>
        <w:rPr>
          <w:rFonts w:ascii="Arial" w:hAnsi="Arial"/>
          <w:color w:val="9900FF"/>
          <w:sz w:val="20"/>
          <w:szCs w:val="20"/>
          <w:lang w:val="en-US"/>
        </w:rPr>
        <w:t>Empty braces indicate that all valid options for this row should be preselected, i.e:</w:t>
      </w:r>
    </w:p>
    <w:p w14:paraId="30B1967A" w14:textId="77777777" w:rsidR="00731DC7" w:rsidRDefault="00F43574">
      <w:pPr>
        <w:pStyle w:val="TableContents"/>
        <w:rPr>
          <w:rFonts w:ascii="Arial" w:hAnsi="Arial"/>
          <w:sz w:val="20"/>
          <w:szCs w:val="20"/>
          <w:lang w:val="en-US"/>
        </w:rPr>
      </w:pPr>
      <w:r>
        <w:rPr>
          <w:rFonts w:ascii="Arial" w:hAnsi="Arial"/>
          <w:color w:val="9900FF"/>
          <w:sz w:val="20"/>
          <w:szCs w:val="20"/>
          <w:lang w:val="en-US"/>
        </w:rPr>
        <w:tab/>
        <w:t>{{preselect box 1}{}}</w:t>
      </w:r>
      <w:r>
        <w:rPr>
          <w:rFonts w:ascii="Arial" w:hAnsi="Arial"/>
          <w:color w:val="9900FF"/>
          <w:sz w:val="20"/>
          <w:szCs w:val="20"/>
          <w:lang w:val="en-US"/>
        </w:rPr>
        <w:tab/>
        <w:t>always preselected</w:t>
      </w:r>
    </w:p>
    <w:p w14:paraId="27E6A15C" w14:textId="77777777" w:rsidR="00731DC7" w:rsidRDefault="00F43574">
      <w:pPr>
        <w:pStyle w:val="TableContents"/>
        <w:rPr>
          <w:lang w:val="en-US"/>
        </w:rPr>
      </w:pPr>
      <w:r>
        <w:rPr>
          <w:rFonts w:ascii="Arial" w:hAnsi="Arial"/>
          <w:color w:val="9900FF"/>
          <w:sz w:val="20"/>
          <w:szCs w:val="20"/>
          <w:lang w:val="en-US"/>
        </w:rPr>
        <w:tab/>
        <w:t>{{preselect box 1}{SELECTOR() AND CONDITION(foo)}}</w:t>
      </w:r>
      <w:r>
        <w:rPr>
          <w:rFonts w:ascii="Arial" w:hAnsi="Arial"/>
          <w:color w:val="9900FF"/>
          <w:sz w:val="20"/>
          <w:szCs w:val="20"/>
          <w:lang w:val="en-US"/>
        </w:rPr>
        <w:tab/>
        <w:t>preselected whenever condition foo is present (for selectors that are valid in this rule)</w:t>
      </w:r>
    </w:p>
    <w:p w14:paraId="55C9147F" w14:textId="77777777" w:rsidR="00731DC7" w:rsidRDefault="00F43574">
      <w:pPr>
        <w:pStyle w:val="TableContents"/>
        <w:rPr>
          <w:rFonts w:ascii="Arial" w:hAnsi="Arial"/>
          <w:sz w:val="20"/>
          <w:szCs w:val="20"/>
          <w:lang w:val="en-US"/>
        </w:rPr>
      </w:pPr>
      <w:r>
        <w:rPr>
          <w:rFonts w:ascii="Arial" w:hAnsi="Arial"/>
          <w:color w:val="9900FF"/>
          <w:sz w:val="20"/>
          <w:szCs w:val="20"/>
          <w:lang w:val="en-US"/>
        </w:rPr>
        <w:tab/>
        <w:t>{{preselect box 1}{SELECTOR(ATC) AND CONDITION()}}</w:t>
      </w:r>
      <w:r>
        <w:rPr>
          <w:rFonts w:ascii="Arial" w:hAnsi="Arial"/>
          <w:color w:val="9900FF"/>
          <w:sz w:val="20"/>
          <w:szCs w:val="20"/>
          <w:lang w:val="en-US"/>
        </w:rPr>
        <w:tab/>
        <w:t xml:space="preserve">preselected for the ATC codes listed, </w:t>
      </w:r>
      <w:r>
        <w:rPr>
          <w:rFonts w:ascii="Arial" w:hAnsi="Arial"/>
          <w:b/>
          <w:bCs/>
          <w:color w:val="9900FF"/>
          <w:sz w:val="20"/>
          <w:szCs w:val="20"/>
          <w:lang w:val="en-US"/>
        </w:rPr>
        <w:t>as a subset of the selectors for this rule</w:t>
      </w:r>
    </w:p>
    <w:p w14:paraId="1E243051" w14:textId="77777777" w:rsidR="00731DC7" w:rsidRDefault="00F43574">
      <w:pPr>
        <w:pStyle w:val="BodyText"/>
        <w:spacing w:after="0"/>
        <w:rPr>
          <w:rFonts w:ascii="Arial" w:hAnsi="Arial"/>
          <w:sz w:val="20"/>
          <w:szCs w:val="20"/>
          <w:lang w:val="en-US"/>
        </w:rPr>
      </w:pPr>
      <w:r>
        <w:rPr>
          <w:rFonts w:ascii="Arial" w:hAnsi="Arial"/>
          <w:color w:val="6600CC"/>
          <w:sz w:val="20"/>
          <w:szCs w:val="20"/>
          <w:lang w:val="en-US"/>
        </w:rPr>
        <w:tab/>
        <w:t xml:space="preserve">If a box can be preselected under more than one circumstance, each rule is enclosed in parentheses, i.e. </w:t>
      </w:r>
      <w:r>
        <w:rPr>
          <w:rFonts w:ascii="Arial" w:hAnsi="Arial"/>
          <w:color w:val="9900FF"/>
          <w:sz w:val="20"/>
          <w:szCs w:val="20"/>
          <w:lang w:val="en-US"/>
        </w:rPr>
        <w:t>{preselect box 1}{(SELECTOR(1) AND CONDITION(1)) or (SELECTOR(2) AND CONDITION(2))}</w:t>
      </w:r>
    </w:p>
    <w:p w14:paraId="6D5E67A5" w14:textId="77777777" w:rsidR="00731DC7" w:rsidRDefault="00F43574">
      <w:pPr>
        <w:pStyle w:val="BodyText"/>
        <w:spacing w:after="0"/>
        <w:rPr>
          <w:lang w:val="en-US"/>
        </w:rPr>
      </w:pPr>
      <w:r>
        <w:rPr>
          <w:rFonts w:ascii="Arial" w:hAnsi="Arial"/>
          <w:color w:val="6600CC"/>
          <w:sz w:val="20"/>
          <w:szCs w:val="20"/>
          <w:lang w:val="en-US"/>
        </w:rPr>
        <w:t>{{free text}}  in the recommendation column = user can enter free text.. {{free text}} iin the Epic and/or Patient column indicates where this free text should be displayed.</w:t>
      </w:r>
    </w:p>
    <w:p w14:paraId="59BB0513" w14:textId="3C4FE2F8" w:rsidR="00731DC7" w:rsidRDefault="00731DC7">
      <w:pPr>
        <w:pStyle w:val="BodyText"/>
        <w:spacing w:after="0"/>
        <w:rPr>
          <w:ins w:id="0" w:author="Medlock, S.K." w:date="2021-05-05T12:53:00Z"/>
          <w:rFonts w:ascii="Arial" w:hAnsi="Arial"/>
          <w:color w:val="6600CC"/>
          <w:sz w:val="20"/>
          <w:szCs w:val="20"/>
          <w:lang w:val="en-US"/>
        </w:rPr>
      </w:pPr>
    </w:p>
    <w:p w14:paraId="37CC34ED" w14:textId="77777777" w:rsidR="00087CD0" w:rsidRDefault="00087CD0" w:rsidP="00087CD0">
      <w:pPr>
        <w:pStyle w:val="BodyText"/>
        <w:spacing w:after="0" w:line="240" w:lineRule="auto"/>
        <w:rPr>
          <w:rFonts w:ascii="AGaramondPro-Regular" w:hAnsi="AGaramondPro-Regular" w:cs="AGaramondPro-Regular"/>
          <w:color w:val="auto"/>
          <w:sz w:val="16"/>
          <w:szCs w:val="16"/>
          <w:lang w:val="en-US" w:bidi="ar-SA"/>
        </w:rPr>
      </w:pPr>
      <w:commentRangeStart w:id="1"/>
      <w:ins w:id="2" w:author="Medlock, S.K." w:date="2021-05-06T17:24:00Z">
        <w:r w:rsidRPr="00087CD0">
          <w:rPr>
            <w:rFonts w:ascii="AGaramondPro-Regular" w:hAnsi="AGaramondPro-Regular" w:cs="AGaramondPro-Regular"/>
            <w:color w:val="auto"/>
            <w:sz w:val="16"/>
            <w:szCs w:val="16"/>
            <w:lang w:val="en-US" w:bidi="ar-SA"/>
          </w:rPr>
          <w:t>General text at top of medication section:</w:t>
        </w:r>
      </w:ins>
    </w:p>
    <w:p w14:paraId="0303DDCC" w14:textId="5291A0A1" w:rsidR="00087CD0" w:rsidRPr="00087CD0" w:rsidRDefault="00087CD0" w:rsidP="00087CD0">
      <w:pPr>
        <w:pStyle w:val="BodyText"/>
        <w:spacing w:after="0" w:line="240" w:lineRule="auto"/>
        <w:rPr>
          <w:ins w:id="3" w:author="Medlock, S.K." w:date="2021-05-06T17:24:00Z"/>
          <w:rFonts w:ascii="AGaramondPro-Regular" w:hAnsi="AGaramondPro-Regular" w:cs="AGaramondPro-Regular"/>
          <w:color w:val="auto"/>
          <w:sz w:val="16"/>
          <w:szCs w:val="16"/>
          <w:lang w:val="en-US" w:bidi="ar-SA"/>
        </w:rPr>
      </w:pPr>
      <w:ins w:id="4" w:author="Medlock, S.K." w:date="2021-05-06T17:24:00Z">
        <w:r w:rsidRPr="00087CD0">
          <w:rPr>
            <w:rFonts w:ascii="AGaramondPro-Regular" w:hAnsi="AGaramondPro-Regular" w:cs="AGaramondPro-Regular"/>
            <w:color w:val="auto"/>
            <w:sz w:val="16"/>
            <w:szCs w:val="16"/>
            <w:lang w:val="en-US" w:bidi="ar-SA"/>
          </w:rPr>
          <w:t>A mediction should be stopped</w:t>
        </w:r>
      </w:ins>
    </w:p>
    <w:p w14:paraId="46609ED8" w14:textId="77777777" w:rsidR="00087CD0" w:rsidRPr="00087CD0" w:rsidRDefault="00087CD0" w:rsidP="00087CD0">
      <w:pPr>
        <w:pStyle w:val="BodyText"/>
        <w:spacing w:after="0" w:line="240" w:lineRule="auto"/>
        <w:rPr>
          <w:ins w:id="5" w:author="Medlock, S.K." w:date="2021-05-06T17:24:00Z"/>
          <w:rFonts w:ascii="AGaramondPro-Regular" w:hAnsi="AGaramondPro-Regular" w:cs="AGaramondPro-Regular"/>
          <w:color w:val="auto"/>
          <w:sz w:val="16"/>
          <w:szCs w:val="16"/>
          <w:lang w:val="en-US" w:bidi="ar-SA"/>
        </w:rPr>
      </w:pPr>
      <w:ins w:id="6" w:author="Medlock, S.K." w:date="2021-05-06T17:24:00Z">
        <w:r w:rsidRPr="00087CD0">
          <w:rPr>
            <w:rFonts w:ascii="AGaramondPro-Regular" w:hAnsi="AGaramondPro-Regular" w:cs="AGaramondPro-Regular"/>
            <w:color w:val="auto"/>
            <w:sz w:val="16"/>
            <w:szCs w:val="16"/>
            <w:lang w:val="en-US" w:bidi="ar-SA"/>
          </w:rPr>
          <w:t>-If no indication for prescribing</w:t>
        </w:r>
      </w:ins>
    </w:p>
    <w:p w14:paraId="03BAA61B" w14:textId="77777777" w:rsidR="00087CD0" w:rsidRPr="00087CD0" w:rsidRDefault="00087CD0" w:rsidP="00087CD0">
      <w:pPr>
        <w:pStyle w:val="BodyText"/>
        <w:spacing w:after="0" w:line="240" w:lineRule="auto"/>
        <w:rPr>
          <w:ins w:id="7" w:author="Medlock, S.K." w:date="2021-05-06T17:24:00Z"/>
          <w:rFonts w:ascii="AGaramondPro-Regular" w:hAnsi="AGaramondPro-Regular" w:cs="AGaramondPro-Regular"/>
          <w:color w:val="auto"/>
          <w:sz w:val="16"/>
          <w:szCs w:val="16"/>
          <w:lang w:val="en-US" w:bidi="ar-SA"/>
        </w:rPr>
      </w:pPr>
      <w:ins w:id="8" w:author="Medlock, S.K." w:date="2021-05-06T17:24:00Z">
        <w:r w:rsidRPr="00087CD0">
          <w:rPr>
            <w:rFonts w:ascii="AGaramondPro-Regular" w:hAnsi="AGaramondPro-Regular" w:cs="AGaramondPro-Regular"/>
            <w:color w:val="auto"/>
            <w:sz w:val="16"/>
            <w:szCs w:val="16"/>
            <w:lang w:val="en-US" w:bidi="ar-SA"/>
          </w:rPr>
          <w:t>-If safer alternative available</w:t>
        </w:r>
      </w:ins>
    </w:p>
    <w:p w14:paraId="034C8D98" w14:textId="2A8317ED" w:rsidR="00872706" w:rsidRDefault="00087CD0" w:rsidP="005B43D4">
      <w:pPr>
        <w:pStyle w:val="BodyText"/>
        <w:spacing w:after="0" w:line="240" w:lineRule="auto"/>
        <w:rPr>
          <w:ins w:id="9" w:author="Medlock, S.K." w:date="2021-05-05T13:17:00Z"/>
          <w:rFonts w:ascii="AGaramondPro-Regular" w:hAnsi="AGaramondPro-Regular" w:cs="AGaramondPro-Regular"/>
          <w:color w:val="auto"/>
          <w:sz w:val="16"/>
          <w:szCs w:val="16"/>
          <w:lang w:val="en-US" w:bidi="ar-SA"/>
        </w:rPr>
      </w:pPr>
      <w:ins w:id="10" w:author="Medlock, S.K." w:date="2021-05-06T17:24:00Z">
        <w:r w:rsidRPr="00087CD0">
          <w:rPr>
            <w:rFonts w:ascii="AGaramondPro-Regular" w:hAnsi="AGaramondPro-Regular" w:cs="AGaramondPro-Regular"/>
            <w:color w:val="auto"/>
            <w:sz w:val="16"/>
            <w:szCs w:val="16"/>
            <w:lang w:val="en-US" w:bidi="ar-SA"/>
          </w:rPr>
          <w:t>All patients with changes to medication should be monitored for falls and change in symptoms e.g. OH, blurred vision, dizziness</w:t>
        </w:r>
      </w:ins>
      <w:commentRangeEnd w:id="1"/>
      <w:r>
        <w:rPr>
          <w:rStyle w:val="CommentReference"/>
        </w:rPr>
        <w:commentReference w:id="1"/>
      </w:r>
    </w:p>
    <w:p w14:paraId="76BE8589" w14:textId="31281617" w:rsidR="00731DC7" w:rsidRPr="00BE608C" w:rsidRDefault="00731DC7" w:rsidP="00DA4735">
      <w:pPr>
        <w:pStyle w:val="BodyText"/>
        <w:spacing w:after="0"/>
        <w:rPr>
          <w:ins w:id="11" w:author="Medlock, S.K." w:date="2021-05-05T12:53:00Z"/>
          <w:rFonts w:ascii="Arial" w:hAnsi="Arial"/>
          <w:color w:val="auto"/>
          <w:sz w:val="20"/>
          <w:szCs w:val="20"/>
          <w:lang w:val="en-US"/>
        </w:rPr>
      </w:pPr>
    </w:p>
    <w:p w14:paraId="2C80A8BA" w14:textId="77777777" w:rsidR="00DA4735" w:rsidRDefault="00DA4735">
      <w:pPr>
        <w:pStyle w:val="BodyText"/>
        <w:spacing w:after="0"/>
        <w:rPr>
          <w:rFonts w:ascii="Arial" w:hAnsi="Arial"/>
          <w:color w:val="6600CC"/>
          <w:sz w:val="20"/>
          <w:szCs w:val="20"/>
          <w:lang w:val="en-US"/>
        </w:rPr>
      </w:pPr>
    </w:p>
    <w:tbl>
      <w:tblPr>
        <w:tblW w:w="23380" w:type="dxa"/>
        <w:tblInd w:w="-65" w:type="dxa"/>
        <w:tblLayout w:type="fixed"/>
        <w:tblCellMar>
          <w:top w:w="28" w:type="dxa"/>
          <w:left w:w="0" w:type="dxa"/>
          <w:bottom w:w="28" w:type="dxa"/>
          <w:right w:w="23" w:type="dxa"/>
        </w:tblCellMar>
        <w:tblLook w:val="04A0" w:firstRow="1" w:lastRow="0" w:firstColumn="1" w:lastColumn="0" w:noHBand="0" w:noVBand="1"/>
      </w:tblPr>
      <w:tblGrid>
        <w:gridCol w:w="375"/>
        <w:gridCol w:w="247"/>
        <w:gridCol w:w="4343"/>
        <w:gridCol w:w="165"/>
        <w:gridCol w:w="1152"/>
        <w:gridCol w:w="221"/>
        <w:gridCol w:w="871"/>
        <w:gridCol w:w="179"/>
        <w:gridCol w:w="1557"/>
        <w:gridCol w:w="162"/>
        <w:gridCol w:w="1564"/>
        <w:gridCol w:w="179"/>
        <w:gridCol w:w="7425"/>
        <w:gridCol w:w="205"/>
        <w:gridCol w:w="1887"/>
        <w:gridCol w:w="205"/>
        <w:gridCol w:w="2072"/>
        <w:gridCol w:w="31"/>
        <w:gridCol w:w="503"/>
        <w:gridCol w:w="37"/>
      </w:tblGrid>
      <w:tr w:rsidR="00CC4846" w:rsidRPr="00CC4846" w14:paraId="11683329"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C6D9F1" w:themeFill="text2" w:themeFillTint="33"/>
            <w:vAlign w:val="center"/>
          </w:tcPr>
          <w:p w14:paraId="29FCD6E8" w14:textId="77777777" w:rsidR="00CC4846" w:rsidRPr="005B43D4" w:rsidRDefault="00CC4846" w:rsidP="00CC4846">
            <w:pPr>
              <w:pStyle w:val="TableContents"/>
              <w:widowControl w:val="0"/>
              <w:rPr>
                <w:rFonts w:ascii="Arial" w:hAnsi="Arial"/>
                <w:sz w:val="20"/>
                <w:szCs w:val="20"/>
              </w:rPr>
            </w:pP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C6D9F1" w:themeFill="text2" w:themeFillTint="33"/>
            <w:vAlign w:val="center"/>
          </w:tcPr>
          <w:p w14:paraId="63CD3FA5" w14:textId="3212A4FC" w:rsidR="00CC4846" w:rsidRDefault="00CC4846" w:rsidP="00CC4846">
            <w:pPr>
              <w:pStyle w:val="TableContents"/>
              <w:widowControl w:val="0"/>
              <w:rPr>
                <w:rFonts w:ascii="Arial" w:hAnsi="Arial"/>
                <w:sz w:val="20"/>
                <w:szCs w:val="20"/>
                <w:lang w:val="en-US"/>
              </w:rPr>
            </w:pPr>
            <w:r>
              <w:rPr>
                <w:rFonts w:ascii="Arial" w:hAnsi="Arial"/>
                <w:sz w:val="20"/>
                <w:szCs w:val="20"/>
              </w:rPr>
              <w:t>medication (in plain language)</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C6D9F1" w:themeFill="text2" w:themeFillTint="33"/>
            <w:vAlign w:val="center"/>
          </w:tcPr>
          <w:p w14:paraId="540F9414" w14:textId="01BEA943" w:rsidR="00CC4846" w:rsidRPr="00CC4846" w:rsidRDefault="00CC4846" w:rsidP="00CC4846">
            <w:pPr>
              <w:widowControl w:val="0"/>
              <w:rPr>
                <w:rFonts w:ascii="Arial" w:hAnsi="Arial"/>
                <w:sz w:val="20"/>
                <w:szCs w:val="20"/>
                <w:lang w:val="en-US"/>
              </w:rPr>
            </w:pPr>
            <w:r>
              <w:rPr>
                <w:rFonts w:ascii="Arial" w:hAnsi="Arial"/>
                <w:sz w:val="20"/>
                <w:szCs w:val="20"/>
                <w:lang w:val="en-US"/>
              </w:rPr>
              <w:t>patient group (in plain language)</w:t>
            </w:r>
          </w:p>
        </w:tc>
        <w:tc>
          <w:tcPr>
            <w:tcW w:w="1092" w:type="dxa"/>
            <w:gridSpan w:val="2"/>
            <w:tcBorders>
              <w:top w:val="single" w:sz="4" w:space="0" w:color="ABABAB"/>
              <w:left w:val="single" w:sz="4" w:space="0" w:color="ABABAB"/>
              <w:bottom w:val="single" w:sz="4" w:space="0" w:color="ABABAB"/>
            </w:tcBorders>
            <w:shd w:val="clear" w:color="auto" w:fill="C6D9F1" w:themeFill="text2" w:themeFillTint="33"/>
            <w:vAlign w:val="center"/>
          </w:tcPr>
          <w:p w14:paraId="74B095C2" w14:textId="0E339626" w:rsidR="00CC4846" w:rsidRDefault="00CC4846" w:rsidP="00CC4846">
            <w:pPr>
              <w:pStyle w:val="TableContents"/>
              <w:widowControl w:val="0"/>
              <w:rPr>
                <w:rFonts w:ascii="Arial" w:hAnsi="Arial"/>
                <w:sz w:val="20"/>
                <w:szCs w:val="20"/>
                <w:lang w:val="en-US"/>
              </w:rPr>
            </w:pPr>
            <w:r>
              <w:rPr>
                <w:rFonts w:ascii="Arial" w:hAnsi="Arial"/>
                <w:sz w:val="20"/>
                <w:szCs w:val="20"/>
              </w:rPr>
              <w:t>medication (ATC Codes</w:t>
            </w:r>
          </w:p>
        </w:tc>
        <w:tc>
          <w:tcPr>
            <w:tcW w:w="1736" w:type="dxa"/>
            <w:gridSpan w:val="2"/>
            <w:tcBorders>
              <w:top w:val="single" w:sz="4" w:space="0" w:color="ABABAB"/>
              <w:left w:val="single" w:sz="4" w:space="0" w:color="ABABAB"/>
              <w:bottom w:val="single" w:sz="4" w:space="0" w:color="ABABAB"/>
            </w:tcBorders>
            <w:shd w:val="clear" w:color="auto" w:fill="C6D9F1" w:themeFill="text2" w:themeFillTint="33"/>
            <w:vAlign w:val="center"/>
          </w:tcPr>
          <w:p w14:paraId="356E3328" w14:textId="4B37449C" w:rsidR="00CC4846" w:rsidRPr="00CC4846" w:rsidRDefault="00CC4846" w:rsidP="00CC4846">
            <w:pPr>
              <w:pStyle w:val="TableContents"/>
              <w:widowControl w:val="0"/>
              <w:rPr>
                <w:rFonts w:ascii="Arial" w:hAnsi="Arial"/>
                <w:sz w:val="20"/>
                <w:szCs w:val="20"/>
                <w:lang w:val="en-US"/>
              </w:rPr>
            </w:pPr>
            <w:r>
              <w:rPr>
                <w:rFonts w:ascii="Arial" w:hAnsi="Arial"/>
                <w:sz w:val="20"/>
                <w:szCs w:val="20"/>
                <w:lang w:val="en-US"/>
              </w:rPr>
              <w:t>condition criteria (medication, diagnoses, blood values, etc.)</w:t>
            </w:r>
          </w:p>
        </w:tc>
        <w:tc>
          <w:tcPr>
            <w:tcW w:w="1726" w:type="dxa"/>
            <w:gridSpan w:val="2"/>
            <w:tcBorders>
              <w:top w:val="single" w:sz="4" w:space="0" w:color="ABABAB"/>
              <w:left w:val="single" w:sz="4" w:space="0" w:color="ABABAB"/>
              <w:bottom w:val="single" w:sz="4" w:space="0" w:color="ABABAB"/>
            </w:tcBorders>
            <w:shd w:val="clear" w:color="auto" w:fill="C6D9F1" w:themeFill="text2" w:themeFillTint="33"/>
            <w:vAlign w:val="center"/>
          </w:tcPr>
          <w:p w14:paraId="5FAD4CC9" w14:textId="074BF741" w:rsidR="00CC4846" w:rsidRPr="00CC4846" w:rsidRDefault="00CC4846" w:rsidP="00CC4846">
            <w:pPr>
              <w:pStyle w:val="TableContents"/>
              <w:widowControl w:val="0"/>
              <w:rPr>
                <w:rFonts w:ascii="Arial" w:hAnsi="Arial"/>
                <w:sz w:val="20"/>
                <w:szCs w:val="20"/>
                <w:lang w:val="en-US"/>
              </w:rPr>
            </w:pPr>
            <w:r>
              <w:rPr>
                <w:rFonts w:ascii="Arial" w:hAnsi="Arial"/>
                <w:sz w:val="20"/>
                <w:szCs w:val="20"/>
              </w:rPr>
              <w:t>preselect criteria</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C6D9F1" w:themeFill="text2" w:themeFillTint="33"/>
            <w:vAlign w:val="center"/>
          </w:tcPr>
          <w:p w14:paraId="1667B142" w14:textId="2CDFB15A" w:rsidR="00CC4846" w:rsidRPr="00CC4846" w:rsidRDefault="00CC4846" w:rsidP="00CC4846">
            <w:pPr>
              <w:pStyle w:val="TableContents"/>
              <w:widowControl w:val="0"/>
              <w:rPr>
                <w:rFonts w:ascii="Arial" w:hAnsi="Arial"/>
                <w:b/>
                <w:sz w:val="20"/>
                <w:szCs w:val="20"/>
                <w:lang w:val="en-US"/>
              </w:rPr>
            </w:pPr>
            <w:r>
              <w:rPr>
                <w:rFonts w:ascii="Arial" w:hAnsi="Arial"/>
                <w:sz w:val="20"/>
                <w:szCs w:val="20"/>
                <w:lang w:val="en-US"/>
              </w:rPr>
              <w:t>recommendation (what happens/is shown in the doctor’s CDSS)</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C6D9F1" w:themeFill="text2" w:themeFillTint="33"/>
            <w:vAlign w:val="center"/>
          </w:tcPr>
          <w:p w14:paraId="2307FC95" w14:textId="14896FA2" w:rsidR="00CC4846" w:rsidRPr="00CC4846" w:rsidRDefault="00CC4846" w:rsidP="00CC4846">
            <w:pPr>
              <w:pStyle w:val="TableContents"/>
              <w:widowControl w:val="0"/>
              <w:rPr>
                <w:rFonts w:ascii="Arial" w:hAnsi="Arial"/>
                <w:sz w:val="20"/>
                <w:szCs w:val="20"/>
                <w:lang w:val="en-US"/>
              </w:rPr>
            </w:pPr>
            <w:r>
              <w:rPr>
                <w:rFonts w:ascii="Arial" w:hAnsi="Arial"/>
                <w:sz w:val="20"/>
                <w:szCs w:val="20"/>
                <w:lang w:val="en-US"/>
              </w:rPr>
              <w:t>text to be copy-pasted to Epic</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C6D9F1" w:themeFill="text2" w:themeFillTint="33"/>
            <w:vAlign w:val="center"/>
          </w:tcPr>
          <w:p w14:paraId="04719E2C" w14:textId="0B33CC9A" w:rsidR="00CC4846" w:rsidRPr="00CC4846" w:rsidRDefault="00CC4846" w:rsidP="00CC4846">
            <w:pPr>
              <w:pStyle w:val="TableContents"/>
              <w:widowControl w:val="0"/>
              <w:rPr>
                <w:rFonts w:ascii="Arial" w:hAnsi="Arial"/>
                <w:sz w:val="20"/>
                <w:szCs w:val="20"/>
                <w:lang w:val="en-US"/>
              </w:rPr>
            </w:pPr>
            <w:r>
              <w:rPr>
                <w:rFonts w:ascii="Arial" w:hAnsi="Arial"/>
                <w:sz w:val="20"/>
                <w:szCs w:val="20"/>
              </w:rPr>
              <w:t>text for patient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C6D9F1" w:themeFill="text2" w:themeFillTint="33"/>
            <w:vAlign w:val="center"/>
          </w:tcPr>
          <w:p w14:paraId="15CDC0C0" w14:textId="49319726" w:rsidR="00CC4846" w:rsidRPr="00CC4846" w:rsidRDefault="00CC4846" w:rsidP="00CC4846">
            <w:pPr>
              <w:pStyle w:val="TableContents"/>
              <w:widowControl w:val="0"/>
              <w:rPr>
                <w:lang w:val="en-US"/>
              </w:rPr>
            </w:pPr>
            <w:r>
              <w:rPr>
                <w:rFonts w:ascii="Arial" w:hAnsi="Arial"/>
                <w:sz w:val="20"/>
                <w:szCs w:val="20"/>
              </w:rPr>
              <w:t>refpage</w:t>
            </w:r>
          </w:p>
        </w:tc>
      </w:tr>
      <w:tr w:rsidR="00CC4846" w14:paraId="17F0FC68"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1DF65F3" w14:textId="77777777" w:rsidR="00CC4846" w:rsidRPr="00D45A17" w:rsidRDefault="00CC4846" w:rsidP="00CC4846">
            <w:pPr>
              <w:pStyle w:val="TableContents"/>
              <w:widowControl w:val="0"/>
              <w:rPr>
                <w:rFonts w:ascii="Arial" w:hAnsi="Arial"/>
                <w:sz w:val="20"/>
                <w:szCs w:val="20"/>
              </w:rPr>
            </w:pPr>
            <w:r w:rsidRPr="00ED0D05">
              <w:rPr>
                <w:rFonts w:ascii="Arial" w:hAnsi="Arial"/>
                <w:sz w:val="20"/>
                <w:szCs w:val="20"/>
                <w:highlight w:val="green"/>
              </w:rPr>
              <w:t>6</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256EB13" w14:textId="1ABC5FC8" w:rsidR="00CC4846" w:rsidRDefault="00CC4846" w:rsidP="00CC4846">
            <w:pPr>
              <w:pStyle w:val="TableContents"/>
              <w:widowControl w:val="0"/>
              <w:rPr>
                <w:rFonts w:ascii="Arial" w:hAnsi="Arial"/>
                <w:sz w:val="20"/>
                <w:szCs w:val="20"/>
                <w:lang w:val="en-US"/>
              </w:rPr>
            </w:pPr>
            <w:del w:id="12" w:author="Medlock, S.K." w:date="2021-05-06T16:22:00Z">
              <w:r w:rsidDel="005B4200">
                <w:rPr>
                  <w:rFonts w:ascii="Arial" w:hAnsi="Arial"/>
                  <w:sz w:val="20"/>
                  <w:szCs w:val="20"/>
                  <w:lang w:val="en-US"/>
                </w:rPr>
                <w:delText>benzo</w:delText>
              </w:r>
            </w:del>
            <w:ins w:id="13" w:author="Medlock, S.K." w:date="2021-05-06T16:22:00Z">
              <w:r w:rsidR="005B4200">
                <w:rPr>
                  <w:rFonts w:ascii="Arial" w:hAnsi="Arial"/>
                  <w:sz w:val="20"/>
                  <w:szCs w:val="20"/>
                  <w:lang w:val="en-US"/>
                </w:rPr>
                <w:t>benzodiazepine</w:t>
              </w:r>
            </w:ins>
            <w:r>
              <w:rPr>
                <w:rFonts w:ascii="Arial" w:hAnsi="Arial"/>
                <w:sz w:val="20"/>
                <w:szCs w:val="20"/>
                <w:lang w:val="en-US"/>
              </w:rPr>
              <w:t>’s and sedatives</w:t>
            </w:r>
          </w:p>
          <w:p w14:paraId="3B8522E7" w14:textId="77777777" w:rsidR="00CC4846" w:rsidRDefault="00CC4846" w:rsidP="00CC4846">
            <w:pPr>
              <w:widowControl w:val="0"/>
              <w:rPr>
                <w:rFonts w:ascii="Arial" w:hAnsi="Arial"/>
                <w:sz w:val="20"/>
                <w:szCs w:val="20"/>
                <w:lang w:val="en-US"/>
              </w:rPr>
            </w:pPr>
            <w:r>
              <w:rPr>
                <w:rFonts w:ascii="Arial" w:hAnsi="Arial"/>
                <w:color w:val="6600CC"/>
                <w:sz w:val="20"/>
                <w:szCs w:val="20"/>
                <w:lang w:val="en-US"/>
              </w:rPr>
              <w:t>N05C (Hypnotics and sedatives) EXCLUDING N05CH (melatonin)</w:t>
            </w:r>
          </w:p>
          <w:p w14:paraId="7D98BA14" w14:textId="77777777" w:rsidR="00CC4846" w:rsidRDefault="00CC4846" w:rsidP="00CC4846">
            <w:pPr>
              <w:pStyle w:val="TableContents"/>
              <w:widowControl w:val="0"/>
              <w:rPr>
                <w:rFonts w:ascii="Arial" w:hAnsi="Arial"/>
                <w:sz w:val="20"/>
                <w:szCs w:val="20"/>
              </w:rPr>
            </w:pPr>
            <w:r>
              <w:rPr>
                <w:rFonts w:ascii="Arial" w:hAnsi="Arial"/>
                <w:sz w:val="20"/>
                <w:szCs w:val="20"/>
              </w:rPr>
              <w:t>or</w:t>
            </w:r>
          </w:p>
          <w:p w14:paraId="67277A03" w14:textId="77777777" w:rsidR="00CC4846" w:rsidRDefault="00087CD0" w:rsidP="00CC4846">
            <w:pPr>
              <w:pStyle w:val="TableContents"/>
              <w:widowControl w:val="0"/>
              <w:rPr>
                <w:rFonts w:ascii="Arial" w:hAnsi="Arial"/>
                <w:color w:val="6600CC"/>
                <w:sz w:val="20"/>
                <w:szCs w:val="20"/>
              </w:rPr>
            </w:pPr>
            <w:hyperlink r:id="rId8" w:anchor="N05BA_Benzodiazepine_derivatives" w:history="1">
              <w:r w:rsidR="00CC4846">
                <w:rPr>
                  <w:rStyle w:val="Hyperlink"/>
                  <w:rFonts w:ascii="Arial" w:hAnsi="Arial"/>
                  <w:color w:val="6600CC"/>
                  <w:sz w:val="20"/>
                  <w:szCs w:val="20"/>
                </w:rPr>
                <w:t>N05BA Benzodiazepine derivatives</w:t>
              </w:r>
            </w:hyperlink>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080C2E4" w14:textId="77777777" w:rsidR="00CC4846" w:rsidRDefault="00CC4846" w:rsidP="00CC4846">
            <w:pPr>
              <w:widowControl w:val="0"/>
              <w:rPr>
                <w:rFonts w:ascii="Arial" w:hAnsi="Arial"/>
                <w:sz w:val="20"/>
                <w:szCs w:val="20"/>
              </w:rPr>
            </w:pPr>
            <w:r>
              <w:rPr>
                <w:rFonts w:ascii="Arial" w:hAnsi="Arial"/>
                <w:sz w:val="20"/>
                <w:szCs w:val="20"/>
              </w:rPr>
              <w:t>angststoornis</w:t>
            </w:r>
          </w:p>
          <w:p w14:paraId="16C1A40F" w14:textId="77777777" w:rsidR="00CC4846" w:rsidRDefault="00CC4846" w:rsidP="00CC4846">
            <w:pPr>
              <w:widowControl w:val="0"/>
              <w:rPr>
                <w:rFonts w:ascii="Arial" w:hAnsi="Arial"/>
                <w:sz w:val="20"/>
                <w:szCs w:val="20"/>
              </w:rPr>
            </w:pPr>
            <w:r>
              <w:rPr>
                <w:rFonts w:ascii="Arial" w:hAnsi="Arial"/>
                <w:sz w:val="20"/>
                <w:szCs w:val="20"/>
              </w:rPr>
              <w:t>and NOT epilepsy</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1DBF976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(N05C AND NOT N05CH)</w:t>
            </w:r>
          </w:p>
          <w:p w14:paraId="5A20675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N05BA</w:t>
            </w:r>
          </w:p>
          <w:p w14:paraId="282875E7" w14:textId="77777777" w:rsidR="00CC4846" w:rsidRDefault="00CC4846" w:rsidP="00CC4846">
            <w:pPr>
              <w:pStyle w:val="TableContents"/>
              <w:widowControl w:val="0"/>
              <w:rPr>
                <w:rFonts w:ascii="Arial" w:hAnsi="Arial"/>
                <w:sz w:val="20"/>
                <w:szCs w:val="20"/>
                <w:lang w:val="en-US"/>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333FF2D7" w14:textId="77777777" w:rsidR="00CC4846" w:rsidRDefault="00CC4846" w:rsidP="00CC4846">
            <w:pPr>
              <w:pStyle w:val="TableContents"/>
              <w:widowControl w:val="0"/>
              <w:rPr>
                <w:rFonts w:ascii="Arial" w:hAnsi="Arial"/>
                <w:sz w:val="20"/>
                <w:szCs w:val="20"/>
              </w:rPr>
            </w:pPr>
            <w:r>
              <w:rPr>
                <w:rFonts w:ascii="Arial" w:hAnsi="Arial"/>
                <w:sz w:val="20"/>
                <w:szCs w:val="20"/>
              </w:rPr>
              <w:t>angststoornis (probleemlijst)</w:t>
            </w:r>
          </w:p>
          <w:p w14:paraId="3753E65E" w14:textId="77777777" w:rsidR="00CC4846" w:rsidRDefault="00CC4846" w:rsidP="00CC4846">
            <w:pPr>
              <w:pStyle w:val="TableContents"/>
              <w:widowControl w:val="0"/>
              <w:rPr>
                <w:rFonts w:ascii="Arial" w:hAnsi="Arial"/>
                <w:sz w:val="20"/>
                <w:szCs w:val="20"/>
              </w:rPr>
            </w:pPr>
            <w:r>
              <w:rPr>
                <w:rFonts w:ascii="Arial" w:hAnsi="Arial"/>
                <w:sz w:val="20"/>
                <w:szCs w:val="20"/>
              </w:rPr>
              <w:t>AND NOT epilepsy (probleemlijst)</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28B969D5"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C1DE75E" w14:textId="77777777" w:rsidR="00CC4846" w:rsidRDefault="00CC4846" w:rsidP="00CC4846">
            <w:pPr>
              <w:pStyle w:val="TableContents"/>
              <w:widowControl w:val="0"/>
              <w:rPr>
                <w:rFonts w:ascii="Arial" w:hAnsi="Arial"/>
                <w:b/>
                <w:sz w:val="20"/>
                <w:szCs w:val="20"/>
              </w:rPr>
            </w:pPr>
            <w:r>
              <w:rPr>
                <w:rFonts w:ascii="Arial" w:hAnsi="Arial"/>
                <w:b/>
                <w:sz w:val="20"/>
                <w:szCs w:val="20"/>
              </w:rPr>
              <w:t>Deze patiënt heeft een angststoornis:</w:t>
            </w:r>
          </w:p>
          <w:p w14:paraId="5241FCEE" w14:textId="0A219043" w:rsidR="00CC4846" w:rsidRDefault="00CC4846" w:rsidP="00115934">
            <w:pPr>
              <w:pStyle w:val="TableContents"/>
              <w:widowControl w:val="0"/>
              <w:rPr>
                <w:rFonts w:ascii="Arial" w:hAnsi="Arial"/>
                <w:sz w:val="20"/>
                <w:szCs w:val="20"/>
              </w:rPr>
            </w:pPr>
            <w:r>
              <w:rPr>
                <w:rFonts w:ascii="Arial" w:hAnsi="Arial"/>
                <w:sz w:val="20"/>
                <w:szCs w:val="20"/>
              </w:rPr>
              <w:t xml:space="preserve">Bij sommige patiënten met een angststoornis is langdurig gebruik van </w:t>
            </w:r>
            <w:commentRangeStart w:id="14"/>
            <w:del w:id="15" w:author="Medlock, S.K." w:date="2021-05-06T16:22:00Z">
              <w:r w:rsidDel="005B4200">
                <w:rPr>
                  <w:rFonts w:ascii="Arial" w:hAnsi="Arial"/>
                  <w:sz w:val="20"/>
                  <w:szCs w:val="20"/>
                </w:rPr>
                <w:delText>benzo</w:delText>
              </w:r>
            </w:del>
            <w:ins w:id="16" w:author="Medlock, S.K." w:date="2021-05-06T16:22:00Z">
              <w:r w:rsidR="005B4200">
                <w:rPr>
                  <w:rFonts w:ascii="Arial" w:hAnsi="Arial"/>
                  <w:sz w:val="20"/>
                  <w:szCs w:val="20"/>
                </w:rPr>
                <w:t>benzodiazepine</w:t>
              </w:r>
            </w:ins>
            <w:del w:id="17" w:author="Medlock, S.K." w:date="2021-05-06T16:24:00Z">
              <w:r w:rsidDel="00115934">
                <w:rPr>
                  <w:rFonts w:ascii="Arial" w:hAnsi="Arial"/>
                  <w:sz w:val="20"/>
                  <w:szCs w:val="20"/>
                </w:rPr>
                <w:delText>’</w:delText>
              </w:r>
            </w:del>
            <w:r>
              <w:rPr>
                <w:rFonts w:ascii="Arial" w:hAnsi="Arial"/>
                <w:sz w:val="20"/>
                <w:szCs w:val="20"/>
              </w:rPr>
              <w:t>s</w:t>
            </w:r>
            <w:commentRangeEnd w:id="14"/>
            <w:r w:rsidR="00115934">
              <w:rPr>
                <w:rStyle w:val="CommentReference"/>
              </w:rPr>
              <w:commentReference w:id="14"/>
            </w:r>
            <w:r>
              <w:rPr>
                <w:rFonts w:ascii="Arial" w:hAnsi="Arial"/>
                <w:sz w:val="20"/>
                <w:szCs w:val="20"/>
              </w:rPr>
              <w:t xml:space="preserve"> nodig. Overweeg veiligere alternatieven en lagere dosis. </w:t>
            </w:r>
            <w:del w:id="18" w:author="Medlock, S.K." w:date="2021-05-06T16:22:00Z">
              <w:r w:rsidDel="005B4200">
                <w:rPr>
                  <w:rFonts w:ascii="Arial" w:hAnsi="Arial"/>
                  <w:sz w:val="20"/>
                  <w:szCs w:val="20"/>
                </w:rPr>
                <w:delText>Benzo</w:delText>
              </w:r>
            </w:del>
            <w:ins w:id="19" w:author="Medlock, S.K." w:date="2021-05-06T16:22:00Z">
              <w:r w:rsidR="005B4200">
                <w:rPr>
                  <w:rFonts w:ascii="Arial" w:hAnsi="Arial"/>
                  <w:sz w:val="20"/>
                  <w:szCs w:val="20"/>
                </w:rPr>
                <w:t>Benzodiazepine</w:t>
              </w:r>
            </w:ins>
            <w:del w:id="20" w:author="Medlock, S.K." w:date="2021-05-06T16:24:00Z">
              <w:r w:rsidDel="00115934">
                <w:rPr>
                  <w:rFonts w:ascii="Arial" w:hAnsi="Arial"/>
                  <w:sz w:val="20"/>
                  <w:szCs w:val="20"/>
                </w:rPr>
                <w:delText>’</w:delText>
              </w:r>
            </w:del>
            <w:r>
              <w:rPr>
                <w:rFonts w:ascii="Arial" w:hAnsi="Arial"/>
                <w:sz w:val="20"/>
                <w:szCs w:val="20"/>
              </w:rPr>
              <w:t>s kunnen ook gebruikt worden bij acute slaapstoornis voor &lt; 2 weken.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89112FF"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092A6FE"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51D1666" w14:textId="77777777" w:rsidR="00CC4846" w:rsidRDefault="00087CD0" w:rsidP="00CC4846">
            <w:pPr>
              <w:pStyle w:val="TableContents"/>
              <w:widowControl w:val="0"/>
              <w:rPr>
                <w:rFonts w:ascii="Arial" w:hAnsi="Arial"/>
                <w:sz w:val="20"/>
                <w:szCs w:val="20"/>
              </w:rPr>
            </w:pPr>
            <w:hyperlink r:id="rId9">
              <w:r w:rsidR="00CC4846">
                <w:rPr>
                  <w:rStyle w:val="Hyperlink"/>
                  <w:rFonts w:ascii="Arial" w:hAnsi="Arial"/>
                  <w:sz w:val="20"/>
                  <w:szCs w:val="20"/>
                </w:rPr>
                <w:t>refpage 5</w:t>
              </w:r>
            </w:hyperlink>
          </w:p>
        </w:tc>
      </w:tr>
      <w:tr w:rsidR="00BE4D7D" w14:paraId="638131C1" w14:textId="77777777" w:rsidTr="00087CD0">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130FED59" w14:textId="77777777" w:rsidR="00BE4D7D" w:rsidRPr="00D45A17" w:rsidRDefault="00BE4D7D" w:rsidP="00BE4D7D">
            <w:pPr>
              <w:pStyle w:val="TableContents"/>
              <w:widowControl w:val="0"/>
              <w:rPr>
                <w:rFonts w:ascii="Arial" w:hAnsi="Arial"/>
                <w:sz w:val="20"/>
                <w:szCs w:val="20"/>
              </w:rPr>
            </w:pPr>
            <w:r w:rsidRPr="00D45A17">
              <w:rPr>
                <w:rFonts w:ascii="Arial" w:hAnsi="Arial"/>
                <w:sz w:val="20"/>
                <w:szCs w:val="20"/>
              </w:rPr>
              <w:t>6a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5113D11" w14:textId="77777777" w:rsidR="00BE4D7D" w:rsidRDefault="00BE4D7D" w:rsidP="00BE4D7D">
            <w:pPr>
              <w:pStyle w:val="TableContents"/>
              <w:widowControl w:val="0"/>
              <w:rPr>
                <w:rFonts w:ascii="Arial" w:hAnsi="Arial"/>
                <w:color w:val="6600CC"/>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160B38A" w14:textId="77777777" w:rsidR="00BE4D7D" w:rsidRDefault="00BE4D7D" w:rsidP="00BE4D7D">
            <w:pPr>
              <w:widowControl w:val="0"/>
              <w:rPr>
                <w:rFonts w:ascii="Arial" w:hAnsi="Arial"/>
                <w:sz w:val="20"/>
                <w:szCs w:val="20"/>
                <w:lang w:val="en-US"/>
              </w:rPr>
            </w:pPr>
            <w:r>
              <w:rPr>
                <w:rFonts w:ascii="Arial" w:hAnsi="Arial"/>
                <w:sz w:val="20"/>
                <w:szCs w:val="20"/>
                <w:lang w:val="en-US"/>
              </w:rPr>
              <w:t>epilepsy (with or without angststoornis)</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55D4AF1D"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(N05C AND NOT N05CH)</w:t>
            </w:r>
          </w:p>
          <w:p w14:paraId="5B4EE0A6"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or N05BA</w:t>
            </w:r>
          </w:p>
          <w:p w14:paraId="7C0D1678" w14:textId="77777777" w:rsidR="00BE4D7D" w:rsidRDefault="00BE4D7D" w:rsidP="00BE4D7D">
            <w:pPr>
              <w:pStyle w:val="TableContents"/>
              <w:widowControl w:val="0"/>
              <w:rPr>
                <w:rFonts w:ascii="Arial" w:hAnsi="Arial"/>
                <w:sz w:val="20"/>
                <w:szCs w:val="20"/>
                <w:lang w:val="en-US"/>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1D23F574" w14:textId="77777777" w:rsidR="00BE4D7D" w:rsidRDefault="00BE4D7D" w:rsidP="00BE4D7D">
            <w:pPr>
              <w:pStyle w:val="TableContents"/>
              <w:widowControl w:val="0"/>
              <w:rPr>
                <w:rFonts w:ascii="Arial" w:hAnsi="Arial"/>
                <w:sz w:val="20"/>
                <w:szCs w:val="20"/>
              </w:rPr>
            </w:pPr>
            <w:r>
              <w:rPr>
                <w:rFonts w:ascii="Arial" w:hAnsi="Arial"/>
                <w:sz w:val="20"/>
                <w:szCs w:val="20"/>
              </w:rPr>
              <w:lastRenderedPageBreak/>
              <w:t>epilepsy (probleemlijst)</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078C205C" w14:textId="77777777" w:rsidR="00BE4D7D" w:rsidRDefault="00BE4D7D" w:rsidP="00BE4D7D">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5C22C43" w14:textId="77777777" w:rsidR="00BE4D7D" w:rsidRDefault="00BE4D7D" w:rsidP="00BE4D7D">
            <w:pPr>
              <w:pStyle w:val="TableContents"/>
              <w:widowControl w:val="0"/>
              <w:rPr>
                <w:rFonts w:ascii="Arial" w:hAnsi="Arial"/>
                <w:b/>
                <w:sz w:val="20"/>
                <w:szCs w:val="20"/>
              </w:rPr>
            </w:pPr>
            <w:r>
              <w:rPr>
                <w:rFonts w:ascii="Arial" w:hAnsi="Arial"/>
                <w:b/>
                <w:sz w:val="20"/>
                <w:szCs w:val="20"/>
              </w:rPr>
              <w:t>Deze patiënt heeft epilepsie:</w:t>
            </w:r>
          </w:p>
          <w:p w14:paraId="2528BAB7" w14:textId="048EFFD7" w:rsidR="00BE4D7D" w:rsidRDefault="00BE4D7D" w:rsidP="00BE4D7D">
            <w:pPr>
              <w:pStyle w:val="TableContents"/>
              <w:widowControl w:val="0"/>
              <w:rPr>
                <w:rFonts w:ascii="Arial" w:hAnsi="Arial"/>
                <w:sz w:val="20"/>
                <w:szCs w:val="20"/>
              </w:rPr>
            </w:pPr>
            <w:r>
              <w:rPr>
                <w:rFonts w:ascii="Arial" w:hAnsi="Arial"/>
                <w:sz w:val="20"/>
                <w:szCs w:val="20"/>
              </w:rPr>
              <w:t xml:space="preserve">Afbouwen is aanbevolen behalve bij: epileptische aanval, angststoornis of korte-termijn gebruik bij acute slaapstoornis (&lt;2w). </w:t>
            </w:r>
            <w:del w:id="21" w:author="Medlock, S.K." w:date="2021-05-06T16:22:00Z">
              <w:r w:rsidDel="005B4200">
                <w:rPr>
                  <w:rFonts w:ascii="Arial" w:hAnsi="Arial"/>
                  <w:sz w:val="20"/>
                  <w:szCs w:val="20"/>
                </w:rPr>
                <w:delText>Benzo</w:delText>
              </w:r>
            </w:del>
            <w:ins w:id="22" w:author="Medlock, S.K." w:date="2021-05-06T16:22:00Z">
              <w:r w:rsidR="005B4200">
                <w:rPr>
                  <w:rFonts w:ascii="Arial" w:hAnsi="Arial"/>
                  <w:sz w:val="20"/>
                  <w:szCs w:val="20"/>
                </w:rPr>
                <w:t>Benzodiazepine</w:t>
              </w:r>
            </w:ins>
            <w:r>
              <w:rPr>
                <w:rFonts w:ascii="Arial" w:hAnsi="Arial"/>
                <w:sz w:val="20"/>
                <w:szCs w:val="20"/>
              </w:rPr>
              <w:t>’s kunnen ook gebruikt worden voor &lt; 2 weken bij acute slaapstoornis.</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68FD70C" w14:textId="77777777" w:rsidR="00BE4D7D" w:rsidRDefault="00BE4D7D" w:rsidP="00BE4D7D">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739B5A8" w14:textId="77777777" w:rsidR="00BE4D7D" w:rsidRDefault="00BE4D7D" w:rsidP="00BE4D7D">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7BFAE71D" w14:textId="25D7344A" w:rsidR="00BE4D7D" w:rsidRDefault="00087CD0" w:rsidP="00BE4D7D">
            <w:pPr>
              <w:pStyle w:val="TableContents"/>
              <w:widowControl w:val="0"/>
              <w:rPr>
                <w:rFonts w:ascii="Arial" w:hAnsi="Arial"/>
                <w:sz w:val="20"/>
                <w:szCs w:val="20"/>
              </w:rPr>
            </w:pPr>
            <w:hyperlink r:id="rId10" w:history="1">
              <w:r w:rsidR="00BE4D7D" w:rsidRPr="00046C02">
                <w:rPr>
                  <w:rStyle w:val="Hyperlink"/>
                  <w:rFonts w:ascii="Arial" w:hAnsi="Arial"/>
                  <w:sz w:val="20"/>
                  <w:szCs w:val="20"/>
                </w:rPr>
                <w:t>refpage 5</w:t>
              </w:r>
            </w:hyperlink>
          </w:p>
        </w:tc>
      </w:tr>
      <w:tr w:rsidR="00BE4D7D" w14:paraId="15F634F0" w14:textId="77777777" w:rsidTr="00087CD0">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6E5E9A71" w14:textId="77777777" w:rsidR="00BE4D7D" w:rsidRPr="00D45A17" w:rsidRDefault="00BE4D7D" w:rsidP="00BE4D7D">
            <w:pPr>
              <w:pStyle w:val="TableContents"/>
              <w:widowControl w:val="0"/>
              <w:rPr>
                <w:rFonts w:ascii="Arial" w:hAnsi="Arial"/>
                <w:sz w:val="20"/>
                <w:szCs w:val="20"/>
              </w:rPr>
            </w:pPr>
            <w:r w:rsidRPr="00D45A17">
              <w:rPr>
                <w:rFonts w:ascii="Arial" w:hAnsi="Arial"/>
                <w:sz w:val="20"/>
                <w:szCs w:val="20"/>
              </w:rPr>
              <w:t>6b</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E57DF61" w14:textId="77777777" w:rsidR="00BE4D7D" w:rsidRDefault="00BE4D7D" w:rsidP="00BE4D7D">
            <w:pPr>
              <w:pStyle w:val="TableContents"/>
              <w:widowControl w:val="0"/>
              <w:rPr>
                <w:color w:val="6600CC"/>
                <w:lang w:val="en-US"/>
              </w:rPr>
            </w:pPr>
            <w:r>
              <w:rPr>
                <w:rFonts w:ascii="Arial" w:hAnsi="Arial"/>
                <w:color w:val="6600CC"/>
                <w:sz w:val="20"/>
                <w:szCs w:val="20"/>
                <w:lang w:val="en-US"/>
              </w:rPr>
              <w:t>{check box 6e-1 if &lt; 2w and 6e-2 if &gt;2w}</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C216FAB" w14:textId="77777777" w:rsidR="00BE4D7D" w:rsidRDefault="00BE4D7D" w:rsidP="00BE4D7D">
            <w:pPr>
              <w:widowControl w:val="0"/>
              <w:rPr>
                <w:rFonts w:ascii="Arial" w:hAnsi="Arial"/>
                <w:sz w:val="20"/>
                <w:szCs w:val="20"/>
                <w:lang w:val="en-US"/>
              </w:rPr>
            </w:pPr>
            <w:r>
              <w:rPr>
                <w:rFonts w:ascii="Arial" w:hAnsi="Arial"/>
                <w:sz w:val="20"/>
                <w:szCs w:val="20"/>
                <w:lang w:val="en-US"/>
              </w:rPr>
              <w:t>not angststoornis and not epilepsy</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39C5CE62"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(N05C AND NOT N05CH)</w:t>
            </w:r>
          </w:p>
          <w:p w14:paraId="748B6894"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or N05BA</w:t>
            </w:r>
          </w:p>
          <w:p w14:paraId="2337F3F2" w14:textId="77777777" w:rsidR="00BE4D7D" w:rsidRDefault="00BE4D7D" w:rsidP="00BE4D7D">
            <w:pPr>
              <w:pStyle w:val="TableContents"/>
              <w:widowControl w:val="0"/>
              <w:rPr>
                <w:rFonts w:ascii="Arial" w:hAnsi="Arial"/>
                <w:sz w:val="20"/>
                <w:szCs w:val="20"/>
                <w:lang w:val="en-US"/>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34966042" w14:textId="77777777" w:rsidR="00BE4D7D" w:rsidRDefault="00BE4D7D" w:rsidP="00BE4D7D">
            <w:pPr>
              <w:widowControl w:val="0"/>
              <w:rPr>
                <w:rFonts w:ascii="Arial" w:hAnsi="Arial"/>
                <w:sz w:val="20"/>
                <w:szCs w:val="20"/>
              </w:rPr>
            </w:pPr>
            <w:r>
              <w:rPr>
                <w:rFonts w:ascii="Arial" w:hAnsi="Arial"/>
                <w:sz w:val="20"/>
                <w:szCs w:val="20"/>
              </w:rPr>
              <w:t>NOT angststoornis (probleemlijst)</w:t>
            </w:r>
          </w:p>
          <w:p w14:paraId="07F7998C" w14:textId="77777777" w:rsidR="00BE4D7D" w:rsidRDefault="00BE4D7D" w:rsidP="00BE4D7D">
            <w:pPr>
              <w:pStyle w:val="TableContents"/>
              <w:widowControl w:val="0"/>
              <w:rPr>
                <w:rFonts w:ascii="Arial" w:hAnsi="Arial"/>
                <w:sz w:val="20"/>
                <w:szCs w:val="20"/>
              </w:rPr>
            </w:pPr>
            <w:r>
              <w:rPr>
                <w:rFonts w:ascii="Arial" w:hAnsi="Arial"/>
                <w:sz w:val="20"/>
                <w:szCs w:val="20"/>
              </w:rPr>
              <w:t>AND NOT epilepsy (probleemlijst)</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0CA53F8" w14:textId="77777777" w:rsidR="00BE4D7D" w:rsidRDefault="00BE4D7D" w:rsidP="00BE4D7D">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D042F35" w14:textId="77777777" w:rsidR="00BE4D7D" w:rsidRDefault="00BE4D7D" w:rsidP="00BE4D7D">
            <w:pPr>
              <w:pStyle w:val="TableContents"/>
              <w:widowControl w:val="0"/>
              <w:rPr>
                <w:rFonts w:ascii="Arial" w:hAnsi="Arial"/>
                <w:b/>
                <w:sz w:val="20"/>
                <w:szCs w:val="20"/>
              </w:rPr>
            </w:pPr>
            <w:r>
              <w:rPr>
                <w:rFonts w:ascii="Arial" w:hAnsi="Arial"/>
                <w:b/>
                <w:sz w:val="20"/>
                <w:szCs w:val="20"/>
              </w:rPr>
              <w:t>Deze patiënt heeft geen angststoornis, slaapstoornis of epileptische aandoening in probleemlijst:</w:t>
            </w:r>
          </w:p>
          <w:p w14:paraId="1493BD21" w14:textId="77777777" w:rsidR="00BE4D7D" w:rsidRDefault="00BE4D7D" w:rsidP="00BE4D7D">
            <w:pPr>
              <w:pStyle w:val="TableContents"/>
              <w:widowControl w:val="0"/>
              <w:rPr>
                <w:rFonts w:ascii="Arial" w:hAnsi="Arial"/>
                <w:sz w:val="20"/>
                <w:szCs w:val="20"/>
              </w:rPr>
            </w:pPr>
            <w:r>
              <w:rPr>
                <w:rFonts w:ascii="Arial" w:hAnsi="Arial"/>
                <w:sz w:val="20"/>
                <w:szCs w:val="20"/>
              </w:rPr>
              <w:t xml:space="preserve">Controleer de indicatie voor deze medicatie. Als er geen indicatie (meer) is, is afbouwen aanbevolen. Behalve bij </w:t>
            </w:r>
            <w:r>
              <w:rPr>
                <w:rFonts w:ascii="Arial" w:hAnsi="Arial"/>
                <w:b/>
                <w:sz w:val="20"/>
                <w:szCs w:val="20"/>
              </w:rPr>
              <w:t>angststoornis</w:t>
            </w:r>
            <w:r>
              <w:rPr>
                <w:rFonts w:ascii="Arial" w:hAnsi="Arial"/>
                <w:sz w:val="20"/>
                <w:szCs w:val="20"/>
              </w:rPr>
              <w:t xml:space="preserve"> of korte-termijn gebruik bij </w:t>
            </w:r>
            <w:r>
              <w:rPr>
                <w:rFonts w:ascii="Arial" w:hAnsi="Arial"/>
                <w:b/>
                <w:sz w:val="20"/>
                <w:szCs w:val="20"/>
              </w:rPr>
              <w:t>acute slaapstoornis</w:t>
            </w:r>
            <w:r>
              <w:rPr>
                <w:rFonts w:ascii="Arial" w:hAnsi="Arial"/>
                <w:sz w:val="20"/>
                <w:szCs w:val="20"/>
              </w:rPr>
              <w:t xml:space="preserve"> (&lt;2w) of </w:t>
            </w:r>
            <w:r>
              <w:rPr>
                <w:rFonts w:ascii="Arial" w:hAnsi="Arial"/>
                <w:b/>
                <w:sz w:val="20"/>
                <w:szCs w:val="20"/>
              </w:rPr>
              <w:t>epilepsie</w:t>
            </w:r>
            <w:r>
              <w:rPr>
                <w:rFonts w:ascii="Arial" w:hAnsi="Arial"/>
                <w:sz w:val="20"/>
                <w:szCs w:val="20"/>
              </w:rPr>
              <w: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2CB494C" w14:textId="77777777" w:rsidR="00BE4D7D" w:rsidRDefault="00BE4D7D" w:rsidP="00BE4D7D">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BC7A5D3" w14:textId="77777777" w:rsidR="00BE4D7D" w:rsidRDefault="00BE4D7D" w:rsidP="00BE4D7D">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453178DB" w14:textId="6138CD03" w:rsidR="00BE4D7D" w:rsidRDefault="00087CD0" w:rsidP="00BE4D7D">
            <w:pPr>
              <w:pStyle w:val="TableContents"/>
              <w:widowControl w:val="0"/>
              <w:rPr>
                <w:rFonts w:ascii="Arial" w:hAnsi="Arial"/>
                <w:sz w:val="20"/>
                <w:szCs w:val="20"/>
              </w:rPr>
            </w:pPr>
            <w:hyperlink r:id="rId11" w:history="1">
              <w:r w:rsidR="00BE4D7D" w:rsidRPr="00046C02">
                <w:rPr>
                  <w:rStyle w:val="Hyperlink"/>
                  <w:rFonts w:ascii="Arial" w:hAnsi="Arial"/>
                  <w:sz w:val="20"/>
                  <w:szCs w:val="20"/>
                </w:rPr>
                <w:t>refpage 5</w:t>
              </w:r>
            </w:hyperlink>
          </w:p>
        </w:tc>
      </w:tr>
      <w:tr w:rsidR="00BE4D7D" w14:paraId="4C93E5D2" w14:textId="77777777" w:rsidTr="00087CD0">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2159AAB0" w14:textId="77777777" w:rsidR="00BE4D7D" w:rsidRPr="00D45A17" w:rsidRDefault="00BE4D7D" w:rsidP="00BE4D7D">
            <w:pPr>
              <w:pStyle w:val="TableContents"/>
              <w:widowControl w:val="0"/>
              <w:rPr>
                <w:rFonts w:ascii="Arial" w:hAnsi="Arial"/>
                <w:sz w:val="20"/>
                <w:szCs w:val="20"/>
              </w:rPr>
            </w:pPr>
            <w:r w:rsidRPr="00ED0D05">
              <w:rPr>
                <w:rFonts w:ascii="Arial" w:hAnsi="Arial"/>
                <w:sz w:val="20"/>
                <w:szCs w:val="20"/>
                <w:highlight w:val="green"/>
              </w:rPr>
              <w:t>6e</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7F5F111" w14:textId="77777777" w:rsidR="00BE4D7D" w:rsidRDefault="00BE4D7D" w:rsidP="00BE4D7D">
            <w:pPr>
              <w:pStyle w:val="TableContents"/>
              <w:widowControl w:val="0"/>
              <w:rPr>
                <w:color w:val="6600CC"/>
                <w:lang w:val="en-US"/>
              </w:rPr>
            </w:pPr>
            <w:r>
              <w:rPr>
                <w:rFonts w:ascii="Arial" w:hAnsi="Arial"/>
                <w:color w:val="6600CC"/>
                <w:sz w:val="20"/>
                <w:szCs w:val="20"/>
                <w:lang w:val="en-US"/>
              </w:rPr>
              <w:t>{box 1 checked if no angststoornis or epilepsy and use &lt; 2w (formerly rule 6c)</w:t>
            </w:r>
          </w:p>
          <w:p w14:paraId="012DC576" w14:textId="77777777" w:rsidR="00BE4D7D" w:rsidRDefault="00BE4D7D" w:rsidP="00BE4D7D">
            <w:pPr>
              <w:pStyle w:val="TableContents"/>
              <w:widowControl w:val="0"/>
              <w:rPr>
                <w:color w:val="6600CC"/>
                <w:lang w:val="en-US"/>
              </w:rPr>
            </w:pPr>
            <w:r>
              <w:rPr>
                <w:rFonts w:ascii="Arial" w:hAnsi="Arial"/>
                <w:color w:val="6600CC"/>
                <w:sz w:val="20"/>
                <w:szCs w:val="20"/>
                <w:lang w:val="en-US"/>
              </w:rPr>
              <w:t>box 2 checked if no angststoornis or epilepsy and use &gt; 2w (formerly rule 6d)</w:t>
            </w:r>
          </w:p>
          <w:p w14:paraId="53FD00C1" w14:textId="77777777" w:rsidR="00BE4D7D" w:rsidRDefault="00BE4D7D" w:rsidP="00BE4D7D">
            <w:pPr>
              <w:pStyle w:val="TableContents"/>
              <w:widowControl w:val="0"/>
              <w:rPr>
                <w:rFonts w:ascii="Arial" w:hAnsi="Arial"/>
                <w:color w:val="6600CC"/>
                <w:sz w:val="20"/>
                <w:szCs w:val="20"/>
                <w:lang w:val="en-US"/>
              </w:rPr>
            </w:pPr>
          </w:p>
          <w:p w14:paraId="2C12D17E" w14:textId="77777777" w:rsidR="00BE4D7D" w:rsidRDefault="00BE4D7D" w:rsidP="00BE4D7D">
            <w:pPr>
              <w:pStyle w:val="TableContents"/>
              <w:widowControl w:val="0"/>
              <w:rPr>
                <w:color w:val="6600CC"/>
                <w:lang w:val="en-US"/>
              </w:rPr>
            </w:pPr>
            <w:r>
              <w:rPr>
                <w:rFonts w:ascii="Arial" w:hAnsi="Arial"/>
                <w:color w:val="6600CC"/>
                <w:sz w:val="20"/>
                <w:szCs w:val="20"/>
                <w:lang w:val="en-US"/>
              </w:rPr>
              <w:t>box 2 checked if Parkinson-like conditions present (rule 9)</w:t>
            </w:r>
          </w:p>
          <w:p w14:paraId="68FBAADC" w14:textId="77777777" w:rsidR="00BE4D7D" w:rsidRDefault="00BE4D7D" w:rsidP="00BE4D7D">
            <w:pPr>
              <w:pStyle w:val="TableContents"/>
              <w:widowControl w:val="0"/>
              <w:rPr>
                <w:rFonts w:ascii="Arial" w:hAnsi="Arial"/>
                <w:color w:val="6600CC"/>
                <w:sz w:val="20"/>
                <w:szCs w:val="20"/>
                <w:lang w:val="en-US"/>
              </w:rPr>
            </w:pPr>
          </w:p>
          <w:p w14:paraId="19D69CD4" w14:textId="77777777" w:rsidR="00BE4D7D" w:rsidRDefault="00BE4D7D" w:rsidP="00BE4D7D">
            <w:pPr>
              <w:pStyle w:val="TableContents"/>
              <w:widowControl w:val="0"/>
              <w:rPr>
                <w:color w:val="6600CC"/>
                <w:lang w:val="en-US"/>
              </w:rPr>
            </w:pPr>
            <w:r>
              <w:rPr>
                <w:rFonts w:ascii="Arial" w:hAnsi="Arial"/>
                <w:color w:val="6600CC"/>
                <w:sz w:val="20"/>
                <w:szCs w:val="20"/>
                <w:lang w:val="en-US"/>
              </w:rPr>
              <w:t>box 2 checked if anticholinergic (rule 105)</w:t>
            </w:r>
          </w:p>
          <w:p w14:paraId="594B41DD" w14:textId="77777777" w:rsidR="00BE4D7D" w:rsidRDefault="00BE4D7D" w:rsidP="00BE4D7D">
            <w:pPr>
              <w:pStyle w:val="TableContents"/>
              <w:widowControl w:val="0"/>
              <w:rPr>
                <w:color w:val="6600CC"/>
              </w:rPr>
            </w:pPr>
            <w:r>
              <w:rPr>
                <w:rFonts w:ascii="Arial" w:hAnsi="Arial"/>
                <w:color w:val="6600CC"/>
                <w:sz w:val="20"/>
                <w:szCs w:val="20"/>
              </w:rPr>
              <w:t>}</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72A94C0" w14:textId="77777777" w:rsidR="00BE4D7D" w:rsidRDefault="00BE4D7D" w:rsidP="00BE4D7D">
            <w:pPr>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77995EF1"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(N05C AND NOT N05CH)</w:t>
            </w:r>
          </w:p>
          <w:p w14:paraId="51DC318B"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or N05BA</w:t>
            </w:r>
          </w:p>
          <w:p w14:paraId="07659437" w14:textId="77777777" w:rsidR="00BE4D7D" w:rsidRDefault="00BE4D7D" w:rsidP="00BE4D7D">
            <w:pPr>
              <w:pStyle w:val="TableContents"/>
              <w:widowControl w:val="0"/>
              <w:rPr>
                <w:rFonts w:ascii="Arial" w:hAnsi="Arial"/>
                <w:sz w:val="20"/>
                <w:szCs w:val="20"/>
                <w:lang w:val="en-US"/>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5EF3B8FA" w14:textId="77777777" w:rsidR="00BE4D7D" w:rsidRDefault="00BE4D7D" w:rsidP="00BE4D7D">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70C3519"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 xml:space="preserve">{{preselect box 1}{ SELECTOR() AND CONDITION( NOT angststoornis (probleemlijst) AND NOT epilepsy (probleemlijst) AND start date &lt; 2 weeks ago) }} {{preselect box 2}{ (SELECTOR() AND CONDITION(NOT angststoornis (probleemlijst) AND NOT epilepsy (probleemlijst) AND start date &gt; 2 weeks ago)) OR (SELECTOR() AND CONDITION(Parkinson (probleemlijst) OR Lewy-bodies dementie (probleemlijst) OR Multiple system atrophy (probleemlijst) OR progressive supranuclear palsy (probleemlijst))) OR (SELECTOR(N05CM05) AND CONDITION()) }} </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A5DD799" w14:textId="79F2264D" w:rsidR="00BE4D7D" w:rsidRDefault="00BE4D7D" w:rsidP="00BE4D7D">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angststoornis</w:t>
            </w:r>
            <w:r>
              <w:rPr>
                <w:rFonts w:ascii="Arial" w:hAnsi="Arial"/>
                <w:sz w:val="20"/>
                <w:szCs w:val="20"/>
              </w:rPr>
              <w:t xml:space="preserve"> </w:t>
            </w:r>
            <w:ins w:id="23" w:author="Medlock, S.K." w:date="2021-05-06T14:37:00Z">
              <w:r w:rsidR="00805FEF">
                <w:rPr>
                  <w:rFonts w:ascii="Arial" w:hAnsi="Arial"/>
                  <w:sz w:val="20"/>
                  <w:szCs w:val="20"/>
                </w:rPr>
                <w:t xml:space="preserve">gaat de voorkeur uit naar niet-medicamenteuze therapie. Als medicatie nodig is, is een SSRI de eerste keus waarbij de voorkeur uitgaat naar sertraline. </w:t>
              </w:r>
            </w:ins>
            <w:del w:id="24" w:author="Medlock, S.K." w:date="2021-05-06T14:36:00Z">
              <w:r w:rsidDel="00805FEF">
                <w:rPr>
                  <w:rFonts w:ascii="Arial" w:hAnsi="Arial"/>
                  <w:sz w:val="20"/>
                  <w:szCs w:val="20"/>
                </w:rPr>
                <w:delText>gebruik bij voorkeur een SSRI (sertraline)</w:delText>
              </w:r>
            </w:del>
          </w:p>
          <w:p w14:paraId="3D24E86A" w14:textId="7CF98C54" w:rsidR="00BE4D7D" w:rsidRDefault="00BE4D7D" w:rsidP="00BE4D7D">
            <w:pPr>
              <w:pStyle w:val="TableContents"/>
              <w:widowControl w:val="0"/>
              <w:rPr>
                <w:rFonts w:ascii="Arial" w:hAnsi="Arial"/>
                <w:sz w:val="20"/>
                <w:szCs w:val="20"/>
              </w:rPr>
            </w:pPr>
            <w:r>
              <w:rPr>
                <w:rFonts w:ascii="Arial" w:hAnsi="Arial"/>
                <w:sz w:val="20"/>
                <w:szCs w:val="20"/>
              </w:rPr>
              <w:t xml:space="preserve">Als een </w:t>
            </w:r>
            <w:del w:id="25" w:author="Medlock, S.K." w:date="2021-05-06T16:22:00Z">
              <w:r w:rsidDel="005B4200">
                <w:rPr>
                  <w:rFonts w:ascii="Arial" w:hAnsi="Arial"/>
                  <w:sz w:val="20"/>
                  <w:szCs w:val="20"/>
                </w:rPr>
                <w:delText>benzo</w:delText>
              </w:r>
            </w:del>
            <w:ins w:id="26" w:author="Medlock, S.K." w:date="2021-05-06T16:22:00Z">
              <w:r w:rsidR="005B4200">
                <w:rPr>
                  <w:rFonts w:ascii="Arial" w:hAnsi="Arial"/>
                  <w:sz w:val="20"/>
                  <w:szCs w:val="20"/>
                </w:rPr>
                <w:t>benzodiazepine</w:t>
              </w:r>
            </w:ins>
            <w:r>
              <w:rPr>
                <w:rFonts w:ascii="Arial" w:hAnsi="Arial"/>
                <w:sz w:val="20"/>
                <w:szCs w:val="20"/>
              </w:rPr>
              <w:t xml:space="preserve"> geïndiceerd is dan gaat de voorkeur naar lorazepam.</w:t>
            </w:r>
          </w:p>
          <w:p w14:paraId="4BF5108F" w14:textId="77777777" w:rsidR="00BE4D7D" w:rsidRDefault="00BE4D7D" w:rsidP="00BE4D7D">
            <w:pPr>
              <w:pStyle w:val="TableContents"/>
              <w:widowControl w:val="0"/>
              <w:rPr>
                <w:rFonts w:ascii="Arial" w:hAnsi="Arial"/>
                <w:sz w:val="20"/>
                <w:szCs w:val="20"/>
              </w:rPr>
            </w:pPr>
          </w:p>
          <w:p w14:paraId="138926ED" w14:textId="77777777" w:rsidR="00BE4D7D" w:rsidRDefault="00BE4D7D" w:rsidP="00BE4D7D">
            <w:pPr>
              <w:pStyle w:val="TableContents"/>
              <w:widowControl w:val="0"/>
              <w:rPr>
                <w:rFonts w:ascii="Arial" w:hAnsi="Arial"/>
                <w:sz w:val="20"/>
                <w:szCs w:val="20"/>
              </w:rPr>
            </w:pPr>
            <w:r>
              <w:rPr>
                <w:rFonts w:ascii="Arial" w:hAnsi="Arial" w:cs="Arial"/>
                <w:sz w:val="20"/>
                <w:szCs w:val="20"/>
              </w:rPr>
              <w:t xml:space="preserve">Behandel </w:t>
            </w:r>
            <w:r>
              <w:rPr>
                <w:rFonts w:ascii="Arial" w:hAnsi="Arial" w:cs="Arial"/>
                <w:b/>
                <w:bCs/>
                <w:sz w:val="20"/>
                <w:szCs w:val="20"/>
              </w:rPr>
              <w:t xml:space="preserve">korte-termijn gebruik voor acute slaapstoornis </w:t>
            </w:r>
            <w:r>
              <w:rPr>
                <w:rFonts w:ascii="Arial" w:hAnsi="Arial" w:cs="Arial"/>
                <w:sz w:val="20"/>
                <w:szCs w:val="20"/>
              </w:rPr>
              <w:t>bij voorkeur met niet-medicamenteuze slaapadviezen. Indien een benzodiazepine is geïndiceerd dan gaat de voorkeur uit naar temazepam (sneller inwerkingtreding en korte halfwaardetijd).</w:t>
            </w:r>
          </w:p>
          <w:p w14:paraId="0FA717EF" w14:textId="77777777" w:rsidR="00BE4D7D" w:rsidRDefault="00BE4D7D" w:rsidP="00BE4D7D">
            <w:pPr>
              <w:pStyle w:val="TableContents"/>
              <w:widowControl w:val="0"/>
              <w:rPr>
                <w:rFonts w:ascii="Arial" w:hAnsi="Arial"/>
                <w:sz w:val="20"/>
                <w:szCs w:val="20"/>
              </w:rPr>
            </w:pPr>
          </w:p>
          <w:p w14:paraId="184DEA64" w14:textId="489CC61C" w:rsidR="00BE4D7D" w:rsidRPr="00CC4846" w:rsidRDefault="00BE4D7D" w:rsidP="00BE4D7D">
            <w:pPr>
              <w:pStyle w:val="TableContents"/>
              <w:widowControl w:val="0"/>
              <w:rPr>
                <w:ins w:id="27" w:author="Medlock, S.K." w:date="2021-05-05T13:18:00Z"/>
                <w:rFonts w:ascii="Arial" w:hAnsi="Arial"/>
                <w:sz w:val="20"/>
                <w:szCs w:val="20"/>
                <w:lang w:val="en-US"/>
              </w:rPr>
            </w:pPr>
            <w:commentRangeStart w:id="28"/>
            <w:ins w:id="29" w:author="Medlock, S.K." w:date="2021-05-05T13:18:00Z">
              <w:r w:rsidRPr="00CC4846">
                <w:rPr>
                  <w:rFonts w:ascii="Arial" w:hAnsi="Arial"/>
                  <w:sz w:val="20"/>
                  <w:szCs w:val="20"/>
                  <w:lang w:val="en-US"/>
                </w:rPr>
                <w:t>Stoppen bij</w:t>
              </w:r>
            </w:ins>
          </w:p>
          <w:p w14:paraId="393A2DBC" w14:textId="04AC1E28" w:rsidR="00BE4D7D" w:rsidRDefault="00BE4D7D" w:rsidP="00BE4D7D">
            <w:pPr>
              <w:suppressAutoHyphens w:val="0"/>
              <w:autoSpaceDE w:val="0"/>
              <w:autoSpaceDN w:val="0"/>
              <w:adjustRightInd w:val="0"/>
              <w:rPr>
                <w:ins w:id="30" w:author="Medlock, S.K." w:date="2021-05-05T13:19:00Z"/>
                <w:rFonts w:ascii="AGaramondPro-Regular" w:hAnsi="AGaramondPro-Regular" w:cs="AGaramondPro-Regular"/>
                <w:color w:val="auto"/>
                <w:sz w:val="16"/>
                <w:szCs w:val="16"/>
                <w:lang w:val="en-US" w:bidi="ar-SA"/>
              </w:rPr>
            </w:pPr>
            <w:ins w:id="31" w:author="Medlock, S.K." w:date="2021-05-05T13:19:00Z">
              <w:r>
                <w:rPr>
                  <w:rFonts w:ascii="AGaramondPro-Regular" w:hAnsi="AGaramondPro-Regular" w:cs="AGaramondPro-Regular"/>
                  <w:color w:val="auto"/>
                  <w:sz w:val="16"/>
                  <w:szCs w:val="16"/>
                  <w:lang w:val="en-US" w:bidi="ar-SA"/>
                </w:rPr>
                <w:t>-If daytime sedation, cognitive impairment, or psychomotor impairments</w:t>
              </w:r>
            </w:ins>
          </w:p>
          <w:p w14:paraId="4168EA93" w14:textId="561D3B71" w:rsidR="00BE4D7D" w:rsidRPr="00CC4846" w:rsidRDefault="00BE4D7D" w:rsidP="00BE4D7D">
            <w:pPr>
              <w:pStyle w:val="TableContents"/>
              <w:widowControl w:val="0"/>
              <w:rPr>
                <w:rFonts w:ascii="Arial" w:hAnsi="Arial"/>
                <w:sz w:val="20"/>
                <w:szCs w:val="20"/>
                <w:lang w:val="en-US"/>
              </w:rPr>
            </w:pPr>
            <w:ins w:id="32" w:author="Medlock, S.K." w:date="2021-05-05T13:19:00Z">
              <w:r>
                <w:rPr>
                  <w:rFonts w:ascii="AGaramondPro-Regular" w:hAnsi="AGaramondPro-Regular" w:cs="AGaramondPro-Regular"/>
                  <w:color w:val="auto"/>
                  <w:sz w:val="16"/>
                  <w:szCs w:val="16"/>
                  <w:lang w:val="en-US" w:bidi="ar-SA"/>
                </w:rPr>
                <w:t>-In case of both indications: sleep and anxiety disorder</w:t>
              </w:r>
              <w:commentRangeEnd w:id="28"/>
              <w:r>
                <w:rPr>
                  <w:rStyle w:val="CommentReference"/>
                </w:rPr>
                <w:commentReference w:id="28"/>
              </w:r>
            </w:ins>
          </w:p>
          <w:p w14:paraId="0025CB82" w14:textId="77777777" w:rsidR="00BE4D7D" w:rsidRPr="00CC4846" w:rsidRDefault="00BE4D7D" w:rsidP="00BE4D7D">
            <w:pPr>
              <w:pStyle w:val="TableContents"/>
              <w:widowControl w:val="0"/>
              <w:rPr>
                <w:rFonts w:ascii="Arial" w:hAnsi="Arial"/>
                <w:sz w:val="20"/>
                <w:szCs w:val="20"/>
                <w:lang w:val="en-US"/>
              </w:rPr>
            </w:pPr>
          </w:p>
          <w:p w14:paraId="44FCF126" w14:textId="77777777" w:rsidR="00BE4D7D" w:rsidRPr="00CC4846" w:rsidRDefault="00BE4D7D" w:rsidP="00BE4D7D">
            <w:pPr>
              <w:pStyle w:val="TableContents"/>
              <w:widowControl w:val="0"/>
              <w:rPr>
                <w:rFonts w:ascii="Arial" w:hAnsi="Arial"/>
                <w:sz w:val="20"/>
                <w:szCs w:val="20"/>
                <w:lang w:val="en-US"/>
              </w:rPr>
            </w:pPr>
          </w:p>
          <w:p w14:paraId="36BC1E1E" w14:textId="77777777" w:rsidR="00BE4D7D" w:rsidRDefault="00BE4D7D" w:rsidP="00BE4D7D">
            <w:pPr>
              <w:pStyle w:val="TableContents"/>
              <w:widowControl w:val="0"/>
              <w:rPr>
                <w:rFonts w:ascii="Arial" w:hAnsi="Arial"/>
                <w:sz w:val="20"/>
                <w:szCs w:val="20"/>
              </w:rPr>
            </w:pPr>
            <w:r>
              <w:rPr>
                <w:rFonts w:ascii="Arial" w:hAnsi="Arial"/>
                <w:sz w:val="20"/>
                <w:szCs w:val="20"/>
              </w:rPr>
              <w:t>[1] stoppen (bij gebruik &lt;2 weken)</w:t>
            </w:r>
          </w:p>
          <w:p w14:paraId="69DC288E" w14:textId="77777777" w:rsidR="00BE4D7D" w:rsidRDefault="00BE4D7D" w:rsidP="00BE4D7D">
            <w:pPr>
              <w:pStyle w:val="TableContents"/>
              <w:widowControl w:val="0"/>
              <w:rPr>
                <w:rFonts w:ascii="Arial" w:hAnsi="Arial"/>
                <w:sz w:val="20"/>
                <w:szCs w:val="20"/>
              </w:rPr>
            </w:pPr>
            <w:r>
              <w:rPr>
                <w:rFonts w:ascii="Arial" w:hAnsi="Arial"/>
                <w:sz w:val="20"/>
                <w:szCs w:val="20"/>
              </w:rPr>
              <w:t>[2] Afbouwen waarna stoppen: elke 2 weken: 75%, 50%, 25%, 12,5%, 0  {{free text: pre-filled: serie van 5 data elke 2 weken, startdatum is datum van vandaag. Bij de  laatste datum tekst toevoegen: U hoeft dit medicijn niet meer in te nemen}}</w:t>
            </w:r>
          </w:p>
          <w:p w14:paraId="3E0CD09D" w14:textId="77777777" w:rsidR="00BE4D7D" w:rsidRDefault="00BE4D7D" w:rsidP="00BE4D7D">
            <w:pPr>
              <w:pStyle w:val="TableContents"/>
              <w:widowControl w:val="0"/>
              <w:rPr>
                <w:rFonts w:ascii="Arial" w:hAnsi="Arial"/>
                <w:sz w:val="20"/>
                <w:szCs w:val="20"/>
              </w:rPr>
            </w:pPr>
            <w:r>
              <w:rPr>
                <w:rFonts w:ascii="Arial" w:hAnsi="Arial"/>
                <w:sz w:val="20"/>
                <w:szCs w:val="20"/>
              </w:rPr>
              <w:t>[3] Afbouwen tot minimaal effectief dosis: elke 2 weken: 75%, 50%, 25%, 12,5% {{free text: pre-filled: serie van 5 data elke 2 weken, startdatum is datum van vandaag.}}</w:t>
            </w:r>
          </w:p>
          <w:p w14:paraId="6F7FEA9C" w14:textId="77777777" w:rsidR="00115934" w:rsidRDefault="00BE4D7D" w:rsidP="00115934">
            <w:pPr>
              <w:pStyle w:val="TableContents"/>
              <w:rPr>
                <w:color w:val="auto"/>
              </w:rPr>
            </w:pPr>
            <w:r>
              <w:rPr>
                <w:rFonts w:ascii="Arial" w:hAnsi="Arial"/>
                <w:sz w:val="20"/>
                <w:szCs w:val="20"/>
              </w:rPr>
              <w:t xml:space="preserve">[4] </w:t>
            </w:r>
            <w:r w:rsidR="00115934">
              <w:rPr>
                <w:rFonts w:ascii="Arial" w:hAnsi="Arial"/>
                <w:sz w:val="20"/>
                <w:szCs w:val="20"/>
              </w:rPr>
              <w:t xml:space="preserve"> Bij </w:t>
            </w:r>
            <w:r w:rsidR="00115934">
              <w:rPr>
                <w:rFonts w:ascii="Arial" w:hAnsi="Arial"/>
                <w:b/>
                <w:bCs/>
                <w:sz w:val="20"/>
                <w:szCs w:val="20"/>
              </w:rPr>
              <w:t>angststoornis</w:t>
            </w:r>
            <w:r w:rsidR="00115934">
              <w:rPr>
                <w:rFonts w:ascii="Arial" w:hAnsi="Arial"/>
                <w:sz w:val="20"/>
                <w:szCs w:val="20"/>
              </w:rPr>
              <w:t xml:space="preserve">, </w:t>
            </w:r>
            <w:commentRangeStart w:id="33"/>
            <w:commentRangeStart w:id="34"/>
            <w:r w:rsidR="00115934">
              <w:rPr>
                <w:rFonts w:ascii="Arial" w:hAnsi="Arial"/>
                <w:sz w:val="20"/>
                <w:szCs w:val="20"/>
              </w:rPr>
              <w:t xml:space="preserve">vervangen door: sertraline: Startdosis 25 mg/dag, indien nodig verhogen tot 50 mg/dag, maximaal 200 mg/dag </w:t>
            </w:r>
            <w:commentRangeEnd w:id="33"/>
            <w:r w:rsidR="00115934">
              <w:rPr>
                <w:rStyle w:val="CommentReference"/>
              </w:rPr>
              <w:commentReference w:id="33"/>
            </w:r>
            <w:commentRangeEnd w:id="34"/>
            <w:r w:rsidR="00115934">
              <w:rPr>
                <w:rStyle w:val="CommentReference"/>
              </w:rPr>
              <w:commentReference w:id="34"/>
            </w:r>
            <w:r w:rsidR="00115934">
              <w:rPr>
                <w:rFonts w:ascii="Arial" w:hAnsi="Arial"/>
                <w:sz w:val="20"/>
                <w:szCs w:val="20"/>
              </w:rPr>
              <w:t>[</w:t>
            </w:r>
            <w:hyperlink r:id="rId12" w:history="1">
              <w:r w:rsidR="00115934">
                <w:rPr>
                  <w:rStyle w:val="InternetLink"/>
                </w:rPr>
                <w:t>https://www.farmacotherapeutischkompas.nl/bladeren/preparaatteksten/s/sertraline</w:t>
              </w:r>
            </w:hyperlink>
            <w:r w:rsidR="00115934">
              <w:rPr>
                <w:rFonts w:ascii="Arial" w:hAnsi="Arial"/>
                <w:sz w:val="20"/>
                <w:szCs w:val="20"/>
              </w:rPr>
              <w:t>]</w:t>
            </w:r>
          </w:p>
          <w:p w14:paraId="0CABE8A3" w14:textId="0E0BA32F" w:rsidR="00BE4D7D" w:rsidRDefault="00BE4D7D" w:rsidP="00BE4D7D">
            <w:pPr>
              <w:pStyle w:val="TableContents"/>
              <w:widowControl w:val="0"/>
            </w:pPr>
          </w:p>
          <w:p w14:paraId="3A086146" w14:textId="77777777" w:rsidR="00BE4D7D" w:rsidRDefault="00BE4D7D" w:rsidP="00BE4D7D">
            <w:pPr>
              <w:pStyle w:val="TableContents"/>
              <w:widowControl w:val="0"/>
            </w:pPr>
            <w:r>
              <w:rPr>
                <w:rFonts w:ascii="Arial" w:hAnsi="Arial"/>
                <w:sz w:val="20"/>
                <w:szCs w:val="20"/>
              </w:rPr>
              <w:t xml:space="preserve">[5] Bij </w:t>
            </w:r>
            <w:r>
              <w:rPr>
                <w:rFonts w:ascii="Arial" w:hAnsi="Arial"/>
                <w:b/>
                <w:bCs/>
                <w:sz w:val="20"/>
                <w:szCs w:val="20"/>
              </w:rPr>
              <w:t>slaapstoornis</w:t>
            </w:r>
            <w:r>
              <w:rPr>
                <w:rFonts w:ascii="Arial" w:hAnsi="Arial"/>
                <w:sz w:val="20"/>
                <w:szCs w:val="20"/>
              </w:rPr>
              <w:t>, vervangen door: melatonine 2 mg 1dd, innemen 1-2 uur voor slaap [</w:t>
            </w:r>
            <w:hyperlink r:id="rId13">
              <w:r>
                <w:rPr>
                  <w:rStyle w:val="Hyperlink"/>
                </w:rPr>
                <w:t>https://www.farmacotherapeutischkompas.nl/bladeren/preparaatteksten/m/melatonine</w:t>
              </w:r>
            </w:hyperlink>
            <w:r>
              <w:rPr>
                <w:rFonts w:ascii="Arial" w:hAnsi="Arial"/>
                <w:sz w:val="20"/>
                <w:szCs w:val="20"/>
              </w:rPr>
              <w:t>]</w:t>
            </w:r>
          </w:p>
          <w:p w14:paraId="6E888CC6" w14:textId="77777777" w:rsidR="00BE4D7D" w:rsidRDefault="00BE4D7D" w:rsidP="00BE4D7D">
            <w:pPr>
              <w:pStyle w:val="TableContents"/>
              <w:widowControl w:val="0"/>
              <w:rPr>
                <w:rFonts w:ascii="Arial" w:hAnsi="Arial"/>
                <w:sz w:val="20"/>
                <w:szCs w:val="20"/>
              </w:rPr>
            </w:pPr>
            <w:r>
              <w:rPr>
                <w:rFonts w:ascii="Arial" w:hAnsi="Arial"/>
                <w:sz w:val="20"/>
                <w:szCs w:val="20"/>
              </w:rPr>
              <w:t>[6] Doorverwijzing psycholoog via huisarts {{free text}}</w:t>
            </w:r>
          </w:p>
          <w:p w14:paraId="078D79AD"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[7] Consult andere specialist: {{free text}}</w:t>
            </w:r>
          </w:p>
          <w:p w14:paraId="59818B22" w14:textId="77777777" w:rsidR="00BE4D7D" w:rsidRDefault="00BE4D7D" w:rsidP="00BE4D7D">
            <w:pPr>
              <w:pStyle w:val="TableContents"/>
              <w:widowControl w:val="0"/>
              <w:rPr>
                <w:lang w:val="en-US"/>
              </w:rPr>
            </w:pPr>
          </w:p>
          <w:p w14:paraId="59C37469" w14:textId="77777777" w:rsidR="00BE4D7D" w:rsidRDefault="00BE4D7D" w:rsidP="00BE4D7D">
            <w:pPr>
              <w:pStyle w:val="TableContents"/>
              <w:widowControl w:val="0"/>
              <w:rPr>
                <w:rFonts w:ascii="Arial" w:hAnsi="Arial"/>
                <w:sz w:val="20"/>
                <w:szCs w:val="20"/>
              </w:rPr>
            </w:pPr>
            <w:r>
              <w:rPr>
                <w:rFonts w:ascii="Arial" w:hAnsi="Arial"/>
                <w:sz w:val="20"/>
                <w:szCs w:val="20"/>
              </w:rPr>
              <w:t>[11] Doorverwijzing naar andere specialist: {{free text}}</w:t>
            </w:r>
          </w:p>
          <w:p w14:paraId="3A55D0EA" w14:textId="77777777" w:rsidR="00BE4D7D" w:rsidRDefault="00BE4D7D" w:rsidP="00BE4D7D">
            <w:pPr>
              <w:pStyle w:val="TableContents"/>
              <w:widowControl w:val="0"/>
              <w:rPr>
                <w:rFonts w:ascii="Arial" w:hAnsi="Arial"/>
                <w:sz w:val="20"/>
                <w:szCs w:val="20"/>
              </w:rPr>
            </w:pPr>
            <w:r>
              <w:rPr>
                <w:rFonts w:ascii="Arial" w:hAnsi="Arial"/>
                <w:sz w:val="20"/>
                <w:szCs w:val="20"/>
              </w:rPr>
              <w:t>[8] niet-medicamenteuze slaapadviezen</w:t>
            </w:r>
          </w:p>
          <w:p w14:paraId="093C62A6" w14:textId="77777777" w:rsidR="00BE4D7D" w:rsidRDefault="00BE4D7D" w:rsidP="00BE4D7D">
            <w:pPr>
              <w:pStyle w:val="TableContents"/>
              <w:widowControl w:val="0"/>
              <w:rPr>
                <w:rFonts w:ascii="Arial" w:hAnsi="Arial"/>
                <w:sz w:val="20"/>
                <w:szCs w:val="20"/>
              </w:rPr>
            </w:pPr>
            <w:r>
              <w:rPr>
                <w:rFonts w:ascii="Arial" w:hAnsi="Arial"/>
                <w:sz w:val="20"/>
                <w:szCs w:val="20"/>
              </w:rPr>
              <w:t>[9] Continueren</w:t>
            </w:r>
          </w:p>
          <w:p w14:paraId="6CA13246" w14:textId="77777777" w:rsidR="00BE4D7D" w:rsidRDefault="00BE4D7D" w:rsidP="00BE4D7D">
            <w:pPr>
              <w:pStyle w:val="TableContents"/>
              <w:widowControl w:val="0"/>
              <w:rPr>
                <w:rFonts w:ascii="Arial" w:hAnsi="Arial"/>
                <w:sz w:val="20"/>
                <w:szCs w:val="20"/>
              </w:rPr>
            </w:pPr>
            <w:r>
              <w:rPr>
                <w:rFonts w:ascii="Arial" w:hAnsi="Arial"/>
                <w:sz w:val="20"/>
                <w:szCs w:val="20"/>
              </w:rPr>
              <w:t>[10]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F129B91" w14:textId="77777777" w:rsidR="00BE4D7D" w:rsidRDefault="00BE4D7D" w:rsidP="00BE4D7D">
            <w:pPr>
              <w:pStyle w:val="TableContents"/>
              <w:widowControl w:val="0"/>
              <w:rPr>
                <w:rFonts w:ascii="Arial" w:hAnsi="Arial"/>
                <w:sz w:val="20"/>
                <w:szCs w:val="20"/>
              </w:rPr>
            </w:pPr>
            <w:r>
              <w:rPr>
                <w:rFonts w:ascii="Arial" w:hAnsi="Arial"/>
                <w:sz w:val="20"/>
                <w:szCs w:val="20"/>
              </w:rPr>
              <w:t>[1] stop</w:t>
            </w:r>
          </w:p>
          <w:p w14:paraId="07E6F880" w14:textId="77777777" w:rsidR="00BE4D7D" w:rsidRDefault="00BE4D7D" w:rsidP="00BE4D7D">
            <w:pPr>
              <w:pStyle w:val="TableContents"/>
              <w:widowControl w:val="0"/>
              <w:rPr>
                <w:rFonts w:ascii="Arial" w:hAnsi="Arial"/>
                <w:sz w:val="20"/>
                <w:szCs w:val="20"/>
              </w:rPr>
            </w:pPr>
          </w:p>
          <w:p w14:paraId="42D7EC7D" w14:textId="77777777" w:rsidR="00BE4D7D" w:rsidRDefault="00BE4D7D" w:rsidP="00BE4D7D">
            <w:pPr>
              <w:pStyle w:val="TableContents"/>
              <w:widowControl w:val="0"/>
              <w:rPr>
                <w:rFonts w:ascii="Arial" w:hAnsi="Arial"/>
                <w:sz w:val="20"/>
                <w:szCs w:val="20"/>
              </w:rPr>
            </w:pPr>
            <w:r>
              <w:rPr>
                <w:rFonts w:ascii="Arial" w:hAnsi="Arial"/>
                <w:sz w:val="20"/>
                <w:szCs w:val="20"/>
              </w:rPr>
              <w:t>[2] Afbouwen volgens afbouwschema waarna stop {{free text}}</w:t>
            </w:r>
          </w:p>
          <w:p w14:paraId="709854C5" w14:textId="77777777" w:rsidR="00BE4D7D" w:rsidRDefault="00BE4D7D" w:rsidP="00BE4D7D">
            <w:pPr>
              <w:pStyle w:val="TableContents"/>
              <w:widowControl w:val="0"/>
              <w:rPr>
                <w:rFonts w:ascii="Arial" w:hAnsi="Arial"/>
                <w:sz w:val="20"/>
                <w:szCs w:val="20"/>
              </w:rPr>
            </w:pPr>
          </w:p>
          <w:p w14:paraId="1EF8EFD9" w14:textId="77777777" w:rsidR="00BE4D7D" w:rsidRDefault="00BE4D7D" w:rsidP="00BE4D7D">
            <w:pPr>
              <w:pStyle w:val="TableContents"/>
              <w:widowControl w:val="0"/>
              <w:rPr>
                <w:rFonts w:ascii="Arial" w:hAnsi="Arial"/>
                <w:sz w:val="20"/>
                <w:szCs w:val="20"/>
              </w:rPr>
            </w:pPr>
            <w:r>
              <w:rPr>
                <w:rFonts w:ascii="Arial" w:hAnsi="Arial"/>
                <w:sz w:val="20"/>
                <w:szCs w:val="20"/>
              </w:rPr>
              <w:t>[3] Afbouwen tot minimaal effectieve dosis volgens afbouwschema {{free text}}</w:t>
            </w:r>
          </w:p>
          <w:p w14:paraId="4F16090F" w14:textId="77777777" w:rsidR="00BE4D7D" w:rsidRDefault="00BE4D7D" w:rsidP="00BE4D7D">
            <w:pPr>
              <w:pStyle w:val="TableContents"/>
              <w:widowControl w:val="0"/>
              <w:rPr>
                <w:rFonts w:ascii="Arial" w:hAnsi="Arial"/>
                <w:sz w:val="20"/>
                <w:szCs w:val="20"/>
              </w:rPr>
            </w:pPr>
          </w:p>
          <w:p w14:paraId="1B666B41" w14:textId="77777777" w:rsidR="00BE4D7D" w:rsidRDefault="00BE4D7D" w:rsidP="00BE4D7D">
            <w:pPr>
              <w:pStyle w:val="TableContents"/>
              <w:widowControl w:val="0"/>
              <w:rPr>
                <w:rFonts w:ascii="Arial" w:hAnsi="Arial"/>
                <w:sz w:val="20"/>
                <w:szCs w:val="20"/>
              </w:rPr>
            </w:pPr>
            <w:r>
              <w:rPr>
                <w:rFonts w:ascii="Arial" w:hAnsi="Arial"/>
                <w:sz w:val="20"/>
                <w:szCs w:val="20"/>
              </w:rPr>
              <w:t>[4] Vervangen door sertraline 25mg/dag</w:t>
            </w:r>
          </w:p>
          <w:p w14:paraId="432D582E" w14:textId="77777777" w:rsidR="00BE4D7D" w:rsidRDefault="00BE4D7D" w:rsidP="00BE4D7D">
            <w:pPr>
              <w:pStyle w:val="TableContents"/>
              <w:widowControl w:val="0"/>
              <w:rPr>
                <w:rFonts w:ascii="Arial" w:hAnsi="Arial"/>
                <w:sz w:val="20"/>
                <w:szCs w:val="20"/>
              </w:rPr>
            </w:pPr>
          </w:p>
          <w:p w14:paraId="3D9CC610" w14:textId="77777777" w:rsidR="00BE4D7D" w:rsidRDefault="00BE4D7D" w:rsidP="00BE4D7D">
            <w:pPr>
              <w:pStyle w:val="TableContents"/>
              <w:widowControl w:val="0"/>
              <w:rPr>
                <w:rFonts w:ascii="Arial" w:hAnsi="Arial"/>
                <w:sz w:val="20"/>
                <w:szCs w:val="20"/>
              </w:rPr>
            </w:pPr>
            <w:r>
              <w:rPr>
                <w:rFonts w:ascii="Arial" w:hAnsi="Arial"/>
                <w:sz w:val="20"/>
                <w:szCs w:val="20"/>
              </w:rPr>
              <w:t>[5] Vervangen door melatonine 2mg 1dd</w:t>
            </w:r>
          </w:p>
          <w:p w14:paraId="42671620" w14:textId="77777777" w:rsidR="00BE4D7D" w:rsidRDefault="00BE4D7D" w:rsidP="00BE4D7D">
            <w:pPr>
              <w:pStyle w:val="TableContents"/>
              <w:widowControl w:val="0"/>
              <w:rPr>
                <w:rFonts w:ascii="Arial" w:hAnsi="Arial"/>
                <w:sz w:val="20"/>
                <w:szCs w:val="20"/>
              </w:rPr>
            </w:pPr>
          </w:p>
          <w:p w14:paraId="07C899F4" w14:textId="77777777" w:rsidR="00BE4D7D" w:rsidRDefault="00BE4D7D" w:rsidP="00BE4D7D">
            <w:pPr>
              <w:pStyle w:val="TableContents"/>
              <w:widowControl w:val="0"/>
              <w:rPr>
                <w:rFonts w:ascii="Arial" w:hAnsi="Arial"/>
                <w:sz w:val="20"/>
                <w:szCs w:val="20"/>
              </w:rPr>
            </w:pPr>
            <w:r>
              <w:rPr>
                <w:rFonts w:ascii="Arial" w:hAnsi="Arial"/>
                <w:sz w:val="20"/>
                <w:szCs w:val="20"/>
              </w:rPr>
              <w:t>[6] Doorverwijzing psycholoog via huisarts {{free text}}</w:t>
            </w:r>
          </w:p>
          <w:p w14:paraId="35C6CE54" w14:textId="77777777" w:rsidR="00BE4D7D" w:rsidRDefault="00BE4D7D" w:rsidP="00BE4D7D">
            <w:pPr>
              <w:pStyle w:val="TableContents"/>
              <w:widowControl w:val="0"/>
              <w:rPr>
                <w:rFonts w:ascii="Arial" w:hAnsi="Arial"/>
                <w:sz w:val="20"/>
                <w:szCs w:val="20"/>
              </w:rPr>
            </w:pPr>
          </w:p>
          <w:p w14:paraId="26E63832" w14:textId="77777777" w:rsidR="00BE4D7D" w:rsidRDefault="00BE4D7D" w:rsidP="00BE4D7D">
            <w:pPr>
              <w:pStyle w:val="TableContents"/>
              <w:widowControl w:val="0"/>
              <w:rPr>
                <w:rFonts w:ascii="Arial" w:hAnsi="Arial"/>
                <w:sz w:val="20"/>
                <w:szCs w:val="20"/>
              </w:rPr>
            </w:pPr>
            <w:r>
              <w:rPr>
                <w:rFonts w:ascii="Arial" w:hAnsi="Arial"/>
                <w:sz w:val="20"/>
                <w:szCs w:val="20"/>
              </w:rPr>
              <w:t>[7] ICC {{free text}}</w:t>
            </w:r>
          </w:p>
          <w:p w14:paraId="69069B2C" w14:textId="77777777" w:rsidR="00BE4D7D" w:rsidRDefault="00BE4D7D" w:rsidP="00BE4D7D">
            <w:pPr>
              <w:pStyle w:val="TableContents"/>
              <w:widowControl w:val="0"/>
            </w:pPr>
          </w:p>
          <w:p w14:paraId="3D7BCBFD" w14:textId="77777777" w:rsidR="00BE4D7D" w:rsidRDefault="00BE4D7D" w:rsidP="00BE4D7D">
            <w:pPr>
              <w:pStyle w:val="TableContents"/>
              <w:widowControl w:val="0"/>
              <w:rPr>
                <w:rFonts w:ascii="Arial" w:hAnsi="Arial"/>
                <w:sz w:val="20"/>
                <w:szCs w:val="20"/>
              </w:rPr>
            </w:pPr>
            <w:r>
              <w:rPr>
                <w:rFonts w:ascii="Arial" w:hAnsi="Arial"/>
                <w:sz w:val="20"/>
                <w:szCs w:val="20"/>
              </w:rPr>
              <w:t xml:space="preserve"> [11] Doorverwijzing {{free text}}</w:t>
            </w:r>
          </w:p>
          <w:p w14:paraId="514D7D0E" w14:textId="77777777" w:rsidR="00BE4D7D" w:rsidRDefault="00BE4D7D" w:rsidP="00BE4D7D">
            <w:pPr>
              <w:pStyle w:val="TableContents"/>
              <w:widowControl w:val="0"/>
              <w:rPr>
                <w:rFonts w:ascii="Arial" w:hAnsi="Arial"/>
                <w:sz w:val="20"/>
                <w:szCs w:val="20"/>
              </w:rPr>
            </w:pPr>
          </w:p>
          <w:p w14:paraId="24C35B41" w14:textId="77777777" w:rsidR="00BE4D7D" w:rsidRDefault="00BE4D7D" w:rsidP="00BE4D7D">
            <w:pPr>
              <w:pStyle w:val="TableContents"/>
              <w:widowControl w:val="0"/>
              <w:rPr>
                <w:rFonts w:ascii="Arial" w:hAnsi="Arial"/>
                <w:sz w:val="20"/>
                <w:szCs w:val="20"/>
              </w:rPr>
            </w:pPr>
            <w:r>
              <w:rPr>
                <w:rFonts w:ascii="Arial" w:hAnsi="Arial"/>
                <w:sz w:val="20"/>
                <w:szCs w:val="20"/>
              </w:rPr>
              <w:t>[8] niet-medicamenteuze slaapadviezen gegeven.</w:t>
            </w:r>
          </w:p>
          <w:p w14:paraId="759085EE" w14:textId="77777777" w:rsidR="00BE4D7D" w:rsidRDefault="00BE4D7D" w:rsidP="00BE4D7D">
            <w:pPr>
              <w:pStyle w:val="TableContents"/>
              <w:widowControl w:val="0"/>
              <w:rPr>
                <w:rFonts w:ascii="Arial" w:hAnsi="Arial"/>
                <w:sz w:val="20"/>
                <w:szCs w:val="20"/>
              </w:rPr>
            </w:pPr>
          </w:p>
          <w:p w14:paraId="446EF9F1" w14:textId="77777777" w:rsidR="00BE4D7D" w:rsidRDefault="00BE4D7D" w:rsidP="00BE4D7D">
            <w:pPr>
              <w:pStyle w:val="TableContents"/>
              <w:widowControl w:val="0"/>
              <w:rPr>
                <w:rFonts w:ascii="Arial" w:hAnsi="Arial"/>
                <w:sz w:val="20"/>
                <w:szCs w:val="20"/>
              </w:rPr>
            </w:pPr>
            <w:r>
              <w:rPr>
                <w:rFonts w:ascii="Arial" w:hAnsi="Arial"/>
                <w:sz w:val="20"/>
                <w:szCs w:val="20"/>
              </w:rPr>
              <w:t>[9] Continueren</w:t>
            </w:r>
          </w:p>
          <w:p w14:paraId="70775D67" w14:textId="77777777" w:rsidR="00BE4D7D" w:rsidRDefault="00BE4D7D" w:rsidP="00BE4D7D">
            <w:pPr>
              <w:pStyle w:val="TableContents"/>
              <w:widowControl w:val="0"/>
              <w:rPr>
                <w:rFonts w:ascii="Arial" w:hAnsi="Arial"/>
                <w:sz w:val="20"/>
                <w:szCs w:val="20"/>
              </w:rPr>
            </w:pPr>
          </w:p>
          <w:p w14:paraId="2E4723DE" w14:textId="77777777" w:rsidR="00BE4D7D" w:rsidRDefault="00BE4D7D" w:rsidP="00BE4D7D">
            <w:pPr>
              <w:pStyle w:val="TableContents"/>
              <w:widowControl w:val="0"/>
            </w:pPr>
            <w:r>
              <w:rPr>
                <w:rFonts w:ascii="Arial" w:hAnsi="Arial"/>
                <w:sz w:val="20"/>
                <w:szCs w:val="20"/>
              </w:rPr>
              <w:t>[10] {{free text}}</w:t>
            </w:r>
          </w:p>
          <w:p w14:paraId="7A37C167" w14:textId="77777777" w:rsidR="00BE4D7D" w:rsidRDefault="00BE4D7D" w:rsidP="00BE4D7D">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80390BE" w14:textId="77777777" w:rsidR="00BE4D7D" w:rsidRDefault="00BE4D7D" w:rsidP="00BE4D7D">
            <w:pPr>
              <w:pStyle w:val="TableContents"/>
              <w:widowControl w:val="0"/>
              <w:rPr>
                <w:rFonts w:ascii="Arial" w:hAnsi="Arial"/>
                <w:sz w:val="20"/>
                <w:szCs w:val="20"/>
              </w:rPr>
            </w:pPr>
            <w:r>
              <w:rPr>
                <w:rFonts w:ascii="Arial" w:hAnsi="Arial"/>
                <w:color w:val="000000" w:themeColor="text1"/>
                <w:sz w:val="20"/>
                <w:szCs w:val="20"/>
              </w:rPr>
              <w:t>[1]U kunt direct stoppen.</w:t>
            </w:r>
          </w:p>
          <w:p w14:paraId="4BD49A78" w14:textId="77777777" w:rsidR="00BE4D7D" w:rsidRDefault="00BE4D7D" w:rsidP="00BE4D7D">
            <w:pPr>
              <w:pStyle w:val="TableContents"/>
              <w:widowControl w:val="0"/>
              <w:rPr>
                <w:rFonts w:ascii="Arial" w:hAnsi="Arial"/>
                <w:color w:val="000000" w:themeColor="text1"/>
                <w:sz w:val="20"/>
                <w:szCs w:val="20"/>
              </w:rPr>
            </w:pPr>
          </w:p>
          <w:p w14:paraId="3636D871" w14:textId="77777777" w:rsidR="00BE4D7D" w:rsidRDefault="00BE4D7D" w:rsidP="00BE4D7D">
            <w:pPr>
              <w:widowControl w:val="0"/>
              <w:rPr>
                <w:rFonts w:ascii="Arial" w:hAnsi="Arial"/>
                <w:sz w:val="20"/>
                <w:szCs w:val="20"/>
              </w:rPr>
            </w:pPr>
            <w:r>
              <w:rPr>
                <w:rFonts w:ascii="Arial" w:hAnsi="Arial"/>
                <w:color w:val="000000" w:themeColor="text1"/>
                <w:sz w:val="20"/>
                <w:szCs w:val="20"/>
              </w:rPr>
              <w:t>[2]Stoppen via een afbouwschema. {{free text}}</w:t>
            </w:r>
          </w:p>
          <w:p w14:paraId="711A41A3" w14:textId="77777777" w:rsidR="00BE4D7D" w:rsidRDefault="00BE4D7D" w:rsidP="00BE4D7D">
            <w:pPr>
              <w:widowControl w:val="0"/>
              <w:rPr>
                <w:rFonts w:ascii="Arial" w:hAnsi="Arial"/>
                <w:color w:val="000000" w:themeColor="text1"/>
                <w:sz w:val="20"/>
                <w:szCs w:val="20"/>
              </w:rPr>
            </w:pPr>
          </w:p>
          <w:p w14:paraId="1754FB36" w14:textId="77777777" w:rsidR="00BE4D7D" w:rsidRDefault="00BE4D7D" w:rsidP="00BE4D7D">
            <w:pPr>
              <w:widowControl w:val="0"/>
              <w:rPr>
                <w:rFonts w:ascii="Arial" w:hAnsi="Arial"/>
                <w:sz w:val="20"/>
                <w:szCs w:val="20"/>
              </w:rPr>
            </w:pPr>
          </w:p>
          <w:p w14:paraId="3235F6CC" w14:textId="77777777" w:rsidR="00BE4D7D" w:rsidRDefault="00BE4D7D" w:rsidP="00BE4D7D">
            <w:pPr>
              <w:pStyle w:val="TableContents"/>
              <w:widowControl w:val="0"/>
              <w:rPr>
                <w:rFonts w:ascii="Arial" w:hAnsi="Arial"/>
                <w:color w:val="000000" w:themeColor="text1"/>
                <w:sz w:val="20"/>
                <w:szCs w:val="20"/>
              </w:rPr>
            </w:pPr>
          </w:p>
          <w:p w14:paraId="5B49C214" w14:textId="77777777" w:rsidR="00BE4D7D" w:rsidRDefault="00BE4D7D" w:rsidP="00BE4D7D">
            <w:pPr>
              <w:pStyle w:val="TableContents"/>
              <w:widowControl w:val="0"/>
              <w:rPr>
                <w:rFonts w:ascii="Arial" w:hAnsi="Arial"/>
                <w:color w:val="000000" w:themeColor="text1"/>
                <w:sz w:val="20"/>
                <w:szCs w:val="20"/>
              </w:rPr>
            </w:pPr>
          </w:p>
          <w:p w14:paraId="37A76E87" w14:textId="77777777" w:rsidR="00BE4D7D" w:rsidRDefault="00BE4D7D" w:rsidP="00BE4D7D">
            <w:pPr>
              <w:pStyle w:val="TableContents"/>
              <w:widowControl w:val="0"/>
              <w:rPr>
                <w:rFonts w:ascii="Arial" w:hAnsi="Arial"/>
                <w:sz w:val="20"/>
                <w:szCs w:val="20"/>
              </w:rPr>
            </w:pPr>
            <w:r>
              <w:rPr>
                <w:rFonts w:ascii="Arial" w:hAnsi="Arial"/>
                <w:color w:val="000000" w:themeColor="text1"/>
                <w:sz w:val="20"/>
                <w:szCs w:val="20"/>
              </w:rPr>
              <w:t>[3]</w:t>
            </w:r>
            <w:r>
              <w:rPr>
                <w:rFonts w:ascii="Arial" w:hAnsi="Arial"/>
                <w:sz w:val="20"/>
                <w:szCs w:val="20"/>
              </w:rPr>
              <w:t xml:space="preserve"> Verlagen van dosering via een afbouwschema. {{free text}}</w:t>
            </w:r>
          </w:p>
          <w:p w14:paraId="2D481526" w14:textId="77777777" w:rsidR="00BE4D7D" w:rsidRDefault="00BE4D7D" w:rsidP="00BE4D7D">
            <w:pPr>
              <w:pStyle w:val="TableContents"/>
              <w:widowControl w:val="0"/>
              <w:rPr>
                <w:rFonts w:ascii="Arial" w:hAnsi="Arial"/>
                <w:sz w:val="20"/>
                <w:szCs w:val="20"/>
              </w:rPr>
            </w:pPr>
          </w:p>
          <w:p w14:paraId="4160200E" w14:textId="77777777" w:rsidR="00BE4D7D" w:rsidRDefault="00BE4D7D" w:rsidP="00BE4D7D">
            <w:pPr>
              <w:pStyle w:val="TableContents"/>
              <w:widowControl w:val="0"/>
              <w:rPr>
                <w:rFonts w:ascii="Arial" w:hAnsi="Arial"/>
                <w:sz w:val="20"/>
                <w:szCs w:val="20"/>
              </w:rPr>
            </w:pPr>
          </w:p>
          <w:p w14:paraId="1FBA9D58" w14:textId="77777777" w:rsidR="00BE4D7D" w:rsidRDefault="00BE4D7D" w:rsidP="00BE4D7D">
            <w:pPr>
              <w:pStyle w:val="TableContents"/>
              <w:widowControl w:val="0"/>
              <w:rPr>
                <w:rFonts w:ascii="Arial" w:hAnsi="Arial"/>
                <w:sz w:val="20"/>
                <w:szCs w:val="20"/>
              </w:rPr>
            </w:pPr>
          </w:p>
          <w:p w14:paraId="5532EDCB" w14:textId="77777777" w:rsidR="00BE4D7D" w:rsidRDefault="00BE4D7D" w:rsidP="00BE4D7D">
            <w:pPr>
              <w:widowControl w:val="0"/>
              <w:rPr>
                <w:rFonts w:ascii="Arial" w:hAnsi="Arial"/>
                <w:sz w:val="20"/>
                <w:szCs w:val="20"/>
              </w:rPr>
            </w:pPr>
            <w:r>
              <w:rPr>
                <w:rFonts w:ascii="Arial" w:hAnsi="Arial"/>
                <w:color w:val="000000" w:themeColor="text1"/>
                <w:sz w:val="20"/>
                <w:szCs w:val="20"/>
              </w:rPr>
              <w:t>[4]</w:t>
            </w:r>
            <w:r>
              <w:rPr>
                <w:rFonts w:ascii="Arial" w:hAnsi="Arial"/>
                <w:sz w:val="20"/>
                <w:szCs w:val="20"/>
              </w:rPr>
              <w:t>Vervangen door sertraline. Volg de instructies van de apotheek. Vraag de apotheek naar de meest voorkomende bijwerkingen.</w:t>
            </w:r>
          </w:p>
          <w:p w14:paraId="1DD960C3" w14:textId="77777777" w:rsidR="00BE4D7D" w:rsidRDefault="00BE4D7D" w:rsidP="00BE4D7D">
            <w:pPr>
              <w:widowControl w:val="0"/>
              <w:rPr>
                <w:rFonts w:ascii="Arial" w:hAnsi="Arial"/>
                <w:sz w:val="20"/>
                <w:szCs w:val="20"/>
              </w:rPr>
            </w:pPr>
          </w:p>
          <w:p w14:paraId="3761CE6A" w14:textId="77777777" w:rsidR="00BE4D7D" w:rsidRDefault="00BE4D7D" w:rsidP="00BE4D7D">
            <w:pPr>
              <w:pStyle w:val="TableContents"/>
              <w:widowControl w:val="0"/>
              <w:rPr>
                <w:rFonts w:ascii="Arial" w:hAnsi="Arial"/>
                <w:color w:val="000000" w:themeColor="text1"/>
                <w:sz w:val="20"/>
                <w:szCs w:val="20"/>
              </w:rPr>
            </w:pPr>
          </w:p>
          <w:p w14:paraId="3E388D7A" w14:textId="77777777" w:rsidR="00BE4D7D" w:rsidRDefault="00BE4D7D" w:rsidP="00BE4D7D">
            <w:pPr>
              <w:pStyle w:val="TableContents"/>
              <w:widowControl w:val="0"/>
              <w:rPr>
                <w:rFonts w:ascii="Arial" w:hAnsi="Arial"/>
                <w:sz w:val="20"/>
                <w:szCs w:val="20"/>
              </w:rPr>
            </w:pPr>
          </w:p>
          <w:p w14:paraId="1A985A6A" w14:textId="77777777" w:rsidR="00BE4D7D" w:rsidRDefault="00BE4D7D" w:rsidP="00BE4D7D">
            <w:pPr>
              <w:widowControl w:val="0"/>
              <w:rPr>
                <w:rFonts w:ascii="Arial" w:hAnsi="Arial"/>
                <w:sz w:val="20"/>
                <w:szCs w:val="20"/>
              </w:rPr>
            </w:pPr>
            <w:r>
              <w:rPr>
                <w:rFonts w:ascii="Arial" w:hAnsi="Arial"/>
                <w:color w:val="000000" w:themeColor="text1"/>
                <w:sz w:val="20"/>
                <w:szCs w:val="20"/>
              </w:rPr>
              <w:t>[5]</w:t>
            </w:r>
            <w:r>
              <w:rPr>
                <w:rFonts w:ascii="Arial" w:hAnsi="Arial"/>
                <w:sz w:val="20"/>
                <w:szCs w:val="20"/>
              </w:rPr>
              <w:t>Vervangen door melatonine. Volg de instructies van de apotheek. Vraag de apotheek naar de meest voorkomende bijwerkingen.</w:t>
            </w:r>
          </w:p>
          <w:p w14:paraId="61D146DC" w14:textId="77777777" w:rsidR="00BE4D7D" w:rsidRDefault="00BE4D7D" w:rsidP="00BE4D7D">
            <w:pPr>
              <w:widowControl w:val="0"/>
              <w:rPr>
                <w:rFonts w:ascii="Arial" w:hAnsi="Arial"/>
                <w:sz w:val="20"/>
                <w:szCs w:val="20"/>
              </w:rPr>
            </w:pPr>
          </w:p>
          <w:p w14:paraId="34984229" w14:textId="77777777" w:rsidR="00BE4D7D" w:rsidRDefault="00BE4D7D" w:rsidP="00BE4D7D">
            <w:pPr>
              <w:pStyle w:val="TableContents"/>
              <w:widowControl w:val="0"/>
              <w:rPr>
                <w:rFonts w:ascii="Arial" w:hAnsi="Arial"/>
                <w:color w:val="000000" w:themeColor="text1"/>
                <w:sz w:val="20"/>
                <w:szCs w:val="20"/>
              </w:rPr>
            </w:pPr>
          </w:p>
          <w:p w14:paraId="502EE95F" w14:textId="697A089A" w:rsidR="00BE4D7D" w:rsidRDefault="00BE4D7D" w:rsidP="00BE4D7D">
            <w:pPr>
              <w:widowControl w:val="0"/>
              <w:rPr>
                <w:rFonts w:ascii="Arial" w:hAnsi="Arial"/>
                <w:sz w:val="20"/>
                <w:szCs w:val="20"/>
              </w:rPr>
            </w:pPr>
            <w:r>
              <w:rPr>
                <w:rFonts w:ascii="Arial" w:hAnsi="Arial"/>
                <w:color w:val="000000" w:themeColor="text1"/>
                <w:sz w:val="20"/>
                <w:szCs w:val="20"/>
              </w:rPr>
              <w:t>[6]</w:t>
            </w:r>
            <w:r>
              <w:rPr>
                <w:rFonts w:ascii="Arial" w:hAnsi="Arial"/>
                <w:sz w:val="20"/>
                <w:szCs w:val="20"/>
              </w:rPr>
              <w:t>De huisarts zal u doorverw</w:t>
            </w:r>
            <w:ins w:id="35" w:author="Medlock, S.K." w:date="2021-05-06T14:09:00Z">
              <w:r w:rsidR="00C90CD0">
                <w:rPr>
                  <w:rFonts w:ascii="Arial" w:hAnsi="Arial"/>
                  <w:sz w:val="20"/>
                  <w:szCs w:val="20"/>
                </w:rPr>
                <w:t>ij</w:t>
              </w:r>
            </w:ins>
            <w:del w:id="36" w:author="Medlock, S.K." w:date="2021-05-06T14:09:00Z">
              <w:r w:rsidDel="00C90CD0">
                <w:rPr>
                  <w:rFonts w:ascii="Arial" w:hAnsi="Arial"/>
                  <w:sz w:val="20"/>
                  <w:szCs w:val="20"/>
                </w:rPr>
                <w:delText>e</w:delText>
              </w:r>
            </w:del>
            <w:r>
              <w:rPr>
                <w:rFonts w:ascii="Arial" w:hAnsi="Arial"/>
                <w:sz w:val="20"/>
                <w:szCs w:val="20"/>
              </w:rPr>
              <w:t>zen naar een psycholoog. Overleg met uw huisarts voor een psycholoog bij u in de buurt. {{free text}}.</w:t>
            </w:r>
          </w:p>
          <w:p w14:paraId="32BBD07B" w14:textId="77777777" w:rsidR="00BE4D7D" w:rsidRDefault="00BE4D7D" w:rsidP="00BE4D7D">
            <w:pPr>
              <w:pStyle w:val="TableContents"/>
              <w:widowControl w:val="0"/>
              <w:rPr>
                <w:rFonts w:ascii="Arial" w:hAnsi="Arial"/>
                <w:color w:val="000000" w:themeColor="text1"/>
                <w:sz w:val="20"/>
                <w:szCs w:val="20"/>
              </w:rPr>
            </w:pPr>
          </w:p>
          <w:p w14:paraId="6A39D8E5" w14:textId="77777777" w:rsidR="00BE4D7D" w:rsidRDefault="00BE4D7D" w:rsidP="00BE4D7D">
            <w:pPr>
              <w:widowControl w:val="0"/>
              <w:rPr>
                <w:rFonts w:ascii="Arial" w:hAnsi="Arial"/>
                <w:sz w:val="20"/>
                <w:szCs w:val="20"/>
              </w:rPr>
            </w:pPr>
            <w:r>
              <w:rPr>
                <w:rFonts w:ascii="Arial" w:hAnsi="Arial"/>
                <w:color w:val="000000" w:themeColor="text1"/>
                <w:sz w:val="20"/>
                <w:szCs w:val="20"/>
              </w:rPr>
              <w:t>[7]</w:t>
            </w:r>
            <w:r>
              <w:rPr>
                <w:rFonts w:ascii="Arial" w:hAnsi="Arial"/>
                <w:sz w:val="20"/>
                <w:szCs w:val="20"/>
              </w:rPr>
              <w:t xml:space="preserve"> Doorverwijzing naar een andere specialist, {{free text}}. U hoeft hier zelf geen afspraak voor te maken. U krijgt een brief toegestuurd met informatie over de nieuwe afspraak. Heeft u na twee weken geen brief ontvangen? Neem dan contact met ons op.</w:t>
            </w:r>
          </w:p>
          <w:p w14:paraId="4842BDB4" w14:textId="77777777" w:rsidR="00BE4D7D" w:rsidRDefault="00BE4D7D" w:rsidP="00BE4D7D">
            <w:pPr>
              <w:widowControl w:val="0"/>
            </w:pPr>
          </w:p>
          <w:p w14:paraId="43748D8A" w14:textId="77777777" w:rsidR="00BE4D7D" w:rsidRDefault="00BE4D7D" w:rsidP="00BE4D7D">
            <w:pPr>
              <w:widowControl w:val="0"/>
              <w:rPr>
                <w:rFonts w:ascii="Arial" w:hAnsi="Arial"/>
                <w:sz w:val="20"/>
                <w:szCs w:val="20"/>
              </w:rPr>
            </w:pPr>
            <w:r>
              <w:rPr>
                <w:rFonts w:ascii="Arial" w:hAnsi="Arial"/>
                <w:sz w:val="20"/>
                <w:szCs w:val="20"/>
              </w:rPr>
              <w:t>[11] Doorverwijzing naar andere specialist. {{free text}} Let op, u maakt zelf een afspraak. Van de dokter heeft u hier een brief over gekregen.</w:t>
            </w:r>
          </w:p>
          <w:p w14:paraId="6966B73B" w14:textId="77777777" w:rsidR="00BE4D7D" w:rsidRDefault="00BE4D7D" w:rsidP="00BE4D7D">
            <w:pPr>
              <w:pStyle w:val="TableContents"/>
              <w:widowControl w:val="0"/>
              <w:rPr>
                <w:rFonts w:ascii="Arial" w:hAnsi="Arial"/>
                <w:color w:val="000000" w:themeColor="text1"/>
                <w:sz w:val="20"/>
                <w:szCs w:val="20"/>
              </w:rPr>
            </w:pPr>
          </w:p>
          <w:p w14:paraId="249032F1" w14:textId="77777777" w:rsidR="00BE4D7D" w:rsidRDefault="00BE4D7D" w:rsidP="00BE4D7D">
            <w:pPr>
              <w:pStyle w:val="TableContents"/>
              <w:widowControl w:val="0"/>
              <w:rPr>
                <w:rFonts w:ascii="Arial" w:hAnsi="Arial"/>
                <w:sz w:val="20"/>
                <w:szCs w:val="20"/>
              </w:rPr>
            </w:pPr>
            <w:r>
              <w:rPr>
                <w:rFonts w:ascii="Arial" w:hAnsi="Arial"/>
                <w:color w:val="000000" w:themeColor="text1"/>
                <w:sz w:val="20"/>
                <w:szCs w:val="20"/>
              </w:rPr>
              <w:t>[8]</w:t>
            </w:r>
            <w:r>
              <w:rPr>
                <w:rFonts w:ascii="Arial" w:hAnsi="Arial" w:cs="Times New Roman"/>
                <w:color w:val="000000" w:themeColor="text1"/>
                <w:sz w:val="20"/>
                <w:szCs w:val="20"/>
              </w:rPr>
              <w:t xml:space="preserve">De dokter heeft u adviezen gegeven hoe u beter kunt slapen. Deze </w:t>
            </w:r>
            <w:r>
              <w:rPr>
                <w:rFonts w:ascii="Arial" w:hAnsi="Arial" w:cs="Times New Roman"/>
                <w:color w:val="000000" w:themeColor="text1"/>
                <w:sz w:val="20"/>
                <w:szCs w:val="20"/>
              </w:rPr>
              <w:lastRenderedPageBreak/>
              <w:t>adviezen waren:</w:t>
            </w:r>
          </w:p>
          <w:p w14:paraId="4AFF1F97" w14:textId="77777777" w:rsidR="00BE4D7D" w:rsidRDefault="00BE4D7D" w:rsidP="00BE4D7D">
            <w:pPr>
              <w:pStyle w:val="Inhoudtabel"/>
              <w:widowControl w:val="0"/>
              <w:numPr>
                <w:ilvl w:val="0"/>
                <w:numId w:val="1"/>
              </w:numPr>
              <w:rPr>
                <w:rFonts w:ascii="Arial" w:hAnsi="Arial"/>
                <w:sz w:val="20"/>
                <w:szCs w:val="20"/>
              </w:rPr>
            </w:pPr>
            <w:r>
              <w:rPr>
                <w:rFonts w:ascii="Arial" w:hAnsi="Arial" w:cs="Times New Roman"/>
                <w:color w:val="000000"/>
                <w:sz w:val="20"/>
                <w:szCs w:val="20"/>
              </w:rPr>
              <w:t>probeer overdag niet te slapen.</w:t>
            </w:r>
          </w:p>
          <w:p w14:paraId="386BCE1B" w14:textId="77777777" w:rsidR="00BE4D7D" w:rsidRDefault="00BE4D7D" w:rsidP="00BE4D7D">
            <w:pPr>
              <w:pStyle w:val="ListParagraph"/>
              <w:widowControl w:val="0"/>
              <w:numPr>
                <w:ilvl w:val="0"/>
                <w:numId w:val="1"/>
              </w:numPr>
              <w:rPr>
                <w:rFonts w:ascii="Arial" w:hAnsi="Arial"/>
                <w:sz w:val="20"/>
                <w:szCs w:val="20"/>
              </w:rPr>
            </w:pPr>
            <w:r>
              <w:rPr>
                <w:rFonts w:ascii="Arial" w:hAnsi="Arial" w:cs="Times New Roman"/>
                <w:sz w:val="20"/>
                <w:szCs w:val="20"/>
              </w:rPr>
              <w:t>Ga zoveel mogelijk op dezelfde tijden naar bed. Sta op dezelfde tijd op.</w:t>
            </w:r>
          </w:p>
          <w:p w14:paraId="1ACEAB04" w14:textId="77777777" w:rsidR="00BE4D7D" w:rsidRDefault="00BE4D7D" w:rsidP="00BE4D7D">
            <w:pPr>
              <w:pStyle w:val="ListParagraph"/>
              <w:widowControl w:val="0"/>
              <w:numPr>
                <w:ilvl w:val="0"/>
                <w:numId w:val="1"/>
              </w:numPr>
              <w:rPr>
                <w:rFonts w:ascii="Arial" w:hAnsi="Arial"/>
                <w:sz w:val="20"/>
                <w:szCs w:val="20"/>
              </w:rPr>
            </w:pPr>
            <w:r>
              <w:rPr>
                <w:rFonts w:ascii="Arial" w:hAnsi="Arial" w:cs="Times New Roman"/>
                <w:sz w:val="20"/>
                <w:szCs w:val="20"/>
              </w:rPr>
              <w:t>Gebruik ’s avonds geen alcohol of cafeïnehoudende dranken zoals koffie of cola meer.</w:t>
            </w:r>
          </w:p>
          <w:p w14:paraId="05837DB1" w14:textId="77777777" w:rsidR="00BE4D7D" w:rsidRDefault="00BE4D7D" w:rsidP="00BE4D7D">
            <w:pPr>
              <w:pStyle w:val="ListParagraph"/>
              <w:widowControl w:val="0"/>
              <w:numPr>
                <w:ilvl w:val="0"/>
                <w:numId w:val="1"/>
              </w:numPr>
              <w:rPr>
                <w:rFonts w:ascii="Arial" w:hAnsi="Arial"/>
                <w:sz w:val="20"/>
                <w:szCs w:val="20"/>
              </w:rPr>
            </w:pPr>
            <w:r>
              <w:rPr>
                <w:rFonts w:ascii="Arial" w:hAnsi="Arial" w:cs="Times New Roman"/>
                <w:sz w:val="20"/>
                <w:szCs w:val="20"/>
              </w:rPr>
              <w:t>Eet geen zware maaltijd kort voor het slapen gaan.</w:t>
            </w:r>
          </w:p>
          <w:p w14:paraId="20799C7C" w14:textId="77777777" w:rsidR="00BE4D7D" w:rsidRDefault="00BE4D7D" w:rsidP="00BE4D7D">
            <w:pPr>
              <w:pStyle w:val="ListParagraph"/>
              <w:widowControl w:val="0"/>
              <w:numPr>
                <w:ilvl w:val="0"/>
                <w:numId w:val="1"/>
              </w:numPr>
              <w:rPr>
                <w:rFonts w:ascii="Arial" w:hAnsi="Arial"/>
                <w:sz w:val="20"/>
                <w:szCs w:val="20"/>
              </w:rPr>
            </w:pPr>
            <w:r>
              <w:rPr>
                <w:rFonts w:ascii="Arial" w:hAnsi="Arial" w:cs="Times New Roman"/>
                <w:sz w:val="20"/>
                <w:szCs w:val="20"/>
              </w:rPr>
              <w:t>Vermijd overmatig kijken naar beeldschermen (tv, computer/laptop, iPad of smartphone/telefoon) voor het slapen gaan.</w:t>
            </w:r>
          </w:p>
          <w:p w14:paraId="747508D3" w14:textId="77777777" w:rsidR="00BE4D7D" w:rsidRDefault="00BE4D7D" w:rsidP="00BE4D7D">
            <w:pPr>
              <w:pStyle w:val="ListParagraph"/>
              <w:widowControl w:val="0"/>
              <w:numPr>
                <w:ilvl w:val="0"/>
                <w:numId w:val="1"/>
              </w:numPr>
            </w:pPr>
            <w:r>
              <w:rPr>
                <w:rFonts w:ascii="Arial" w:hAnsi="Arial" w:cs="Times New Roman"/>
                <w:sz w:val="20"/>
                <w:szCs w:val="20"/>
              </w:rPr>
              <w:t>Zorg voor voldoende lichaamsbeweging overdag (minstens 30 minuten bewegen).</w:t>
            </w:r>
          </w:p>
          <w:p w14:paraId="48E0874E" w14:textId="77777777" w:rsidR="00BE4D7D" w:rsidRDefault="00BE4D7D" w:rsidP="00BE4D7D">
            <w:pPr>
              <w:pStyle w:val="ListParagraph"/>
              <w:widowControl w:val="0"/>
              <w:numPr>
                <w:ilvl w:val="0"/>
                <w:numId w:val="1"/>
              </w:numPr>
              <w:rPr>
                <w:rFonts w:ascii="Arial" w:hAnsi="Arial"/>
                <w:sz w:val="20"/>
                <w:szCs w:val="20"/>
              </w:rPr>
            </w:pPr>
            <w:r>
              <w:rPr>
                <w:rFonts w:ascii="Arial" w:hAnsi="Arial" w:cs="Times New Roman"/>
                <w:sz w:val="20"/>
                <w:szCs w:val="20"/>
              </w:rPr>
              <w:t>Zorg dat u ’s avonds geen zware inspanning (zoals bijvoorbeeld sporten) verricht.</w:t>
            </w:r>
          </w:p>
          <w:p w14:paraId="68B39087" w14:textId="77777777" w:rsidR="00BE4D7D" w:rsidRDefault="00BE4D7D" w:rsidP="00BE4D7D">
            <w:pPr>
              <w:pStyle w:val="ListParagraph"/>
              <w:widowControl w:val="0"/>
              <w:numPr>
                <w:ilvl w:val="0"/>
                <w:numId w:val="1"/>
              </w:numPr>
              <w:rPr>
                <w:rFonts w:ascii="Arial" w:hAnsi="Arial"/>
                <w:sz w:val="20"/>
                <w:szCs w:val="20"/>
              </w:rPr>
            </w:pPr>
            <w:r>
              <w:rPr>
                <w:rFonts w:ascii="Arial" w:hAnsi="Arial" w:cs="Times New Roman"/>
                <w:sz w:val="20"/>
                <w:szCs w:val="20"/>
              </w:rPr>
              <w:t>Zorg ervoor dat uw slaapkamer een aangename temperatuur heeft.</w:t>
            </w:r>
          </w:p>
          <w:p w14:paraId="4BBC790A" w14:textId="77777777" w:rsidR="00BE4D7D" w:rsidRDefault="00BE4D7D" w:rsidP="00BE4D7D">
            <w:pPr>
              <w:pStyle w:val="ListParagraph"/>
              <w:widowControl w:val="0"/>
              <w:numPr>
                <w:ilvl w:val="0"/>
                <w:numId w:val="1"/>
              </w:numPr>
              <w:rPr>
                <w:rFonts w:ascii="Arial" w:hAnsi="Arial"/>
                <w:sz w:val="20"/>
                <w:szCs w:val="20"/>
              </w:rPr>
            </w:pPr>
            <w:r>
              <w:rPr>
                <w:rFonts w:ascii="Arial" w:hAnsi="Arial" w:cs="Times New Roman"/>
                <w:sz w:val="20"/>
                <w:szCs w:val="20"/>
              </w:rPr>
              <w:t>Zorg ervoor dat uw slaapkamer goed geventileerd en donker is.</w:t>
            </w:r>
          </w:p>
          <w:p w14:paraId="187C40FD" w14:textId="77777777" w:rsidR="00BE4D7D" w:rsidRDefault="00BE4D7D" w:rsidP="00BE4D7D">
            <w:pPr>
              <w:pStyle w:val="ListParagraph"/>
              <w:widowControl w:val="0"/>
              <w:ind w:left="0"/>
              <w:rPr>
                <w:rFonts w:ascii="Arial" w:hAnsi="Arial" w:cs="Times New Roman"/>
                <w:sz w:val="20"/>
                <w:szCs w:val="20"/>
              </w:rPr>
            </w:pPr>
          </w:p>
          <w:p w14:paraId="71D5E0E8" w14:textId="77777777" w:rsidR="00BE4D7D" w:rsidRDefault="00BE4D7D" w:rsidP="00BE4D7D">
            <w:pPr>
              <w:pStyle w:val="TableContents"/>
              <w:widowControl w:val="0"/>
              <w:rPr>
                <w:rFonts w:ascii="Arial" w:hAnsi="Arial"/>
                <w:sz w:val="20"/>
                <w:szCs w:val="20"/>
              </w:rPr>
            </w:pPr>
            <w:r>
              <w:rPr>
                <w:rFonts w:ascii="Arial" w:hAnsi="Arial" w:cs="Times New Roman"/>
                <w:color w:val="000000" w:themeColor="text1"/>
                <w:sz w:val="20"/>
                <w:szCs w:val="20"/>
              </w:rPr>
              <w:t>Bespreek het met uw dokter, als het niet lukt om deze adviezen op te volgen.</w:t>
            </w:r>
          </w:p>
          <w:p w14:paraId="35220A8F" w14:textId="77777777" w:rsidR="00BE4D7D" w:rsidRDefault="00BE4D7D" w:rsidP="00BE4D7D">
            <w:pPr>
              <w:pStyle w:val="TableContents"/>
              <w:widowControl w:val="0"/>
              <w:rPr>
                <w:rFonts w:ascii="Arial" w:hAnsi="Arial"/>
                <w:color w:val="000000" w:themeColor="text1"/>
                <w:sz w:val="20"/>
                <w:szCs w:val="20"/>
              </w:rPr>
            </w:pPr>
          </w:p>
          <w:p w14:paraId="75FBE78A" w14:textId="77777777" w:rsidR="00BE4D7D" w:rsidRDefault="00BE4D7D" w:rsidP="00BE4D7D">
            <w:pPr>
              <w:pStyle w:val="TableContents"/>
              <w:widowControl w:val="0"/>
              <w:rPr>
                <w:rFonts w:ascii="Arial" w:hAnsi="Arial"/>
                <w:sz w:val="20"/>
                <w:szCs w:val="20"/>
              </w:rPr>
            </w:pPr>
            <w:r>
              <w:rPr>
                <w:rFonts w:ascii="Arial" w:hAnsi="Arial"/>
                <w:color w:val="000000" w:themeColor="text1"/>
                <w:sz w:val="20"/>
                <w:szCs w:val="20"/>
              </w:rPr>
              <w:t>[9]</w:t>
            </w:r>
            <w:r>
              <w:rPr>
                <w:rFonts w:ascii="Arial" w:hAnsi="Arial"/>
                <w:sz w:val="20"/>
                <w:szCs w:val="20"/>
              </w:rPr>
              <w:t xml:space="preserve"> Gebruik dit medicijn zoals u tot nu toe doet</w:t>
            </w:r>
          </w:p>
          <w:p w14:paraId="5BEE7FEF" w14:textId="77777777" w:rsidR="00BE4D7D" w:rsidRDefault="00BE4D7D" w:rsidP="00BE4D7D">
            <w:pPr>
              <w:pStyle w:val="TableContents"/>
              <w:widowControl w:val="0"/>
              <w:rPr>
                <w:rFonts w:ascii="Arial" w:hAnsi="Arial"/>
                <w:color w:val="000000" w:themeColor="text1"/>
                <w:sz w:val="20"/>
                <w:szCs w:val="20"/>
              </w:rPr>
            </w:pPr>
          </w:p>
          <w:p w14:paraId="67AED5C1" w14:textId="77777777" w:rsidR="00BE4D7D" w:rsidRDefault="00BE4D7D" w:rsidP="00BE4D7D">
            <w:pPr>
              <w:pStyle w:val="TableContents"/>
              <w:widowControl w:val="0"/>
              <w:rPr>
                <w:rFonts w:ascii="Arial" w:hAnsi="Arial"/>
                <w:sz w:val="20"/>
                <w:szCs w:val="20"/>
              </w:rPr>
            </w:pPr>
            <w:r>
              <w:rPr>
                <w:rFonts w:ascii="Arial" w:hAnsi="Arial"/>
                <w:color w:val="000000" w:themeColor="text1"/>
                <w:sz w:val="20"/>
                <w:szCs w:val="20"/>
              </w:rPr>
              <w:t>[10]{{free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1575358C" w14:textId="5B1DC69A" w:rsidR="00BE4D7D" w:rsidRDefault="00087CD0" w:rsidP="00BE4D7D">
            <w:pPr>
              <w:pStyle w:val="TableContents"/>
              <w:widowControl w:val="0"/>
              <w:rPr>
                <w:rFonts w:ascii="Arial" w:hAnsi="Arial"/>
                <w:sz w:val="20"/>
                <w:szCs w:val="20"/>
              </w:rPr>
            </w:pPr>
            <w:hyperlink r:id="rId14" w:history="1">
              <w:r w:rsidR="00BE4D7D" w:rsidRPr="00046C02">
                <w:rPr>
                  <w:rStyle w:val="Hyperlink"/>
                  <w:rFonts w:ascii="Arial" w:hAnsi="Arial"/>
                  <w:sz w:val="20"/>
                  <w:szCs w:val="20"/>
                </w:rPr>
                <w:t>refpage 5</w:t>
              </w:r>
            </w:hyperlink>
          </w:p>
        </w:tc>
      </w:tr>
      <w:tr w:rsidR="00BE4D7D" w14:paraId="76A66B33" w14:textId="77777777" w:rsidTr="00087CD0">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60E47856" w14:textId="77777777" w:rsidR="00BE4D7D" w:rsidRPr="00D45A17" w:rsidRDefault="00BE4D7D" w:rsidP="00BE4D7D">
            <w:pPr>
              <w:pStyle w:val="TableContents"/>
              <w:widowControl w:val="0"/>
              <w:rPr>
                <w:rFonts w:ascii="Arial" w:hAnsi="Arial"/>
                <w:sz w:val="20"/>
                <w:szCs w:val="20"/>
              </w:rPr>
            </w:pPr>
            <w:r w:rsidRPr="00ED0D05">
              <w:rPr>
                <w:rFonts w:ascii="Arial" w:hAnsi="Arial"/>
                <w:sz w:val="20"/>
                <w:szCs w:val="20"/>
                <w:highlight w:val="green"/>
              </w:rPr>
              <w:t>7</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7E96D49" w14:textId="6A06753D" w:rsidR="00BE4D7D" w:rsidRDefault="00BE4D7D" w:rsidP="00BE4D7D">
            <w:pPr>
              <w:pStyle w:val="TableContents"/>
              <w:widowControl w:val="0"/>
              <w:rPr>
                <w:rFonts w:ascii="Arial" w:hAnsi="Arial"/>
                <w:sz w:val="20"/>
                <w:szCs w:val="20"/>
                <w:lang w:val="en-US"/>
              </w:rPr>
            </w:pPr>
            <w:r>
              <w:rPr>
                <w:rFonts w:ascii="Arial" w:hAnsi="Arial"/>
                <w:sz w:val="20"/>
                <w:szCs w:val="20"/>
                <w:lang w:val="en-US"/>
              </w:rPr>
              <w:t>benzo’s and sedatives  except lorazepam or temazepam</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1124E88" w14:textId="77777777" w:rsidR="00BE4D7D" w:rsidRDefault="00BE4D7D" w:rsidP="00BE4D7D">
            <w:pPr>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065B760D"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(N05C AND NOT N05CH AND NOT N05CD07)</w:t>
            </w:r>
          </w:p>
          <w:p w14:paraId="7DCC7E80"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or (N05BA</w:t>
            </w:r>
          </w:p>
          <w:p w14:paraId="291DF408"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AND NOT N05BA06)</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7D27905F" w14:textId="77777777" w:rsidR="00BE4D7D" w:rsidRDefault="00BE4D7D" w:rsidP="00BE4D7D">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71DA98ED" w14:textId="77777777" w:rsidR="00BE4D7D" w:rsidRDefault="00BE4D7D" w:rsidP="00BE4D7D">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A29A538" w14:textId="77777777" w:rsidR="00BE4D7D" w:rsidRDefault="00BE4D7D" w:rsidP="00BE4D7D">
            <w:pPr>
              <w:pStyle w:val="TableContents"/>
              <w:widowControl w:val="0"/>
            </w:pPr>
            <w:r>
              <w:rPr>
                <w:rFonts w:ascii="Arial" w:hAnsi="Arial"/>
                <w:sz w:val="20"/>
                <w:szCs w:val="20"/>
              </w:rPr>
              <w:t xml:space="preserve">[1] Bij acute </w:t>
            </w:r>
            <w:r>
              <w:rPr>
                <w:rFonts w:ascii="Arial" w:hAnsi="Arial"/>
                <w:b/>
                <w:bCs/>
                <w:sz w:val="20"/>
                <w:szCs w:val="20"/>
              </w:rPr>
              <w:t>slaapstoornis</w:t>
            </w:r>
            <w:r>
              <w:rPr>
                <w:rFonts w:ascii="Arial" w:hAnsi="Arial"/>
                <w:sz w:val="20"/>
                <w:szCs w:val="20"/>
              </w:rPr>
              <w:t>: vervangen door temazepam 10mg/dag (&lt;2 weken gebruik) [</w:t>
            </w:r>
            <w:hyperlink r:id="rId15">
              <w:r>
                <w:rPr>
                  <w:rStyle w:val="Hyperlink"/>
                </w:rPr>
                <w:t>https://www.farmacotherapeutischkompas.nl/bladeren/preparaatteksten/t/temazepam</w:t>
              </w:r>
            </w:hyperlink>
            <w:r>
              <w:rPr>
                <w:rFonts w:ascii="Arial" w:hAnsi="Arial"/>
                <w:sz w:val="20"/>
                <w:szCs w:val="20"/>
              </w:rPr>
              <w:t>]</w:t>
            </w:r>
          </w:p>
          <w:p w14:paraId="5AB44F8D" w14:textId="77777777" w:rsidR="00BE4D7D" w:rsidRDefault="00BE4D7D" w:rsidP="00BE4D7D">
            <w:pPr>
              <w:pStyle w:val="TableContents"/>
              <w:widowControl w:val="0"/>
              <w:rPr>
                <w:rFonts w:ascii="Arial" w:hAnsi="Arial"/>
                <w:sz w:val="20"/>
                <w:szCs w:val="20"/>
              </w:rPr>
            </w:pPr>
          </w:p>
          <w:p w14:paraId="19CDA8B7" w14:textId="77777777" w:rsidR="003D2FBF" w:rsidRDefault="00BE4D7D" w:rsidP="003D2FBF">
            <w:pPr>
              <w:pStyle w:val="TableContents"/>
              <w:rPr>
                <w:color w:val="auto"/>
              </w:rPr>
            </w:pPr>
            <w:r>
              <w:rPr>
                <w:rFonts w:ascii="Arial" w:hAnsi="Arial"/>
                <w:sz w:val="20"/>
                <w:szCs w:val="20"/>
              </w:rPr>
              <w:t xml:space="preserve">[2] </w:t>
            </w:r>
            <w:r w:rsidR="003D2FBF">
              <w:rPr>
                <w:rFonts w:ascii="Arial" w:hAnsi="Arial"/>
                <w:sz w:val="20"/>
                <w:szCs w:val="20"/>
              </w:rPr>
              <w:t xml:space="preserve">Bij </w:t>
            </w:r>
            <w:r w:rsidR="003D2FBF">
              <w:rPr>
                <w:rFonts w:ascii="Arial" w:hAnsi="Arial"/>
                <w:b/>
                <w:bCs/>
                <w:sz w:val="20"/>
                <w:szCs w:val="20"/>
              </w:rPr>
              <w:t>angststoornis</w:t>
            </w:r>
            <w:r w:rsidR="003D2FBF">
              <w:rPr>
                <w:rFonts w:ascii="Arial" w:hAnsi="Arial"/>
                <w:sz w:val="20"/>
                <w:szCs w:val="20"/>
              </w:rPr>
              <w:t xml:space="preserve">: </w:t>
            </w:r>
            <w:commentRangeStart w:id="37"/>
            <w:commentRangeStart w:id="38"/>
            <w:r w:rsidR="003D2FBF">
              <w:rPr>
                <w:rFonts w:ascii="Arial" w:hAnsi="Arial"/>
                <w:sz w:val="20"/>
                <w:szCs w:val="20"/>
              </w:rPr>
              <w:t xml:space="preserve">vervangen door Lorazepam: begindosering 0,25 mg 2-3dd. Onderhoudsdosering 0,5 mg 2-3dd </w:t>
            </w:r>
            <w:commentRangeEnd w:id="37"/>
            <w:r w:rsidR="003D2FBF">
              <w:rPr>
                <w:rStyle w:val="CommentReference"/>
              </w:rPr>
              <w:commentReference w:id="37"/>
            </w:r>
            <w:commentRangeEnd w:id="38"/>
            <w:r w:rsidR="003D2FBF">
              <w:rPr>
                <w:rStyle w:val="CommentReference"/>
              </w:rPr>
              <w:commentReference w:id="38"/>
            </w:r>
            <w:r w:rsidR="003D2FBF">
              <w:rPr>
                <w:rFonts w:ascii="Arial" w:hAnsi="Arial"/>
                <w:sz w:val="20"/>
                <w:szCs w:val="20"/>
              </w:rPr>
              <w:t>[</w:t>
            </w:r>
            <w:hyperlink r:id="rId16" w:history="1">
              <w:r w:rsidR="003D2FBF">
                <w:rPr>
                  <w:rStyle w:val="InternetLink"/>
                  <w:rFonts w:ascii="Arial" w:hAnsi="Arial"/>
                  <w:sz w:val="20"/>
                  <w:szCs w:val="20"/>
                </w:rPr>
                <w:t>https://www.farmacotherapeutischkompas.nl/bladeren/preparaatteksten/l/lorazepam</w:t>
              </w:r>
            </w:hyperlink>
            <w:r w:rsidR="003D2FBF">
              <w:rPr>
                <w:rFonts w:ascii="Arial" w:hAnsi="Arial"/>
                <w:sz w:val="20"/>
                <w:szCs w:val="20"/>
              </w:rPr>
              <w:t>]</w:t>
            </w:r>
          </w:p>
          <w:p w14:paraId="525CB7E0" w14:textId="2A3A4DF6" w:rsidR="00BE4D7D" w:rsidRDefault="00BE4D7D" w:rsidP="00BE4D7D">
            <w:pPr>
              <w:pStyle w:val="TableContents"/>
              <w:widowControl w:val="0"/>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A06FC8B" w14:textId="77777777" w:rsidR="00BE4D7D" w:rsidRDefault="00BE4D7D" w:rsidP="00BE4D7D">
            <w:pPr>
              <w:pStyle w:val="TableContents"/>
              <w:widowControl w:val="0"/>
              <w:rPr>
                <w:rFonts w:ascii="Arial" w:hAnsi="Arial"/>
                <w:sz w:val="20"/>
                <w:szCs w:val="20"/>
              </w:rPr>
            </w:pPr>
            <w:r>
              <w:rPr>
                <w:rFonts w:ascii="Arial" w:hAnsi="Arial"/>
                <w:sz w:val="20"/>
                <w:szCs w:val="20"/>
              </w:rPr>
              <w:lastRenderedPageBreak/>
              <w:t>[1] Vervangen door temazepam 10mg/dag (&lt;2 weken gebruik)</w:t>
            </w:r>
          </w:p>
          <w:p w14:paraId="0913371E" w14:textId="77777777" w:rsidR="00BE4D7D" w:rsidRDefault="00BE4D7D" w:rsidP="00BE4D7D">
            <w:pPr>
              <w:pStyle w:val="TableContents"/>
              <w:widowControl w:val="0"/>
              <w:rPr>
                <w:rFonts w:ascii="Arial" w:hAnsi="Arial"/>
                <w:sz w:val="20"/>
                <w:szCs w:val="20"/>
              </w:rPr>
            </w:pPr>
          </w:p>
          <w:p w14:paraId="41362C7A" w14:textId="77777777" w:rsidR="00BE4D7D" w:rsidRDefault="00BE4D7D" w:rsidP="00BE4D7D">
            <w:pPr>
              <w:pStyle w:val="TableContents"/>
              <w:widowControl w:val="0"/>
              <w:rPr>
                <w:rFonts w:ascii="Arial" w:hAnsi="Arial"/>
                <w:sz w:val="20"/>
                <w:szCs w:val="20"/>
              </w:rPr>
            </w:pPr>
            <w:r>
              <w:rPr>
                <w:rFonts w:ascii="Arial" w:hAnsi="Arial"/>
                <w:sz w:val="20"/>
                <w:szCs w:val="20"/>
              </w:rPr>
              <w:t>[2] Vervangen door lorazepam begindosering 0,25 mg 2-3dd.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6550F19" w14:textId="77777777" w:rsidR="00BE4D7D" w:rsidRDefault="00BE4D7D" w:rsidP="00BE4D7D">
            <w:pPr>
              <w:widowControl w:val="0"/>
              <w:rPr>
                <w:rFonts w:ascii="Arial" w:hAnsi="Arial"/>
                <w:sz w:val="20"/>
                <w:szCs w:val="20"/>
              </w:rPr>
            </w:pPr>
            <w:r>
              <w:rPr>
                <w:rFonts w:ascii="Arial" w:hAnsi="Arial"/>
                <w:sz w:val="20"/>
                <w:szCs w:val="20"/>
              </w:rPr>
              <w:t>[1] Vervangen door temazepam. Volg de instructies van de apotheek. Vraag de apotheek naar de meest voorkomende bijwerkingen.</w:t>
            </w:r>
          </w:p>
          <w:p w14:paraId="18311690" w14:textId="77777777" w:rsidR="00BE4D7D" w:rsidRDefault="00BE4D7D" w:rsidP="00BE4D7D">
            <w:pPr>
              <w:widowControl w:val="0"/>
              <w:rPr>
                <w:rFonts w:ascii="Arial" w:hAnsi="Arial"/>
                <w:sz w:val="20"/>
                <w:szCs w:val="20"/>
              </w:rPr>
            </w:pPr>
          </w:p>
          <w:p w14:paraId="2E3B5C0B" w14:textId="77777777" w:rsidR="00BE4D7D" w:rsidRDefault="00BE4D7D" w:rsidP="00BE4D7D">
            <w:pPr>
              <w:pStyle w:val="TableContents"/>
              <w:widowControl w:val="0"/>
              <w:rPr>
                <w:rFonts w:ascii="Arial" w:hAnsi="Arial"/>
                <w:sz w:val="20"/>
                <w:szCs w:val="20"/>
              </w:rPr>
            </w:pPr>
          </w:p>
          <w:p w14:paraId="3646E1A5" w14:textId="77777777" w:rsidR="00BE4D7D" w:rsidRDefault="00BE4D7D" w:rsidP="00BE4D7D">
            <w:pPr>
              <w:pStyle w:val="TableContents"/>
              <w:widowControl w:val="0"/>
              <w:rPr>
                <w:rFonts w:ascii="Arial" w:hAnsi="Arial"/>
                <w:sz w:val="20"/>
                <w:szCs w:val="20"/>
              </w:rPr>
            </w:pPr>
          </w:p>
          <w:p w14:paraId="584B5400" w14:textId="77777777" w:rsidR="00BE4D7D" w:rsidRDefault="00BE4D7D" w:rsidP="00BE4D7D">
            <w:pPr>
              <w:widowControl w:val="0"/>
              <w:rPr>
                <w:rFonts w:ascii="Arial" w:hAnsi="Arial"/>
                <w:sz w:val="20"/>
                <w:szCs w:val="20"/>
              </w:rPr>
            </w:pPr>
            <w:r>
              <w:rPr>
                <w:rFonts w:ascii="Arial" w:hAnsi="Arial"/>
                <w:sz w:val="20"/>
                <w:szCs w:val="20"/>
              </w:rPr>
              <w:t>[2] Vervangen door lorazepam. Volg de instructies van de apotheek. Vraag de apotheek naar de meest voorkomende bijwerkingen.</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5CE274C4" w14:textId="0E6163C3" w:rsidR="00BE4D7D" w:rsidRDefault="00087CD0" w:rsidP="00BE4D7D">
            <w:pPr>
              <w:pStyle w:val="TableContents"/>
              <w:widowControl w:val="0"/>
              <w:rPr>
                <w:rFonts w:ascii="Arial" w:hAnsi="Arial"/>
                <w:sz w:val="20"/>
                <w:szCs w:val="20"/>
              </w:rPr>
            </w:pPr>
            <w:hyperlink r:id="rId17" w:history="1">
              <w:r w:rsidR="00BE4D7D" w:rsidRPr="00046C02">
                <w:rPr>
                  <w:rStyle w:val="Hyperlink"/>
                  <w:rFonts w:ascii="Arial" w:hAnsi="Arial"/>
                  <w:sz w:val="20"/>
                  <w:szCs w:val="20"/>
                </w:rPr>
                <w:t>refpage 5</w:t>
              </w:r>
            </w:hyperlink>
          </w:p>
        </w:tc>
      </w:tr>
      <w:tr w:rsidR="00BE4D7D" w14:paraId="10F92529" w14:textId="77777777" w:rsidTr="00087CD0">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696B8839" w14:textId="77777777" w:rsidR="00BE4D7D" w:rsidRPr="00D45A17" w:rsidRDefault="00BE4D7D" w:rsidP="00BE4D7D">
            <w:pPr>
              <w:pStyle w:val="TableContents"/>
              <w:widowControl w:val="0"/>
            </w:pPr>
            <w:r w:rsidRPr="00D45A17">
              <w:rPr>
                <w:rFonts w:ascii="Arial" w:hAnsi="Arial"/>
                <w:sz w:val="20"/>
                <w:szCs w:val="20"/>
              </w:rPr>
              <w:t>8</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D55E6EB" w14:textId="77777777" w:rsidR="00BE4D7D" w:rsidRDefault="00BE4D7D" w:rsidP="00BE4D7D">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388BB02" w14:textId="77777777" w:rsidR="00BE4D7D" w:rsidRDefault="00BE4D7D" w:rsidP="00BE4D7D">
            <w:pPr>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6F7B1C4E"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(N05C AND NOT N05CH)</w:t>
            </w:r>
          </w:p>
          <w:p w14:paraId="60F9E1B5"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or N05BA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6D54C2E1"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67C521AE" w14:textId="77777777" w:rsidR="00BE4D7D" w:rsidRDefault="00BE4D7D" w:rsidP="00BE4D7D">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0A9F870" w14:textId="77777777" w:rsidR="00BE4D7D" w:rsidRDefault="00BE4D7D" w:rsidP="00BE4D7D">
            <w:pPr>
              <w:pStyle w:val="TableContents"/>
              <w:widowControl w:val="0"/>
              <w:rPr>
                <w:rFonts w:ascii="Arial" w:hAnsi="Arial"/>
                <w:sz w:val="20"/>
                <w:szCs w:val="20"/>
              </w:rPr>
            </w:pPr>
            <w:r>
              <w:rPr>
                <w:rFonts w:ascii="Arial" w:hAnsi="Arial"/>
                <w:b/>
                <w:bCs/>
                <w:sz w:val="20"/>
                <w:szCs w:val="20"/>
              </w:rPr>
              <w:t>Patiënt heeft mogelijk bijwerkingen van deze medicatie.</w:t>
            </w:r>
            <w:r>
              <w:rPr>
                <w:rFonts w:ascii="Arial" w:hAnsi="Arial"/>
                <w:sz w:val="20"/>
                <w:szCs w:val="20"/>
              </w:rPr>
              <w:t xml:space="preserve"> Afbouwen is aanbevolen.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3ACAD90" w14:textId="77777777" w:rsidR="00BE4D7D" w:rsidRDefault="00BE4D7D" w:rsidP="00BE4D7D">
            <w:pPr>
              <w:pStyle w:val="TableContents"/>
              <w:widowControl w:val="0"/>
              <w:rPr>
                <w:rFonts w:ascii="Arial" w:hAnsi="Arial"/>
                <w:sz w:val="20"/>
                <w:szCs w:val="20"/>
              </w:rPr>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28B5516" w14:textId="77777777" w:rsidR="00BE4D7D" w:rsidRDefault="00BE4D7D" w:rsidP="00BE4D7D">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664C1CC8" w14:textId="3EAD3A53" w:rsidR="00BE4D7D" w:rsidRDefault="00087CD0" w:rsidP="00BE4D7D">
            <w:pPr>
              <w:pStyle w:val="TableContents"/>
              <w:widowControl w:val="0"/>
              <w:rPr>
                <w:rFonts w:ascii="Arial" w:hAnsi="Arial"/>
                <w:sz w:val="20"/>
                <w:szCs w:val="20"/>
              </w:rPr>
            </w:pPr>
            <w:hyperlink r:id="rId18" w:history="1">
              <w:r w:rsidR="00BE4D7D" w:rsidRPr="00046C02">
                <w:rPr>
                  <w:rStyle w:val="Hyperlink"/>
                  <w:rFonts w:ascii="Arial" w:hAnsi="Arial"/>
                  <w:sz w:val="20"/>
                  <w:szCs w:val="20"/>
                </w:rPr>
                <w:t>refpage 5</w:t>
              </w:r>
            </w:hyperlink>
          </w:p>
        </w:tc>
      </w:tr>
      <w:tr w:rsidR="00BE4D7D" w14:paraId="64806F18" w14:textId="77777777" w:rsidTr="00087CD0">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41135D14" w14:textId="77777777" w:rsidR="00BE4D7D" w:rsidRPr="00D45A17" w:rsidRDefault="00BE4D7D" w:rsidP="00BE4D7D">
            <w:pPr>
              <w:pStyle w:val="TableContents"/>
              <w:widowControl w:val="0"/>
            </w:pPr>
            <w:r w:rsidRPr="00D45A17">
              <w:rPr>
                <w:rFonts w:ascii="Arial" w:hAnsi="Arial"/>
                <w:sz w:val="20"/>
                <w:szCs w:val="20"/>
              </w:rPr>
              <w:t>9</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EE6912C" w14:textId="77777777" w:rsidR="00BE4D7D" w:rsidRDefault="00BE4D7D" w:rsidP="00BE4D7D">
            <w:pPr>
              <w:pStyle w:val="TableContents"/>
              <w:widowControl w:val="0"/>
            </w:pPr>
            <w:r>
              <w:rPr>
                <w:rFonts w:ascii="Arial" w:hAnsi="Arial"/>
                <w:sz w:val="20"/>
                <w:szCs w:val="20"/>
              </w:rPr>
              <w:t>{check box 6e-2}</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E5C14B6" w14:textId="77777777" w:rsidR="00BE4D7D" w:rsidRDefault="00BE4D7D" w:rsidP="00BE4D7D">
            <w:pPr>
              <w:widowControl w:val="0"/>
              <w:rPr>
                <w:rFonts w:ascii="Arial" w:hAnsi="Arial"/>
                <w:sz w:val="20"/>
                <w:szCs w:val="20"/>
                <w:lang w:val="en-US"/>
              </w:rPr>
            </w:pPr>
            <w:r>
              <w:rPr>
                <w:rFonts w:ascii="Arial" w:hAnsi="Arial"/>
                <w:sz w:val="20"/>
                <w:szCs w:val="20"/>
                <w:lang w:val="en-US"/>
              </w:rPr>
              <w:t>Parkinson and parkinson-like conditions</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7D9347C8"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(N05C AND NOT N05CH)</w:t>
            </w:r>
          </w:p>
          <w:p w14:paraId="1635B04E"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or N05BA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24B96280" w14:textId="77777777" w:rsidR="00BE4D7D" w:rsidRDefault="00BE4D7D" w:rsidP="00BE4D7D">
            <w:pPr>
              <w:widowControl w:val="0"/>
              <w:rPr>
                <w:rFonts w:ascii="Arial" w:hAnsi="Arial"/>
                <w:sz w:val="20"/>
                <w:szCs w:val="20"/>
              </w:rPr>
            </w:pPr>
            <w:r>
              <w:rPr>
                <w:rFonts w:ascii="Arial" w:hAnsi="Arial"/>
                <w:sz w:val="20"/>
                <w:szCs w:val="20"/>
              </w:rPr>
              <w:t>Parkinson (probleemlijst)</w:t>
            </w:r>
          </w:p>
          <w:p w14:paraId="77048AE2" w14:textId="77777777" w:rsidR="00BE4D7D" w:rsidRDefault="00BE4D7D" w:rsidP="00BE4D7D">
            <w:pPr>
              <w:pStyle w:val="TableContents"/>
              <w:widowControl w:val="0"/>
              <w:rPr>
                <w:rFonts w:ascii="Arial" w:hAnsi="Arial"/>
                <w:sz w:val="20"/>
                <w:szCs w:val="20"/>
              </w:rPr>
            </w:pPr>
            <w:r>
              <w:rPr>
                <w:rFonts w:ascii="Arial" w:hAnsi="Arial"/>
                <w:sz w:val="20"/>
                <w:szCs w:val="20"/>
              </w:rPr>
              <w:t>OR</w:t>
            </w:r>
          </w:p>
          <w:p w14:paraId="0450FDC3" w14:textId="77777777" w:rsidR="00BE4D7D" w:rsidRDefault="00BE4D7D" w:rsidP="00BE4D7D">
            <w:pPr>
              <w:pStyle w:val="TableContents"/>
              <w:widowControl w:val="0"/>
              <w:rPr>
                <w:rFonts w:ascii="Arial" w:hAnsi="Arial"/>
                <w:sz w:val="20"/>
                <w:szCs w:val="20"/>
              </w:rPr>
            </w:pPr>
            <w:r>
              <w:rPr>
                <w:rFonts w:ascii="Arial" w:hAnsi="Arial"/>
                <w:sz w:val="20"/>
                <w:szCs w:val="20"/>
              </w:rPr>
              <w:t>Lewy-bodies dementie (probleemlijst)</w:t>
            </w:r>
          </w:p>
          <w:p w14:paraId="3223C67B"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OR Multiple system atrophy (probleemlijst)</w:t>
            </w:r>
          </w:p>
          <w:p w14:paraId="21822FB5"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OR progressive supranuclear palsy (probleemlijst)</w:t>
            </w:r>
          </w:p>
          <w:p w14:paraId="1A6CF01F" w14:textId="77777777" w:rsidR="00BE4D7D" w:rsidRDefault="00BE4D7D" w:rsidP="00BE4D7D">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6044A608" w14:textId="77777777" w:rsidR="00BE4D7D" w:rsidRDefault="00BE4D7D" w:rsidP="00BE4D7D">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4A279C4" w14:textId="77777777" w:rsidR="00BE4D7D" w:rsidRDefault="00BE4D7D" w:rsidP="00BE4D7D">
            <w:pPr>
              <w:pStyle w:val="TableContents"/>
              <w:widowControl w:val="0"/>
              <w:rPr>
                <w:rFonts w:ascii="Arial" w:hAnsi="Arial"/>
                <w:b/>
                <w:sz w:val="20"/>
                <w:szCs w:val="20"/>
              </w:rPr>
            </w:pPr>
            <w:r>
              <w:rPr>
                <w:rFonts w:ascii="Arial" w:hAnsi="Arial"/>
                <w:sz w:val="20"/>
                <w:szCs w:val="20"/>
              </w:rPr>
              <w:t>Deze patiënt heeft de</w:t>
            </w:r>
            <w:r>
              <w:rPr>
                <w:rFonts w:ascii="Arial" w:hAnsi="Arial"/>
                <w:b/>
                <w:sz w:val="20"/>
                <w:szCs w:val="20"/>
              </w:rPr>
              <w:t xml:space="preserve"> Ziekte van Parkinson of Parkinson-gerelateerde aandoening.</w:t>
            </w:r>
          </w:p>
          <w:p w14:paraId="28262D85" w14:textId="77777777" w:rsidR="00BE4D7D" w:rsidRDefault="00BE4D7D" w:rsidP="00BE4D7D">
            <w:pPr>
              <w:pStyle w:val="TableContents"/>
              <w:widowControl w:val="0"/>
              <w:rPr>
                <w:rFonts w:ascii="Arial" w:hAnsi="Arial"/>
                <w:sz w:val="20"/>
                <w:szCs w:val="20"/>
              </w:rPr>
            </w:pPr>
            <w:r>
              <w:rPr>
                <w:rFonts w:ascii="Arial" w:hAnsi="Arial"/>
                <w:sz w:val="20"/>
                <w:szCs w:val="20"/>
              </w:rPr>
              <w:t>Bij deze patiënten wordt sederende medicatie ontraden.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BAD0E92" w14:textId="77777777" w:rsidR="00BE4D7D" w:rsidRDefault="00BE4D7D" w:rsidP="00BE4D7D">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914ED47" w14:textId="77777777" w:rsidR="00BE4D7D" w:rsidRDefault="00BE4D7D" w:rsidP="00BE4D7D">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52DF8865" w14:textId="12ED7DE2" w:rsidR="00BE4D7D" w:rsidRDefault="00087CD0" w:rsidP="00BE4D7D">
            <w:pPr>
              <w:pStyle w:val="TableContents"/>
              <w:widowControl w:val="0"/>
              <w:rPr>
                <w:rFonts w:ascii="Arial" w:hAnsi="Arial"/>
                <w:sz w:val="20"/>
                <w:szCs w:val="20"/>
              </w:rPr>
            </w:pPr>
            <w:hyperlink r:id="rId19" w:history="1">
              <w:r w:rsidR="00BE4D7D" w:rsidRPr="00046C02">
                <w:rPr>
                  <w:rStyle w:val="Hyperlink"/>
                  <w:rFonts w:ascii="Arial" w:hAnsi="Arial"/>
                  <w:sz w:val="20"/>
                  <w:szCs w:val="20"/>
                </w:rPr>
                <w:t>refpage 5</w:t>
              </w:r>
            </w:hyperlink>
          </w:p>
        </w:tc>
      </w:tr>
      <w:tr w:rsidR="00BE4D7D" w14:paraId="423CBD3B" w14:textId="77777777" w:rsidTr="00087CD0">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2E32D4D8" w14:textId="77777777" w:rsidR="00BE4D7D" w:rsidRPr="00D45A17" w:rsidRDefault="00BE4D7D" w:rsidP="00BE4D7D">
            <w:pPr>
              <w:pStyle w:val="TableContents"/>
              <w:widowControl w:val="0"/>
              <w:rPr>
                <w:rFonts w:ascii="Arial" w:hAnsi="Arial"/>
                <w:sz w:val="20"/>
                <w:szCs w:val="20"/>
              </w:rPr>
            </w:pPr>
            <w:r w:rsidRPr="00D45A17">
              <w:rPr>
                <w:rFonts w:ascii="Arial" w:hAnsi="Arial"/>
                <w:sz w:val="20"/>
                <w:szCs w:val="20"/>
              </w:rPr>
              <w:t>10</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F1C363C"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(Alprazolam OR triazolam OR zolpidem OR zopiclon) AND (ketoconazol, posaconazol, voriconazol, itraconazol, claritromycine, cobicistat, ritonavir, saquinavir OR lopinavir)</w:t>
            </w:r>
          </w:p>
          <w:p w14:paraId="28599ED9" w14:textId="77777777" w:rsidR="00BE4D7D" w:rsidRDefault="00BE4D7D" w:rsidP="00BE4D7D">
            <w:pPr>
              <w:pStyle w:val="TableContents"/>
              <w:widowControl w:val="0"/>
              <w:rPr>
                <w:rFonts w:ascii="Arial" w:hAnsi="Arial"/>
                <w:sz w:val="20"/>
                <w:szCs w:val="20"/>
                <w:lang w:val="en-US"/>
              </w:rPr>
            </w:pPr>
          </w:p>
          <w:p w14:paraId="112FB8D6"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Topicals?</w:t>
            </w:r>
          </w:p>
          <w:p w14:paraId="6ED2A096" w14:textId="77777777" w:rsidR="00BE4D7D" w:rsidRDefault="00BE4D7D" w:rsidP="00BE4D7D">
            <w:pPr>
              <w:pStyle w:val="TableContents"/>
              <w:widowControl w:val="0"/>
              <w:rPr>
                <w:rFonts w:ascii="Arial" w:hAnsi="Arial"/>
                <w:sz w:val="20"/>
                <w:szCs w:val="20"/>
                <w:lang w:val="en-US"/>
              </w:rPr>
            </w:pPr>
            <w:r>
              <w:rPr>
                <w:rFonts w:ascii="Arial" w:hAnsi="Arial"/>
                <w:sz w:val="20"/>
                <w:szCs w:val="20"/>
                <w:lang w:val="en-US"/>
              </w:rPr>
              <w:t>D01AC08 G01AF11</w:t>
            </w:r>
          </w:p>
          <w:p w14:paraId="21679933" w14:textId="77777777" w:rsidR="00BE4D7D" w:rsidRDefault="00BE4D7D" w:rsidP="00BE4D7D">
            <w:pPr>
              <w:pStyle w:val="TableContents"/>
              <w:widowControl w:val="0"/>
              <w:rPr>
                <w:rFonts w:ascii="Arial" w:hAnsi="Arial"/>
                <w:color w:val="9900FF"/>
                <w:sz w:val="20"/>
                <w:szCs w:val="20"/>
                <w:lang w:val="en-US"/>
              </w:rPr>
            </w:pPr>
          </w:p>
          <w:p w14:paraId="1E6CF300" w14:textId="77777777" w:rsidR="00BE4D7D" w:rsidRDefault="00BE4D7D" w:rsidP="00BE4D7D">
            <w:pPr>
              <w:pStyle w:val="TableContents"/>
              <w:widowControl w:val="0"/>
              <w:rPr>
                <w:rFonts w:ascii="Arial" w:hAnsi="Arial"/>
                <w:sz w:val="20"/>
                <w:szCs w:val="20"/>
                <w:lang w:val="en-US"/>
              </w:rPr>
            </w:pPr>
            <w:r>
              <w:rPr>
                <w:rFonts w:ascii="Arial" w:hAnsi="Arial"/>
                <w:color w:val="9900FF"/>
                <w:sz w:val="20"/>
                <w:szCs w:val="20"/>
                <w:lang w:val="en-US"/>
              </w:rPr>
              <w:t>{TODO: cross-check list of medications to avoid with pharmacokinetics website, then complete the list of ATC codes}</w:t>
            </w:r>
          </w:p>
          <w:p w14:paraId="54B306B0" w14:textId="77777777" w:rsidR="00BE4D7D" w:rsidRDefault="00BE4D7D" w:rsidP="00BE4D7D">
            <w:pPr>
              <w:pStyle w:val="TableContents"/>
              <w:widowControl w:val="0"/>
              <w:rPr>
                <w:rFonts w:ascii="Arial" w:hAnsi="Arial"/>
                <w:sz w:val="20"/>
                <w:szCs w:val="20"/>
                <w:lang w:val="en-US"/>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31476E9" w14:textId="77777777" w:rsidR="00BE4D7D" w:rsidRDefault="00BE4D7D" w:rsidP="00BE4D7D">
            <w:pPr>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7322B4D7" w14:textId="77777777" w:rsidR="00BE4D7D" w:rsidRDefault="00BE4D7D" w:rsidP="00BE4D7D">
            <w:pPr>
              <w:widowControl w:val="0"/>
              <w:rPr>
                <w:rFonts w:ascii="Arial" w:hAnsi="Arial"/>
                <w:sz w:val="20"/>
                <w:szCs w:val="20"/>
                <w:lang w:val="en-US"/>
              </w:rPr>
            </w:pPr>
          </w:p>
          <w:p w14:paraId="15808109" w14:textId="77777777" w:rsidR="00BE4D7D" w:rsidRDefault="00BE4D7D" w:rsidP="00BE4D7D">
            <w:pPr>
              <w:widowControl w:val="0"/>
              <w:rPr>
                <w:rFonts w:ascii="Arial" w:hAnsi="Arial"/>
                <w:color w:val="9900FF"/>
                <w:sz w:val="20"/>
                <w:szCs w:val="20"/>
                <w:lang w:val="en-US"/>
              </w:rPr>
            </w:pPr>
          </w:p>
          <w:p w14:paraId="7DE30384" w14:textId="77777777" w:rsidR="00BE4D7D" w:rsidRDefault="00BE4D7D" w:rsidP="00BE4D7D">
            <w:pPr>
              <w:widowControl w:val="0"/>
              <w:rPr>
                <w:rFonts w:ascii="Arial" w:hAnsi="Arial"/>
                <w:sz w:val="20"/>
                <w:szCs w:val="20"/>
                <w:lang w:val="en-US"/>
              </w:rPr>
            </w:pPr>
            <w:r>
              <w:rPr>
                <w:rFonts w:ascii="Arial" w:hAnsi="Arial"/>
                <w:sz w:val="20"/>
                <w:szCs w:val="20"/>
                <w:lang w:val="en-US"/>
              </w:rPr>
              <w:t>N05BA12</w:t>
            </w:r>
          </w:p>
          <w:p w14:paraId="090AE993" w14:textId="77777777" w:rsidR="00BE4D7D" w:rsidRDefault="00BE4D7D" w:rsidP="00BE4D7D">
            <w:pPr>
              <w:widowControl w:val="0"/>
              <w:rPr>
                <w:lang w:val="en-US"/>
              </w:rPr>
            </w:pPr>
            <w:r>
              <w:rPr>
                <w:rFonts w:ascii="Arial" w:hAnsi="Arial"/>
                <w:sz w:val="20"/>
                <w:szCs w:val="20"/>
                <w:lang w:val="en-US"/>
              </w:rPr>
              <w:t>or N05CD05</w:t>
            </w:r>
          </w:p>
          <w:p w14:paraId="02AF6161" w14:textId="77777777" w:rsidR="00BE4D7D" w:rsidRDefault="00BE4D7D" w:rsidP="00BE4D7D">
            <w:pPr>
              <w:widowControl w:val="0"/>
              <w:rPr>
                <w:rFonts w:ascii="Arial" w:hAnsi="Arial"/>
                <w:sz w:val="20"/>
                <w:szCs w:val="20"/>
                <w:lang w:val="en-US"/>
              </w:rPr>
            </w:pPr>
            <w:r>
              <w:rPr>
                <w:rFonts w:ascii="Arial" w:hAnsi="Arial"/>
                <w:sz w:val="20"/>
                <w:szCs w:val="20"/>
                <w:lang w:val="en-US"/>
              </w:rPr>
              <w:t>or N05CF02</w:t>
            </w:r>
          </w:p>
          <w:p w14:paraId="1D3789D3" w14:textId="77777777" w:rsidR="00BE4D7D" w:rsidRDefault="00BE4D7D" w:rsidP="00BE4D7D">
            <w:pPr>
              <w:widowControl w:val="0"/>
              <w:rPr>
                <w:rFonts w:ascii="Arial" w:hAnsi="Arial"/>
                <w:sz w:val="20"/>
                <w:szCs w:val="20"/>
                <w:lang w:val="en-US"/>
              </w:rPr>
            </w:pPr>
            <w:r>
              <w:rPr>
                <w:rFonts w:ascii="Arial" w:hAnsi="Arial"/>
                <w:sz w:val="20"/>
                <w:szCs w:val="20"/>
                <w:lang w:val="en-US"/>
              </w:rPr>
              <w:t>or N05CF01</w:t>
            </w:r>
          </w:p>
          <w:p w14:paraId="76AF3759" w14:textId="77777777" w:rsidR="00BE4D7D" w:rsidRDefault="00BE4D7D" w:rsidP="00BE4D7D">
            <w:pPr>
              <w:widowControl w:val="0"/>
              <w:rPr>
                <w:rFonts w:ascii="Arial" w:hAnsi="Arial"/>
                <w:color w:val="9900FF"/>
                <w:sz w:val="20"/>
                <w:szCs w:val="20"/>
                <w:lang w:val="en-US"/>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3AEB3E0E" w14:textId="77777777" w:rsidR="00BE4D7D" w:rsidRDefault="00BE4D7D" w:rsidP="00BE4D7D">
            <w:pPr>
              <w:widowControl w:val="0"/>
              <w:rPr>
                <w:rFonts w:ascii="Arial" w:hAnsi="Arial"/>
                <w:sz w:val="20"/>
                <w:szCs w:val="20"/>
                <w:lang w:val="en-US"/>
              </w:rPr>
            </w:pPr>
            <w:r>
              <w:rPr>
                <w:rFonts w:ascii="Arial" w:hAnsi="Arial"/>
                <w:sz w:val="20"/>
                <w:szCs w:val="20"/>
                <w:lang w:val="en-US"/>
              </w:rPr>
              <w:t>ANY</w:t>
            </w:r>
          </w:p>
          <w:p w14:paraId="6DB86823" w14:textId="77777777" w:rsidR="00BE4D7D" w:rsidRDefault="00BE4D7D" w:rsidP="00BE4D7D">
            <w:pPr>
              <w:widowControl w:val="0"/>
              <w:rPr>
                <w:rFonts w:ascii="Arial" w:hAnsi="Arial"/>
                <w:sz w:val="20"/>
                <w:szCs w:val="20"/>
                <w:lang w:val="en-US"/>
              </w:rPr>
            </w:pPr>
            <w:r>
              <w:rPr>
                <w:rFonts w:ascii="Arial" w:hAnsi="Arial"/>
                <w:sz w:val="20"/>
                <w:szCs w:val="20"/>
                <w:lang w:val="en-US"/>
              </w:rPr>
              <w:t>(J02AB02</w:t>
            </w:r>
          </w:p>
          <w:p w14:paraId="56800ABD" w14:textId="77777777" w:rsidR="00BE4D7D" w:rsidRDefault="00BE4D7D" w:rsidP="00BE4D7D">
            <w:pPr>
              <w:widowControl w:val="0"/>
              <w:rPr>
                <w:rFonts w:ascii="Arial" w:hAnsi="Arial"/>
                <w:sz w:val="20"/>
                <w:szCs w:val="20"/>
                <w:lang w:val="en-US"/>
              </w:rPr>
            </w:pPr>
            <w:r>
              <w:rPr>
                <w:rFonts w:ascii="Arial" w:hAnsi="Arial"/>
                <w:sz w:val="20"/>
                <w:szCs w:val="20"/>
                <w:lang w:val="en-US"/>
              </w:rPr>
              <w:t>or J02AC04</w:t>
            </w:r>
          </w:p>
          <w:p w14:paraId="0928D09A" w14:textId="77777777" w:rsidR="00BE4D7D" w:rsidRDefault="00BE4D7D" w:rsidP="00BE4D7D">
            <w:pPr>
              <w:widowControl w:val="0"/>
              <w:rPr>
                <w:rFonts w:ascii="Arial" w:hAnsi="Arial"/>
                <w:sz w:val="20"/>
                <w:szCs w:val="20"/>
                <w:lang w:val="en-US"/>
              </w:rPr>
            </w:pPr>
            <w:r>
              <w:rPr>
                <w:rFonts w:ascii="Arial" w:hAnsi="Arial"/>
                <w:sz w:val="20"/>
                <w:szCs w:val="20"/>
                <w:lang w:val="en-US"/>
              </w:rPr>
              <w:t>or J02AC03</w:t>
            </w:r>
          </w:p>
          <w:p w14:paraId="7DD7528C" w14:textId="77777777" w:rsidR="00BE4D7D" w:rsidRDefault="00BE4D7D" w:rsidP="00BE4D7D">
            <w:pPr>
              <w:widowControl w:val="0"/>
              <w:rPr>
                <w:rFonts w:ascii="Arial" w:hAnsi="Arial"/>
                <w:sz w:val="20"/>
                <w:szCs w:val="20"/>
                <w:lang w:val="en-US"/>
              </w:rPr>
            </w:pPr>
            <w:r>
              <w:rPr>
                <w:rFonts w:ascii="Arial" w:hAnsi="Arial"/>
                <w:sz w:val="20"/>
                <w:szCs w:val="20"/>
                <w:lang w:val="en-US"/>
              </w:rPr>
              <w:t>or J02AC02</w:t>
            </w:r>
          </w:p>
          <w:p w14:paraId="4886C450" w14:textId="77777777" w:rsidR="00BE4D7D" w:rsidRDefault="00BE4D7D" w:rsidP="00BE4D7D">
            <w:pPr>
              <w:widowControl w:val="0"/>
              <w:rPr>
                <w:rFonts w:ascii="Arial" w:hAnsi="Arial"/>
                <w:sz w:val="20"/>
                <w:szCs w:val="20"/>
                <w:lang w:val="en-US"/>
              </w:rPr>
            </w:pPr>
            <w:r>
              <w:rPr>
                <w:rFonts w:ascii="Arial" w:hAnsi="Arial"/>
                <w:sz w:val="20"/>
                <w:szCs w:val="20"/>
                <w:lang w:val="en-US"/>
              </w:rPr>
              <w:t>or J01FA09</w:t>
            </w:r>
          </w:p>
          <w:p w14:paraId="752609D9" w14:textId="77777777" w:rsidR="00BE4D7D" w:rsidRDefault="00BE4D7D" w:rsidP="00BE4D7D">
            <w:pPr>
              <w:widowControl w:val="0"/>
              <w:rPr>
                <w:rFonts w:ascii="Arial" w:hAnsi="Arial"/>
                <w:sz w:val="20"/>
                <w:szCs w:val="20"/>
                <w:lang w:val="en-US"/>
              </w:rPr>
            </w:pPr>
            <w:r>
              <w:rPr>
                <w:rFonts w:ascii="Arial" w:hAnsi="Arial"/>
                <w:sz w:val="20"/>
                <w:szCs w:val="20"/>
                <w:lang w:val="en-US"/>
              </w:rPr>
              <w:t>or V03AX03</w:t>
            </w:r>
          </w:p>
          <w:p w14:paraId="4F54D366" w14:textId="77777777" w:rsidR="00BE4D7D" w:rsidRDefault="00BE4D7D" w:rsidP="00BE4D7D">
            <w:pPr>
              <w:widowControl w:val="0"/>
              <w:rPr>
                <w:rFonts w:ascii="Arial" w:hAnsi="Arial"/>
                <w:sz w:val="20"/>
                <w:szCs w:val="20"/>
                <w:lang w:val="en-US"/>
              </w:rPr>
            </w:pPr>
            <w:r>
              <w:rPr>
                <w:rFonts w:ascii="Arial" w:hAnsi="Arial"/>
                <w:sz w:val="20"/>
                <w:szCs w:val="20"/>
                <w:lang w:val="en-US"/>
              </w:rPr>
              <w:t>or J05AE03</w:t>
            </w:r>
          </w:p>
          <w:p w14:paraId="043EDCC8" w14:textId="77777777" w:rsidR="00BE4D7D" w:rsidRDefault="00BE4D7D" w:rsidP="00BE4D7D">
            <w:pPr>
              <w:widowControl w:val="0"/>
              <w:rPr>
                <w:rFonts w:ascii="Arial" w:hAnsi="Arial"/>
                <w:sz w:val="20"/>
                <w:szCs w:val="20"/>
                <w:lang w:val="en-US"/>
              </w:rPr>
            </w:pPr>
            <w:r>
              <w:rPr>
                <w:rFonts w:ascii="Arial" w:hAnsi="Arial"/>
                <w:sz w:val="20"/>
                <w:szCs w:val="20"/>
                <w:lang w:val="en-US"/>
              </w:rPr>
              <w:t>or J05AE01</w:t>
            </w:r>
          </w:p>
          <w:p w14:paraId="7AA88745" w14:textId="77777777" w:rsidR="00BE4D7D" w:rsidRDefault="00BE4D7D" w:rsidP="00BE4D7D">
            <w:pPr>
              <w:widowControl w:val="0"/>
              <w:rPr>
                <w:rFonts w:ascii="Arial" w:hAnsi="Arial"/>
                <w:sz w:val="20"/>
                <w:szCs w:val="20"/>
                <w:lang w:val="en-US"/>
              </w:rPr>
            </w:pPr>
            <w:r>
              <w:rPr>
                <w:rFonts w:ascii="Arial" w:hAnsi="Arial"/>
                <w:sz w:val="20"/>
                <w:szCs w:val="20"/>
                <w:lang w:val="en-US"/>
              </w:rPr>
              <w:t>or J05AR10</w:t>
            </w:r>
          </w:p>
          <w:p w14:paraId="2E5A5F20" w14:textId="77777777" w:rsidR="00BE4D7D" w:rsidRDefault="00BE4D7D" w:rsidP="00BE4D7D">
            <w:pPr>
              <w:widowControl w:val="0"/>
              <w:rPr>
                <w:rFonts w:ascii="Arial" w:hAnsi="Arial"/>
                <w:sz w:val="20"/>
                <w:szCs w:val="20"/>
              </w:rPr>
            </w:pPr>
            <w:r>
              <w:rPr>
                <w:rFonts w:ascii="Arial" w:hAnsi="Arial"/>
                <w:sz w:val="20"/>
                <w:szCs w:val="20"/>
              </w:rPr>
              <w:t>)</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5C00083E" w14:textId="77777777" w:rsidR="00BE4D7D" w:rsidRDefault="00BE4D7D" w:rsidP="00BE4D7D">
            <w:pPr>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8492684" w14:textId="77777777" w:rsidR="00BE4D7D" w:rsidRDefault="00BE4D7D" w:rsidP="00BE4D7D">
            <w:pPr>
              <w:widowControl w:val="0"/>
            </w:pPr>
            <w:r>
              <w:rPr>
                <w:rFonts w:ascii="Arial" w:hAnsi="Arial"/>
                <w:sz w:val="20"/>
                <w:szCs w:val="20"/>
              </w:rPr>
              <w:t>Deze</w:t>
            </w:r>
            <w:r>
              <w:rPr>
                <w:rFonts w:ascii="Arial" w:hAnsi="Arial"/>
                <w:b/>
                <w:sz w:val="20"/>
                <w:szCs w:val="20"/>
              </w:rPr>
              <w:t xml:space="preserve"> </w:t>
            </w:r>
            <w:r>
              <w:rPr>
                <w:rFonts w:ascii="Arial" w:hAnsi="Arial"/>
                <w:sz w:val="20"/>
                <w:szCs w:val="20"/>
              </w:rPr>
              <w:t>patiënt gebruikt ook een CYP3A-remmer. Gelijktijdig gebruik van deze medicatie in combinatie met een CYP3A-remmer worden sterk ontraden.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9575052" w14:textId="77777777" w:rsidR="00BE4D7D" w:rsidRDefault="00BE4D7D" w:rsidP="00BE4D7D">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5B146BD" w14:textId="77777777" w:rsidR="00BE4D7D" w:rsidRDefault="00BE4D7D" w:rsidP="00BE4D7D">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435C2D25" w14:textId="3C02F03D" w:rsidR="00BE4D7D" w:rsidRDefault="00087CD0" w:rsidP="00BE4D7D">
            <w:pPr>
              <w:pStyle w:val="TableContents"/>
              <w:widowControl w:val="0"/>
              <w:rPr>
                <w:rFonts w:ascii="Arial" w:hAnsi="Arial"/>
                <w:color w:val="9900FF"/>
                <w:sz w:val="20"/>
                <w:szCs w:val="20"/>
              </w:rPr>
            </w:pPr>
            <w:hyperlink r:id="rId20" w:history="1">
              <w:r w:rsidR="00BE4D7D" w:rsidRPr="00046C02">
                <w:rPr>
                  <w:rStyle w:val="Hyperlink"/>
                  <w:rFonts w:ascii="Arial" w:hAnsi="Arial"/>
                  <w:sz w:val="20"/>
                  <w:szCs w:val="20"/>
                </w:rPr>
                <w:t>refpage 5</w:t>
              </w:r>
            </w:hyperlink>
          </w:p>
        </w:tc>
      </w:tr>
      <w:tr w:rsidR="00CC4846" w14:paraId="16144E27"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2F3463A4" w14:textId="77777777" w:rsidR="00CC4846" w:rsidRPr="00D45A17" w:rsidRDefault="00CC4846" w:rsidP="00CC4846">
            <w:pPr>
              <w:pStyle w:val="TableContents"/>
              <w:widowControl w:val="0"/>
              <w:rPr>
                <w:rFonts w:ascii="Arial" w:hAnsi="Arial"/>
                <w:sz w:val="20"/>
                <w:szCs w:val="20"/>
              </w:rPr>
            </w:pPr>
            <w:r w:rsidRPr="00ED0D05">
              <w:rPr>
                <w:rFonts w:ascii="Arial" w:hAnsi="Arial"/>
                <w:sz w:val="20"/>
                <w:szCs w:val="20"/>
                <w:highlight w:val="green"/>
              </w:rPr>
              <w:t>11</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7DF50F1" w14:textId="77777777" w:rsidR="00CC4846" w:rsidRDefault="00CC4846" w:rsidP="00CC4846">
            <w:pPr>
              <w:pStyle w:val="TableContents"/>
              <w:widowControl w:val="0"/>
              <w:rPr>
                <w:rFonts w:ascii="Arial" w:hAnsi="Arial"/>
                <w:sz w:val="20"/>
                <w:szCs w:val="20"/>
              </w:rPr>
            </w:pPr>
            <w:r>
              <w:rPr>
                <w:rFonts w:ascii="Arial" w:hAnsi="Arial"/>
                <w:sz w:val="20"/>
                <w:szCs w:val="20"/>
              </w:rPr>
              <w:t>benzodiazepines</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D30D02C"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74AED84F"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(N05C AND NOT N05CH)</w:t>
            </w:r>
          </w:p>
          <w:p w14:paraId="72AD54F8"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N05BA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7EA19B1C"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18C88C77" w14:textId="66C7606D" w:rsidR="00CC4846" w:rsidRDefault="004D28A2" w:rsidP="00CC4846">
            <w:pPr>
              <w:pStyle w:val="TableContents"/>
              <w:widowControl w:val="0"/>
              <w:rPr>
                <w:rFonts w:ascii="Arial" w:hAnsi="Arial"/>
                <w:sz w:val="20"/>
                <w:szCs w:val="20"/>
                <w:lang w:val="en-US"/>
              </w:rPr>
            </w:pPr>
            <w:r>
              <w:rPr>
                <w:rFonts w:ascii="Arial" w:hAnsi="Arial"/>
                <w:color w:val="9900FF"/>
                <w:sz w:val="20"/>
                <w:szCs w:val="20"/>
              </w:rPr>
              <w:t>{preselect vervolg if a stop-, afbouw-, or vervangen- option is checked}</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4CED535" w14:textId="77777777" w:rsidR="004D28A2" w:rsidRDefault="004D28A2" w:rsidP="004D28A2">
            <w:pPr>
              <w:rPr>
                <w:rFonts w:ascii="Times New Roman" w:hAnsi="Times New Roman" w:cs="Times New Roman"/>
                <w:color w:val="auto"/>
                <w:lang w:eastAsia="en-US" w:bidi="ar-SA"/>
              </w:rPr>
            </w:pPr>
            <w:r>
              <w:rPr>
                <w:rFonts w:ascii="Arial" w:hAnsi="Arial"/>
                <w:sz w:val="20"/>
                <w:szCs w:val="20"/>
              </w:rPr>
              <w:t xml:space="preserve">[1] Vervolgafspraak: {{free text: pre-filled: serie van 5 data </w:t>
            </w:r>
            <w:commentRangeStart w:id="39"/>
            <w:commentRangeStart w:id="40"/>
            <w:r>
              <w:rPr>
                <w:rFonts w:ascii="Arial" w:hAnsi="Arial"/>
                <w:sz w:val="20"/>
                <w:szCs w:val="20"/>
              </w:rPr>
              <w:t xml:space="preserve">elke 2 weken, </w:t>
            </w:r>
            <w:commentRangeEnd w:id="39"/>
            <w:r>
              <w:rPr>
                <w:rStyle w:val="CommentReference"/>
              </w:rPr>
              <w:commentReference w:id="39"/>
            </w:r>
            <w:commentRangeEnd w:id="40"/>
            <w:r>
              <w:rPr>
                <w:rStyle w:val="CommentReference"/>
              </w:rPr>
              <w:commentReference w:id="40"/>
            </w:r>
            <w:r>
              <w:rPr>
                <w:rFonts w:ascii="Arial" w:hAnsi="Arial"/>
                <w:sz w:val="20"/>
                <w:szCs w:val="20"/>
              </w:rPr>
              <w:t>startdatum is datum van vandaag.}} Bij afbouwen is een vervolgafpraak elke 1-2 weken aanbevolen. Controleer voor: duizeligheid, sedatie, vallen, angst, insomnia, onrust; mogelijk delier, insulten, verwarring.</w:t>
            </w:r>
            <w:r>
              <w:rPr>
                <w:rFonts w:ascii="Times New Roman" w:hAnsi="Times New Roman" w:cs="Times New Roman"/>
                <w:lang w:eastAsia="en-US" w:bidi="ar-SA"/>
              </w:rPr>
              <w:t xml:space="preserve"> </w:t>
            </w:r>
          </w:p>
          <w:p w14:paraId="7A1E18EF" w14:textId="1D1B7E3F" w:rsidR="00CC4846" w:rsidRDefault="00CC4846" w:rsidP="00CC4846">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FAF8A5F" w14:textId="77777777" w:rsidR="00CC4846" w:rsidRDefault="00CC4846" w:rsidP="00CC4846">
            <w:pPr>
              <w:pStyle w:val="FrameContents"/>
              <w:widowControl w:val="0"/>
              <w:rPr>
                <w:rFonts w:ascii="Arial" w:hAnsi="Arial"/>
                <w:sz w:val="20"/>
                <w:szCs w:val="20"/>
              </w:rPr>
            </w:pPr>
            <w:r>
              <w:rPr>
                <w:rFonts w:ascii="Arial" w:hAnsi="Arial"/>
                <w:sz w:val="20"/>
                <w:szCs w:val="20"/>
              </w:rPr>
              <w:t>[1] Controleer voor veranderingen in symptomen: duizeligheid, sedatie, vallen, angst, insomnia, onrust; mogelijk delier, insulten, verwarring. Vervolg elke 2 weken tijdens afbouw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C5C60F6" w14:textId="77777777" w:rsidR="00CC4846" w:rsidRDefault="00CC4846" w:rsidP="00CC4846">
            <w:pPr>
              <w:pStyle w:val="FrameContents"/>
              <w:widowControl w:val="0"/>
              <w:rPr>
                <w:rFonts w:ascii="Arial" w:hAnsi="Arial"/>
                <w:sz w:val="20"/>
                <w:szCs w:val="20"/>
              </w:rPr>
            </w:pPr>
            <w:r>
              <w:rPr>
                <w:rFonts w:ascii="Arial" w:hAnsi="Arial"/>
                <w:sz w:val="20"/>
                <w:szCs w:val="20"/>
              </w:rPr>
              <w:t>[1] Elke 1 à 2 weken neemt uw dokter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F00A059" w14:textId="58AE12D9" w:rsidR="00CC4846" w:rsidRDefault="00087CD0" w:rsidP="00CC4846">
            <w:pPr>
              <w:pStyle w:val="TableContents"/>
              <w:widowControl w:val="0"/>
            </w:pPr>
            <w:hyperlink r:id="rId21" w:history="1">
              <w:r w:rsidR="00CC4846" w:rsidRPr="00BE4D7D">
                <w:rPr>
                  <w:rStyle w:val="Hyperlink"/>
                  <w:rFonts w:ascii="Arial" w:hAnsi="Arial"/>
                  <w:sz w:val="20"/>
                  <w:szCs w:val="20"/>
                </w:rPr>
                <w:t>refpage 5</w:t>
              </w:r>
            </w:hyperlink>
          </w:p>
        </w:tc>
      </w:tr>
      <w:tr w:rsidR="00291766" w:rsidRPr="000A4DC8" w14:paraId="4059385C" w14:textId="77777777" w:rsidTr="00CC4846">
        <w:trPr>
          <w:gridAfter w:val="1"/>
          <w:wAfter w:w="37" w:type="dxa"/>
          <w:ins w:id="41" w:author="Medlock, S.K." w:date="2021-05-06T16:51:00Z"/>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5A123304" w14:textId="12EB1B92" w:rsidR="00291766" w:rsidRPr="00D45A17" w:rsidRDefault="00291766" w:rsidP="00CC4846">
            <w:pPr>
              <w:pStyle w:val="TableContents"/>
              <w:widowControl w:val="0"/>
              <w:rPr>
                <w:ins w:id="42" w:author="Medlock, S.K." w:date="2021-05-06T16:51:00Z"/>
                <w:rFonts w:ascii="Arial" w:hAnsi="Arial"/>
                <w:sz w:val="20"/>
                <w:szCs w:val="20"/>
              </w:rPr>
            </w:pPr>
            <w:ins w:id="43" w:author="Medlock, S.K." w:date="2021-05-06T16:51:00Z">
              <w:r>
                <w:rPr>
                  <w:rFonts w:ascii="Arial" w:hAnsi="Arial"/>
                  <w:sz w:val="20"/>
                  <w:szCs w:val="20"/>
                </w:rPr>
                <w:t>12</w:t>
              </w:r>
            </w:ins>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73C16C5" w14:textId="21F0B62B" w:rsidR="00291766" w:rsidRDefault="00291766" w:rsidP="00CC4846">
            <w:pPr>
              <w:pStyle w:val="TableContents"/>
              <w:widowControl w:val="0"/>
              <w:rPr>
                <w:ins w:id="44" w:author="Medlock, S.K." w:date="2021-05-06T16:51:00Z"/>
                <w:rFonts w:ascii="Arial" w:hAnsi="Arial"/>
                <w:sz w:val="20"/>
                <w:szCs w:val="20"/>
                <w:lang w:val="en-US"/>
              </w:rPr>
            </w:pPr>
            <w:ins w:id="45" w:author="Medlock, S.K." w:date="2021-05-06T16:52:00Z">
              <w:r>
                <w:rPr>
                  <w:rFonts w:ascii="Arial" w:hAnsi="Arial"/>
                  <w:sz w:val="20"/>
                  <w:szCs w:val="20"/>
                  <w:lang w:val="en-US"/>
                </w:rPr>
                <w:t>anxiolytica</w:t>
              </w:r>
            </w:ins>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7422FC7" w14:textId="578700BE" w:rsidR="00291766" w:rsidRDefault="00291766" w:rsidP="00CC4846">
            <w:pPr>
              <w:pStyle w:val="TableContents"/>
              <w:widowControl w:val="0"/>
              <w:rPr>
                <w:ins w:id="46" w:author="Medlock, S.K." w:date="2021-05-06T16:51:00Z"/>
                <w:rFonts w:ascii="Arial" w:hAnsi="Arial"/>
                <w:sz w:val="20"/>
                <w:szCs w:val="20"/>
              </w:rPr>
            </w:pPr>
            <w:ins w:id="47" w:author="Medlock, S.K." w:date="2021-05-06T16:52:00Z">
              <w:r>
                <w:rPr>
                  <w:rFonts w:ascii="Arial" w:hAnsi="Arial"/>
                  <w:sz w:val="20"/>
                  <w:szCs w:val="20"/>
                  <w:lang w:val="en-US"/>
                </w:rPr>
                <w:t>not angststoornis</w:t>
              </w:r>
            </w:ins>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EE3042B" w14:textId="77777777" w:rsidR="00291766" w:rsidRDefault="00291766" w:rsidP="00291766">
            <w:pPr>
              <w:pStyle w:val="TableContents"/>
              <w:widowControl w:val="0"/>
              <w:rPr>
                <w:ins w:id="48" w:author="Medlock, S.K." w:date="2021-05-06T16:52:00Z"/>
                <w:rFonts w:ascii="Arial" w:hAnsi="Arial"/>
                <w:sz w:val="20"/>
                <w:szCs w:val="20"/>
                <w:lang w:val="en-US"/>
              </w:rPr>
            </w:pPr>
            <w:ins w:id="49" w:author="Medlock, S.K." w:date="2021-05-06T16:52:00Z">
              <w:r>
                <w:rPr>
                  <w:rFonts w:ascii="Arial" w:hAnsi="Arial"/>
                  <w:sz w:val="20"/>
                  <w:szCs w:val="20"/>
                  <w:lang w:val="en-US"/>
                </w:rPr>
                <w:t>N05B</w:t>
              </w:r>
            </w:ins>
          </w:p>
          <w:p w14:paraId="312F9F37" w14:textId="7623BBEF" w:rsidR="00291766" w:rsidRDefault="00291766" w:rsidP="00291766">
            <w:pPr>
              <w:pStyle w:val="TableContents"/>
              <w:widowControl w:val="0"/>
              <w:rPr>
                <w:ins w:id="50" w:author="Medlock, S.K." w:date="2021-05-06T16:51:00Z"/>
                <w:rFonts w:ascii="Arial" w:hAnsi="Arial"/>
                <w:sz w:val="20"/>
                <w:szCs w:val="20"/>
                <w:lang w:val="en-US"/>
              </w:rPr>
            </w:pPr>
            <w:ins w:id="51" w:author="Medlock, S.K." w:date="2021-05-06T16:52:00Z">
              <w:r>
                <w:rPr>
                  <w:rFonts w:ascii="Arial" w:hAnsi="Arial"/>
                  <w:sz w:val="20"/>
                  <w:szCs w:val="20"/>
                  <w:lang w:val="en-US"/>
                </w:rPr>
                <w:t>AND NOT N05BA AND NOT N05BB</w:t>
              </w:r>
            </w:ins>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A41FE10" w14:textId="77777777" w:rsidR="00291766" w:rsidRPr="005B43D4" w:rsidRDefault="000A4DC8" w:rsidP="00CC4846">
            <w:pPr>
              <w:pStyle w:val="TableContents"/>
              <w:widowControl w:val="0"/>
              <w:rPr>
                <w:ins w:id="52" w:author="Medlock, S.K." w:date="2021-05-06T16:57:00Z"/>
                <w:rFonts w:ascii="Arial" w:hAnsi="Arial"/>
                <w:sz w:val="20"/>
                <w:szCs w:val="20"/>
                <w:lang w:val="en-US"/>
              </w:rPr>
            </w:pPr>
            <w:ins w:id="53" w:author="Medlock, S.K." w:date="2021-05-06T16:53:00Z">
              <w:r w:rsidRPr="005B43D4">
                <w:rPr>
                  <w:rFonts w:ascii="Arial" w:hAnsi="Arial"/>
                  <w:sz w:val="20"/>
                  <w:szCs w:val="20"/>
                  <w:lang w:val="en-US"/>
                </w:rPr>
                <w:t>NOT angststoornis (probleemlijst)</w:t>
              </w:r>
            </w:ins>
          </w:p>
          <w:p w14:paraId="0AFBC41F" w14:textId="5AA776E6" w:rsidR="000A4DC8" w:rsidRPr="005B43D4" w:rsidRDefault="000A4DC8" w:rsidP="00CC4846">
            <w:pPr>
              <w:pStyle w:val="TableContents"/>
              <w:widowControl w:val="0"/>
              <w:rPr>
                <w:ins w:id="54" w:author="Medlock, S.K." w:date="2021-05-06T16:51:00Z"/>
                <w:rFonts w:ascii="Arial" w:hAnsi="Arial"/>
                <w:sz w:val="20"/>
                <w:szCs w:val="20"/>
                <w:lang w:val="en-US"/>
              </w:rPr>
            </w:pPr>
            <w:ins w:id="55" w:author="Medlock, S.K." w:date="2021-05-06T16:57:00Z">
              <w:r w:rsidRPr="005B43D4">
                <w:rPr>
                  <w:rFonts w:ascii="Arial" w:hAnsi="Arial"/>
                  <w:sz w:val="20"/>
                  <w:szCs w:val="20"/>
                  <w:lang w:val="en-US"/>
                </w:rPr>
                <w:t>NOT slaapstoornis (probleemlijst)</w:t>
              </w:r>
            </w:ins>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79F8325" w14:textId="77777777" w:rsidR="00291766" w:rsidRPr="005B43D4" w:rsidRDefault="00291766" w:rsidP="00CC4846">
            <w:pPr>
              <w:pStyle w:val="TableContents"/>
              <w:widowControl w:val="0"/>
              <w:rPr>
                <w:ins w:id="56" w:author="Medlock, S.K." w:date="2021-05-06T16:51:00Z"/>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EDFF562" w14:textId="15F3A0A6" w:rsidR="000A4DC8" w:rsidRDefault="000A4DC8" w:rsidP="000A4DC8">
            <w:pPr>
              <w:pStyle w:val="TableContents"/>
              <w:widowControl w:val="0"/>
              <w:rPr>
                <w:ins w:id="57" w:author="Medlock, S.K." w:date="2021-05-06T16:57:00Z"/>
                <w:rFonts w:ascii="Arial" w:hAnsi="Arial"/>
                <w:b/>
                <w:sz w:val="20"/>
                <w:szCs w:val="20"/>
              </w:rPr>
            </w:pPr>
            <w:ins w:id="58" w:author="Medlock, S.K." w:date="2021-05-06T16:57:00Z">
              <w:r>
                <w:rPr>
                  <w:rFonts w:ascii="Arial" w:hAnsi="Arial"/>
                  <w:b/>
                  <w:sz w:val="20"/>
                  <w:szCs w:val="20"/>
                </w:rPr>
                <w:t>Deze patiënt heeft geen angststoornis</w:t>
              </w:r>
            </w:ins>
            <w:ins w:id="59" w:author="Medlock, S.K." w:date="2021-05-06T16:58:00Z">
              <w:r>
                <w:rPr>
                  <w:rFonts w:ascii="Arial" w:hAnsi="Arial"/>
                  <w:b/>
                  <w:sz w:val="20"/>
                  <w:szCs w:val="20"/>
                </w:rPr>
                <w:t xml:space="preserve"> of</w:t>
              </w:r>
            </w:ins>
            <w:ins w:id="60" w:author="Medlock, S.K." w:date="2021-05-06T16:57:00Z">
              <w:r>
                <w:rPr>
                  <w:rFonts w:ascii="Arial" w:hAnsi="Arial"/>
                  <w:b/>
                  <w:sz w:val="20"/>
                  <w:szCs w:val="20"/>
                </w:rPr>
                <w:t xml:space="preserve"> slaapstoornis in probleemlijst:</w:t>
              </w:r>
            </w:ins>
          </w:p>
          <w:p w14:paraId="3D7710E3" w14:textId="3E66C35E" w:rsidR="00291766" w:rsidRPr="000A4DC8" w:rsidRDefault="000A4DC8" w:rsidP="000A4DC8">
            <w:pPr>
              <w:rPr>
                <w:ins w:id="61" w:author="Medlock, S.K." w:date="2021-05-06T16:51:00Z"/>
              </w:rPr>
            </w:pPr>
            <w:ins w:id="62" w:author="Medlock, S.K." w:date="2021-05-06T16:57:00Z">
              <w:r>
                <w:rPr>
                  <w:rFonts w:ascii="Arial" w:hAnsi="Arial"/>
                  <w:sz w:val="20"/>
                  <w:szCs w:val="20"/>
                </w:rPr>
                <w:t>Controleer de indicatie voor deze medicatie. Als er geen indicatie (meer) is, is afbouwen aanbevolen</w:t>
              </w:r>
            </w:ins>
            <w:ins w:id="63" w:author="Medlock, S.K." w:date="2021-05-06T16:53:00Z">
              <w:r>
                <w:t>.</w:t>
              </w:r>
            </w:ins>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BCFA46A" w14:textId="77777777" w:rsidR="00291766" w:rsidRPr="000A4DC8" w:rsidRDefault="00291766" w:rsidP="00CC4846">
            <w:pPr>
              <w:pStyle w:val="TableContents"/>
              <w:widowControl w:val="0"/>
              <w:rPr>
                <w:ins w:id="64" w:author="Medlock, S.K." w:date="2021-05-06T16:51:00Z"/>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7E34915" w14:textId="77777777" w:rsidR="00291766" w:rsidRPr="000A4DC8" w:rsidRDefault="00291766" w:rsidP="00CC4846">
            <w:pPr>
              <w:widowControl w:val="0"/>
              <w:rPr>
                <w:ins w:id="65" w:author="Medlock, S.K." w:date="2021-05-06T16:51:00Z"/>
                <w:rFonts w:ascii="Arial" w:hAnsi="Arial"/>
                <w:color w:val="000000" w:themeColor="text1"/>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577648D" w14:textId="77777777" w:rsidR="00291766" w:rsidRPr="000A4DC8" w:rsidRDefault="00291766" w:rsidP="00CC4846">
            <w:pPr>
              <w:pStyle w:val="TableContents"/>
              <w:widowControl w:val="0"/>
              <w:rPr>
                <w:ins w:id="66" w:author="Medlock, S.K." w:date="2021-05-06T16:51:00Z"/>
              </w:rPr>
            </w:pPr>
          </w:p>
        </w:tc>
      </w:tr>
      <w:tr w:rsidR="00CC4846" w14:paraId="19088A0C"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2406DD26" w14:textId="77777777" w:rsidR="00CC4846" w:rsidRPr="00D45A17" w:rsidRDefault="00CC4846" w:rsidP="00CC4846">
            <w:pPr>
              <w:pStyle w:val="TableContents"/>
              <w:widowControl w:val="0"/>
              <w:rPr>
                <w:rFonts w:ascii="Arial" w:hAnsi="Arial"/>
                <w:sz w:val="20"/>
                <w:szCs w:val="20"/>
              </w:rPr>
            </w:pPr>
            <w:r w:rsidRPr="00ED0D05">
              <w:rPr>
                <w:rFonts w:ascii="Arial" w:hAnsi="Arial"/>
                <w:sz w:val="20"/>
                <w:szCs w:val="20"/>
                <w:highlight w:val="green"/>
              </w:rPr>
              <w:t>13</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65ED060"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anxiolytica</w:t>
            </w:r>
          </w:p>
          <w:p w14:paraId="6E6CB6FB" w14:textId="77777777" w:rsidR="00CC4846" w:rsidRDefault="00087CD0" w:rsidP="00CC4846">
            <w:pPr>
              <w:pStyle w:val="TableContents"/>
              <w:widowControl w:val="0"/>
              <w:rPr>
                <w:lang w:val="en-US"/>
              </w:rPr>
            </w:pPr>
            <w:hyperlink r:id="rId22" w:anchor="N05B_Anxiolytics" w:history="1">
              <w:r w:rsidR="00CC4846">
                <w:rPr>
                  <w:rStyle w:val="Hyperlink"/>
                  <w:rFonts w:ascii="Arial" w:hAnsi="Arial"/>
                  <w:color w:val="6600CC"/>
                  <w:sz w:val="20"/>
                  <w:szCs w:val="20"/>
                  <w:lang w:val="en-US"/>
                </w:rPr>
                <w:t>N05B</w:t>
              </w:r>
            </w:hyperlink>
            <w:r w:rsidR="00CC4846">
              <w:rPr>
                <w:rFonts w:ascii="Arial" w:hAnsi="Arial"/>
                <w:color w:val="6600CC"/>
                <w:sz w:val="20"/>
                <w:szCs w:val="20"/>
                <w:lang w:val="en-US"/>
              </w:rPr>
              <w:t xml:space="preserve"> Anxiolytics</w:t>
            </w:r>
          </w:p>
          <w:p w14:paraId="109E5860" w14:textId="646ABC40" w:rsidR="00CC4846" w:rsidRDefault="00CC4846" w:rsidP="00CC4846">
            <w:pPr>
              <w:pStyle w:val="TableContents"/>
              <w:widowControl w:val="0"/>
              <w:rPr>
                <w:rFonts w:ascii="Arial" w:hAnsi="Arial"/>
                <w:sz w:val="20"/>
                <w:szCs w:val="20"/>
                <w:lang w:val="en-US"/>
              </w:rPr>
            </w:pPr>
            <w:r>
              <w:rPr>
                <w:rFonts w:ascii="Arial" w:hAnsi="Arial"/>
                <w:color w:val="6600CC"/>
                <w:sz w:val="20"/>
                <w:szCs w:val="20"/>
                <w:lang w:val="en-US"/>
              </w:rPr>
              <w:t>excluding benzos (covered above)</w:t>
            </w:r>
          </w:p>
          <w:p w14:paraId="25B11818" w14:textId="77777777" w:rsidR="00CC4846" w:rsidRDefault="00CC4846" w:rsidP="00CC4846">
            <w:pPr>
              <w:pStyle w:val="TableContents"/>
              <w:widowControl w:val="0"/>
              <w:rPr>
                <w:rFonts w:ascii="Arial" w:hAnsi="Arial"/>
                <w:color w:val="9900FF"/>
                <w:sz w:val="20"/>
                <w:szCs w:val="20"/>
                <w:lang w:val="en-US"/>
              </w:rPr>
            </w:pPr>
          </w:p>
          <w:p w14:paraId="15F6138F" w14:textId="77777777" w:rsidR="00CC4846" w:rsidRDefault="00CC4846" w:rsidP="00CC4846">
            <w:pPr>
              <w:pStyle w:val="TableContents"/>
              <w:widowControl w:val="0"/>
              <w:rPr>
                <w:rFonts w:ascii="Arial" w:hAnsi="Arial"/>
                <w:color w:val="9900FF"/>
                <w:sz w:val="20"/>
                <w:szCs w:val="20"/>
                <w:lang w:val="en-US"/>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C590954" w14:textId="77777777" w:rsidR="00CC4846" w:rsidRDefault="00CC4846" w:rsidP="00CC4846">
            <w:pPr>
              <w:pStyle w:val="TableContents"/>
              <w:widowControl w:val="0"/>
              <w:rPr>
                <w:rFonts w:ascii="Arial" w:hAnsi="Arial"/>
                <w:sz w:val="20"/>
                <w:szCs w:val="20"/>
              </w:rPr>
            </w:pPr>
            <w:r>
              <w:rPr>
                <w:rFonts w:ascii="Arial" w:hAnsi="Arial"/>
                <w:sz w:val="20"/>
                <w:szCs w:val="20"/>
              </w:rPr>
              <w:t>all</w:t>
            </w:r>
          </w:p>
          <w:p w14:paraId="1EC78DB8" w14:textId="77777777" w:rsidR="00CC4846" w:rsidRDefault="00CC4846" w:rsidP="00CC4846">
            <w:pPr>
              <w:pStyle w:val="TableContents"/>
              <w:widowControl w:val="0"/>
              <w:rPr>
                <w:rFonts w:ascii="Arial" w:hAnsi="Arial"/>
                <w:color w:val="6600CC"/>
                <w:sz w:val="20"/>
                <w:szCs w:val="20"/>
              </w:rPr>
            </w:pP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8949A24"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N05B</w:t>
            </w:r>
          </w:p>
          <w:p w14:paraId="27EA502A"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AND NOT N05BA AND NOT N05BB</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312231D"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9D9F0CB" w14:textId="77777777" w:rsidR="00CC4846" w:rsidRDefault="00CC4846" w:rsidP="00CC4846">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67778C9" w14:textId="0AE1B8D4" w:rsidR="004D28A2" w:rsidRPr="005B43D4" w:rsidRDefault="00291766" w:rsidP="004D28A2">
            <w:pPr>
              <w:rPr>
                <w:rFonts w:ascii="Times New Roman" w:hAnsi="Times New Roman" w:cs="Times New Roman"/>
                <w:color w:val="auto"/>
                <w:lang w:eastAsia="en-US" w:bidi="ar-SA"/>
              </w:rPr>
            </w:pPr>
            <w:commentRangeStart w:id="67"/>
            <w:commentRangeStart w:id="68"/>
            <w:ins w:id="69" w:author="Medlock, S.K." w:date="2021-05-06T16:45:00Z">
              <w:r w:rsidRPr="005B43D4">
                <w:t xml:space="preserve"> </w:t>
              </w:r>
            </w:ins>
            <w:r w:rsidR="004D28A2" w:rsidRPr="005B43D4">
              <w:rPr>
                <w:b/>
                <w:bCs/>
                <w:color w:val="CCCCCC"/>
              </w:rPr>
              <w:t xml:space="preserve">              </w:t>
            </w:r>
            <w:commentRangeEnd w:id="67"/>
            <w:commentRangeEnd w:id="68"/>
            <w:r w:rsidR="004D28A2" w:rsidRPr="005B43D4">
              <w:rPr>
                <w:b/>
                <w:bCs/>
                <w:color w:val="CCCCCC"/>
              </w:rPr>
              <w:t xml:space="preserve"> </w:t>
            </w:r>
            <w:r w:rsidR="004D28A2">
              <w:rPr>
                <w:rStyle w:val="CommentReference"/>
              </w:rPr>
              <w:commentReference w:id="67"/>
            </w:r>
            <w:r>
              <w:rPr>
                <w:rStyle w:val="CommentReference"/>
              </w:rPr>
              <w:commentReference w:id="68"/>
            </w:r>
            <w:r w:rsidR="004D28A2" w:rsidRPr="005B43D4">
              <w:rPr>
                <w:rFonts w:ascii="Times New Roman" w:hAnsi="Times New Roman" w:cs="Times New Roman"/>
                <w:lang w:eastAsia="en-US" w:bidi="ar-SA"/>
              </w:rPr>
              <w:t xml:space="preserve"> </w:t>
            </w:r>
          </w:p>
          <w:p w14:paraId="31E8C664" w14:textId="77777777" w:rsidR="004D28A2" w:rsidRPr="005B43D4" w:rsidRDefault="004D28A2" w:rsidP="00CC4846">
            <w:pPr>
              <w:pStyle w:val="TableContents"/>
              <w:widowControl w:val="0"/>
              <w:rPr>
                <w:rFonts w:ascii="Arial" w:hAnsi="Arial"/>
                <w:sz w:val="20"/>
                <w:szCs w:val="20"/>
              </w:rPr>
            </w:pPr>
          </w:p>
          <w:p w14:paraId="48F76CBE" w14:textId="0BE02B46" w:rsidR="00CC4846" w:rsidRDefault="00CC4846" w:rsidP="00CC4846">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angststoornis</w:t>
            </w:r>
            <w:r>
              <w:rPr>
                <w:rFonts w:ascii="Arial" w:hAnsi="Arial"/>
                <w:sz w:val="20"/>
                <w:szCs w:val="20"/>
              </w:rPr>
              <w:t xml:space="preserve"> gaat de voorkeur uit naar niet-medicamenteuze therapie. Als medicatie nodig is, is een SSRI de eerste keus waarbij de voorkeur uitgaat naar sertraline. Als een </w:t>
            </w:r>
            <w:del w:id="70" w:author="Medlock, S.K." w:date="2021-05-06T16:22:00Z">
              <w:r w:rsidDel="005B4200">
                <w:rPr>
                  <w:rFonts w:ascii="Arial" w:hAnsi="Arial"/>
                  <w:sz w:val="20"/>
                  <w:szCs w:val="20"/>
                </w:rPr>
                <w:delText>benzo</w:delText>
              </w:r>
            </w:del>
            <w:ins w:id="71" w:author="Medlock, S.K." w:date="2021-05-06T16:22:00Z">
              <w:r w:rsidR="005B4200">
                <w:rPr>
                  <w:rFonts w:ascii="Arial" w:hAnsi="Arial"/>
                  <w:sz w:val="20"/>
                  <w:szCs w:val="20"/>
                </w:rPr>
                <w:t>benzodiazepine</w:t>
              </w:r>
            </w:ins>
            <w:r>
              <w:rPr>
                <w:rFonts w:ascii="Arial" w:hAnsi="Arial"/>
                <w:sz w:val="20"/>
                <w:szCs w:val="20"/>
              </w:rPr>
              <w:t xml:space="preserve"> geïndiceerd is dan gaat de voorkeur uit naar lorazepam.</w:t>
            </w:r>
          </w:p>
          <w:p w14:paraId="57139C6C" w14:textId="77777777" w:rsidR="00CC4846" w:rsidRDefault="00CC4846" w:rsidP="00CC4846">
            <w:pPr>
              <w:pStyle w:val="TableContents"/>
              <w:widowControl w:val="0"/>
              <w:rPr>
                <w:rFonts w:ascii="Arial" w:hAnsi="Arial"/>
                <w:sz w:val="20"/>
                <w:szCs w:val="20"/>
              </w:rPr>
            </w:pPr>
          </w:p>
          <w:p w14:paraId="2664CE8D" w14:textId="77777777" w:rsidR="00CC4846" w:rsidRDefault="00CC4846" w:rsidP="00CC4846">
            <w:pPr>
              <w:pStyle w:val="TableContents"/>
              <w:widowControl w:val="0"/>
              <w:rPr>
                <w:rFonts w:ascii="Arial" w:hAnsi="Arial"/>
                <w:sz w:val="20"/>
                <w:szCs w:val="20"/>
              </w:rPr>
            </w:pPr>
          </w:p>
          <w:p w14:paraId="0454BF9B" w14:textId="77777777" w:rsidR="00CC4846" w:rsidRDefault="00CC4846" w:rsidP="00CC4846">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 xml:space="preserve">korte-termijn gebruik voor acute slaapstoornis </w:t>
            </w:r>
            <w:r>
              <w:rPr>
                <w:rFonts w:ascii="Arial" w:hAnsi="Arial"/>
                <w:bCs/>
                <w:sz w:val="20"/>
                <w:szCs w:val="20"/>
              </w:rPr>
              <w:t>gebruik bij voorkeur</w:t>
            </w:r>
            <w:r>
              <w:rPr>
                <w:rFonts w:ascii="Arial" w:hAnsi="Arial"/>
                <w:sz w:val="20"/>
                <w:szCs w:val="20"/>
              </w:rPr>
              <w:t xml:space="preserve"> temazepam (sneller inwerkingtreding en korte halfwaardetijd). (</w:t>
            </w:r>
          </w:p>
          <w:p w14:paraId="4247629E" w14:textId="77777777" w:rsidR="00CC4846" w:rsidRDefault="00CC4846" w:rsidP="00CC4846">
            <w:pPr>
              <w:pStyle w:val="TableContents"/>
              <w:widowControl w:val="0"/>
              <w:rPr>
                <w:rFonts w:ascii="Arial" w:hAnsi="Arial"/>
                <w:sz w:val="20"/>
                <w:szCs w:val="20"/>
              </w:rPr>
            </w:pPr>
          </w:p>
          <w:p w14:paraId="479F21E9" w14:textId="77777777" w:rsidR="00CC4846" w:rsidRDefault="00CC4846" w:rsidP="00CC4846">
            <w:pPr>
              <w:pStyle w:val="TableContents"/>
              <w:widowControl w:val="0"/>
              <w:rPr>
                <w:rFonts w:ascii="Arial" w:hAnsi="Arial"/>
                <w:sz w:val="20"/>
                <w:szCs w:val="20"/>
              </w:rPr>
            </w:pPr>
          </w:p>
          <w:p w14:paraId="3EE4D1AB" w14:textId="77777777" w:rsidR="00CC4846" w:rsidRDefault="00CC4846" w:rsidP="00CC4846">
            <w:pPr>
              <w:pStyle w:val="TableContents"/>
              <w:widowControl w:val="0"/>
              <w:rPr>
                <w:rFonts w:ascii="Arial" w:hAnsi="Arial"/>
                <w:sz w:val="20"/>
                <w:szCs w:val="20"/>
              </w:rPr>
            </w:pPr>
            <w:r>
              <w:rPr>
                <w:rFonts w:ascii="Arial" w:hAnsi="Arial"/>
                <w:sz w:val="20"/>
                <w:szCs w:val="20"/>
              </w:rPr>
              <w:t>[1] Afbouwen volgens afbouwschema waarna stop {{free text}}</w:t>
            </w:r>
          </w:p>
          <w:p w14:paraId="6B4C67C8" w14:textId="77777777" w:rsidR="00CC4846" w:rsidRDefault="00CC4846" w:rsidP="00CC4846">
            <w:pPr>
              <w:pStyle w:val="TableContents"/>
              <w:widowControl w:val="0"/>
              <w:rPr>
                <w:rFonts w:ascii="Arial" w:hAnsi="Arial"/>
                <w:sz w:val="20"/>
                <w:szCs w:val="20"/>
              </w:rPr>
            </w:pPr>
          </w:p>
          <w:p w14:paraId="6D365B9D" w14:textId="77777777" w:rsidR="00CC4846" w:rsidRDefault="00CC4846" w:rsidP="00CC4846">
            <w:pPr>
              <w:pStyle w:val="TableContents"/>
              <w:widowControl w:val="0"/>
              <w:rPr>
                <w:rFonts w:ascii="Arial" w:hAnsi="Arial"/>
                <w:sz w:val="20"/>
                <w:szCs w:val="20"/>
              </w:rPr>
            </w:pPr>
            <w:r>
              <w:rPr>
                <w:rFonts w:ascii="Arial" w:hAnsi="Arial"/>
                <w:sz w:val="20"/>
                <w:szCs w:val="20"/>
              </w:rPr>
              <w:t>[2] Afbouwen tot minimaal effectieve dosis volgens afbouwschema  {{free text}}</w:t>
            </w:r>
          </w:p>
          <w:p w14:paraId="59658EE5" w14:textId="77777777" w:rsidR="00CC4846" w:rsidRDefault="00CC4846" w:rsidP="00CC4846">
            <w:pPr>
              <w:pStyle w:val="TableContents"/>
              <w:widowControl w:val="0"/>
              <w:rPr>
                <w:rFonts w:ascii="Arial" w:hAnsi="Arial"/>
                <w:sz w:val="20"/>
                <w:szCs w:val="20"/>
              </w:rPr>
            </w:pPr>
          </w:p>
          <w:p w14:paraId="2827C095" w14:textId="77777777" w:rsidR="00CC4846" w:rsidRDefault="00CC4846" w:rsidP="00CC4846">
            <w:pPr>
              <w:pStyle w:val="TableContents"/>
              <w:widowControl w:val="0"/>
              <w:rPr>
                <w:rFonts w:ascii="Arial" w:hAnsi="Arial"/>
                <w:sz w:val="20"/>
                <w:szCs w:val="20"/>
              </w:rPr>
            </w:pPr>
            <w:r>
              <w:rPr>
                <w:rFonts w:ascii="Arial" w:hAnsi="Arial"/>
                <w:sz w:val="20"/>
                <w:szCs w:val="20"/>
              </w:rPr>
              <w:t>[3] Doorverwijzing psycholoog via huisarts {{free text}}</w:t>
            </w:r>
          </w:p>
          <w:p w14:paraId="1813E25B" w14:textId="77777777" w:rsidR="00CC4846" w:rsidRDefault="00CC4846" w:rsidP="00CC4846">
            <w:pPr>
              <w:pStyle w:val="TableContents"/>
              <w:widowControl w:val="0"/>
              <w:rPr>
                <w:rFonts w:ascii="Arial" w:hAnsi="Arial"/>
                <w:sz w:val="20"/>
                <w:szCs w:val="20"/>
              </w:rPr>
            </w:pPr>
          </w:p>
          <w:p w14:paraId="4DDF88D0"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[4] Consult andere specialist: {{free text}}</w:t>
            </w:r>
          </w:p>
          <w:p w14:paraId="13905F8B" w14:textId="77777777" w:rsidR="00CC4846" w:rsidRDefault="00CC4846" w:rsidP="00CC4846">
            <w:pPr>
              <w:pStyle w:val="TableContents"/>
              <w:widowControl w:val="0"/>
              <w:rPr>
                <w:lang w:val="en-US"/>
              </w:rPr>
            </w:pPr>
          </w:p>
          <w:p w14:paraId="24AE1204" w14:textId="77777777" w:rsidR="00CC4846" w:rsidRDefault="00CC4846" w:rsidP="00CC4846">
            <w:pPr>
              <w:pStyle w:val="TableContents"/>
              <w:widowControl w:val="0"/>
              <w:rPr>
                <w:rFonts w:ascii="Arial" w:hAnsi="Arial"/>
                <w:sz w:val="20"/>
                <w:szCs w:val="20"/>
              </w:rPr>
            </w:pPr>
            <w:r>
              <w:rPr>
                <w:rFonts w:ascii="Arial" w:hAnsi="Arial"/>
                <w:sz w:val="20"/>
                <w:szCs w:val="20"/>
              </w:rPr>
              <w:t>[10] Doorverwijzing naar andere specialist: {{free text}}</w:t>
            </w:r>
          </w:p>
          <w:p w14:paraId="44F5F7F9" w14:textId="77777777" w:rsidR="00CC4846" w:rsidRDefault="00CC4846" w:rsidP="00CC4846">
            <w:pPr>
              <w:pStyle w:val="TableContents"/>
              <w:widowControl w:val="0"/>
              <w:rPr>
                <w:rFonts w:ascii="Arial" w:hAnsi="Arial"/>
                <w:sz w:val="20"/>
                <w:szCs w:val="20"/>
              </w:rPr>
            </w:pPr>
          </w:p>
          <w:p w14:paraId="2B36E11A" w14:textId="77777777" w:rsidR="00CC4846" w:rsidRDefault="00CC4846" w:rsidP="00CC4846">
            <w:pPr>
              <w:pStyle w:val="TableContents"/>
              <w:widowControl w:val="0"/>
            </w:pPr>
            <w:r>
              <w:rPr>
                <w:rFonts w:ascii="Arial" w:hAnsi="Arial"/>
                <w:sz w:val="20"/>
                <w:szCs w:val="20"/>
              </w:rPr>
              <w:t>[5] Vervangen door sertraline: Startdosis 50 mg 1dd. Indien nodig verhogen 1x week met 50 mg 1dd, maximaal 200 mg 1dd. [</w:t>
            </w:r>
            <w:hyperlink r:id="rId23">
              <w:r>
                <w:rPr>
                  <w:rStyle w:val="Hyperlink"/>
                </w:rPr>
                <w:t>https://www.farmacotherapeutischkompas.nl/bladeren/preparaatteksten/s/sertraline</w:t>
              </w:r>
            </w:hyperlink>
            <w:r>
              <w:rPr>
                <w:rFonts w:ascii="Arial" w:hAnsi="Arial"/>
                <w:sz w:val="20"/>
                <w:szCs w:val="20"/>
              </w:rPr>
              <w:t>]</w:t>
            </w:r>
          </w:p>
          <w:p w14:paraId="73666D85" w14:textId="77777777" w:rsidR="00CC4846" w:rsidRDefault="00CC4846" w:rsidP="00CC4846">
            <w:pPr>
              <w:pStyle w:val="TableContents"/>
              <w:widowControl w:val="0"/>
              <w:rPr>
                <w:rFonts w:ascii="Arial" w:hAnsi="Arial"/>
                <w:sz w:val="20"/>
                <w:szCs w:val="20"/>
              </w:rPr>
            </w:pPr>
          </w:p>
          <w:p w14:paraId="3B8487AB" w14:textId="77777777" w:rsidR="00CC4846" w:rsidRDefault="00CC4846" w:rsidP="00CC4846">
            <w:pPr>
              <w:pStyle w:val="TableContents"/>
              <w:widowControl w:val="0"/>
              <w:rPr>
                <w:rFonts w:ascii="Arial" w:hAnsi="Arial"/>
                <w:sz w:val="20"/>
                <w:szCs w:val="20"/>
              </w:rPr>
            </w:pPr>
            <w:r>
              <w:rPr>
                <w:rFonts w:ascii="Arial" w:hAnsi="Arial"/>
                <w:sz w:val="20"/>
                <w:szCs w:val="20"/>
              </w:rPr>
              <w:t>[6] Vervangen door Lorazepam: begindosering 0,25 mg 2dd-3dd.</w:t>
            </w:r>
          </w:p>
          <w:p w14:paraId="66558ACD" w14:textId="77777777" w:rsidR="00CC4846" w:rsidRDefault="00CC4846" w:rsidP="00CC4846">
            <w:pPr>
              <w:pStyle w:val="TableContents"/>
              <w:widowControl w:val="0"/>
            </w:pPr>
            <w:r>
              <w:rPr>
                <w:rFonts w:ascii="Arial" w:hAnsi="Arial"/>
                <w:sz w:val="20"/>
                <w:szCs w:val="20"/>
              </w:rPr>
              <w:t>Onderhoudsdosering 0,5 mg  2dd-3dd [</w:t>
            </w:r>
            <w:hyperlink r:id="rId24">
              <w:r>
                <w:rPr>
                  <w:rStyle w:val="Hyperlink"/>
                </w:rPr>
                <w:t>https://www.farmacotherapeutischkompas.nl/bladeren/preparaatteksten/l/lorazepam</w:t>
              </w:r>
            </w:hyperlink>
            <w:r>
              <w:rPr>
                <w:rFonts w:ascii="Arial" w:hAnsi="Arial"/>
                <w:sz w:val="20"/>
                <w:szCs w:val="20"/>
              </w:rPr>
              <w:t>]</w:t>
            </w:r>
          </w:p>
          <w:p w14:paraId="7ABAD8F3" w14:textId="77777777" w:rsidR="00CC4846" w:rsidRDefault="00CC4846" w:rsidP="00CC4846">
            <w:pPr>
              <w:pStyle w:val="TableContents"/>
              <w:widowControl w:val="0"/>
              <w:rPr>
                <w:rFonts w:ascii="Arial" w:hAnsi="Arial"/>
                <w:sz w:val="20"/>
                <w:szCs w:val="20"/>
              </w:rPr>
            </w:pPr>
          </w:p>
          <w:p w14:paraId="6D21D37E" w14:textId="77777777" w:rsidR="00CC4846" w:rsidRDefault="00CC4846" w:rsidP="00CC4846">
            <w:pPr>
              <w:pStyle w:val="TableContents"/>
              <w:widowControl w:val="0"/>
            </w:pPr>
            <w:r>
              <w:rPr>
                <w:rFonts w:ascii="Arial" w:hAnsi="Arial"/>
                <w:sz w:val="20"/>
                <w:szCs w:val="20"/>
              </w:rPr>
              <w:t xml:space="preserve">[7] Bij </w:t>
            </w:r>
            <w:r>
              <w:rPr>
                <w:rFonts w:ascii="Arial" w:hAnsi="Arial"/>
                <w:b/>
                <w:bCs/>
                <w:sz w:val="20"/>
                <w:szCs w:val="20"/>
              </w:rPr>
              <w:t>acute slaapstoornis</w:t>
            </w:r>
            <w:r>
              <w:rPr>
                <w:rFonts w:ascii="Arial" w:hAnsi="Arial"/>
                <w:sz w:val="20"/>
                <w:szCs w:val="20"/>
              </w:rPr>
              <w:t>: vervangen door temazepam 10mg/dag (&lt;2 weken gebruik) [</w:t>
            </w:r>
            <w:hyperlink r:id="rId25">
              <w:r>
                <w:rPr>
                  <w:rStyle w:val="Hyperlink"/>
                </w:rPr>
                <w:t>https://www.farmacotherapeutischkompas.nl/bladeren/preparaatteksten/t/temazepam</w:t>
              </w:r>
            </w:hyperlink>
            <w:r>
              <w:rPr>
                <w:rFonts w:ascii="Arial" w:hAnsi="Arial"/>
                <w:sz w:val="20"/>
                <w:szCs w:val="20"/>
              </w:rPr>
              <w:t>]</w:t>
            </w:r>
          </w:p>
          <w:p w14:paraId="45BB744C" w14:textId="77777777" w:rsidR="00CC4846" w:rsidRDefault="00CC4846" w:rsidP="00CC4846">
            <w:pPr>
              <w:pStyle w:val="TableContents"/>
              <w:widowControl w:val="0"/>
              <w:rPr>
                <w:rFonts w:ascii="Arial" w:hAnsi="Arial"/>
                <w:sz w:val="20"/>
                <w:szCs w:val="20"/>
              </w:rPr>
            </w:pPr>
          </w:p>
          <w:p w14:paraId="43695443" w14:textId="77777777" w:rsidR="00CC4846" w:rsidRDefault="00CC4846" w:rsidP="00CC4846">
            <w:pPr>
              <w:pStyle w:val="TableContents"/>
              <w:widowControl w:val="0"/>
              <w:rPr>
                <w:rFonts w:ascii="Arial" w:hAnsi="Arial"/>
                <w:sz w:val="20"/>
                <w:szCs w:val="20"/>
              </w:rPr>
            </w:pPr>
            <w:r>
              <w:rPr>
                <w:rFonts w:ascii="Arial" w:hAnsi="Arial"/>
                <w:sz w:val="20"/>
                <w:szCs w:val="20"/>
              </w:rPr>
              <w:t>[8] Continueren</w:t>
            </w:r>
          </w:p>
          <w:p w14:paraId="3AD26136" w14:textId="77777777" w:rsidR="00CC4846" w:rsidRDefault="00CC4846" w:rsidP="00CC4846">
            <w:pPr>
              <w:pStyle w:val="TableContents"/>
              <w:widowControl w:val="0"/>
              <w:rPr>
                <w:rFonts w:ascii="Arial" w:hAnsi="Arial"/>
                <w:sz w:val="20"/>
                <w:szCs w:val="20"/>
              </w:rPr>
            </w:pPr>
          </w:p>
          <w:p w14:paraId="33E82A69" w14:textId="77777777" w:rsidR="00CC4846" w:rsidRDefault="00CC4846" w:rsidP="00CC4846">
            <w:pPr>
              <w:pStyle w:val="TableContents"/>
              <w:widowControl w:val="0"/>
              <w:rPr>
                <w:color w:val="9900FF"/>
              </w:rPr>
            </w:pPr>
            <w:r>
              <w:rPr>
                <w:rFonts w:ascii="Arial" w:hAnsi="Arial"/>
                <w:sz w:val="20"/>
                <w:szCs w:val="20"/>
              </w:rPr>
              <w:t>[9] {{free text}}</w:t>
            </w:r>
          </w:p>
          <w:p w14:paraId="6CAFD728" w14:textId="77777777" w:rsidR="00CC4846" w:rsidRDefault="00CC4846" w:rsidP="00CC4846">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0DE11A4" w14:textId="77777777" w:rsidR="00CC4846" w:rsidRDefault="00CC4846" w:rsidP="00CC4846">
            <w:pPr>
              <w:pStyle w:val="TableContents"/>
              <w:widowControl w:val="0"/>
              <w:rPr>
                <w:rFonts w:ascii="Arial" w:hAnsi="Arial"/>
                <w:sz w:val="20"/>
                <w:szCs w:val="20"/>
              </w:rPr>
            </w:pPr>
            <w:r>
              <w:rPr>
                <w:rFonts w:ascii="Arial" w:hAnsi="Arial"/>
                <w:sz w:val="20"/>
                <w:szCs w:val="20"/>
              </w:rPr>
              <w:lastRenderedPageBreak/>
              <w:t>[1] Afbouwen volgens afbouwschema waarna stop {{free text}}</w:t>
            </w:r>
          </w:p>
          <w:p w14:paraId="5257A103" w14:textId="77777777" w:rsidR="00CC4846" w:rsidRDefault="00CC4846" w:rsidP="00CC4846">
            <w:pPr>
              <w:pStyle w:val="TableContents"/>
              <w:widowControl w:val="0"/>
              <w:rPr>
                <w:rFonts w:ascii="Arial" w:hAnsi="Arial"/>
                <w:sz w:val="20"/>
                <w:szCs w:val="20"/>
              </w:rPr>
            </w:pPr>
          </w:p>
          <w:p w14:paraId="06C8C12B" w14:textId="77777777" w:rsidR="00CC4846" w:rsidRDefault="00CC4846" w:rsidP="00CC4846">
            <w:pPr>
              <w:pStyle w:val="TableContents"/>
              <w:widowControl w:val="0"/>
              <w:rPr>
                <w:rFonts w:ascii="Arial" w:hAnsi="Arial"/>
                <w:sz w:val="20"/>
                <w:szCs w:val="20"/>
              </w:rPr>
            </w:pPr>
            <w:r>
              <w:rPr>
                <w:rFonts w:ascii="Arial" w:hAnsi="Arial"/>
                <w:sz w:val="20"/>
                <w:szCs w:val="20"/>
              </w:rPr>
              <w:t>[2] Afbouwen tot minimaal effectieve dosis volgens afbouwschema {{free text}}</w:t>
            </w:r>
          </w:p>
          <w:p w14:paraId="5EA73043" w14:textId="77777777" w:rsidR="00CC4846" w:rsidRDefault="00CC4846" w:rsidP="00CC4846">
            <w:pPr>
              <w:pStyle w:val="TableContents"/>
              <w:widowControl w:val="0"/>
              <w:rPr>
                <w:rFonts w:ascii="Arial" w:hAnsi="Arial"/>
                <w:sz w:val="20"/>
                <w:szCs w:val="20"/>
              </w:rPr>
            </w:pPr>
          </w:p>
          <w:p w14:paraId="4EF36988" w14:textId="77777777" w:rsidR="00CC4846" w:rsidRDefault="00CC4846" w:rsidP="00CC4846">
            <w:pPr>
              <w:pStyle w:val="TableContents"/>
              <w:widowControl w:val="0"/>
              <w:rPr>
                <w:rFonts w:ascii="Arial" w:hAnsi="Arial"/>
                <w:sz w:val="20"/>
                <w:szCs w:val="20"/>
              </w:rPr>
            </w:pPr>
            <w:r>
              <w:rPr>
                <w:rFonts w:ascii="Arial" w:hAnsi="Arial"/>
                <w:sz w:val="20"/>
                <w:szCs w:val="20"/>
              </w:rPr>
              <w:t>[3] Doorverwijzing psycholoog via huisarts {{free text}}</w:t>
            </w:r>
          </w:p>
          <w:p w14:paraId="6B247586" w14:textId="77777777" w:rsidR="00CC4846" w:rsidRDefault="00CC4846" w:rsidP="00CC4846">
            <w:pPr>
              <w:pStyle w:val="TableContents"/>
              <w:widowControl w:val="0"/>
              <w:rPr>
                <w:rFonts w:ascii="Arial" w:hAnsi="Arial"/>
                <w:sz w:val="20"/>
                <w:szCs w:val="20"/>
              </w:rPr>
            </w:pPr>
          </w:p>
          <w:p w14:paraId="70BD7DD4" w14:textId="77777777" w:rsidR="00CC4846" w:rsidRDefault="00CC4846" w:rsidP="00CC4846">
            <w:pPr>
              <w:pStyle w:val="TableContents"/>
              <w:widowControl w:val="0"/>
              <w:rPr>
                <w:rFonts w:ascii="Arial" w:hAnsi="Arial"/>
                <w:sz w:val="20"/>
                <w:szCs w:val="20"/>
              </w:rPr>
            </w:pPr>
            <w:r>
              <w:rPr>
                <w:rFonts w:ascii="Arial" w:hAnsi="Arial"/>
                <w:sz w:val="20"/>
                <w:szCs w:val="20"/>
              </w:rPr>
              <w:t>[4] ICC {{free text}}</w:t>
            </w:r>
          </w:p>
          <w:p w14:paraId="30911A70" w14:textId="77777777" w:rsidR="00CC4846" w:rsidRDefault="00CC4846" w:rsidP="00CC4846">
            <w:pPr>
              <w:pStyle w:val="TableContents"/>
              <w:widowControl w:val="0"/>
            </w:pPr>
          </w:p>
          <w:p w14:paraId="49B00E3B" w14:textId="77777777" w:rsidR="00CC4846" w:rsidRDefault="00CC4846" w:rsidP="00CC4846">
            <w:pPr>
              <w:pStyle w:val="TableContents"/>
              <w:widowControl w:val="0"/>
              <w:rPr>
                <w:rFonts w:ascii="Arial" w:hAnsi="Arial"/>
                <w:sz w:val="20"/>
                <w:szCs w:val="20"/>
              </w:rPr>
            </w:pPr>
            <w:r>
              <w:rPr>
                <w:rFonts w:ascii="Arial" w:hAnsi="Arial"/>
                <w:sz w:val="20"/>
                <w:szCs w:val="20"/>
              </w:rPr>
              <w:t xml:space="preserve"> [10] Doorverwijzing {{free text}}</w:t>
            </w:r>
          </w:p>
          <w:p w14:paraId="021EDB95" w14:textId="77777777" w:rsidR="00CC4846" w:rsidRDefault="00CC4846" w:rsidP="00CC4846">
            <w:pPr>
              <w:pStyle w:val="TableContents"/>
              <w:widowControl w:val="0"/>
              <w:rPr>
                <w:rFonts w:ascii="Arial" w:hAnsi="Arial"/>
                <w:sz w:val="20"/>
                <w:szCs w:val="20"/>
              </w:rPr>
            </w:pPr>
          </w:p>
          <w:p w14:paraId="74DA970D" w14:textId="77777777" w:rsidR="00CC4846" w:rsidRDefault="00CC4846" w:rsidP="00CC4846">
            <w:pPr>
              <w:pStyle w:val="TableContents"/>
              <w:widowControl w:val="0"/>
              <w:rPr>
                <w:rFonts w:ascii="Arial" w:hAnsi="Arial"/>
                <w:sz w:val="20"/>
                <w:szCs w:val="20"/>
              </w:rPr>
            </w:pPr>
            <w:r>
              <w:rPr>
                <w:rFonts w:ascii="Arial" w:hAnsi="Arial"/>
                <w:sz w:val="20"/>
                <w:szCs w:val="20"/>
              </w:rPr>
              <w:t>[5]Vervangen door sertraline 50mg 1dd</w:t>
            </w:r>
          </w:p>
          <w:p w14:paraId="00E1C936" w14:textId="77777777" w:rsidR="00CC4846" w:rsidRDefault="00CC4846" w:rsidP="00CC4846">
            <w:pPr>
              <w:pStyle w:val="TableContents"/>
              <w:widowControl w:val="0"/>
              <w:rPr>
                <w:rFonts w:ascii="Arial" w:hAnsi="Arial"/>
                <w:sz w:val="20"/>
                <w:szCs w:val="20"/>
              </w:rPr>
            </w:pPr>
          </w:p>
          <w:p w14:paraId="70F0CDFE" w14:textId="77777777" w:rsidR="00CC4846" w:rsidRDefault="00CC4846" w:rsidP="00CC4846">
            <w:pPr>
              <w:pStyle w:val="TableContents"/>
              <w:widowControl w:val="0"/>
              <w:rPr>
                <w:rFonts w:ascii="Arial" w:hAnsi="Arial"/>
                <w:sz w:val="20"/>
                <w:szCs w:val="20"/>
              </w:rPr>
            </w:pPr>
            <w:r>
              <w:rPr>
                <w:rFonts w:ascii="Arial" w:hAnsi="Arial"/>
                <w:sz w:val="20"/>
                <w:szCs w:val="20"/>
              </w:rPr>
              <w:t>[6]Vervangen door lorazepam  0,25 mg 2dd-3dd</w:t>
            </w:r>
          </w:p>
          <w:p w14:paraId="611B7E03" w14:textId="77777777" w:rsidR="00CC4846" w:rsidRDefault="00CC4846" w:rsidP="00CC4846">
            <w:pPr>
              <w:pStyle w:val="TableContents"/>
              <w:widowControl w:val="0"/>
              <w:rPr>
                <w:rFonts w:ascii="Arial" w:hAnsi="Arial"/>
                <w:sz w:val="20"/>
                <w:szCs w:val="20"/>
              </w:rPr>
            </w:pPr>
          </w:p>
          <w:p w14:paraId="76BE1E51" w14:textId="77777777" w:rsidR="00CC4846" w:rsidRDefault="00CC4846" w:rsidP="00CC4846">
            <w:pPr>
              <w:pStyle w:val="TableContents"/>
              <w:widowControl w:val="0"/>
              <w:rPr>
                <w:rFonts w:ascii="Arial" w:hAnsi="Arial"/>
                <w:sz w:val="20"/>
                <w:szCs w:val="20"/>
              </w:rPr>
            </w:pPr>
            <w:r>
              <w:rPr>
                <w:rFonts w:ascii="Arial" w:hAnsi="Arial"/>
                <w:sz w:val="20"/>
                <w:szCs w:val="20"/>
              </w:rPr>
              <w:t>[7]Vervangen door temazepam 10mg/dag (&lt; 2 weken)</w:t>
            </w:r>
          </w:p>
          <w:p w14:paraId="769DF279" w14:textId="77777777" w:rsidR="00CC4846" w:rsidRDefault="00CC4846" w:rsidP="00CC4846">
            <w:pPr>
              <w:pStyle w:val="TableContents"/>
              <w:widowControl w:val="0"/>
              <w:rPr>
                <w:rFonts w:ascii="Arial" w:hAnsi="Arial"/>
                <w:sz w:val="20"/>
                <w:szCs w:val="20"/>
              </w:rPr>
            </w:pPr>
          </w:p>
          <w:p w14:paraId="246BFF46" w14:textId="77777777" w:rsidR="00CC4846" w:rsidRDefault="00CC4846" w:rsidP="00CC4846">
            <w:pPr>
              <w:pStyle w:val="TableContents"/>
              <w:widowControl w:val="0"/>
              <w:rPr>
                <w:rFonts w:ascii="Arial" w:hAnsi="Arial"/>
                <w:sz w:val="20"/>
                <w:szCs w:val="20"/>
              </w:rPr>
            </w:pPr>
            <w:r>
              <w:rPr>
                <w:rFonts w:ascii="Arial" w:hAnsi="Arial"/>
                <w:sz w:val="20"/>
                <w:szCs w:val="20"/>
              </w:rPr>
              <w:t>[8] Continueren</w:t>
            </w:r>
          </w:p>
          <w:p w14:paraId="5E2CE8E2" w14:textId="77777777" w:rsidR="00CC4846" w:rsidRDefault="00CC4846" w:rsidP="00CC4846">
            <w:pPr>
              <w:pStyle w:val="TableContents"/>
              <w:widowControl w:val="0"/>
              <w:rPr>
                <w:rFonts w:ascii="Arial" w:hAnsi="Arial"/>
                <w:sz w:val="20"/>
                <w:szCs w:val="20"/>
              </w:rPr>
            </w:pPr>
          </w:p>
          <w:p w14:paraId="7BEF18BD" w14:textId="77777777" w:rsidR="00CC4846" w:rsidRDefault="00CC4846" w:rsidP="00CC4846">
            <w:pPr>
              <w:pStyle w:val="TableContents"/>
              <w:widowControl w:val="0"/>
            </w:pPr>
            <w:r>
              <w:rPr>
                <w:rFonts w:ascii="Arial" w:hAnsi="Arial"/>
                <w:sz w:val="20"/>
                <w:szCs w:val="20"/>
              </w:rPr>
              <w:t>[9] {{free text}}</w:t>
            </w:r>
          </w:p>
          <w:p w14:paraId="1E95076B" w14:textId="77777777" w:rsidR="00CC4846" w:rsidRDefault="00CC4846" w:rsidP="00CC4846">
            <w:pPr>
              <w:pStyle w:val="TableContents"/>
              <w:widowControl w:val="0"/>
              <w:rPr>
                <w:rFonts w:ascii="Arial" w:hAnsi="Arial"/>
                <w:sz w:val="20"/>
                <w:szCs w:val="20"/>
              </w:rPr>
            </w:pPr>
          </w:p>
          <w:p w14:paraId="564A57FB"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D1E164A" w14:textId="77777777" w:rsidR="00CC4846" w:rsidRDefault="00CC4846" w:rsidP="00CC4846">
            <w:pPr>
              <w:widowControl w:val="0"/>
              <w:rPr>
                <w:rFonts w:ascii="Arial" w:hAnsi="Arial"/>
                <w:sz w:val="20"/>
                <w:szCs w:val="20"/>
              </w:rPr>
            </w:pPr>
            <w:r>
              <w:rPr>
                <w:rFonts w:ascii="Arial" w:hAnsi="Arial"/>
                <w:color w:val="000000" w:themeColor="text1"/>
                <w:sz w:val="20"/>
                <w:szCs w:val="20"/>
              </w:rPr>
              <w:lastRenderedPageBreak/>
              <w:t>[1]Stoppen via een afbouwschema. {{free text}}</w:t>
            </w:r>
          </w:p>
          <w:p w14:paraId="064A1A7C" w14:textId="77777777" w:rsidR="00CC4846" w:rsidRDefault="00CC4846" w:rsidP="00CC4846">
            <w:pPr>
              <w:widowControl w:val="0"/>
              <w:rPr>
                <w:rFonts w:ascii="Arial" w:hAnsi="Arial"/>
                <w:color w:val="000000" w:themeColor="text1"/>
                <w:sz w:val="20"/>
                <w:szCs w:val="20"/>
              </w:rPr>
            </w:pPr>
          </w:p>
          <w:p w14:paraId="63E6B56D" w14:textId="77777777" w:rsidR="00CC4846" w:rsidRDefault="00CC4846" w:rsidP="00CC4846">
            <w:pPr>
              <w:widowControl w:val="0"/>
              <w:rPr>
                <w:rFonts w:ascii="Arial" w:hAnsi="Arial"/>
                <w:sz w:val="20"/>
                <w:szCs w:val="20"/>
              </w:rPr>
            </w:pPr>
          </w:p>
          <w:p w14:paraId="24CB0126" w14:textId="77777777" w:rsidR="00CC4846" w:rsidRDefault="00CC4846" w:rsidP="00CC4846">
            <w:pPr>
              <w:pStyle w:val="TableContents"/>
              <w:widowControl w:val="0"/>
              <w:rPr>
                <w:rFonts w:ascii="Arial" w:hAnsi="Arial"/>
                <w:color w:val="000000" w:themeColor="text1"/>
                <w:sz w:val="20"/>
                <w:szCs w:val="20"/>
              </w:rPr>
            </w:pPr>
          </w:p>
          <w:p w14:paraId="1AF7CD86" w14:textId="77777777" w:rsidR="00CC4846" w:rsidRDefault="00CC4846" w:rsidP="00CC4846">
            <w:pPr>
              <w:pStyle w:val="TableContents"/>
              <w:widowControl w:val="0"/>
              <w:rPr>
                <w:rFonts w:ascii="Arial" w:hAnsi="Arial"/>
                <w:sz w:val="20"/>
                <w:szCs w:val="20"/>
              </w:rPr>
            </w:pPr>
            <w:r>
              <w:rPr>
                <w:rFonts w:ascii="Arial" w:hAnsi="Arial"/>
                <w:color w:val="000000" w:themeColor="text1"/>
                <w:sz w:val="20"/>
                <w:szCs w:val="20"/>
              </w:rPr>
              <w:t>[2]</w:t>
            </w:r>
            <w:r>
              <w:rPr>
                <w:rFonts w:ascii="Arial" w:hAnsi="Arial"/>
                <w:sz w:val="20"/>
                <w:szCs w:val="20"/>
              </w:rPr>
              <w:t xml:space="preserve"> Verlagen van dosering via een afbouwschema. {{free text}}</w:t>
            </w:r>
          </w:p>
          <w:p w14:paraId="2F94426E" w14:textId="77777777" w:rsidR="00CC4846" w:rsidRDefault="00CC4846" w:rsidP="00CC4846">
            <w:pPr>
              <w:pStyle w:val="TableContents"/>
              <w:widowControl w:val="0"/>
              <w:rPr>
                <w:rFonts w:ascii="Arial" w:hAnsi="Arial"/>
                <w:sz w:val="20"/>
                <w:szCs w:val="20"/>
              </w:rPr>
            </w:pPr>
          </w:p>
          <w:p w14:paraId="65C54B01" w14:textId="77777777" w:rsidR="00CC4846" w:rsidRDefault="00CC4846" w:rsidP="00CC4846">
            <w:pPr>
              <w:pStyle w:val="TableContents"/>
              <w:widowControl w:val="0"/>
              <w:rPr>
                <w:rFonts w:ascii="Arial" w:hAnsi="Arial"/>
                <w:sz w:val="20"/>
                <w:szCs w:val="20"/>
              </w:rPr>
            </w:pPr>
          </w:p>
          <w:p w14:paraId="5CDB456B" w14:textId="77777777" w:rsidR="00CC4846" w:rsidRDefault="00CC4846" w:rsidP="00CC4846">
            <w:pPr>
              <w:widowControl w:val="0"/>
              <w:rPr>
                <w:rFonts w:ascii="Arial" w:hAnsi="Arial"/>
                <w:sz w:val="20"/>
                <w:szCs w:val="20"/>
              </w:rPr>
            </w:pPr>
          </w:p>
          <w:p w14:paraId="630314D4" w14:textId="30A4E916" w:rsidR="00CC4846" w:rsidRDefault="00CC4846" w:rsidP="00CC4846">
            <w:pPr>
              <w:widowControl w:val="0"/>
              <w:rPr>
                <w:rFonts w:ascii="Arial" w:hAnsi="Arial"/>
                <w:sz w:val="20"/>
                <w:szCs w:val="20"/>
              </w:rPr>
            </w:pPr>
            <w:r>
              <w:rPr>
                <w:rFonts w:ascii="Arial" w:hAnsi="Arial"/>
                <w:color w:val="000000" w:themeColor="text1"/>
                <w:sz w:val="20"/>
                <w:szCs w:val="20"/>
              </w:rPr>
              <w:t>[3]</w:t>
            </w:r>
            <w:r>
              <w:rPr>
                <w:rFonts w:ascii="Arial" w:hAnsi="Arial"/>
                <w:sz w:val="20"/>
                <w:szCs w:val="20"/>
              </w:rPr>
              <w:t>De huisarts zal u doorverw</w:t>
            </w:r>
            <w:ins w:id="72" w:author="Medlock, S.K." w:date="2021-05-06T14:09:00Z">
              <w:r w:rsidR="00C90CD0">
                <w:rPr>
                  <w:rFonts w:ascii="Arial" w:hAnsi="Arial"/>
                  <w:sz w:val="20"/>
                  <w:szCs w:val="20"/>
                </w:rPr>
                <w:t>ij</w:t>
              </w:r>
            </w:ins>
            <w:del w:id="73" w:author="Medlock, S.K." w:date="2021-05-06T14:09:00Z">
              <w:r w:rsidDel="00C90CD0">
                <w:rPr>
                  <w:rFonts w:ascii="Arial" w:hAnsi="Arial"/>
                  <w:sz w:val="20"/>
                  <w:szCs w:val="20"/>
                </w:rPr>
                <w:delText>e</w:delText>
              </w:r>
            </w:del>
            <w:r>
              <w:rPr>
                <w:rFonts w:ascii="Arial" w:hAnsi="Arial"/>
                <w:sz w:val="20"/>
                <w:szCs w:val="20"/>
              </w:rPr>
              <w:t xml:space="preserve">zen naar een </w:t>
            </w:r>
            <w:r>
              <w:rPr>
                <w:rFonts w:ascii="Arial" w:hAnsi="Arial"/>
                <w:sz w:val="20"/>
                <w:szCs w:val="20"/>
              </w:rPr>
              <w:lastRenderedPageBreak/>
              <w:t>psycholoog. Overleg met uw huisarts voor een psycholoog bij u in de buurt. {{free text}}.</w:t>
            </w:r>
          </w:p>
          <w:p w14:paraId="0842E5A1" w14:textId="77777777" w:rsidR="00CC4846" w:rsidRDefault="00CC4846" w:rsidP="00CC4846">
            <w:pPr>
              <w:pStyle w:val="TableContents"/>
              <w:widowControl w:val="0"/>
              <w:rPr>
                <w:rFonts w:ascii="Arial" w:hAnsi="Arial"/>
                <w:color w:val="000000" w:themeColor="text1"/>
                <w:sz w:val="20"/>
                <w:szCs w:val="20"/>
              </w:rPr>
            </w:pPr>
          </w:p>
          <w:p w14:paraId="09701873" w14:textId="77777777" w:rsidR="00CC4846" w:rsidRDefault="00CC4846" w:rsidP="00CC4846">
            <w:pPr>
              <w:widowControl w:val="0"/>
              <w:rPr>
                <w:rFonts w:ascii="Arial" w:hAnsi="Arial"/>
                <w:sz w:val="20"/>
                <w:szCs w:val="20"/>
              </w:rPr>
            </w:pPr>
            <w:r>
              <w:rPr>
                <w:rFonts w:ascii="Arial" w:hAnsi="Arial"/>
                <w:color w:val="000000" w:themeColor="text1"/>
                <w:sz w:val="20"/>
                <w:szCs w:val="20"/>
              </w:rPr>
              <w:t>[4] Doorverwijzing naar een andere specialist, {{free text}}. U hoeft hier zelf geen afspraak voor te maken. U krijgt een brief toegestuurd met informatie over de nieuwe afspraak. Heeft u na twee weken geen brief ontvangen? Neem dan contact met ons op.</w:t>
            </w:r>
          </w:p>
          <w:p w14:paraId="2C66A7C7" w14:textId="77777777" w:rsidR="00CC4846" w:rsidRDefault="00CC4846" w:rsidP="00CC4846">
            <w:pPr>
              <w:widowControl w:val="0"/>
              <w:rPr>
                <w:color w:val="000000" w:themeColor="text1"/>
              </w:rPr>
            </w:pPr>
          </w:p>
          <w:p w14:paraId="793F5960" w14:textId="77777777" w:rsidR="00CC4846" w:rsidRDefault="00CC4846" w:rsidP="00CC4846">
            <w:pPr>
              <w:widowControl w:val="0"/>
              <w:rPr>
                <w:rFonts w:ascii="Arial" w:hAnsi="Arial"/>
                <w:sz w:val="20"/>
                <w:szCs w:val="20"/>
              </w:rPr>
            </w:pPr>
            <w:r>
              <w:rPr>
                <w:rFonts w:ascii="Arial" w:hAnsi="Arial"/>
                <w:color w:val="000000" w:themeColor="text1"/>
                <w:sz w:val="20"/>
                <w:szCs w:val="20"/>
              </w:rPr>
              <w:t>[10] Doorverwijzing naar andere specialist. {{free text}} Let op, u maakt zelf een afspraak. Van de dokter heeft u hier een brief over gekregen.</w:t>
            </w:r>
          </w:p>
          <w:p w14:paraId="0E54C126" w14:textId="77777777" w:rsidR="00CC4846" w:rsidRDefault="00CC4846" w:rsidP="00CC4846">
            <w:pPr>
              <w:pStyle w:val="TableContents"/>
              <w:widowControl w:val="0"/>
              <w:rPr>
                <w:rFonts w:ascii="Arial" w:hAnsi="Arial"/>
                <w:color w:val="000000" w:themeColor="text1"/>
                <w:sz w:val="20"/>
                <w:szCs w:val="20"/>
              </w:rPr>
            </w:pPr>
          </w:p>
          <w:p w14:paraId="6482794A" w14:textId="77777777" w:rsidR="00CC4846" w:rsidRDefault="00CC4846" w:rsidP="00CC4846">
            <w:pPr>
              <w:widowControl w:val="0"/>
            </w:pPr>
            <w:r>
              <w:rPr>
                <w:rFonts w:ascii="Arial" w:hAnsi="Arial"/>
                <w:sz w:val="20"/>
                <w:szCs w:val="20"/>
              </w:rPr>
              <w:t>[5]  Vervangen door sertraline. Volg de instructies van de apotheek. Vraag de apotheek naar de meest voorkomende bijwerkingen.</w:t>
            </w:r>
          </w:p>
          <w:p w14:paraId="7C73E558" w14:textId="77777777" w:rsidR="00CC4846" w:rsidRDefault="00CC4846" w:rsidP="00CC4846">
            <w:pPr>
              <w:pStyle w:val="TableContents"/>
              <w:widowControl w:val="0"/>
              <w:rPr>
                <w:rFonts w:ascii="Arial" w:hAnsi="Arial"/>
                <w:sz w:val="20"/>
                <w:szCs w:val="20"/>
              </w:rPr>
            </w:pPr>
          </w:p>
          <w:p w14:paraId="05325C88" w14:textId="77777777" w:rsidR="00CC4846" w:rsidRDefault="00CC4846" w:rsidP="00CC4846">
            <w:pPr>
              <w:widowControl w:val="0"/>
              <w:rPr>
                <w:rFonts w:ascii="Arial" w:hAnsi="Arial"/>
                <w:sz w:val="20"/>
                <w:szCs w:val="20"/>
              </w:rPr>
            </w:pPr>
            <w:r>
              <w:rPr>
                <w:rFonts w:ascii="Arial" w:hAnsi="Arial"/>
                <w:sz w:val="20"/>
                <w:szCs w:val="20"/>
              </w:rPr>
              <w:t>[6]  Vervangen door lorazepam. Neem  lorazepam in volgens de instructies van de apotheek. Vraag de apotheek naar de meest voorkomende bijwerkingen.</w:t>
            </w:r>
          </w:p>
          <w:p w14:paraId="78146EBF" w14:textId="77777777" w:rsidR="00CC4846" w:rsidRDefault="00CC4846" w:rsidP="00CC4846">
            <w:pPr>
              <w:widowControl w:val="0"/>
              <w:rPr>
                <w:rFonts w:ascii="Arial" w:hAnsi="Arial"/>
                <w:sz w:val="20"/>
                <w:szCs w:val="20"/>
              </w:rPr>
            </w:pPr>
          </w:p>
          <w:p w14:paraId="42E98F12" w14:textId="77777777" w:rsidR="00CC4846" w:rsidRDefault="00CC4846" w:rsidP="00CC4846">
            <w:pPr>
              <w:pStyle w:val="TableContents"/>
              <w:widowControl w:val="0"/>
              <w:rPr>
                <w:rFonts w:ascii="Arial" w:hAnsi="Arial"/>
                <w:sz w:val="20"/>
                <w:szCs w:val="20"/>
              </w:rPr>
            </w:pPr>
          </w:p>
          <w:p w14:paraId="15227EC8" w14:textId="77777777" w:rsidR="00CC4846" w:rsidRDefault="00CC4846" w:rsidP="00CC4846">
            <w:pPr>
              <w:widowControl w:val="0"/>
              <w:rPr>
                <w:rFonts w:ascii="Arial" w:hAnsi="Arial"/>
                <w:sz w:val="20"/>
                <w:szCs w:val="20"/>
              </w:rPr>
            </w:pPr>
            <w:r>
              <w:rPr>
                <w:rFonts w:ascii="Arial" w:hAnsi="Arial"/>
                <w:sz w:val="20"/>
                <w:szCs w:val="20"/>
              </w:rPr>
              <w:t>[7]  Vervangen door temazepam. Neem  temazepam in volgens de instructies van de apotheek. Vraag de apotheek naar de meest voorkomende bijwerkingen.</w:t>
            </w:r>
          </w:p>
          <w:p w14:paraId="67667EF1" w14:textId="77777777" w:rsidR="00CC4846" w:rsidRDefault="00CC4846" w:rsidP="00CC4846">
            <w:pPr>
              <w:widowControl w:val="0"/>
              <w:rPr>
                <w:rFonts w:ascii="Arial" w:hAnsi="Arial"/>
                <w:sz w:val="20"/>
                <w:szCs w:val="20"/>
              </w:rPr>
            </w:pPr>
          </w:p>
          <w:p w14:paraId="6220DDE8" w14:textId="77777777" w:rsidR="00CC4846" w:rsidRDefault="00CC4846" w:rsidP="00CC4846">
            <w:pPr>
              <w:pStyle w:val="TableContents"/>
              <w:widowControl w:val="0"/>
              <w:rPr>
                <w:rFonts w:ascii="Arial" w:hAnsi="Arial"/>
                <w:sz w:val="20"/>
                <w:szCs w:val="20"/>
              </w:rPr>
            </w:pPr>
          </w:p>
          <w:p w14:paraId="21EDFEE0" w14:textId="77777777" w:rsidR="00CC4846" w:rsidRDefault="00CC4846" w:rsidP="00CC4846">
            <w:pPr>
              <w:pStyle w:val="TableContents"/>
              <w:widowControl w:val="0"/>
              <w:rPr>
                <w:rFonts w:ascii="Arial" w:hAnsi="Arial"/>
                <w:sz w:val="20"/>
                <w:szCs w:val="20"/>
              </w:rPr>
            </w:pPr>
            <w:r>
              <w:rPr>
                <w:rFonts w:ascii="Arial" w:hAnsi="Arial"/>
                <w:color w:val="000000" w:themeColor="text1"/>
                <w:sz w:val="20"/>
                <w:szCs w:val="20"/>
              </w:rPr>
              <w:t>[8]</w:t>
            </w:r>
            <w:r>
              <w:rPr>
                <w:rFonts w:ascii="Arial" w:hAnsi="Arial"/>
                <w:sz w:val="20"/>
                <w:szCs w:val="20"/>
              </w:rPr>
              <w:t xml:space="preserve"> Gebruik dit medicijn zoals u tot nu toe doet</w:t>
            </w:r>
          </w:p>
          <w:p w14:paraId="425798F0" w14:textId="77777777" w:rsidR="00CC4846" w:rsidRDefault="00CC4846" w:rsidP="00CC4846">
            <w:pPr>
              <w:pStyle w:val="TableContents"/>
              <w:widowControl w:val="0"/>
              <w:rPr>
                <w:rFonts w:ascii="Arial" w:hAnsi="Arial"/>
                <w:color w:val="000000" w:themeColor="text1"/>
                <w:sz w:val="20"/>
                <w:szCs w:val="20"/>
              </w:rPr>
            </w:pPr>
          </w:p>
          <w:p w14:paraId="3593068E" w14:textId="77777777" w:rsidR="00CC4846" w:rsidRDefault="00CC4846" w:rsidP="00CC4846">
            <w:pPr>
              <w:pStyle w:val="TableContents"/>
              <w:widowControl w:val="0"/>
              <w:rPr>
                <w:rFonts w:ascii="Arial" w:hAnsi="Arial"/>
                <w:sz w:val="20"/>
                <w:szCs w:val="20"/>
              </w:rPr>
            </w:pPr>
            <w:r>
              <w:rPr>
                <w:rFonts w:ascii="Arial" w:hAnsi="Arial"/>
                <w:color w:val="000000" w:themeColor="text1"/>
                <w:sz w:val="20"/>
                <w:szCs w:val="20"/>
              </w:rPr>
              <w:t>[9]{{free text}}</w:t>
            </w:r>
          </w:p>
          <w:p w14:paraId="646F477B"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C1627FB" w14:textId="77777777" w:rsidR="00CC4846" w:rsidRDefault="00087CD0" w:rsidP="00CC4846">
            <w:pPr>
              <w:pStyle w:val="TableContents"/>
              <w:widowControl w:val="0"/>
              <w:rPr>
                <w:rFonts w:ascii="Arial" w:hAnsi="Arial"/>
                <w:sz w:val="20"/>
                <w:szCs w:val="20"/>
              </w:rPr>
            </w:pPr>
            <w:hyperlink r:id="rId26">
              <w:r w:rsidR="00CC4846">
                <w:rPr>
                  <w:rStyle w:val="Hyperlink"/>
                  <w:rFonts w:ascii="Arial" w:hAnsi="Arial"/>
                  <w:sz w:val="20"/>
                  <w:szCs w:val="20"/>
                </w:rPr>
                <w:t>refpage 6</w:t>
              </w:r>
            </w:hyperlink>
          </w:p>
        </w:tc>
      </w:tr>
      <w:tr w:rsidR="00CC4846" w14:paraId="35D27A34"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77A4BB3C"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13a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5AFD494" w14:textId="77777777" w:rsidR="00CC4846" w:rsidRDefault="00CC4846" w:rsidP="00CC4846">
            <w:pPr>
              <w:pStyle w:val="TableContents"/>
              <w:widowControl w:val="0"/>
              <w:rPr>
                <w:rFonts w:ascii="Arial" w:hAnsi="Arial"/>
                <w:sz w:val="20"/>
                <w:szCs w:val="20"/>
                <w:lang w:val="en-US"/>
              </w:rPr>
            </w:pPr>
            <w:r>
              <w:rPr>
                <w:rFonts w:ascii="Arial" w:hAnsi="Arial"/>
                <w:color w:val="9900FF"/>
                <w:sz w:val="20"/>
                <w:szCs w:val="20"/>
                <w:lang w:val="en-US"/>
              </w:rPr>
              <w:t>{TODO can we specify which?}</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57AD4E8" w14:textId="77777777" w:rsidR="00CC4846" w:rsidRDefault="00CC4846" w:rsidP="00CC4846">
            <w:pPr>
              <w:pStyle w:val="TableContents"/>
              <w:widowControl w:val="0"/>
              <w:rPr>
                <w:rFonts w:ascii="Arial" w:hAnsi="Arial"/>
                <w:sz w:val="20"/>
                <w:szCs w:val="20"/>
              </w:rPr>
            </w:pPr>
            <w:r>
              <w:rPr>
                <w:rFonts w:ascii="Arial" w:hAnsi="Arial"/>
                <w:sz w:val="20"/>
                <w:szCs w:val="20"/>
              </w:rPr>
              <w:t>all</w:t>
            </w:r>
          </w:p>
          <w:p w14:paraId="1446A964" w14:textId="77777777" w:rsidR="00CC4846" w:rsidRDefault="00CC4846" w:rsidP="00CC4846">
            <w:pPr>
              <w:pStyle w:val="TableContents"/>
              <w:widowControl w:val="0"/>
              <w:rPr>
                <w:rFonts w:ascii="Arial" w:hAnsi="Arial"/>
                <w:color w:val="6600CC"/>
                <w:sz w:val="20"/>
                <w:szCs w:val="20"/>
              </w:rPr>
            </w:pP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5DD2463"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N05B</w:t>
            </w:r>
          </w:p>
          <w:p w14:paraId="3FC9D99C"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AND NOT N05BA</w:t>
            </w:r>
          </w:p>
          <w:p w14:paraId="3DAE0206"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AND NOT N05BB</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7907D8A"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D2CFD69" w14:textId="77777777" w:rsidR="00CC4846" w:rsidRDefault="00CC4846" w:rsidP="00CC4846">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2027CAA" w14:textId="77777777" w:rsidR="00CC4846" w:rsidRDefault="00CC4846" w:rsidP="00CC4846">
            <w:pPr>
              <w:pStyle w:val="TableContents"/>
              <w:widowControl w:val="0"/>
              <w:rPr>
                <w:rFonts w:ascii="Arial" w:hAnsi="Arial"/>
                <w:sz w:val="20"/>
                <w:szCs w:val="20"/>
              </w:rPr>
            </w:pPr>
            <w:r>
              <w:rPr>
                <w:rFonts w:ascii="Arial" w:hAnsi="Arial"/>
                <w:color w:val="9900FF"/>
                <w:sz w:val="20"/>
                <w:szCs w:val="20"/>
              </w:rPr>
              <w:t>{preselect vervolg if a stop-, afbouw-, or vervangen- option is checked}</w:t>
            </w:r>
          </w:p>
          <w:p w14:paraId="54753F3A" w14:textId="77777777" w:rsidR="00CC4846" w:rsidRDefault="00CC4846" w:rsidP="00CC4846">
            <w:pPr>
              <w:pStyle w:val="TableContents"/>
              <w:widowControl w:val="0"/>
              <w:rPr>
                <w:rFonts w:ascii="Arial" w:hAnsi="Arial"/>
                <w:sz w:val="20"/>
                <w:szCs w:val="20"/>
              </w:rPr>
            </w:pPr>
            <w:r>
              <w:rPr>
                <w:rFonts w:ascii="Arial" w:hAnsi="Arial"/>
                <w:sz w:val="20"/>
                <w:szCs w:val="20"/>
              </w:rPr>
              <w:t>[1] Vervolgafspraak:{{free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1077A20" w14:textId="77777777" w:rsidR="00CC4846" w:rsidRDefault="00CC4846" w:rsidP="00CC4846">
            <w:pPr>
              <w:pStyle w:val="TableContents"/>
              <w:widowControl w:val="0"/>
              <w:rPr>
                <w:rFonts w:ascii="Arial" w:hAnsi="Arial"/>
                <w:sz w:val="20"/>
                <w:szCs w:val="20"/>
              </w:rPr>
            </w:pPr>
            <w:r>
              <w:rPr>
                <w:rFonts w:ascii="Arial" w:hAnsi="Arial"/>
                <w:sz w:val="20"/>
                <w:szCs w:val="20"/>
              </w:rPr>
              <w:t>[1] Controleer voor veranderingen in symptomen. 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6E4E03D" w14:textId="77777777" w:rsidR="00CC4846" w:rsidRDefault="00CC4846" w:rsidP="00CC4846">
            <w:pPr>
              <w:pStyle w:val="TableContents"/>
              <w:widowControl w:val="0"/>
              <w:rPr>
                <w:rFonts w:ascii="Arial" w:hAnsi="Arial"/>
                <w:sz w:val="20"/>
                <w:szCs w:val="20"/>
              </w:rPr>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57B49FF" w14:textId="7BB2DBE0" w:rsidR="00CC4846" w:rsidRDefault="00087CD0" w:rsidP="00CC4846">
            <w:pPr>
              <w:pStyle w:val="TableContents"/>
              <w:widowControl w:val="0"/>
              <w:rPr>
                <w:rFonts w:ascii="Arial" w:hAnsi="Arial"/>
                <w:sz w:val="20"/>
                <w:szCs w:val="20"/>
              </w:rPr>
            </w:pPr>
            <w:hyperlink r:id="rId27" w:history="1">
              <w:r w:rsidR="00BE4D7D" w:rsidRPr="00BE4D7D">
                <w:rPr>
                  <w:rStyle w:val="Hyperlink"/>
                  <w:rFonts w:ascii="Arial" w:hAnsi="Arial"/>
                  <w:sz w:val="20"/>
                  <w:szCs w:val="20"/>
                </w:rPr>
                <w:t>refpage 6</w:t>
              </w:r>
            </w:hyperlink>
          </w:p>
        </w:tc>
      </w:tr>
      <w:tr w:rsidR="00CC4846" w14:paraId="7B9204B2"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66A6EA11"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13b</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C6E6B77" w14:textId="77777777" w:rsidR="00CC4846" w:rsidRDefault="00CC4846" w:rsidP="00CC4846">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31D6D2E" w14:textId="77777777" w:rsidR="00CC4846" w:rsidRDefault="00CC4846" w:rsidP="00CC4846">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AF232FC"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N05B</w:t>
            </w:r>
          </w:p>
          <w:p w14:paraId="789ACD0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AND NOT N05BA</w:t>
            </w:r>
          </w:p>
          <w:p w14:paraId="65B788EF"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AND NOT N05BB</w:t>
            </w:r>
          </w:p>
          <w:p w14:paraId="4D0D367A" w14:textId="77777777" w:rsidR="00CC4846" w:rsidRDefault="00CC4846" w:rsidP="00CC4846">
            <w:pPr>
              <w:pStyle w:val="TableContents"/>
              <w:widowControl w:val="0"/>
              <w:rPr>
                <w:rFonts w:ascii="Arial" w:hAnsi="Arial"/>
                <w:sz w:val="20"/>
                <w:szCs w:val="20"/>
                <w:lang w:val="en-US"/>
              </w:rPr>
            </w:pP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EEFD79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lastRenderedPageBreak/>
              <w:t>allergische reactie present for this medication</w:t>
            </w:r>
          </w:p>
          <w:p w14:paraId="222F6E17"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09F29D9" w14:textId="77777777" w:rsidR="00CC4846" w:rsidRDefault="00CC4846" w:rsidP="00CC4846">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51513DE" w14:textId="77777777" w:rsidR="00CC4846" w:rsidRDefault="00CC4846" w:rsidP="00CC4846">
            <w:pPr>
              <w:pStyle w:val="TableContents"/>
              <w:widowControl w:val="0"/>
              <w:rPr>
                <w:rFonts w:ascii="Arial" w:hAnsi="Arial"/>
                <w:sz w:val="20"/>
                <w:szCs w:val="20"/>
              </w:rPr>
            </w:pPr>
            <w:r>
              <w:rPr>
                <w:rFonts w:ascii="Arial" w:hAnsi="Arial"/>
                <w:b/>
                <w:bCs/>
                <w:sz w:val="20"/>
                <w:szCs w:val="20"/>
              </w:rPr>
              <w:t>Patiënt heeft mogelijk bijwerkingen van deze medicatie.</w:t>
            </w:r>
            <w:r>
              <w:rPr>
                <w:rFonts w:ascii="Arial" w:hAnsi="Arial"/>
                <w:sz w:val="20"/>
                <w:szCs w:val="20"/>
              </w:rPr>
              <w:t xml:space="preserve"> Afbouwen is aanbevolen.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4A801AA" w14:textId="77777777" w:rsidR="00CC4846" w:rsidRDefault="00CC4846" w:rsidP="00CC4846">
            <w:pPr>
              <w:pStyle w:val="TableContents"/>
              <w:widowControl w:val="0"/>
              <w:rPr>
                <w:rFonts w:ascii="Arial" w:hAnsi="Arial"/>
                <w:sz w:val="20"/>
                <w:szCs w:val="20"/>
              </w:rPr>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C54C4AD" w14:textId="77777777" w:rsidR="00CC4846" w:rsidRDefault="00CC4846" w:rsidP="00CC4846">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B0A0C98" w14:textId="40BDDD12" w:rsidR="00CC4846" w:rsidRDefault="00087CD0" w:rsidP="00CC4846">
            <w:pPr>
              <w:pStyle w:val="TableContents"/>
              <w:widowControl w:val="0"/>
              <w:rPr>
                <w:rFonts w:ascii="Arial" w:hAnsi="Arial"/>
                <w:sz w:val="20"/>
                <w:szCs w:val="20"/>
              </w:rPr>
            </w:pPr>
            <w:hyperlink r:id="rId28" w:history="1">
              <w:r w:rsidR="00CC4846" w:rsidRPr="00BE4D7D">
                <w:rPr>
                  <w:rStyle w:val="Hyperlink"/>
                  <w:rFonts w:ascii="Arial" w:hAnsi="Arial"/>
                  <w:sz w:val="20"/>
                  <w:szCs w:val="20"/>
                </w:rPr>
                <w:t>refpage 6</w:t>
              </w:r>
            </w:hyperlink>
          </w:p>
        </w:tc>
      </w:tr>
      <w:tr w:rsidR="00CC4846" w14:paraId="1C89DE9A"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2BCB2D02"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14</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C8A6172"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Antipsychotica</w:t>
            </w:r>
          </w:p>
          <w:p w14:paraId="53C92356" w14:textId="77777777" w:rsidR="00CC4846" w:rsidRDefault="00CC4846" w:rsidP="00CC4846">
            <w:pPr>
              <w:pStyle w:val="TableContents"/>
              <w:widowControl w:val="0"/>
              <w:rPr>
                <w:rFonts w:ascii="Arial" w:hAnsi="Arial"/>
                <w:sz w:val="20"/>
                <w:szCs w:val="20"/>
                <w:lang w:val="en-US"/>
              </w:rPr>
            </w:pPr>
          </w:p>
          <w:p w14:paraId="665D7AAC" w14:textId="77777777" w:rsidR="00CC4846" w:rsidRDefault="00CC4846" w:rsidP="00CC4846">
            <w:pPr>
              <w:pStyle w:val="TableContents"/>
              <w:widowControl w:val="0"/>
              <w:rPr>
                <w:lang w:val="en-US"/>
              </w:rPr>
            </w:pPr>
            <w:r>
              <w:rPr>
                <w:rStyle w:val="Hyperlink"/>
                <w:rFonts w:ascii="Arial" w:hAnsi="Arial"/>
                <w:color w:val="9900FF"/>
                <w:sz w:val="20"/>
                <w:szCs w:val="20"/>
                <w:u w:val="none"/>
                <w:lang w:val="en-US"/>
              </w:rPr>
              <w:t>AGREES WITH HARMONIZATION GUIDE</w:t>
            </w:r>
          </w:p>
          <w:p w14:paraId="2B380FEC" w14:textId="77777777" w:rsidR="00CC4846" w:rsidRDefault="00087CD0" w:rsidP="00CC4846">
            <w:pPr>
              <w:pStyle w:val="TableContents"/>
              <w:widowControl w:val="0"/>
              <w:rPr>
                <w:lang w:val="en-US"/>
              </w:rPr>
            </w:pPr>
            <w:hyperlink r:id="rId29" w:anchor="N05A_Antipsychotics" w:history="1">
              <w:r w:rsidR="00CC4846">
                <w:rPr>
                  <w:rStyle w:val="Hyperlink"/>
                  <w:rFonts w:ascii="Arial" w:hAnsi="Arial"/>
                  <w:color w:val="00000A"/>
                  <w:sz w:val="20"/>
                  <w:szCs w:val="20"/>
                  <w:u w:val="none"/>
                  <w:lang w:val="en-US"/>
                </w:rPr>
                <w:t>N05A Antipsychotics</w:t>
              </w:r>
            </w:hyperlink>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0C798BE" w14:textId="77777777" w:rsidR="00CC4846" w:rsidRDefault="00CC4846" w:rsidP="00CC4846">
            <w:pPr>
              <w:pStyle w:val="TableContents"/>
              <w:widowControl w:val="0"/>
            </w:pPr>
            <w:r>
              <w:rPr>
                <w:rStyle w:val="Hyperlink"/>
                <w:rFonts w:ascii="Arial" w:hAnsi="Arial"/>
                <w:color w:val="00000A"/>
                <w:sz w:val="20"/>
                <w:szCs w:val="20"/>
                <w:u w:val="none"/>
              </w:rPr>
              <w:t>delier or dementie</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243B79DB" w14:textId="77777777" w:rsidR="00CC4846" w:rsidRDefault="00CC4846" w:rsidP="00CC4846">
            <w:pPr>
              <w:pStyle w:val="TableContents"/>
              <w:widowControl w:val="0"/>
              <w:rPr>
                <w:rFonts w:ascii="Arial" w:hAnsi="Arial"/>
                <w:sz w:val="20"/>
                <w:szCs w:val="20"/>
              </w:rPr>
            </w:pPr>
            <w:r>
              <w:rPr>
                <w:rFonts w:ascii="Arial" w:hAnsi="Arial"/>
                <w:sz w:val="20"/>
                <w:szCs w:val="20"/>
              </w:rPr>
              <w:t>N05A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18BE8F51" w14:textId="77777777" w:rsidR="00CC4846" w:rsidRDefault="00CC4846" w:rsidP="00CC4846">
            <w:pPr>
              <w:pStyle w:val="TableContents"/>
              <w:widowControl w:val="0"/>
              <w:rPr>
                <w:rFonts w:ascii="Arial" w:hAnsi="Arial"/>
                <w:sz w:val="20"/>
                <w:szCs w:val="20"/>
              </w:rPr>
            </w:pPr>
            <w:r>
              <w:rPr>
                <w:rFonts w:ascii="Arial" w:hAnsi="Arial"/>
                <w:sz w:val="20"/>
                <w:szCs w:val="20"/>
              </w:rPr>
              <w:t>(delier (probleemlijst)</w:t>
            </w:r>
          </w:p>
          <w:p w14:paraId="618CD836" w14:textId="77777777" w:rsidR="00CC4846" w:rsidRDefault="00CC4846" w:rsidP="00CC4846">
            <w:pPr>
              <w:pStyle w:val="TableContents"/>
              <w:widowControl w:val="0"/>
              <w:rPr>
                <w:rFonts w:ascii="Arial" w:hAnsi="Arial"/>
                <w:sz w:val="20"/>
                <w:szCs w:val="20"/>
              </w:rPr>
            </w:pPr>
            <w:r>
              <w:rPr>
                <w:rFonts w:ascii="Arial" w:hAnsi="Arial"/>
                <w:sz w:val="20"/>
                <w:szCs w:val="20"/>
              </w:rPr>
              <w:t>or dementie (probleemlijst))</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734F7BE3"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B509F5C" w14:textId="77777777" w:rsidR="00CC4846" w:rsidRDefault="00CC4846" w:rsidP="00CC4846">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delier of BPSD</w:t>
            </w:r>
            <w:r>
              <w:rPr>
                <w:rFonts w:ascii="Arial" w:hAnsi="Arial"/>
                <w:sz w:val="20"/>
                <w:szCs w:val="20"/>
              </w:rPr>
              <w:t xml:space="preserve"> zijn antipsychotica alleen geïndiceerd als niet-farmacologische opties al geprobeerd of niet mogelijk zijn en de patiënt een bedreiging is voor zichzelf of anderen. Voorkeursmiddelen zijn haloperidol (delier) of risperidon (delier of BPSD).</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EFE7BD6"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3E1C4C4"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7466F23" w14:textId="77777777" w:rsidR="00CC4846" w:rsidRDefault="00087CD0" w:rsidP="00CC4846">
            <w:pPr>
              <w:pStyle w:val="TableContents"/>
              <w:widowControl w:val="0"/>
              <w:rPr>
                <w:rFonts w:ascii="Arial" w:hAnsi="Arial"/>
                <w:sz w:val="20"/>
                <w:szCs w:val="20"/>
              </w:rPr>
            </w:pPr>
            <w:hyperlink r:id="rId30">
              <w:r w:rsidR="00CC4846">
                <w:rPr>
                  <w:rStyle w:val="Hyperlink"/>
                  <w:rFonts w:ascii="Arial" w:hAnsi="Arial"/>
                  <w:sz w:val="20"/>
                  <w:szCs w:val="20"/>
                </w:rPr>
                <w:t>refpage 7</w:t>
              </w:r>
            </w:hyperlink>
          </w:p>
          <w:p w14:paraId="64228D0C" w14:textId="77777777" w:rsidR="00CC4846" w:rsidRDefault="00CC4846" w:rsidP="00CC4846">
            <w:pPr>
              <w:pStyle w:val="TableContents"/>
              <w:widowControl w:val="0"/>
              <w:rPr>
                <w:rFonts w:ascii="Arial" w:hAnsi="Arial"/>
                <w:color w:val="9900FF"/>
                <w:sz w:val="20"/>
                <w:szCs w:val="20"/>
              </w:rPr>
            </w:pPr>
          </w:p>
        </w:tc>
      </w:tr>
      <w:tr w:rsidR="008E0034" w14:paraId="5CFD10F9"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702D7A3B"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14a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BB723CB"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BE4EE0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delier AND</w:t>
            </w:r>
            <w:r>
              <w:rPr>
                <w:rFonts w:ascii="Arial" w:hAnsi="Arial"/>
                <w:sz w:val="20"/>
                <w:szCs w:val="20"/>
                <w:lang w:val="en-US"/>
              </w:rPr>
              <w:br/>
              <w:t>NOT (haloperidol or risperidon)</w:t>
            </w:r>
          </w:p>
          <w:p w14:paraId="788D3140" w14:textId="77777777" w:rsidR="008E0034" w:rsidRDefault="008E0034" w:rsidP="008E0034">
            <w:pPr>
              <w:pStyle w:val="TableContents"/>
              <w:widowControl w:val="0"/>
              <w:rPr>
                <w:rFonts w:ascii="Arial" w:hAnsi="Arial"/>
                <w:sz w:val="20"/>
                <w:szCs w:val="20"/>
              </w:rPr>
            </w:pPr>
            <w:r>
              <w:rPr>
                <w:rFonts w:ascii="Arial" w:hAnsi="Arial"/>
                <w:sz w:val="20"/>
                <w:szCs w:val="20"/>
              </w:rPr>
              <w:t>and NOT Parkinson-like diseases</w:t>
            </w:r>
          </w:p>
          <w:p w14:paraId="5BA75DDB" w14:textId="77777777" w:rsidR="008E0034" w:rsidRDefault="008E0034" w:rsidP="008E0034">
            <w:pPr>
              <w:pStyle w:val="TableContents"/>
              <w:widowControl w:val="0"/>
              <w:rPr>
                <w:rFonts w:ascii="Arial" w:hAnsi="Arial"/>
                <w:color w:val="9900FF"/>
                <w:sz w:val="20"/>
                <w:szCs w:val="20"/>
              </w:rPr>
            </w:pP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3EC8934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N05A and NOT N05AD01</w:t>
            </w:r>
          </w:p>
          <w:p w14:paraId="2FC6897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N05AX08</w:t>
            </w:r>
          </w:p>
          <w:p w14:paraId="6E93A9E9" w14:textId="77777777" w:rsidR="008E0034" w:rsidRDefault="008E0034" w:rsidP="008E0034">
            <w:pPr>
              <w:pStyle w:val="TableContents"/>
              <w:widowControl w:val="0"/>
              <w:rPr>
                <w:rFonts w:ascii="Arial" w:hAnsi="Arial"/>
                <w:sz w:val="20"/>
                <w:szCs w:val="20"/>
                <w:lang w:val="en-US"/>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31EA452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delier (probleemlijst)</w:t>
            </w:r>
          </w:p>
          <w:p w14:paraId="036AFC00"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Parkinson (probleemlijst)</w:t>
            </w:r>
          </w:p>
          <w:p w14:paraId="3A524CE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Lewy-bodies dementie (probleemlijst)</w:t>
            </w:r>
          </w:p>
          <w:p w14:paraId="025C85D9"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Multiple system atrophy (probleemlijst) and NOT progressive supranuclear palsy (probleemlijst)</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32878018"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349DD49" w14:textId="77777777" w:rsidR="008E0034" w:rsidRDefault="008E0034" w:rsidP="008E0034">
            <w:pPr>
              <w:pStyle w:val="TableContents"/>
              <w:widowControl w:val="0"/>
              <w:rPr>
                <w:rFonts w:ascii="Arial" w:hAnsi="Arial"/>
                <w:b/>
                <w:sz w:val="20"/>
                <w:szCs w:val="20"/>
              </w:rPr>
            </w:pPr>
            <w:r>
              <w:rPr>
                <w:rFonts w:ascii="Arial" w:hAnsi="Arial"/>
                <w:b/>
                <w:sz w:val="20"/>
                <w:szCs w:val="20"/>
              </w:rPr>
              <w:t>Indicatie delier:</w:t>
            </w:r>
          </w:p>
          <w:p w14:paraId="13BAE55B" w14:textId="77777777" w:rsidR="008E0034" w:rsidRDefault="008E0034" w:rsidP="008E0034">
            <w:pPr>
              <w:pStyle w:val="TableContents"/>
              <w:widowControl w:val="0"/>
            </w:pPr>
            <w:r>
              <w:rPr>
                <w:rFonts w:ascii="Arial" w:hAnsi="Arial"/>
                <w:sz w:val="20"/>
                <w:szCs w:val="20"/>
              </w:rPr>
              <w:t>[1] Vervangen door haloperidol:  0,5-5 mg/dag in 1-3 doses, eventueel ophogen tot max. 5 mg/dag [</w:t>
            </w:r>
            <w:hyperlink r:id="rId31">
              <w:r>
                <w:rPr>
                  <w:rStyle w:val="Hyperlink"/>
                </w:rPr>
                <w:t>https://www.farmacotherapeutischkompas.nl/bladeren/preparaatteksten/h/haloperidol</w:t>
              </w:r>
            </w:hyperlink>
            <w:r>
              <w:rPr>
                <w:rFonts w:ascii="Arial" w:hAnsi="Arial"/>
                <w:sz w:val="20"/>
                <w:szCs w:val="20"/>
              </w:rPr>
              <w:t>]</w:t>
            </w:r>
          </w:p>
          <w:p w14:paraId="03FD9181" w14:textId="77777777" w:rsidR="008E0034" w:rsidRDefault="008E0034" w:rsidP="008E0034">
            <w:pPr>
              <w:pStyle w:val="TableContents"/>
              <w:widowControl w:val="0"/>
              <w:rPr>
                <w:rFonts w:ascii="Arial" w:hAnsi="Arial"/>
                <w:sz w:val="20"/>
                <w:szCs w:val="20"/>
              </w:rPr>
            </w:pPr>
          </w:p>
          <w:p w14:paraId="31C3B33E" w14:textId="77777777" w:rsidR="008E0034" w:rsidRDefault="008E0034" w:rsidP="008E0034">
            <w:pPr>
              <w:pStyle w:val="TableContents"/>
              <w:widowControl w:val="0"/>
            </w:pPr>
            <w:r>
              <w:rPr>
                <w:rFonts w:ascii="Arial" w:hAnsi="Arial"/>
                <w:sz w:val="20"/>
                <w:szCs w:val="20"/>
              </w:rPr>
              <w:t>[2] Vervangen door risperidon: 0,25mg 2dd, optimale dosering 0,5mg 2dd voor max 6 weken. Evt. individueel verhogen met 0,25mg 2dd om de dag naar 0,5-1mg 2dd [</w:t>
            </w:r>
            <w:hyperlink r:id="rId32">
              <w:r>
                <w:rPr>
                  <w:rStyle w:val="Hyperlink"/>
                </w:rPr>
                <w:t>https://www.farmacotherapeutischkompas.nl/bladeren/preparaatteksten/r/risperidon</w:t>
              </w:r>
            </w:hyperlink>
            <w:r>
              <w:rPr>
                <w:rFonts w:ascii="Arial" w:hAnsi="Arial"/>
                <w:sz w:val="20"/>
                <w:szCs w:val="20"/>
              </w:rPr>
              <w: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BC01FE6" w14:textId="77777777" w:rsidR="008E0034" w:rsidRDefault="008E0034" w:rsidP="008E0034">
            <w:pPr>
              <w:widowControl w:val="0"/>
              <w:rPr>
                <w:rFonts w:ascii="Arial" w:hAnsi="Arial"/>
                <w:sz w:val="20"/>
                <w:szCs w:val="20"/>
              </w:rPr>
            </w:pPr>
            <w:r>
              <w:rPr>
                <w:rFonts w:ascii="Arial" w:hAnsi="Arial"/>
                <w:sz w:val="20"/>
                <w:szCs w:val="20"/>
              </w:rPr>
              <w:t>[1] Vervangen door haloperidol,  0,5-5 mg/dag in 1-3 doses</w:t>
            </w:r>
          </w:p>
          <w:p w14:paraId="5494943E" w14:textId="77777777" w:rsidR="008E0034" w:rsidRDefault="008E0034" w:rsidP="008E0034">
            <w:pPr>
              <w:widowControl w:val="0"/>
              <w:rPr>
                <w:rFonts w:ascii="Arial" w:hAnsi="Arial"/>
                <w:sz w:val="20"/>
                <w:szCs w:val="20"/>
              </w:rPr>
            </w:pPr>
          </w:p>
          <w:p w14:paraId="6307F89F" w14:textId="77777777" w:rsidR="008E0034" w:rsidRDefault="008E0034" w:rsidP="008E0034">
            <w:pPr>
              <w:widowControl w:val="0"/>
              <w:rPr>
                <w:rFonts w:ascii="Arial" w:hAnsi="Arial"/>
                <w:sz w:val="20"/>
                <w:szCs w:val="20"/>
              </w:rPr>
            </w:pPr>
            <w:r>
              <w:rPr>
                <w:rFonts w:ascii="Arial" w:hAnsi="Arial"/>
                <w:sz w:val="20"/>
                <w:szCs w:val="20"/>
              </w:rPr>
              <w:t>[2] Vervangen door risperidon, 0,5mg 2dd.</w:t>
            </w:r>
          </w:p>
          <w:p w14:paraId="43D9CD65" w14:textId="77777777" w:rsidR="008E0034" w:rsidRDefault="008E0034" w:rsidP="008E0034">
            <w:pPr>
              <w:pStyle w:val="TableContents"/>
              <w:widowControl w:val="0"/>
              <w:rPr>
                <w:rFonts w:ascii="Arial" w:hAnsi="Arial"/>
                <w:sz w:val="20"/>
                <w:szCs w:val="20"/>
              </w:rPr>
            </w:pPr>
          </w:p>
          <w:p w14:paraId="15A9692C"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F34696B" w14:textId="77777777" w:rsidR="008E0034" w:rsidRDefault="008E0034" w:rsidP="008E0034">
            <w:pPr>
              <w:widowControl w:val="0"/>
              <w:rPr>
                <w:rFonts w:ascii="Arial" w:hAnsi="Arial"/>
                <w:sz w:val="20"/>
                <w:szCs w:val="20"/>
              </w:rPr>
            </w:pPr>
            <w:r>
              <w:rPr>
                <w:rFonts w:ascii="Arial" w:hAnsi="Arial"/>
                <w:sz w:val="20"/>
                <w:szCs w:val="20"/>
              </w:rPr>
              <w:t>[1] Vervangen door  haloperidol. Neem haloperidol  in volgens de instructies van de apotheek. Vraag de apotheek naar de meest voorkomende bijwerkingen.</w:t>
            </w:r>
          </w:p>
          <w:p w14:paraId="38BCFCB2" w14:textId="77777777" w:rsidR="008E0034" w:rsidRDefault="008E0034" w:rsidP="008E0034">
            <w:pPr>
              <w:pStyle w:val="TableContents"/>
              <w:widowControl w:val="0"/>
              <w:rPr>
                <w:rFonts w:ascii="Arial" w:hAnsi="Arial"/>
                <w:sz w:val="20"/>
                <w:szCs w:val="20"/>
              </w:rPr>
            </w:pPr>
          </w:p>
          <w:p w14:paraId="453715CD" w14:textId="77777777" w:rsidR="008E0034" w:rsidRDefault="008E0034" w:rsidP="008E0034">
            <w:pPr>
              <w:pStyle w:val="TableContents"/>
              <w:widowControl w:val="0"/>
              <w:rPr>
                <w:rFonts w:ascii="Arial" w:hAnsi="Arial"/>
                <w:sz w:val="20"/>
                <w:szCs w:val="20"/>
              </w:rPr>
            </w:pPr>
          </w:p>
          <w:p w14:paraId="6D4C2AD8" w14:textId="77777777" w:rsidR="008E0034" w:rsidRDefault="008E0034" w:rsidP="008E0034">
            <w:pPr>
              <w:widowControl w:val="0"/>
              <w:rPr>
                <w:rFonts w:ascii="Arial" w:hAnsi="Arial"/>
                <w:sz w:val="20"/>
                <w:szCs w:val="20"/>
              </w:rPr>
            </w:pPr>
            <w:r>
              <w:rPr>
                <w:rFonts w:ascii="Arial" w:hAnsi="Arial"/>
                <w:sz w:val="20"/>
                <w:szCs w:val="20"/>
              </w:rPr>
              <w:t>[2] Vervangen door risperidon. Neem risperidon  in volgens de instructies van de apotheek. Vraag de apotheek naar de meest voorkomende bijwerkingen.</w:t>
            </w:r>
          </w:p>
          <w:p w14:paraId="1E14845A" w14:textId="77777777" w:rsidR="008E0034" w:rsidRDefault="008E0034" w:rsidP="008E0034">
            <w:pPr>
              <w:pStyle w:val="TableContents"/>
              <w:widowControl w:val="0"/>
              <w:rPr>
                <w:rFonts w:ascii="Arial" w:hAnsi="Arial"/>
                <w:sz w:val="20"/>
                <w:szCs w:val="20"/>
              </w:rPr>
            </w:pPr>
          </w:p>
          <w:p w14:paraId="1426291F"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411EFDD8" w14:textId="5798A7CC" w:rsidR="008E0034" w:rsidRDefault="00087CD0" w:rsidP="008E0034">
            <w:pPr>
              <w:pStyle w:val="TableContents"/>
              <w:widowControl w:val="0"/>
              <w:rPr>
                <w:rFonts w:ascii="Arial" w:hAnsi="Arial"/>
                <w:color w:val="9900FF"/>
                <w:sz w:val="20"/>
                <w:szCs w:val="20"/>
              </w:rPr>
            </w:pPr>
            <w:hyperlink r:id="rId33" w:history="1">
              <w:r w:rsidR="008E0034" w:rsidRPr="00C303B6">
                <w:rPr>
                  <w:rStyle w:val="Hyperlink"/>
                  <w:rFonts w:ascii="Arial" w:hAnsi="Arial"/>
                  <w:sz w:val="20"/>
                  <w:szCs w:val="20"/>
                </w:rPr>
                <w:t>refpage 7</w:t>
              </w:r>
            </w:hyperlink>
          </w:p>
        </w:tc>
      </w:tr>
      <w:tr w:rsidR="008E0034" w14:paraId="262C516B"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73810190"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14b</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725DABD"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2454E04"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dementie and NOT risperidon</w:t>
            </w:r>
          </w:p>
          <w:p w14:paraId="77CEC29F"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delier and NOT Parkinson-like diseases</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520D3F6D" w14:textId="77777777" w:rsidR="008E0034" w:rsidRDefault="008E0034" w:rsidP="008E0034">
            <w:pPr>
              <w:pStyle w:val="TableContents"/>
              <w:widowControl w:val="0"/>
              <w:rPr>
                <w:rFonts w:ascii="Arial" w:hAnsi="Arial"/>
                <w:sz w:val="20"/>
                <w:szCs w:val="20"/>
              </w:rPr>
            </w:pPr>
            <w:r>
              <w:rPr>
                <w:rFonts w:ascii="Arial" w:hAnsi="Arial"/>
                <w:sz w:val="20"/>
                <w:szCs w:val="20"/>
              </w:rPr>
              <w:t>N05A and NOT N05AX08</w:t>
            </w:r>
          </w:p>
          <w:p w14:paraId="61472791" w14:textId="77777777" w:rsidR="008E0034" w:rsidRDefault="008E0034" w:rsidP="008E0034">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01C5BFE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dementie (probleemlijst)</w:t>
            </w:r>
          </w:p>
          <w:p w14:paraId="1A5F5BFB"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parkinson (probleemlijst)</w:t>
            </w:r>
          </w:p>
          <w:p w14:paraId="575870F8"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Lewy-bodies dementie (probleemlijst)</w:t>
            </w:r>
          </w:p>
          <w:p w14:paraId="76F2C131"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Multiple system atrophy (probleemlijst) and NOT progressive supranuclear palsy (probleemlijst)</w:t>
            </w:r>
          </w:p>
          <w:p w14:paraId="59EA729B" w14:textId="77777777" w:rsidR="008E0034" w:rsidRDefault="008E0034" w:rsidP="008E0034">
            <w:pPr>
              <w:pStyle w:val="TableContents"/>
              <w:widowControl w:val="0"/>
              <w:rPr>
                <w:rFonts w:ascii="Arial" w:hAnsi="Arial"/>
                <w:sz w:val="20"/>
                <w:szCs w:val="20"/>
              </w:rPr>
            </w:pPr>
            <w:r>
              <w:rPr>
                <w:rFonts w:ascii="Arial" w:hAnsi="Arial"/>
                <w:sz w:val="20"/>
                <w:szCs w:val="20"/>
              </w:rPr>
              <w:t>and NOT delier (probleemlijst)</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123B7D40"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F40CB08" w14:textId="77777777" w:rsidR="008E0034" w:rsidRDefault="008E0034" w:rsidP="008E0034">
            <w:pPr>
              <w:pStyle w:val="TableContents"/>
              <w:widowControl w:val="0"/>
              <w:rPr>
                <w:rFonts w:ascii="Arial" w:hAnsi="Arial"/>
                <w:b/>
                <w:sz w:val="20"/>
                <w:szCs w:val="20"/>
              </w:rPr>
            </w:pPr>
            <w:r>
              <w:rPr>
                <w:rFonts w:ascii="Arial" w:hAnsi="Arial"/>
                <w:b/>
                <w:sz w:val="20"/>
                <w:szCs w:val="20"/>
              </w:rPr>
              <w:t>Indicatie BPSD:</w:t>
            </w:r>
          </w:p>
          <w:p w14:paraId="43B9B006" w14:textId="77777777" w:rsidR="008E0034" w:rsidRDefault="008E0034" w:rsidP="008E0034">
            <w:pPr>
              <w:pStyle w:val="TableContents"/>
              <w:widowControl w:val="0"/>
            </w:pPr>
            <w:r>
              <w:rPr>
                <w:rFonts w:ascii="Arial" w:hAnsi="Arial"/>
                <w:sz w:val="20"/>
                <w:szCs w:val="20"/>
              </w:rPr>
              <w:t>[1] Vervangen door risperidon: 0,25mg 2dd, optimale dosering 0,5mg 2dd voor max 6 weken. Evt. individueel verhogen met 0,25mg 2dd om de dag naar 0,5-1mg 2dd [</w:t>
            </w:r>
            <w:hyperlink r:id="rId34">
              <w:r>
                <w:rPr>
                  <w:rStyle w:val="Hyperlink"/>
                </w:rPr>
                <w:t>https://www.farmacotherapeutischkompas.nl/bladeren/preparaatteksten/r/risperidon</w:t>
              </w:r>
            </w:hyperlink>
            <w:r>
              <w:rPr>
                <w:rFonts w:ascii="Arial" w:hAnsi="Arial"/>
                <w:sz w:val="20"/>
                <w:szCs w:val="20"/>
              </w:rPr>
              <w: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5A29FE9" w14:textId="77777777" w:rsidR="008E0034" w:rsidRDefault="008E0034" w:rsidP="008E0034">
            <w:pPr>
              <w:widowControl w:val="0"/>
              <w:rPr>
                <w:rFonts w:ascii="Arial" w:hAnsi="Arial"/>
                <w:sz w:val="20"/>
                <w:szCs w:val="20"/>
              </w:rPr>
            </w:pPr>
            <w:r>
              <w:rPr>
                <w:rFonts w:ascii="Arial" w:hAnsi="Arial"/>
                <w:sz w:val="20"/>
                <w:szCs w:val="20"/>
              </w:rPr>
              <w:t>[1] Vervangen door risperidon, 2dd 0,25mg.</w:t>
            </w:r>
          </w:p>
          <w:p w14:paraId="0ADD7D4C"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E1C834E" w14:textId="77777777" w:rsidR="008E0034" w:rsidRDefault="008E0034" w:rsidP="008E0034">
            <w:pPr>
              <w:widowControl w:val="0"/>
              <w:rPr>
                <w:rFonts w:ascii="Arial" w:hAnsi="Arial"/>
                <w:sz w:val="20"/>
                <w:szCs w:val="20"/>
              </w:rPr>
            </w:pPr>
            <w:r>
              <w:rPr>
                <w:rFonts w:ascii="Arial" w:hAnsi="Arial"/>
                <w:sz w:val="20"/>
                <w:szCs w:val="20"/>
              </w:rPr>
              <w:t>[1] Vervangen door risperidon. Neem risperidon  in volgens de instructies van de apotheek. Vraag de apotheek naar de meest voorkomende bijwerkingen.</w:t>
            </w:r>
          </w:p>
          <w:p w14:paraId="56E6381A" w14:textId="77777777" w:rsidR="008E0034" w:rsidRDefault="008E0034" w:rsidP="008E0034">
            <w:pPr>
              <w:pStyle w:val="TableContents"/>
              <w:widowControl w:val="0"/>
              <w:rPr>
                <w:rFonts w:ascii="Arial" w:hAnsi="Arial"/>
                <w:sz w:val="20"/>
                <w:szCs w:val="20"/>
              </w:rPr>
            </w:pPr>
          </w:p>
          <w:p w14:paraId="59032585"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68C3449E" w14:textId="7EAEBD91" w:rsidR="008E0034" w:rsidRDefault="00087CD0" w:rsidP="008E0034">
            <w:pPr>
              <w:pStyle w:val="TableContents"/>
              <w:widowControl w:val="0"/>
              <w:rPr>
                <w:rFonts w:ascii="Arial" w:hAnsi="Arial"/>
                <w:sz w:val="20"/>
                <w:szCs w:val="20"/>
              </w:rPr>
            </w:pPr>
            <w:hyperlink r:id="rId35" w:history="1">
              <w:r w:rsidR="008E0034" w:rsidRPr="00C303B6">
                <w:rPr>
                  <w:rStyle w:val="Hyperlink"/>
                  <w:rFonts w:ascii="Arial" w:hAnsi="Arial"/>
                  <w:sz w:val="20"/>
                  <w:szCs w:val="20"/>
                </w:rPr>
                <w:t>refpage 7</w:t>
              </w:r>
            </w:hyperlink>
          </w:p>
        </w:tc>
      </w:tr>
      <w:tr w:rsidR="008E0034" w14:paraId="58903608"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0D3C3E8E"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14c</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B388867"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2D5C7D0" w14:textId="77777777" w:rsidR="008E0034" w:rsidRDefault="008E0034" w:rsidP="008E0034">
            <w:pPr>
              <w:pStyle w:val="TableContents"/>
              <w:widowControl w:val="0"/>
              <w:rPr>
                <w:rFonts w:ascii="Arial" w:hAnsi="Arial"/>
                <w:sz w:val="20"/>
                <w:szCs w:val="20"/>
              </w:rPr>
            </w:pPr>
            <w:r>
              <w:rPr>
                <w:rFonts w:ascii="Arial" w:hAnsi="Arial"/>
                <w:sz w:val="20"/>
                <w:szCs w:val="20"/>
              </w:rPr>
              <w:t>schizofrenie</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7E5F3BB8" w14:textId="77777777" w:rsidR="008E0034" w:rsidRDefault="008E0034" w:rsidP="008E0034">
            <w:pPr>
              <w:pStyle w:val="TableContents"/>
              <w:widowControl w:val="0"/>
              <w:rPr>
                <w:rFonts w:ascii="Arial" w:hAnsi="Arial"/>
                <w:sz w:val="20"/>
                <w:szCs w:val="20"/>
              </w:rPr>
            </w:pPr>
            <w:r>
              <w:rPr>
                <w:rFonts w:ascii="Arial" w:hAnsi="Arial"/>
                <w:sz w:val="20"/>
                <w:szCs w:val="20"/>
              </w:rPr>
              <w:t>N05A</w:t>
            </w:r>
          </w:p>
          <w:p w14:paraId="2682F4C9" w14:textId="77777777" w:rsidR="008E0034" w:rsidRDefault="008E0034" w:rsidP="008E0034">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08F58F13" w14:textId="77777777" w:rsidR="008E0034" w:rsidRDefault="008E0034" w:rsidP="008E0034">
            <w:pPr>
              <w:pStyle w:val="TableContents"/>
              <w:widowControl w:val="0"/>
              <w:rPr>
                <w:rFonts w:ascii="Arial" w:hAnsi="Arial"/>
                <w:sz w:val="20"/>
                <w:szCs w:val="20"/>
              </w:rPr>
            </w:pPr>
            <w:r>
              <w:rPr>
                <w:rFonts w:ascii="Arial" w:hAnsi="Arial"/>
                <w:sz w:val="20"/>
                <w:szCs w:val="20"/>
              </w:rPr>
              <w:t>schizofrenie (probleemlijst)</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F7E8D64"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50305BA" w14:textId="77777777" w:rsidR="008E0034" w:rsidRDefault="008E0034" w:rsidP="008E0034">
            <w:pPr>
              <w:pStyle w:val="TableContents"/>
              <w:widowControl w:val="0"/>
              <w:rPr>
                <w:rFonts w:ascii="Arial" w:hAnsi="Arial"/>
                <w:b/>
                <w:sz w:val="20"/>
                <w:szCs w:val="20"/>
              </w:rPr>
            </w:pPr>
          </w:p>
          <w:p w14:paraId="1FFF8697"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 xml:space="preserve">schizofrenie </w:t>
            </w:r>
            <w:r>
              <w:rPr>
                <w:rFonts w:ascii="Arial" w:hAnsi="Arial"/>
                <w:sz w:val="20"/>
                <w:szCs w:val="20"/>
              </w:rPr>
              <w:t>zijn antipsychotica geïndiceerd. Bij gebruik &gt; 4 maanden, overleggen met psychiater om alternatieven of lagere dosis te bespreken. Bij de meeste patiënten zijn haloperidol of risperidon voorkeursmiddelen. De voorkeuren en ervaring van de patiënt spelen ook een belangrijke rol.</w:t>
            </w:r>
          </w:p>
          <w:p w14:paraId="28DB166A" w14:textId="77777777" w:rsidR="008E0034" w:rsidRDefault="008E0034" w:rsidP="008E0034">
            <w:pPr>
              <w:pStyle w:val="TableContents"/>
              <w:widowControl w:val="0"/>
              <w:rPr>
                <w:rFonts w:ascii="Arial" w:hAnsi="Arial"/>
                <w:sz w:val="20"/>
                <w:szCs w:val="20"/>
              </w:rPr>
            </w:pPr>
          </w:p>
          <w:p w14:paraId="77F7A5E3"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 Bij </w:t>
            </w:r>
            <w:r>
              <w:rPr>
                <w:rFonts w:ascii="Arial" w:hAnsi="Arial"/>
                <w:b/>
                <w:sz w:val="20"/>
                <w:szCs w:val="20"/>
              </w:rPr>
              <w:t>psychotische patiënten met</w:t>
            </w:r>
            <w:r>
              <w:rPr>
                <w:rFonts w:ascii="Arial" w:hAnsi="Arial"/>
                <w:sz w:val="20"/>
                <w:szCs w:val="20"/>
              </w:rPr>
              <w:t xml:space="preserve"> </w:t>
            </w:r>
            <w:r>
              <w:rPr>
                <w:rFonts w:ascii="Arial" w:hAnsi="Arial"/>
                <w:b/>
                <w:sz w:val="20"/>
                <w:szCs w:val="20"/>
              </w:rPr>
              <w:t xml:space="preserve">ziekte van </w:t>
            </w:r>
            <w:r>
              <w:rPr>
                <w:rFonts w:ascii="Arial" w:hAnsi="Arial"/>
                <w:b/>
                <w:bCs/>
                <w:sz w:val="20"/>
                <w:szCs w:val="20"/>
              </w:rPr>
              <w:t>Parkinson</w:t>
            </w:r>
            <w:r>
              <w:rPr>
                <w:rFonts w:ascii="Arial" w:hAnsi="Arial"/>
                <w:sz w:val="20"/>
                <w:szCs w:val="20"/>
              </w:rPr>
              <w:t xml:space="preserve"> </w:t>
            </w:r>
            <w:r>
              <w:rPr>
                <w:rFonts w:ascii="Arial" w:hAnsi="Arial"/>
                <w:b/>
                <w:sz w:val="20"/>
                <w:szCs w:val="20"/>
              </w:rPr>
              <w:t>en Parkinson-gerelateerde aandoeningen</w:t>
            </w:r>
            <w:r>
              <w:rPr>
                <w:rFonts w:ascii="Arial" w:hAnsi="Arial"/>
                <w:sz w:val="20"/>
                <w:szCs w:val="20"/>
              </w:rPr>
              <w:t xml:space="preserve"> heeft clozapine de voorkeur. De voorkeuren en ervaring van de patiënt spelen ook een belangrijke rol.</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2A3FD4F"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839A5AE"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69F0DE62" w14:textId="10AB63BB" w:rsidR="008E0034" w:rsidRDefault="00087CD0" w:rsidP="008E0034">
            <w:pPr>
              <w:pStyle w:val="TableContents"/>
              <w:widowControl w:val="0"/>
              <w:rPr>
                <w:rFonts w:ascii="Arial" w:hAnsi="Arial"/>
                <w:sz w:val="20"/>
                <w:szCs w:val="20"/>
              </w:rPr>
            </w:pPr>
            <w:hyperlink r:id="rId36" w:history="1">
              <w:r w:rsidR="008E0034" w:rsidRPr="00C303B6">
                <w:rPr>
                  <w:rStyle w:val="Hyperlink"/>
                  <w:rFonts w:ascii="Arial" w:hAnsi="Arial"/>
                  <w:sz w:val="20"/>
                  <w:szCs w:val="20"/>
                </w:rPr>
                <w:t>refpage 7</w:t>
              </w:r>
            </w:hyperlink>
          </w:p>
        </w:tc>
      </w:tr>
      <w:tr w:rsidR="008E0034" w14:paraId="717B40B9"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2F75C858"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14d</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4939FF9"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E6D02A7"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NOT delier</w:t>
            </w:r>
          </w:p>
          <w:p w14:paraId="770B896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NOT dementia</w:t>
            </w:r>
          </w:p>
          <w:p w14:paraId="10A3DC6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NOT schizofrenie</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794A8805" w14:textId="77777777" w:rsidR="008E0034" w:rsidRDefault="008E0034" w:rsidP="008E0034">
            <w:pPr>
              <w:pStyle w:val="TableContents"/>
              <w:widowControl w:val="0"/>
              <w:rPr>
                <w:rFonts w:ascii="Arial" w:hAnsi="Arial"/>
                <w:sz w:val="20"/>
                <w:szCs w:val="20"/>
              </w:rPr>
            </w:pPr>
            <w:r>
              <w:rPr>
                <w:rFonts w:ascii="Arial" w:hAnsi="Arial"/>
                <w:sz w:val="20"/>
                <w:szCs w:val="20"/>
              </w:rPr>
              <w:t>N05A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3B5121A7" w14:textId="77777777" w:rsidR="008E0034" w:rsidRDefault="008E0034" w:rsidP="008E0034">
            <w:pPr>
              <w:pStyle w:val="TableContents"/>
              <w:widowControl w:val="0"/>
              <w:rPr>
                <w:rFonts w:ascii="Arial" w:hAnsi="Arial"/>
                <w:sz w:val="20"/>
                <w:szCs w:val="20"/>
              </w:rPr>
            </w:pPr>
            <w:r>
              <w:rPr>
                <w:rFonts w:ascii="Arial" w:hAnsi="Arial"/>
                <w:sz w:val="20"/>
                <w:szCs w:val="20"/>
              </w:rPr>
              <w:t>NOT delier (probleemlijst)</w:t>
            </w:r>
          </w:p>
          <w:p w14:paraId="3284C4A2" w14:textId="77777777" w:rsidR="008E0034" w:rsidRDefault="008E0034" w:rsidP="008E0034">
            <w:pPr>
              <w:pStyle w:val="TableContents"/>
              <w:widowControl w:val="0"/>
              <w:rPr>
                <w:rFonts w:ascii="Arial" w:hAnsi="Arial"/>
                <w:sz w:val="20"/>
                <w:szCs w:val="20"/>
              </w:rPr>
            </w:pPr>
            <w:r>
              <w:rPr>
                <w:rFonts w:ascii="Arial" w:hAnsi="Arial"/>
                <w:sz w:val="20"/>
                <w:szCs w:val="20"/>
              </w:rPr>
              <w:t>and NOT dementie (probleemlijst)</w:t>
            </w:r>
          </w:p>
          <w:p w14:paraId="2A7840D6" w14:textId="77777777" w:rsidR="008E0034" w:rsidRDefault="008E0034" w:rsidP="008E0034">
            <w:pPr>
              <w:pStyle w:val="TableContents"/>
              <w:widowControl w:val="0"/>
              <w:rPr>
                <w:rFonts w:ascii="Arial" w:hAnsi="Arial"/>
                <w:sz w:val="20"/>
                <w:szCs w:val="20"/>
              </w:rPr>
            </w:pPr>
            <w:r>
              <w:rPr>
                <w:rFonts w:ascii="Arial" w:hAnsi="Arial"/>
                <w:sz w:val="20"/>
                <w:szCs w:val="20"/>
              </w:rPr>
              <w:t>and NOT schizofrenie (probleemlijst))</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625C1E3E"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3011BD3" w14:textId="77777777" w:rsidR="008E0034" w:rsidRDefault="008E0034" w:rsidP="008E0034">
            <w:pPr>
              <w:pStyle w:val="TableContents"/>
              <w:widowControl w:val="0"/>
              <w:rPr>
                <w:rFonts w:ascii="Arial" w:hAnsi="Arial"/>
                <w:b/>
                <w:sz w:val="20"/>
                <w:szCs w:val="20"/>
              </w:rPr>
            </w:pPr>
            <w:r>
              <w:rPr>
                <w:rFonts w:ascii="Arial" w:hAnsi="Arial"/>
                <w:b/>
                <w:sz w:val="20"/>
                <w:szCs w:val="20"/>
              </w:rPr>
              <w:t>Deze patiënt heeft geen delier, dementie of schizofrenie in de probleemlijst:</w:t>
            </w:r>
          </w:p>
          <w:p w14:paraId="5C952553" w14:textId="77777777" w:rsidR="008E0034" w:rsidRDefault="008E0034" w:rsidP="008E0034">
            <w:pPr>
              <w:pStyle w:val="TableContents"/>
              <w:widowControl w:val="0"/>
              <w:rPr>
                <w:rFonts w:ascii="Arial" w:hAnsi="Arial"/>
                <w:sz w:val="20"/>
                <w:szCs w:val="20"/>
              </w:rPr>
            </w:pPr>
            <w:r>
              <w:rPr>
                <w:rFonts w:ascii="Arial" w:hAnsi="Arial" w:cs="Arial"/>
                <w:color w:val="000000"/>
                <w:sz w:val="20"/>
                <w:szCs w:val="20"/>
                <w:shd w:val="clear" w:color="auto" w:fill="FFFFFF"/>
              </w:rPr>
              <w:t>Controleer de indicatie voor deze medicatie. Als er geen indicatie (meer) is, is afbouwen aanbevolen.</w:t>
            </w:r>
            <w:r>
              <w:rPr>
                <w:rFonts w:ascii="Arial" w:hAnsi="Arial"/>
                <w:sz w:val="20"/>
                <w:szCs w:val="20"/>
              </w:rPr>
              <w:t xml:space="preserve">Behalve bij </w:t>
            </w:r>
            <w:r>
              <w:rPr>
                <w:rFonts w:ascii="Arial" w:hAnsi="Arial"/>
                <w:b/>
                <w:sz w:val="20"/>
                <w:szCs w:val="20"/>
              </w:rPr>
              <w:t>korte-termijn gebruik voor bedreigende gedrag bij delier of dementie</w:t>
            </w:r>
            <w:r>
              <w:rPr>
                <w:rFonts w:ascii="Arial" w:hAnsi="Arial"/>
                <w:sz w:val="20"/>
                <w:szCs w:val="20"/>
              </w:rPr>
              <w:t xml:space="preserve"> (&lt; 1 maand) of gebruik voor </w:t>
            </w:r>
            <w:r>
              <w:rPr>
                <w:rFonts w:ascii="Arial" w:hAnsi="Arial"/>
                <w:b/>
                <w:sz w:val="20"/>
                <w:szCs w:val="20"/>
              </w:rPr>
              <w:t>schizofrenie</w:t>
            </w:r>
            <w:r>
              <w:rPr>
                <w:rFonts w:ascii="Arial" w:hAnsi="Arial"/>
                <w:sz w:val="20"/>
                <w:szCs w:val="20"/>
              </w:rPr>
              <w:t>.</w:t>
            </w:r>
          </w:p>
          <w:p w14:paraId="60C5B96B" w14:textId="77777777" w:rsidR="008E0034" w:rsidRDefault="008E0034" w:rsidP="008E0034">
            <w:pPr>
              <w:pStyle w:val="TableContents"/>
              <w:widowControl w:val="0"/>
              <w:rPr>
                <w:rFonts w:ascii="Arial" w:hAnsi="Arial"/>
                <w:b/>
                <w:sz w:val="20"/>
                <w:szCs w:val="20"/>
              </w:rPr>
            </w:pPr>
          </w:p>
          <w:p w14:paraId="1C672DAB"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medicamenteuze therapie van een </w:t>
            </w:r>
            <w:r>
              <w:rPr>
                <w:rFonts w:ascii="Arial" w:hAnsi="Arial"/>
                <w:b/>
                <w:bCs/>
                <w:sz w:val="20"/>
                <w:szCs w:val="20"/>
              </w:rPr>
              <w:t>delier</w:t>
            </w:r>
            <w:r>
              <w:rPr>
                <w:rFonts w:ascii="Arial" w:hAnsi="Arial"/>
                <w:sz w:val="20"/>
                <w:szCs w:val="20"/>
              </w:rPr>
              <w:t xml:space="preserve"> wordt haloperidol of risperidon geadviseerd.</w:t>
            </w:r>
          </w:p>
          <w:p w14:paraId="3D4FACE6" w14:textId="77777777" w:rsidR="008E0034" w:rsidRDefault="008E0034" w:rsidP="008E0034">
            <w:pPr>
              <w:pStyle w:val="TableContents"/>
              <w:widowControl w:val="0"/>
              <w:rPr>
                <w:rFonts w:ascii="Arial" w:hAnsi="Arial"/>
                <w:sz w:val="20"/>
                <w:szCs w:val="20"/>
              </w:rPr>
            </w:pPr>
          </w:p>
          <w:p w14:paraId="34A8BABD"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BPSD</w:t>
            </w:r>
            <w:r>
              <w:rPr>
                <w:rFonts w:ascii="Arial" w:hAnsi="Arial"/>
                <w:sz w:val="20"/>
                <w:szCs w:val="20"/>
              </w:rPr>
              <w:t xml:space="preserve"> wordt risperidon geadviseerd.</w:t>
            </w:r>
          </w:p>
          <w:p w14:paraId="4810AD91" w14:textId="77777777" w:rsidR="008E0034" w:rsidRDefault="008E0034" w:rsidP="008E0034">
            <w:pPr>
              <w:pStyle w:val="TableContents"/>
              <w:widowControl w:val="0"/>
              <w:rPr>
                <w:rFonts w:ascii="Arial" w:hAnsi="Arial"/>
                <w:sz w:val="20"/>
                <w:szCs w:val="20"/>
              </w:rPr>
            </w:pPr>
          </w:p>
          <w:p w14:paraId="42DF6366"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psychotische patiënten met de ziekte van Parkinson</w:t>
            </w:r>
            <w:r>
              <w:rPr>
                <w:rFonts w:ascii="Arial" w:hAnsi="Arial"/>
                <w:sz w:val="20"/>
                <w:szCs w:val="20"/>
              </w:rPr>
              <w:t xml:space="preserve"> (en Parkinson-gerelateerde aandoeningen) wordt clozapine geadviseerd.</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EF52416"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D762646"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68A733CD" w14:textId="027821A1" w:rsidR="008E0034" w:rsidRDefault="00087CD0" w:rsidP="008E0034">
            <w:pPr>
              <w:pStyle w:val="TableContents"/>
              <w:widowControl w:val="0"/>
              <w:rPr>
                <w:rFonts w:ascii="Arial" w:hAnsi="Arial"/>
                <w:sz w:val="20"/>
                <w:szCs w:val="20"/>
              </w:rPr>
            </w:pPr>
            <w:hyperlink r:id="rId37" w:history="1">
              <w:r w:rsidR="008E0034" w:rsidRPr="00C303B6">
                <w:rPr>
                  <w:rStyle w:val="Hyperlink"/>
                  <w:rFonts w:ascii="Arial" w:hAnsi="Arial"/>
                  <w:sz w:val="20"/>
                  <w:szCs w:val="20"/>
                </w:rPr>
                <w:t>refpage 7</w:t>
              </w:r>
            </w:hyperlink>
          </w:p>
        </w:tc>
      </w:tr>
      <w:tr w:rsidR="008E0034" w14:paraId="70B8BCCB"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206EDFB6"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15</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8890F2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any antipsychotic other than clozapine</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D1804D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Parkinson or parkinson-like conditions</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3D7DAD1A" w14:textId="77777777" w:rsidR="008E0034" w:rsidRDefault="008E0034" w:rsidP="008E0034">
            <w:pPr>
              <w:widowControl w:val="0"/>
              <w:rPr>
                <w:rFonts w:ascii="Arial" w:hAnsi="Arial"/>
                <w:sz w:val="20"/>
                <w:szCs w:val="20"/>
              </w:rPr>
            </w:pPr>
            <w:r>
              <w:rPr>
                <w:rFonts w:ascii="Arial" w:hAnsi="Arial"/>
                <w:sz w:val="20"/>
                <w:szCs w:val="20"/>
              </w:rPr>
              <w:t>N05A AND NOT N05AH02</w:t>
            </w:r>
          </w:p>
          <w:p w14:paraId="19669CDC" w14:textId="77777777" w:rsidR="008E0034" w:rsidRDefault="008E0034" w:rsidP="008E0034">
            <w:pPr>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109C524E" w14:textId="77777777" w:rsidR="008E0034" w:rsidRDefault="008E0034" w:rsidP="008E0034">
            <w:pPr>
              <w:widowControl w:val="0"/>
              <w:rPr>
                <w:rFonts w:ascii="Arial" w:hAnsi="Arial"/>
                <w:sz w:val="20"/>
                <w:szCs w:val="20"/>
                <w:lang w:val="en-US"/>
              </w:rPr>
            </w:pPr>
            <w:r>
              <w:rPr>
                <w:rFonts w:ascii="Arial" w:hAnsi="Arial"/>
                <w:sz w:val="20"/>
                <w:szCs w:val="20"/>
                <w:lang w:val="en-US"/>
              </w:rPr>
              <w:t>Parkinson (probleemlijst)</w:t>
            </w:r>
          </w:p>
          <w:p w14:paraId="580E3E8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w:t>
            </w:r>
          </w:p>
          <w:p w14:paraId="3581596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 xml:space="preserve">Lewy-bodies dementie (probleemlijst)OR Multiple system </w:t>
            </w:r>
            <w:r>
              <w:rPr>
                <w:rFonts w:ascii="Arial" w:hAnsi="Arial"/>
                <w:sz w:val="20"/>
                <w:szCs w:val="20"/>
                <w:lang w:val="en-US"/>
              </w:rPr>
              <w:lastRenderedPageBreak/>
              <w:t>atrophy (probleemlijst) OR progressive supranuclear palsy (probleemlijst)</w:t>
            </w:r>
          </w:p>
          <w:p w14:paraId="3E4F52CE" w14:textId="77777777" w:rsidR="008E0034" w:rsidRDefault="008E0034" w:rsidP="008E0034">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04287DE2" w14:textId="77777777" w:rsidR="008E0034" w:rsidRDefault="008E0034" w:rsidP="008E0034">
            <w:pPr>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07200CC" w14:textId="77777777" w:rsidR="008E0034" w:rsidRDefault="008E0034" w:rsidP="008E0034">
            <w:pPr>
              <w:pStyle w:val="TableContents"/>
              <w:widowControl w:val="0"/>
              <w:rPr>
                <w:rFonts w:ascii="Arial" w:hAnsi="Arial"/>
                <w:sz w:val="20"/>
                <w:szCs w:val="20"/>
              </w:rPr>
            </w:pPr>
            <w:r>
              <w:rPr>
                <w:rFonts w:ascii="Arial" w:hAnsi="Arial"/>
                <w:bCs/>
                <w:sz w:val="20"/>
                <w:szCs w:val="20"/>
              </w:rPr>
              <w:t>Bij</w:t>
            </w:r>
            <w:r>
              <w:rPr>
                <w:rFonts w:ascii="Arial" w:hAnsi="Arial"/>
                <w:b/>
                <w:bCs/>
                <w:sz w:val="20"/>
                <w:szCs w:val="20"/>
              </w:rPr>
              <w:t xml:space="preserve"> Parkinson en Parkinson-gerelateerde aandoeningen </w:t>
            </w:r>
            <w:r>
              <w:rPr>
                <w:rFonts w:ascii="Arial" w:hAnsi="Arial"/>
                <w:bCs/>
                <w:sz w:val="20"/>
                <w:szCs w:val="20"/>
              </w:rPr>
              <w:t>zijn antipsychotica gecontra-indiceerd</w:t>
            </w:r>
            <w:r>
              <w:rPr>
                <w:rFonts w:ascii="Arial" w:hAnsi="Arial"/>
                <w:sz w:val="20"/>
                <w:szCs w:val="20"/>
              </w:rPr>
              <w:t>, behalve clozapine. Quetiapine kan overwogen worden maar wordt niet door de richtlijnen aanbevolen.</w:t>
            </w:r>
          </w:p>
          <w:p w14:paraId="509566B4" w14:textId="77777777" w:rsidR="008E0034" w:rsidRDefault="008E0034" w:rsidP="008E0034">
            <w:pPr>
              <w:pStyle w:val="TableContents"/>
              <w:widowControl w:val="0"/>
              <w:rPr>
                <w:rFonts w:ascii="Arial" w:hAnsi="Arial"/>
                <w:sz w:val="20"/>
                <w:szCs w:val="20"/>
              </w:rPr>
            </w:pPr>
            <w:r>
              <w:rPr>
                <w:rFonts w:ascii="Arial" w:hAnsi="Arial"/>
                <w:sz w:val="20"/>
                <w:szCs w:val="20"/>
              </w:rPr>
              <w:t>(Dosis wordt (tevens) bepaald op geleide van de bloedspiegel. Controleer vóór start van de behandeling het leukocytenaantal (WBC) en het absolute neutrofielenaantal (ANC).</w:t>
            </w:r>
          </w:p>
          <w:p w14:paraId="0E91E401" w14:textId="77777777" w:rsidR="008E0034" w:rsidRDefault="008E0034" w:rsidP="008E0034">
            <w:pPr>
              <w:pStyle w:val="TableContents"/>
              <w:widowControl w:val="0"/>
            </w:pPr>
            <w:r>
              <w:rPr>
                <w:rFonts w:ascii="Arial" w:hAnsi="Arial"/>
                <w:sz w:val="20"/>
                <w:szCs w:val="20"/>
              </w:rPr>
              <w:t xml:space="preserve">[1] Vervangen door clozapine: Begindosering: max. 12,5 mg 1dd ‘s avonds, deze in </w:t>
            </w:r>
            <w:r>
              <w:rPr>
                <w:rFonts w:ascii="Arial" w:hAnsi="Arial"/>
                <w:sz w:val="20"/>
                <w:szCs w:val="20"/>
              </w:rPr>
              <w:lastRenderedPageBreak/>
              <w:t>stappen van 12,5 mg 1–2×/week verhogen tot 25–37,5 mg/dag; maximaal 50 mg 1×/dag aan het einde van de tweede week.[</w:t>
            </w:r>
            <w:r>
              <w:t xml:space="preserve"> </w:t>
            </w:r>
            <w:hyperlink r:id="rId38">
              <w:r>
                <w:rPr>
                  <w:rStyle w:val="Hyperlink"/>
                </w:rPr>
                <w:t>https://www.farmacotherapeutischkompas.nl/bladeren/preparaatteksten/c/clozapine</w:t>
              </w:r>
            </w:hyperlink>
            <w:r>
              <w:rPr>
                <w:rFonts w:ascii="Arial" w:hAnsi="Arial"/>
                <w:sz w:val="20"/>
                <w:szCs w:val="20"/>
              </w:rPr>
              <w: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DE4C153" w14:textId="77777777" w:rsidR="008E0034" w:rsidRDefault="008E0034" w:rsidP="008E0034">
            <w:pPr>
              <w:pStyle w:val="TableContents"/>
              <w:widowControl w:val="0"/>
            </w:pPr>
            <w:r>
              <w:rPr>
                <w:rFonts w:ascii="Arial" w:hAnsi="Arial"/>
                <w:sz w:val="20"/>
                <w:szCs w:val="20"/>
              </w:rPr>
              <w:lastRenderedPageBreak/>
              <w:t xml:space="preserve">[1] Vervangen door clozapine: Begindosering: max. 12,5 mg 1dd ‘s avonds, deze in stappen van 12,5 mg 1–2×/week verhogen tot 25–37,5 </w:t>
            </w:r>
            <w:r>
              <w:rPr>
                <w:rFonts w:ascii="Arial" w:hAnsi="Arial"/>
                <w:sz w:val="20"/>
                <w:szCs w:val="20"/>
              </w:rPr>
              <w:lastRenderedPageBreak/>
              <w:t>mg/dag; maximaal 50 mg 1×/dag aan het einde van de tweede week.</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BD94128" w14:textId="77777777" w:rsidR="008E0034" w:rsidRDefault="008E0034" w:rsidP="008E0034">
            <w:pPr>
              <w:pStyle w:val="TableContents"/>
              <w:widowControl w:val="0"/>
              <w:rPr>
                <w:rFonts w:ascii="Arial" w:hAnsi="Arial"/>
                <w:sz w:val="20"/>
                <w:szCs w:val="20"/>
              </w:rPr>
            </w:pPr>
            <w:r>
              <w:rPr>
                <w:rFonts w:ascii="Arial" w:hAnsi="Arial"/>
                <w:sz w:val="20"/>
                <w:szCs w:val="20"/>
              </w:rPr>
              <w:lastRenderedPageBreak/>
              <w:t>[1] Vervangen door clozapine. Volg de instructies van de apotheek. Vraag de apotheek naar de meest voorkomende bijwerkingen.</w:t>
            </w:r>
          </w:p>
          <w:p w14:paraId="78A55140"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03B2782B" w14:textId="55AEC07B" w:rsidR="008E0034" w:rsidRDefault="00087CD0" w:rsidP="008E0034">
            <w:pPr>
              <w:pStyle w:val="TableContents"/>
              <w:widowControl w:val="0"/>
              <w:rPr>
                <w:rFonts w:ascii="Arial" w:hAnsi="Arial"/>
                <w:sz w:val="20"/>
                <w:szCs w:val="20"/>
              </w:rPr>
            </w:pPr>
            <w:hyperlink r:id="rId39" w:history="1">
              <w:r w:rsidR="008E0034" w:rsidRPr="00C303B6">
                <w:rPr>
                  <w:rStyle w:val="Hyperlink"/>
                  <w:rFonts w:ascii="Arial" w:hAnsi="Arial"/>
                  <w:sz w:val="20"/>
                  <w:szCs w:val="20"/>
                </w:rPr>
                <w:t>refpage 7</w:t>
              </w:r>
            </w:hyperlink>
          </w:p>
        </w:tc>
      </w:tr>
      <w:tr w:rsidR="008E0034" w14:paraId="7ADFBAB5" w14:textId="77777777" w:rsidTr="008E0034">
        <w:trPr>
          <w:gridAfter w:val="1"/>
          <w:wAfter w:w="37" w:type="dxa"/>
          <w:trHeight w:val="2364"/>
        </w:trPr>
        <w:tc>
          <w:tcPr>
            <w:tcW w:w="375" w:type="dxa"/>
            <w:tcBorders>
              <w:top w:val="single" w:sz="4" w:space="0" w:color="ABABAB"/>
              <w:left w:val="single" w:sz="4" w:space="0" w:color="ABABAB"/>
              <w:bottom w:val="single" w:sz="4" w:space="0" w:color="ABABAB"/>
            </w:tcBorders>
            <w:shd w:val="clear" w:color="auto" w:fill="auto"/>
            <w:vAlign w:val="center"/>
          </w:tcPr>
          <w:p w14:paraId="7A2FBA45" w14:textId="77777777" w:rsidR="008E0034" w:rsidRPr="00D45A17" w:rsidRDefault="008E0034" w:rsidP="008E0034">
            <w:pPr>
              <w:pStyle w:val="TableContents"/>
              <w:widowControl w:val="0"/>
            </w:pPr>
            <w:r w:rsidRPr="00D45A17">
              <w:rPr>
                <w:rFonts w:ascii="Arial" w:hAnsi="Arial"/>
                <w:sz w:val="20"/>
                <w:szCs w:val="20"/>
              </w:rPr>
              <w:t>16</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409D318" w14:textId="77777777" w:rsidR="008E0034" w:rsidRDefault="008E0034" w:rsidP="008E0034">
            <w:pPr>
              <w:pStyle w:val="TableContents"/>
              <w:widowControl w:val="0"/>
              <w:rPr>
                <w:rFonts w:ascii="Arial" w:hAnsi="Arial"/>
                <w:sz w:val="20"/>
                <w:szCs w:val="20"/>
                <w:lang w:val="en-US"/>
              </w:rPr>
            </w:pPr>
          </w:p>
          <w:p w14:paraId="57F3F418" w14:textId="77777777" w:rsidR="008E0034" w:rsidRDefault="008E0034" w:rsidP="008E0034">
            <w:pPr>
              <w:pStyle w:val="TableContents"/>
              <w:widowControl w:val="0"/>
              <w:rPr>
                <w:rFonts w:ascii="Arial" w:hAnsi="Arial"/>
                <w:sz w:val="20"/>
                <w:szCs w:val="20"/>
                <w:lang w:val="en-US"/>
              </w:rPr>
            </w:pPr>
            <w:r>
              <w:rPr>
                <w:rFonts w:ascii="Arial" w:hAnsi="Arial"/>
                <w:color w:val="9900FF"/>
                <w:sz w:val="20"/>
                <w:szCs w:val="20"/>
                <w:lang w:val="en-US"/>
              </w:rPr>
              <w:t>{For niet-medicamenteuze advies check richtlijn dementie: there is a new version in progress, nathalie will send it</w:t>
            </w:r>
          </w:p>
          <w:p w14:paraId="44E81549" w14:textId="77777777" w:rsidR="008E0034" w:rsidRDefault="008E0034" w:rsidP="008E0034">
            <w:pPr>
              <w:pStyle w:val="TableContents"/>
              <w:widowControl w:val="0"/>
            </w:pPr>
            <w:r>
              <w:rPr>
                <w:rFonts w:ascii="Arial" w:hAnsi="Arial"/>
                <w:color w:val="9900FF"/>
                <w:sz w:val="20"/>
                <w:szCs w:val="20"/>
              </w:rPr>
              <w:t>website alzheimer’s stichting - tips and tricks gedragsproblemen dementie</w:t>
            </w:r>
          </w:p>
          <w:p w14:paraId="16855FD3" w14:textId="77777777" w:rsidR="008E0034" w:rsidRDefault="008E0034" w:rsidP="008E0034">
            <w:pPr>
              <w:pStyle w:val="TableContents"/>
              <w:widowControl w:val="0"/>
              <w:rPr>
                <w:rFonts w:ascii="Arial" w:hAnsi="Arial"/>
                <w:sz w:val="20"/>
                <w:szCs w:val="20"/>
                <w:lang w:val="en-US"/>
              </w:rPr>
            </w:pPr>
            <w:r>
              <w:rPr>
                <w:rFonts w:ascii="Arial" w:hAnsi="Arial"/>
                <w:color w:val="9900FF"/>
                <w:sz w:val="20"/>
                <w:szCs w:val="20"/>
                <w:lang w:val="en-US"/>
              </w:rPr>
              <w:t>refer to case management }</w:t>
            </w:r>
          </w:p>
          <w:p w14:paraId="15B9CE03" w14:textId="77777777" w:rsidR="008E0034" w:rsidRDefault="008E0034" w:rsidP="008E0034">
            <w:pPr>
              <w:pStyle w:val="TableContents"/>
              <w:widowControl w:val="0"/>
              <w:rPr>
                <w:rFonts w:ascii="Arial" w:hAnsi="Arial"/>
                <w:color w:val="9900FF"/>
                <w:sz w:val="20"/>
                <w:szCs w:val="20"/>
                <w:lang w:val="en-US"/>
              </w:rPr>
            </w:pPr>
          </w:p>
          <w:p w14:paraId="142110F3" w14:textId="77777777" w:rsidR="008E0034" w:rsidRDefault="008E0034" w:rsidP="008E0034">
            <w:pPr>
              <w:pStyle w:val="TableContents"/>
              <w:widowControl w:val="0"/>
              <w:rPr>
                <w:rFonts w:ascii="Arial" w:hAnsi="Arial"/>
                <w:sz w:val="20"/>
                <w:szCs w:val="20"/>
                <w:lang w:val="en-US"/>
              </w:rPr>
            </w:pPr>
            <w:r>
              <w:rPr>
                <w:rFonts w:ascii="Arial" w:hAnsi="Arial"/>
                <w:color w:val="9900FF"/>
                <w:sz w:val="20"/>
                <w:szCs w:val="20"/>
                <w:lang w:val="en-US"/>
              </w:rPr>
              <w:t>{Box 2 should be checked for anticholinergics (rule 105)}</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393F52C"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6E3169FB" w14:textId="77777777" w:rsidR="008E0034" w:rsidRDefault="008E0034" w:rsidP="008E0034">
            <w:pPr>
              <w:pStyle w:val="TableContents"/>
              <w:widowControl w:val="0"/>
              <w:rPr>
                <w:rFonts w:ascii="Arial" w:hAnsi="Arial"/>
                <w:sz w:val="20"/>
                <w:szCs w:val="20"/>
              </w:rPr>
            </w:pPr>
            <w:r>
              <w:rPr>
                <w:rFonts w:ascii="Arial" w:hAnsi="Arial"/>
                <w:sz w:val="20"/>
                <w:szCs w:val="20"/>
              </w:rPr>
              <w:t>N05A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78BBA995"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5265AC71" w14:textId="77777777" w:rsidR="008E0034" w:rsidRDefault="008E0034" w:rsidP="008E0034">
            <w:pPr>
              <w:widowControl w:val="0"/>
              <w:rPr>
                <w:rFonts w:ascii="Arial" w:hAnsi="Arial"/>
                <w:sz w:val="20"/>
                <w:szCs w:val="20"/>
                <w:lang w:val="en-US"/>
              </w:rPr>
            </w:pPr>
            <w:r>
              <w:rPr>
                <w:rFonts w:ascii="Arial" w:hAnsi="Arial"/>
                <w:sz w:val="20"/>
                <w:szCs w:val="20"/>
                <w:lang w:val="en-US"/>
              </w:rPr>
              <w:t xml:space="preserve">{{preselect box 2}{SELECTOR(N05AA01 OR N05AA03 OR N05AB03 OR N05AB06 OR N05AC02 OR N05AH03 OR N05AH04) AND CONDITION()}} </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06B4A29" w14:textId="4A76588F" w:rsidR="00FD54B6" w:rsidRPr="00F6023C" w:rsidRDefault="00F6023C" w:rsidP="00FD54B6">
            <w:pPr>
              <w:pStyle w:val="TableContents"/>
              <w:widowControl w:val="0"/>
              <w:rPr>
                <w:rFonts w:ascii="Arial" w:hAnsi="Arial"/>
                <w:sz w:val="20"/>
                <w:szCs w:val="20"/>
              </w:rPr>
            </w:pPr>
            <w:commentRangeStart w:id="74"/>
            <w:ins w:id="75" w:author="Medlock, S.K." w:date="2021-05-07T08:35:00Z">
              <w:r>
                <w:rPr>
                  <w:rFonts w:ascii="AGaramondPro-Regular" w:hAnsi="AGaramondPro-Regular" w:cs="AGaramondPro-Regular"/>
                  <w:color w:val="auto"/>
                  <w:sz w:val="16"/>
                  <w:szCs w:val="16"/>
                  <w:lang w:val="en-US" w:bidi="ar-SA"/>
                </w:rPr>
                <w:t>Risk difference is related to variation in (i) sedative, (ii) anticholinergic and (iii) alpha-receptor properties</w:t>
              </w:r>
              <w:r>
                <w:rPr>
                  <w:rFonts w:ascii="AGaramondPro-Regular" w:hAnsi="AGaramondPro-Regular" w:cs="AGaramondPro-Regular"/>
                  <w:b/>
                  <w:color w:val="auto"/>
                  <w:sz w:val="16"/>
                  <w:szCs w:val="16"/>
                  <w:lang w:val="en-US" w:bidi="ar-SA"/>
                </w:rPr>
                <w:t xml:space="preserve">. </w:t>
              </w:r>
              <w:r>
                <w:rPr>
                  <w:rFonts w:ascii="AGaramondPro-Regular" w:hAnsi="AGaramondPro-Regular" w:cs="AGaramondPro-Regular"/>
                  <w:color w:val="auto"/>
                  <w:sz w:val="16"/>
                  <w:szCs w:val="16"/>
                  <w:lang w:val="en-US" w:bidi="ar-SA"/>
                </w:rPr>
                <w:t>O</w:t>
              </w:r>
            </w:ins>
            <w:ins w:id="76" w:author="Medlock, S.K." w:date="2021-05-06T17:57:00Z">
              <w:r w:rsidR="00FD54B6">
                <w:rPr>
                  <w:rFonts w:ascii="AGaramondPro-Regular" w:hAnsi="AGaramondPro-Regular" w:cs="AGaramondPro-Regular"/>
                  <w:color w:val="auto"/>
                  <w:sz w:val="16"/>
                  <w:szCs w:val="16"/>
                  <w:lang w:val="en-US" w:bidi="ar-SA"/>
                </w:rPr>
                <w:t>verweeg stoppen: I</w:t>
              </w:r>
            </w:ins>
            <w:ins w:id="77" w:author="Medlock, S.K." w:date="2021-05-06T17:56:00Z">
              <w:r w:rsidR="00FD54B6">
                <w:rPr>
                  <w:rFonts w:ascii="AGaramondPro-Regular" w:hAnsi="AGaramondPro-Regular" w:cs="AGaramondPro-Regular"/>
                  <w:color w:val="auto"/>
                  <w:sz w:val="16"/>
                  <w:szCs w:val="16"/>
                  <w:lang w:val="en-US" w:bidi="ar-SA"/>
                </w:rPr>
                <w:t>f extrapyramidal or cardiac side</w:t>
              </w:r>
              <w:r w:rsidR="00FD54B6">
                <w:rPr>
                  <w:rFonts w:ascii="AGaramondPro-Regular" w:hAnsi="AGaramondPro-Regular" w:cs="AGaramondPro-Regular"/>
                  <w:color w:val="auto"/>
                  <w:sz w:val="16"/>
                  <w:szCs w:val="16"/>
                  <w:lang w:val="en-US" w:bidi="ar-SA"/>
                </w:rPr>
                <w:t xml:space="preserve"> </w:t>
              </w:r>
              <w:r w:rsidR="00FD54B6">
                <w:rPr>
                  <w:rFonts w:ascii="AGaramondPro-Regular" w:hAnsi="AGaramondPro-Regular" w:cs="AGaramondPro-Regular"/>
                  <w:color w:val="auto"/>
                  <w:sz w:val="16"/>
                  <w:szCs w:val="16"/>
                  <w:lang w:val="en-US" w:bidi="ar-SA"/>
                </w:rPr>
                <w:t>effects, sedation, signs of sedation,</w:t>
              </w:r>
              <w:r w:rsidR="00FD54B6">
                <w:rPr>
                  <w:rFonts w:ascii="AGaramondPro-Regular" w:hAnsi="AGaramondPro-Regular" w:cs="AGaramondPro-Regular"/>
                  <w:color w:val="auto"/>
                  <w:sz w:val="16"/>
                  <w:szCs w:val="16"/>
                  <w:lang w:val="en-US" w:bidi="ar-SA"/>
                </w:rPr>
                <w:t xml:space="preserve"> </w:t>
              </w:r>
              <w:r w:rsidR="00FD54B6">
                <w:rPr>
                  <w:rFonts w:ascii="AGaramondPro-Regular" w:hAnsi="AGaramondPro-Regular" w:cs="AGaramondPro-Regular"/>
                  <w:color w:val="auto"/>
                  <w:sz w:val="16"/>
                  <w:szCs w:val="16"/>
                  <w:lang w:val="en-US" w:bidi="ar-SA"/>
                </w:rPr>
                <w:t>dizziness, or blurred vision</w:t>
              </w:r>
              <w:r w:rsidR="00FD54B6">
                <w:rPr>
                  <w:rFonts w:ascii="AGaramondPro-Regular" w:hAnsi="AGaramondPro-Regular" w:cs="AGaramondPro-Regular"/>
                  <w:color w:val="auto"/>
                  <w:sz w:val="16"/>
                  <w:szCs w:val="16"/>
                  <w:lang w:val="en-US" w:bidi="ar-SA"/>
                </w:rPr>
                <w:t xml:space="preserve"> </w:t>
              </w:r>
              <w:r w:rsidR="00FD54B6">
                <w:rPr>
                  <w:rFonts w:ascii="AGaramondPro-Regular" w:hAnsi="AGaramondPro-Regular" w:cs="AGaramondPro-Regular"/>
                  <w:color w:val="auto"/>
                  <w:sz w:val="16"/>
                  <w:szCs w:val="16"/>
                  <w:lang w:val="en-US" w:bidi="ar-SA"/>
                </w:rPr>
                <w:t>-If given for BPSD or sleep disorder,</w:t>
              </w:r>
              <w:r w:rsidR="00FD54B6">
                <w:rPr>
                  <w:rFonts w:ascii="AGaramondPro-Regular" w:hAnsi="AGaramondPro-Regular" w:cs="AGaramondPro-Regular"/>
                  <w:color w:val="auto"/>
                  <w:sz w:val="16"/>
                  <w:szCs w:val="16"/>
                  <w:lang w:val="en-US" w:bidi="ar-SA"/>
                </w:rPr>
                <w:t xml:space="preserve"> </w:t>
              </w:r>
              <w:r w:rsidR="00FD54B6">
                <w:rPr>
                  <w:rFonts w:ascii="AGaramondPro-Regular" w:hAnsi="AGaramondPro-Regular" w:cs="AGaramondPro-Regular"/>
                  <w:color w:val="auto"/>
                  <w:sz w:val="16"/>
                  <w:szCs w:val="16"/>
                  <w:lang w:val="en-US" w:bidi="ar-SA"/>
                </w:rPr>
                <w:t>possibly if given for bipolar disorder</w:t>
              </w:r>
            </w:ins>
            <w:commentRangeEnd w:id="74"/>
            <w:r w:rsidR="00FD54B6">
              <w:rPr>
                <w:rStyle w:val="CommentReference"/>
              </w:rPr>
              <w:commentReference w:id="74"/>
            </w:r>
          </w:p>
          <w:p w14:paraId="315D8C95" w14:textId="77777777" w:rsidR="00FD54B6" w:rsidRPr="00F6023C" w:rsidRDefault="00FD54B6" w:rsidP="008E0034">
            <w:pPr>
              <w:pStyle w:val="TableContents"/>
              <w:widowControl w:val="0"/>
              <w:rPr>
                <w:rFonts w:ascii="Arial" w:hAnsi="Arial"/>
                <w:sz w:val="20"/>
                <w:szCs w:val="20"/>
              </w:rPr>
            </w:pPr>
          </w:p>
          <w:p w14:paraId="219559DF" w14:textId="46A74FA6" w:rsidR="008E0034" w:rsidRDefault="008E0034" w:rsidP="008E0034">
            <w:pPr>
              <w:pStyle w:val="TableContents"/>
              <w:widowControl w:val="0"/>
              <w:rPr>
                <w:rFonts w:ascii="Arial" w:hAnsi="Arial"/>
                <w:sz w:val="20"/>
                <w:szCs w:val="20"/>
              </w:rPr>
            </w:pPr>
            <w:r>
              <w:rPr>
                <w:rFonts w:ascii="Arial" w:hAnsi="Arial"/>
                <w:sz w:val="20"/>
                <w:szCs w:val="20"/>
              </w:rPr>
              <w:t xml:space="preserve">[1] </w:t>
            </w:r>
            <w:commentRangeStart w:id="78"/>
            <w:del w:id="79" w:author="Medlock, S.K." w:date="2021-05-07T08:23:00Z">
              <w:r w:rsidDel="0076314D">
                <w:rPr>
                  <w:rFonts w:ascii="Arial" w:hAnsi="Arial"/>
                  <w:sz w:val="20"/>
                  <w:szCs w:val="20"/>
                </w:rPr>
                <w:delText>controleer comorbiditeiten en s</w:delText>
              </w:r>
            </w:del>
            <w:ins w:id="80" w:author="Medlock, S.K." w:date="2021-05-07T08:23:00Z">
              <w:r w:rsidR="0076314D">
                <w:rPr>
                  <w:rFonts w:ascii="Arial" w:hAnsi="Arial"/>
                  <w:sz w:val="20"/>
                  <w:szCs w:val="20"/>
                </w:rPr>
                <w:t>S</w:t>
              </w:r>
            </w:ins>
            <w:r>
              <w:rPr>
                <w:rFonts w:ascii="Arial" w:hAnsi="Arial"/>
                <w:sz w:val="20"/>
                <w:szCs w:val="20"/>
              </w:rPr>
              <w:t>top</w:t>
            </w:r>
            <w:ins w:id="81" w:author="Medlock, S.K." w:date="2021-05-07T08:23:00Z">
              <w:r w:rsidR="0076314D">
                <w:rPr>
                  <w:rFonts w:ascii="Arial" w:hAnsi="Arial"/>
                  <w:sz w:val="20"/>
                  <w:szCs w:val="20"/>
                </w:rPr>
                <w:t>pen</w:t>
              </w:r>
            </w:ins>
            <w:r>
              <w:rPr>
                <w:rFonts w:ascii="Arial" w:hAnsi="Arial"/>
                <w:sz w:val="20"/>
                <w:szCs w:val="20"/>
              </w:rPr>
              <w:t xml:space="preserve"> (afbouwen niet nodig</w:t>
            </w:r>
            <w:del w:id="82" w:author="Medlock, S.K." w:date="2021-05-07T08:23:00Z">
              <w:r w:rsidDel="0076314D">
                <w:rPr>
                  <w:rFonts w:ascii="Arial" w:hAnsi="Arial"/>
                  <w:sz w:val="20"/>
                  <w:szCs w:val="20"/>
                </w:rPr>
                <w:delText xml:space="preserve"> als indicatie insomnie was</w:delText>
              </w:r>
            </w:del>
            <w:r>
              <w:rPr>
                <w:rFonts w:ascii="Arial" w:hAnsi="Arial"/>
                <w:sz w:val="20"/>
                <w:szCs w:val="20"/>
              </w:rPr>
              <w:t>).</w:t>
            </w:r>
            <w:commentRangeEnd w:id="78"/>
            <w:r w:rsidR="0076314D">
              <w:rPr>
                <w:rStyle w:val="CommentReference"/>
              </w:rPr>
              <w:commentReference w:id="78"/>
            </w:r>
          </w:p>
          <w:p w14:paraId="79A58C49" w14:textId="77777777" w:rsidR="008E0034" w:rsidRDefault="008E0034" w:rsidP="008E0034">
            <w:pPr>
              <w:pStyle w:val="TableContents"/>
              <w:widowControl w:val="0"/>
              <w:rPr>
                <w:rFonts w:ascii="Arial" w:hAnsi="Arial"/>
                <w:sz w:val="20"/>
                <w:szCs w:val="20"/>
              </w:rPr>
            </w:pPr>
            <w:r>
              <w:rPr>
                <w:rFonts w:ascii="Arial" w:hAnsi="Arial"/>
                <w:sz w:val="20"/>
                <w:szCs w:val="20"/>
              </w:rPr>
              <w:t>[2] Afbouwen waarna stoppen: elke 2 weken dosis verminderen met 25-50%. Schema: {{free text: pre-filled: serie van 5 data elke 2 weken, startdatum is datum van vandaag. Bij de  laatste datum tekst toevoegen: U hoeft dit medicijn niet meer in te nemen}}</w:t>
            </w:r>
          </w:p>
          <w:p w14:paraId="5F03C946" w14:textId="77777777" w:rsidR="008E0034" w:rsidRDefault="008E0034" w:rsidP="008E0034">
            <w:pPr>
              <w:pStyle w:val="TableContents"/>
              <w:widowControl w:val="0"/>
              <w:rPr>
                <w:rFonts w:ascii="Arial" w:hAnsi="Arial"/>
                <w:sz w:val="20"/>
                <w:szCs w:val="20"/>
              </w:rPr>
            </w:pPr>
            <w:r>
              <w:rPr>
                <w:rFonts w:ascii="Arial" w:hAnsi="Arial"/>
                <w:sz w:val="20"/>
                <w:szCs w:val="20"/>
              </w:rPr>
              <w:t>[3] Afbouwen tot minimaal effectief dosis: elke 2 weken dosis verminderen met 25-50%. Schema: {{free text: pre-filled: serie van 5 data elke 2 weken, startdatum is datum van vandaag.}}</w:t>
            </w:r>
          </w:p>
          <w:p w14:paraId="2F4D6CE7" w14:textId="77777777" w:rsidR="008E0034" w:rsidRDefault="008E0034" w:rsidP="008E0034">
            <w:pPr>
              <w:widowControl w:val="0"/>
              <w:rPr>
                <w:rFonts w:ascii="Arial" w:hAnsi="Arial"/>
                <w:sz w:val="20"/>
                <w:szCs w:val="20"/>
              </w:rPr>
            </w:pPr>
            <w:r>
              <w:rPr>
                <w:rFonts w:ascii="Arial" w:hAnsi="Arial"/>
                <w:sz w:val="20"/>
                <w:szCs w:val="20"/>
              </w:rPr>
              <w:t>[4] Niet medicamenteuze adviezen delier</w:t>
            </w:r>
          </w:p>
          <w:p w14:paraId="4857B807" w14:textId="77777777" w:rsidR="008E0034" w:rsidRDefault="008E0034" w:rsidP="008E0034">
            <w:pPr>
              <w:widowControl w:val="0"/>
              <w:rPr>
                <w:rFonts w:ascii="Arial" w:hAnsi="Arial"/>
                <w:sz w:val="20"/>
                <w:szCs w:val="20"/>
              </w:rPr>
            </w:pPr>
            <w:r>
              <w:rPr>
                <w:rFonts w:ascii="Arial" w:hAnsi="Arial"/>
                <w:sz w:val="20"/>
                <w:szCs w:val="20"/>
              </w:rPr>
              <w:t>[5] Niet medicamenteuze adviezen dementie</w:t>
            </w:r>
          </w:p>
          <w:p w14:paraId="683BC3C6" w14:textId="77777777" w:rsidR="008E0034" w:rsidRDefault="008E0034" w:rsidP="008E0034">
            <w:pPr>
              <w:pStyle w:val="TableContents"/>
              <w:widowControl w:val="0"/>
              <w:rPr>
                <w:rFonts w:ascii="Arial" w:hAnsi="Arial"/>
                <w:sz w:val="20"/>
                <w:szCs w:val="20"/>
              </w:rPr>
            </w:pPr>
            <w:r>
              <w:rPr>
                <w:rFonts w:ascii="Arial" w:hAnsi="Arial"/>
                <w:sz w:val="20"/>
                <w:szCs w:val="20"/>
              </w:rPr>
              <w:t>[6] Doorverwijzing naar casemanager  {{free text}}</w:t>
            </w:r>
          </w:p>
          <w:p w14:paraId="57D27DF6" w14:textId="77777777" w:rsidR="008E0034" w:rsidRDefault="008E0034" w:rsidP="008E0034">
            <w:pPr>
              <w:pStyle w:val="TableContents"/>
              <w:widowControl w:val="0"/>
              <w:rPr>
                <w:rFonts w:ascii="Arial" w:hAnsi="Arial"/>
                <w:sz w:val="20"/>
                <w:szCs w:val="20"/>
              </w:rPr>
            </w:pPr>
            <w:r>
              <w:rPr>
                <w:rFonts w:ascii="Arial" w:hAnsi="Arial"/>
                <w:sz w:val="20"/>
                <w:szCs w:val="20"/>
              </w:rPr>
              <w:t>[7] Doorverwijzing naar (ouderen)psychiater via huisarts {{free text}}</w:t>
            </w:r>
          </w:p>
          <w:p w14:paraId="413729F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[8] Consult andere specialist: {{free text}}</w:t>
            </w:r>
          </w:p>
          <w:p w14:paraId="7C51121C" w14:textId="77777777" w:rsidR="008E0034" w:rsidRDefault="008E0034" w:rsidP="008E0034">
            <w:pPr>
              <w:pStyle w:val="TableContents"/>
              <w:widowControl w:val="0"/>
              <w:rPr>
                <w:lang w:val="en-US"/>
              </w:rPr>
            </w:pPr>
          </w:p>
          <w:p w14:paraId="4D30BD46" w14:textId="77777777" w:rsidR="008E0034" w:rsidRDefault="008E0034" w:rsidP="008E0034">
            <w:pPr>
              <w:pStyle w:val="TableContents"/>
              <w:widowControl w:val="0"/>
              <w:rPr>
                <w:rFonts w:ascii="Arial" w:hAnsi="Arial"/>
                <w:sz w:val="20"/>
                <w:szCs w:val="20"/>
              </w:rPr>
            </w:pPr>
            <w:r>
              <w:rPr>
                <w:rFonts w:ascii="Arial" w:hAnsi="Arial"/>
                <w:sz w:val="20"/>
                <w:szCs w:val="20"/>
              </w:rPr>
              <w:t>[11] Doorverwijzing naar andere specialist: {{free text}}</w:t>
            </w:r>
          </w:p>
          <w:p w14:paraId="61D9FF11" w14:textId="77777777" w:rsidR="008E0034" w:rsidRDefault="008E0034" w:rsidP="008E0034">
            <w:pPr>
              <w:pStyle w:val="TableContents"/>
              <w:widowControl w:val="0"/>
              <w:rPr>
                <w:rFonts w:ascii="Arial" w:hAnsi="Arial"/>
                <w:sz w:val="20"/>
                <w:szCs w:val="20"/>
              </w:rPr>
            </w:pPr>
            <w:r>
              <w:rPr>
                <w:rFonts w:ascii="Arial" w:hAnsi="Arial"/>
                <w:sz w:val="20"/>
                <w:szCs w:val="20"/>
              </w:rPr>
              <w:t>[9] Continueren</w:t>
            </w:r>
          </w:p>
          <w:p w14:paraId="031B2AD0" w14:textId="77777777" w:rsidR="008E0034" w:rsidRDefault="008E0034" w:rsidP="008E0034">
            <w:pPr>
              <w:pStyle w:val="TableContents"/>
              <w:widowControl w:val="0"/>
              <w:rPr>
                <w:rFonts w:ascii="Arial" w:hAnsi="Arial"/>
                <w:sz w:val="20"/>
                <w:szCs w:val="20"/>
              </w:rPr>
            </w:pPr>
            <w:r>
              <w:rPr>
                <w:rFonts w:ascii="Arial" w:hAnsi="Arial"/>
                <w:sz w:val="20"/>
                <w:szCs w:val="20"/>
              </w:rPr>
              <w:t>[10] {{free text}}</w:t>
            </w:r>
          </w:p>
          <w:p w14:paraId="444615CD" w14:textId="77777777" w:rsidR="008E0034" w:rsidRDefault="008E0034" w:rsidP="008E0034">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FBF21B5" w14:textId="77777777" w:rsidR="008E0034" w:rsidRDefault="008E0034" w:rsidP="008E0034">
            <w:pPr>
              <w:pStyle w:val="TableContents"/>
              <w:widowControl w:val="0"/>
              <w:rPr>
                <w:rFonts w:ascii="Arial" w:hAnsi="Arial"/>
                <w:sz w:val="20"/>
                <w:szCs w:val="20"/>
              </w:rPr>
            </w:pPr>
            <w:r>
              <w:rPr>
                <w:rFonts w:ascii="Arial" w:hAnsi="Arial"/>
                <w:sz w:val="20"/>
                <w:szCs w:val="20"/>
              </w:rPr>
              <w:t>[1] Controleer comorbiditeiten en stop (indicatie insomnie:afbouwen niet nodig).</w:t>
            </w:r>
          </w:p>
          <w:p w14:paraId="727CEB20" w14:textId="77777777" w:rsidR="008E0034" w:rsidRDefault="008E0034" w:rsidP="008E0034">
            <w:pPr>
              <w:pStyle w:val="TableContents"/>
              <w:widowControl w:val="0"/>
              <w:rPr>
                <w:rFonts w:ascii="Arial" w:hAnsi="Arial"/>
                <w:sz w:val="20"/>
                <w:szCs w:val="20"/>
              </w:rPr>
            </w:pPr>
          </w:p>
          <w:p w14:paraId="3D552AAE" w14:textId="77777777" w:rsidR="008E0034" w:rsidRDefault="008E0034" w:rsidP="008E0034">
            <w:pPr>
              <w:pStyle w:val="TableContents"/>
              <w:widowControl w:val="0"/>
              <w:rPr>
                <w:rFonts w:ascii="Arial" w:hAnsi="Arial"/>
                <w:sz w:val="20"/>
                <w:szCs w:val="20"/>
              </w:rPr>
            </w:pPr>
            <w:r>
              <w:rPr>
                <w:rFonts w:ascii="Arial" w:hAnsi="Arial"/>
                <w:sz w:val="20"/>
                <w:szCs w:val="20"/>
              </w:rPr>
              <w:t>[2] Afbouwen volgens afbouwschema waarna stop {{free text}}.</w:t>
            </w:r>
          </w:p>
          <w:p w14:paraId="07531906" w14:textId="77777777" w:rsidR="008E0034" w:rsidRDefault="008E0034" w:rsidP="008E0034">
            <w:pPr>
              <w:pStyle w:val="TableContents"/>
              <w:widowControl w:val="0"/>
              <w:rPr>
                <w:rFonts w:ascii="Arial" w:hAnsi="Arial"/>
                <w:sz w:val="20"/>
                <w:szCs w:val="20"/>
              </w:rPr>
            </w:pPr>
          </w:p>
          <w:p w14:paraId="19F3BD6B" w14:textId="77777777" w:rsidR="008E0034" w:rsidRDefault="008E0034" w:rsidP="008E0034">
            <w:pPr>
              <w:pStyle w:val="TableContents"/>
              <w:widowControl w:val="0"/>
              <w:rPr>
                <w:rFonts w:ascii="Arial" w:hAnsi="Arial"/>
                <w:sz w:val="20"/>
                <w:szCs w:val="20"/>
              </w:rPr>
            </w:pPr>
            <w:r>
              <w:rPr>
                <w:rFonts w:ascii="Arial" w:hAnsi="Arial"/>
                <w:sz w:val="20"/>
                <w:szCs w:val="20"/>
              </w:rPr>
              <w:t>[3] Afbouwen tot minimaal effectieve dosis volgens afbouwschema {{free text}}.</w:t>
            </w:r>
          </w:p>
          <w:p w14:paraId="36B67B3A" w14:textId="77777777" w:rsidR="008E0034" w:rsidRDefault="008E0034" w:rsidP="008E0034">
            <w:pPr>
              <w:pStyle w:val="TableContents"/>
              <w:widowControl w:val="0"/>
              <w:rPr>
                <w:rFonts w:ascii="Arial" w:hAnsi="Arial"/>
                <w:sz w:val="20"/>
                <w:szCs w:val="20"/>
              </w:rPr>
            </w:pPr>
          </w:p>
          <w:p w14:paraId="11A2333E" w14:textId="77777777" w:rsidR="008E0034" w:rsidRDefault="008E0034" w:rsidP="008E0034">
            <w:pPr>
              <w:pStyle w:val="TableContents"/>
              <w:widowControl w:val="0"/>
              <w:rPr>
                <w:rFonts w:ascii="Arial" w:hAnsi="Arial"/>
                <w:sz w:val="20"/>
                <w:szCs w:val="20"/>
              </w:rPr>
            </w:pPr>
            <w:r>
              <w:rPr>
                <w:rFonts w:ascii="Arial" w:hAnsi="Arial"/>
                <w:sz w:val="20"/>
                <w:szCs w:val="20"/>
              </w:rPr>
              <w:t>[4] Niet-medicamenteuze adviezen tav delier gegeven.</w:t>
            </w:r>
          </w:p>
          <w:p w14:paraId="16949CD4" w14:textId="77777777" w:rsidR="008E0034" w:rsidRDefault="008E0034" w:rsidP="008E0034">
            <w:pPr>
              <w:pStyle w:val="TableContents"/>
              <w:widowControl w:val="0"/>
              <w:rPr>
                <w:rFonts w:ascii="Arial" w:hAnsi="Arial"/>
                <w:sz w:val="20"/>
                <w:szCs w:val="20"/>
              </w:rPr>
            </w:pPr>
          </w:p>
          <w:p w14:paraId="5E51398B" w14:textId="77777777" w:rsidR="008E0034" w:rsidRDefault="008E0034" w:rsidP="008E0034">
            <w:pPr>
              <w:pStyle w:val="TableContents"/>
              <w:widowControl w:val="0"/>
              <w:rPr>
                <w:rFonts w:ascii="Arial" w:hAnsi="Arial"/>
                <w:sz w:val="20"/>
                <w:szCs w:val="20"/>
              </w:rPr>
            </w:pPr>
            <w:r>
              <w:rPr>
                <w:rFonts w:ascii="Arial" w:hAnsi="Arial"/>
                <w:sz w:val="20"/>
                <w:szCs w:val="20"/>
              </w:rPr>
              <w:t>[5] Niet-medicamenteuze adviezen tav dementie gegeven.</w:t>
            </w:r>
          </w:p>
          <w:p w14:paraId="6D19831A" w14:textId="77777777" w:rsidR="008E0034" w:rsidRDefault="008E0034" w:rsidP="008E0034">
            <w:pPr>
              <w:pStyle w:val="TableContents"/>
              <w:widowControl w:val="0"/>
              <w:rPr>
                <w:rFonts w:ascii="Arial" w:hAnsi="Arial"/>
                <w:sz w:val="20"/>
                <w:szCs w:val="20"/>
              </w:rPr>
            </w:pPr>
          </w:p>
          <w:p w14:paraId="06C77515" w14:textId="77777777" w:rsidR="008E0034" w:rsidRDefault="008E0034" w:rsidP="008E0034">
            <w:pPr>
              <w:pStyle w:val="TableContents"/>
              <w:widowControl w:val="0"/>
              <w:rPr>
                <w:rFonts w:ascii="Arial" w:hAnsi="Arial"/>
                <w:sz w:val="20"/>
                <w:szCs w:val="20"/>
              </w:rPr>
            </w:pPr>
            <w:r>
              <w:rPr>
                <w:rFonts w:ascii="Arial" w:hAnsi="Arial"/>
                <w:sz w:val="20"/>
                <w:szCs w:val="20"/>
              </w:rPr>
              <w:t>[6] Doorverwijzing naar casemanager {{free text}}.</w:t>
            </w:r>
          </w:p>
          <w:p w14:paraId="2CE36B31" w14:textId="77777777" w:rsidR="008E0034" w:rsidRDefault="008E0034" w:rsidP="008E0034">
            <w:pPr>
              <w:pStyle w:val="TableContents"/>
              <w:widowControl w:val="0"/>
              <w:rPr>
                <w:rFonts w:ascii="Arial" w:hAnsi="Arial"/>
                <w:sz w:val="20"/>
                <w:szCs w:val="20"/>
              </w:rPr>
            </w:pPr>
          </w:p>
          <w:p w14:paraId="2B93F1FF" w14:textId="77777777" w:rsidR="008E0034" w:rsidRDefault="008E0034" w:rsidP="008E0034">
            <w:pPr>
              <w:pStyle w:val="TableContents"/>
              <w:widowControl w:val="0"/>
              <w:rPr>
                <w:rFonts w:ascii="Arial" w:hAnsi="Arial"/>
                <w:sz w:val="20"/>
                <w:szCs w:val="20"/>
              </w:rPr>
            </w:pPr>
            <w:r>
              <w:rPr>
                <w:rFonts w:ascii="Arial" w:hAnsi="Arial"/>
                <w:sz w:val="20"/>
                <w:szCs w:val="20"/>
              </w:rPr>
              <w:t>[7] Doorverwijzing naar (ouderen)psychiater via huisarts {{free text}}</w:t>
            </w:r>
          </w:p>
          <w:p w14:paraId="65B78A24" w14:textId="77777777" w:rsidR="008E0034" w:rsidRDefault="008E0034" w:rsidP="008E0034">
            <w:pPr>
              <w:pStyle w:val="TableContents"/>
              <w:widowControl w:val="0"/>
              <w:rPr>
                <w:rFonts w:ascii="Arial" w:hAnsi="Arial"/>
                <w:sz w:val="20"/>
                <w:szCs w:val="20"/>
              </w:rPr>
            </w:pPr>
          </w:p>
          <w:p w14:paraId="4D3B845C" w14:textId="77777777" w:rsidR="008E0034" w:rsidRDefault="008E0034" w:rsidP="008E0034">
            <w:pPr>
              <w:pStyle w:val="TableContents"/>
              <w:widowControl w:val="0"/>
              <w:rPr>
                <w:rFonts w:ascii="Arial" w:hAnsi="Arial"/>
                <w:sz w:val="20"/>
                <w:szCs w:val="20"/>
              </w:rPr>
            </w:pPr>
            <w:r>
              <w:rPr>
                <w:rFonts w:ascii="Arial" w:hAnsi="Arial"/>
                <w:sz w:val="20"/>
                <w:szCs w:val="20"/>
              </w:rPr>
              <w:t>[8] ICC {{free text}}</w:t>
            </w:r>
          </w:p>
          <w:p w14:paraId="7F518BDE" w14:textId="77777777" w:rsidR="008E0034" w:rsidRDefault="008E0034" w:rsidP="008E0034">
            <w:pPr>
              <w:pStyle w:val="TableContents"/>
              <w:widowControl w:val="0"/>
            </w:pPr>
          </w:p>
          <w:p w14:paraId="766FCAAB"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 [11] Doorverwijzing {{free text}}</w:t>
            </w:r>
          </w:p>
          <w:p w14:paraId="39BEE840" w14:textId="77777777" w:rsidR="008E0034" w:rsidRDefault="008E0034" w:rsidP="008E0034">
            <w:pPr>
              <w:pStyle w:val="TableContents"/>
              <w:widowControl w:val="0"/>
              <w:rPr>
                <w:rFonts w:ascii="Arial" w:hAnsi="Arial"/>
                <w:sz w:val="20"/>
                <w:szCs w:val="20"/>
              </w:rPr>
            </w:pPr>
          </w:p>
          <w:p w14:paraId="6BE0A8E7" w14:textId="77777777" w:rsidR="008E0034" w:rsidRDefault="008E0034" w:rsidP="008E0034">
            <w:pPr>
              <w:pStyle w:val="TableContents"/>
              <w:widowControl w:val="0"/>
              <w:rPr>
                <w:rFonts w:ascii="Arial" w:hAnsi="Arial"/>
                <w:sz w:val="20"/>
                <w:szCs w:val="20"/>
              </w:rPr>
            </w:pPr>
            <w:r>
              <w:rPr>
                <w:rFonts w:ascii="Arial" w:hAnsi="Arial"/>
                <w:sz w:val="20"/>
                <w:szCs w:val="20"/>
              </w:rPr>
              <w:t>[9] Continueren.</w:t>
            </w:r>
          </w:p>
          <w:p w14:paraId="24BC94F7" w14:textId="77777777" w:rsidR="008E0034" w:rsidRDefault="008E0034" w:rsidP="008E0034">
            <w:pPr>
              <w:pStyle w:val="TableContents"/>
              <w:widowControl w:val="0"/>
              <w:rPr>
                <w:rFonts w:ascii="Arial" w:hAnsi="Arial"/>
                <w:sz w:val="20"/>
                <w:szCs w:val="20"/>
              </w:rPr>
            </w:pPr>
          </w:p>
          <w:p w14:paraId="71AB82B2" w14:textId="77777777" w:rsidR="008E0034" w:rsidRDefault="008E0034" w:rsidP="008E0034">
            <w:pPr>
              <w:pStyle w:val="TableContents"/>
              <w:widowControl w:val="0"/>
              <w:rPr>
                <w:rFonts w:ascii="Arial" w:hAnsi="Arial"/>
                <w:sz w:val="20"/>
                <w:szCs w:val="20"/>
              </w:rPr>
            </w:pPr>
            <w:r>
              <w:rPr>
                <w:rFonts w:ascii="Arial" w:hAnsi="Arial"/>
                <w:sz w:val="20"/>
                <w:szCs w:val="20"/>
              </w:rPr>
              <w:t>[10]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BC1E4FE" w14:textId="77777777" w:rsidR="008E0034" w:rsidRDefault="008E0034" w:rsidP="008E0034">
            <w:pPr>
              <w:pStyle w:val="TableContents"/>
              <w:widowControl w:val="0"/>
              <w:rPr>
                <w:rFonts w:ascii="Arial" w:hAnsi="Arial"/>
                <w:sz w:val="20"/>
                <w:szCs w:val="20"/>
              </w:rPr>
            </w:pPr>
            <w:r>
              <w:rPr>
                <w:rFonts w:ascii="Arial" w:hAnsi="Arial"/>
                <w:sz w:val="20"/>
                <w:szCs w:val="20"/>
              </w:rPr>
              <w:t>[1] U kunt direct stoppen.</w:t>
            </w:r>
          </w:p>
          <w:p w14:paraId="387AC7B4" w14:textId="77777777" w:rsidR="008E0034" w:rsidRDefault="008E0034" w:rsidP="008E0034">
            <w:pPr>
              <w:pStyle w:val="TableContents"/>
              <w:widowControl w:val="0"/>
              <w:rPr>
                <w:rFonts w:ascii="Arial" w:hAnsi="Arial"/>
                <w:sz w:val="20"/>
                <w:szCs w:val="20"/>
              </w:rPr>
            </w:pPr>
          </w:p>
          <w:p w14:paraId="594C1FA7" w14:textId="77777777" w:rsidR="008E0034" w:rsidRDefault="008E0034" w:rsidP="008E0034">
            <w:pPr>
              <w:widowControl w:val="0"/>
              <w:rPr>
                <w:rFonts w:ascii="Arial" w:hAnsi="Arial"/>
                <w:sz w:val="20"/>
                <w:szCs w:val="20"/>
              </w:rPr>
            </w:pPr>
            <w:r>
              <w:rPr>
                <w:rFonts w:ascii="Arial" w:hAnsi="Arial"/>
                <w:sz w:val="20"/>
                <w:szCs w:val="20"/>
              </w:rPr>
              <w:t>[2] Stoppen via een afbouwschema. {{free text}}.</w:t>
            </w:r>
          </w:p>
          <w:p w14:paraId="58672CA6" w14:textId="77777777" w:rsidR="008E0034" w:rsidRDefault="008E0034" w:rsidP="008E0034">
            <w:pPr>
              <w:widowControl w:val="0"/>
              <w:rPr>
                <w:rFonts w:ascii="Arial" w:hAnsi="Arial"/>
                <w:sz w:val="20"/>
                <w:szCs w:val="20"/>
              </w:rPr>
            </w:pPr>
          </w:p>
          <w:p w14:paraId="0928B420" w14:textId="77777777" w:rsidR="008E0034" w:rsidRDefault="008E0034" w:rsidP="008E0034">
            <w:pPr>
              <w:pStyle w:val="TableContents"/>
              <w:widowControl w:val="0"/>
              <w:rPr>
                <w:rFonts w:ascii="Arial" w:hAnsi="Arial"/>
                <w:sz w:val="20"/>
                <w:szCs w:val="20"/>
              </w:rPr>
            </w:pPr>
          </w:p>
          <w:p w14:paraId="7992DE9A" w14:textId="77777777" w:rsidR="008E0034" w:rsidRDefault="008E0034" w:rsidP="008E0034">
            <w:pPr>
              <w:pStyle w:val="TableContents"/>
              <w:widowControl w:val="0"/>
              <w:rPr>
                <w:rFonts w:ascii="Arial" w:hAnsi="Arial"/>
                <w:sz w:val="20"/>
                <w:szCs w:val="20"/>
              </w:rPr>
            </w:pPr>
          </w:p>
          <w:p w14:paraId="1272B5E1" w14:textId="77777777" w:rsidR="008E0034" w:rsidRDefault="008E0034" w:rsidP="008E0034">
            <w:pPr>
              <w:pStyle w:val="TableContents"/>
              <w:widowControl w:val="0"/>
              <w:rPr>
                <w:rFonts w:ascii="Arial" w:hAnsi="Arial"/>
                <w:sz w:val="20"/>
                <w:szCs w:val="20"/>
              </w:rPr>
            </w:pPr>
            <w:r>
              <w:rPr>
                <w:rFonts w:ascii="Arial" w:hAnsi="Arial"/>
                <w:sz w:val="20"/>
                <w:szCs w:val="20"/>
              </w:rPr>
              <w:t>[3] Verlagen van dosering via een afbouwschema. {{free text}}</w:t>
            </w:r>
          </w:p>
          <w:p w14:paraId="55B83CFF" w14:textId="77777777" w:rsidR="008E0034" w:rsidRDefault="008E0034" w:rsidP="008E0034">
            <w:pPr>
              <w:pStyle w:val="TableContents"/>
              <w:widowControl w:val="0"/>
              <w:rPr>
                <w:rFonts w:ascii="Arial" w:hAnsi="Arial"/>
                <w:sz w:val="20"/>
                <w:szCs w:val="20"/>
              </w:rPr>
            </w:pPr>
          </w:p>
          <w:p w14:paraId="1808EEB0" w14:textId="77777777" w:rsidR="008E0034" w:rsidRDefault="008E0034" w:rsidP="008E0034">
            <w:pPr>
              <w:pStyle w:val="TableContents"/>
              <w:widowControl w:val="0"/>
              <w:rPr>
                <w:rFonts w:ascii="Arial" w:hAnsi="Arial"/>
                <w:sz w:val="20"/>
                <w:szCs w:val="20"/>
              </w:rPr>
            </w:pPr>
          </w:p>
          <w:p w14:paraId="29B98691" w14:textId="77777777" w:rsidR="008E0034" w:rsidRDefault="008E0034" w:rsidP="008E0034">
            <w:pPr>
              <w:pStyle w:val="TableContents"/>
              <w:widowControl w:val="0"/>
              <w:rPr>
                <w:rFonts w:ascii="Arial" w:hAnsi="Arial"/>
                <w:sz w:val="20"/>
                <w:szCs w:val="20"/>
              </w:rPr>
            </w:pPr>
          </w:p>
          <w:p w14:paraId="4D6C3E18"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[4]  </w:t>
            </w:r>
            <w:r>
              <w:rPr>
                <w:rFonts w:ascii="Arial" w:hAnsi="Arial"/>
                <w:b/>
                <w:bCs/>
                <w:sz w:val="20"/>
                <w:szCs w:val="20"/>
              </w:rPr>
              <w:t xml:space="preserve">Wat is een delier? </w:t>
            </w:r>
            <w:r>
              <w:rPr>
                <w:rFonts w:ascii="Arial" w:hAnsi="Arial"/>
                <w:sz w:val="20"/>
                <w:szCs w:val="20"/>
              </w:rPr>
              <w:t>Een delier is in de meeste gevallen een tijdelijk ziektebeeld. Als de lichamelijke situatie verbetert neemt de verwardheid af.</w:t>
            </w:r>
          </w:p>
          <w:p w14:paraId="4C96FB41" w14:textId="77777777" w:rsidR="008E0034" w:rsidRDefault="008E0034" w:rsidP="008E0034">
            <w:pPr>
              <w:widowControl w:val="0"/>
              <w:rPr>
                <w:rFonts w:ascii="Arial" w:hAnsi="Arial"/>
                <w:sz w:val="20"/>
                <w:szCs w:val="20"/>
              </w:rPr>
            </w:pPr>
            <w:r>
              <w:rPr>
                <w:rFonts w:ascii="Arial" w:hAnsi="Arial"/>
                <w:sz w:val="20"/>
                <w:szCs w:val="20"/>
              </w:rPr>
              <w:t>De dokter heeft u advies gegeven over hoe u om kunt gaan met de acute verwardheid (delier). Het geven van structuur kan een persoon met delier gerust stellen.</w:t>
            </w:r>
          </w:p>
          <w:p w14:paraId="5731D2F7" w14:textId="77777777" w:rsidR="008E0034" w:rsidRDefault="008E0034" w:rsidP="008E0034">
            <w:pPr>
              <w:pStyle w:val="TableContents"/>
              <w:widowControl w:val="0"/>
              <w:numPr>
                <w:ilvl w:val="0"/>
                <w:numId w:val="2"/>
              </w:numPr>
              <w:rPr>
                <w:rFonts w:ascii="Arial" w:hAnsi="Arial"/>
                <w:sz w:val="20"/>
                <w:szCs w:val="20"/>
              </w:rPr>
            </w:pPr>
            <w:r>
              <w:rPr>
                <w:rFonts w:ascii="Arial" w:hAnsi="Arial"/>
                <w:sz w:val="20"/>
                <w:szCs w:val="20"/>
              </w:rPr>
              <w:t>Zorg dat uw naaste overdag kleren aantrekt en alleen ’s avonds pyjama aandoet.</w:t>
            </w:r>
          </w:p>
          <w:p w14:paraId="2D772C37" w14:textId="77777777" w:rsidR="008E0034" w:rsidRDefault="008E0034" w:rsidP="008E0034">
            <w:pPr>
              <w:pStyle w:val="TableContents"/>
              <w:widowControl w:val="0"/>
              <w:numPr>
                <w:ilvl w:val="0"/>
                <w:numId w:val="2"/>
              </w:numPr>
              <w:rPr>
                <w:rFonts w:ascii="Arial" w:hAnsi="Arial"/>
                <w:sz w:val="20"/>
                <w:szCs w:val="20"/>
              </w:rPr>
            </w:pPr>
            <w:r>
              <w:rPr>
                <w:rFonts w:ascii="Arial" w:hAnsi="Arial"/>
                <w:sz w:val="20"/>
                <w:szCs w:val="20"/>
              </w:rPr>
              <w:t>Let erop dat uw naaste gebruik maakt van een eventuele bril en gehoorapparaat.  Kom overdag zoveel mogelijk uit bed.</w:t>
            </w:r>
          </w:p>
          <w:p w14:paraId="4FE815B1" w14:textId="77777777" w:rsidR="008E0034" w:rsidRDefault="008E0034" w:rsidP="008E0034">
            <w:pPr>
              <w:pStyle w:val="TableContents"/>
              <w:widowControl w:val="0"/>
              <w:numPr>
                <w:ilvl w:val="0"/>
                <w:numId w:val="2"/>
              </w:numPr>
              <w:rPr>
                <w:rFonts w:ascii="Arial" w:hAnsi="Arial"/>
                <w:sz w:val="20"/>
                <w:szCs w:val="20"/>
              </w:rPr>
            </w:pPr>
            <w:r>
              <w:rPr>
                <w:rFonts w:ascii="Arial" w:hAnsi="Arial"/>
                <w:sz w:val="20"/>
                <w:szCs w:val="20"/>
              </w:rPr>
              <w:t>Eet aan tafel.</w:t>
            </w:r>
          </w:p>
          <w:p w14:paraId="15950DBB" w14:textId="77777777" w:rsidR="008E0034" w:rsidRDefault="008E0034" w:rsidP="008E0034">
            <w:pPr>
              <w:pStyle w:val="TableContents"/>
              <w:widowControl w:val="0"/>
              <w:numPr>
                <w:ilvl w:val="0"/>
                <w:numId w:val="2"/>
              </w:numPr>
              <w:rPr>
                <w:rFonts w:ascii="Arial" w:hAnsi="Arial"/>
                <w:sz w:val="20"/>
                <w:szCs w:val="20"/>
              </w:rPr>
            </w:pPr>
            <w:r>
              <w:rPr>
                <w:rFonts w:ascii="Arial" w:hAnsi="Arial"/>
                <w:sz w:val="20"/>
                <w:szCs w:val="20"/>
              </w:rPr>
              <w:t>Zorg dat u een kalender zichtbaar heeft hangen met hierop de dag en datum.</w:t>
            </w:r>
          </w:p>
          <w:p w14:paraId="123C7E07" w14:textId="77777777" w:rsidR="008E0034" w:rsidRDefault="008E0034" w:rsidP="008E0034">
            <w:pPr>
              <w:pStyle w:val="TableContents"/>
              <w:widowControl w:val="0"/>
              <w:numPr>
                <w:ilvl w:val="0"/>
                <w:numId w:val="2"/>
              </w:numPr>
              <w:rPr>
                <w:rFonts w:ascii="Arial" w:hAnsi="Arial"/>
                <w:sz w:val="20"/>
                <w:szCs w:val="20"/>
              </w:rPr>
            </w:pPr>
            <w:r>
              <w:rPr>
                <w:rFonts w:ascii="Arial" w:hAnsi="Arial"/>
                <w:color w:val="000000" w:themeColor="text1"/>
                <w:sz w:val="20"/>
                <w:szCs w:val="20"/>
              </w:rPr>
              <w:t>Stel een dagprogramma op bijvoorbeeld met hulp van de casemanager.</w:t>
            </w:r>
          </w:p>
          <w:p w14:paraId="35BB83C6" w14:textId="77777777" w:rsidR="008E0034" w:rsidRDefault="008E0034" w:rsidP="008E0034">
            <w:pPr>
              <w:pStyle w:val="TableContents"/>
              <w:widowControl w:val="0"/>
              <w:rPr>
                <w:rFonts w:ascii="Arial" w:hAnsi="Arial"/>
                <w:sz w:val="20"/>
                <w:szCs w:val="20"/>
              </w:rPr>
            </w:pPr>
          </w:p>
          <w:p w14:paraId="75BB035D"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[5] </w:t>
            </w:r>
            <w:r>
              <w:rPr>
                <w:rFonts w:ascii="Arial" w:hAnsi="Arial"/>
                <w:b/>
                <w:bCs/>
                <w:sz w:val="20"/>
                <w:szCs w:val="20"/>
              </w:rPr>
              <w:t>Hoe om te gaan met gedragsveranderingen bij dementie</w:t>
            </w:r>
          </w:p>
          <w:p w14:paraId="227D0F15" w14:textId="77777777" w:rsidR="008E0034" w:rsidRDefault="008E0034" w:rsidP="008E0034">
            <w:pPr>
              <w:pStyle w:val="TableContents"/>
              <w:widowControl w:val="0"/>
              <w:numPr>
                <w:ilvl w:val="0"/>
                <w:numId w:val="4"/>
              </w:numPr>
              <w:rPr>
                <w:rFonts w:ascii="Arial" w:hAnsi="Arial"/>
                <w:sz w:val="20"/>
                <w:szCs w:val="20"/>
              </w:rPr>
            </w:pPr>
            <w:r>
              <w:rPr>
                <w:rFonts w:ascii="Arial" w:hAnsi="Arial"/>
                <w:sz w:val="20"/>
                <w:szCs w:val="20"/>
              </w:rPr>
              <w:t xml:space="preserve">Realiseert u zich dat uw naaste met dementie niet bewust bepaald gedrag </w:t>
            </w:r>
            <w:r>
              <w:rPr>
                <w:rFonts w:ascii="Arial" w:hAnsi="Arial"/>
                <w:sz w:val="20"/>
                <w:szCs w:val="20"/>
              </w:rPr>
              <w:lastRenderedPageBreak/>
              <w:t>laat zien.</w:t>
            </w:r>
          </w:p>
          <w:p w14:paraId="32B85BB1" w14:textId="77777777" w:rsidR="008E0034" w:rsidRDefault="008E0034" w:rsidP="008E0034">
            <w:pPr>
              <w:pStyle w:val="TableContents"/>
              <w:widowControl w:val="0"/>
              <w:numPr>
                <w:ilvl w:val="0"/>
                <w:numId w:val="3"/>
              </w:numPr>
              <w:rPr>
                <w:rFonts w:ascii="Arial" w:hAnsi="Arial"/>
                <w:sz w:val="20"/>
                <w:szCs w:val="20"/>
              </w:rPr>
            </w:pPr>
            <w:r>
              <w:rPr>
                <w:rFonts w:ascii="Arial" w:hAnsi="Arial"/>
                <w:sz w:val="20"/>
                <w:szCs w:val="20"/>
              </w:rPr>
              <w:t>Kijk of u mee kunt gaan in de wereld van uw naaste met dementie.</w:t>
            </w:r>
          </w:p>
          <w:p w14:paraId="65A25E94" w14:textId="77777777" w:rsidR="008E0034" w:rsidRDefault="008E0034" w:rsidP="008E0034">
            <w:pPr>
              <w:pStyle w:val="TableContents"/>
              <w:widowControl w:val="0"/>
              <w:numPr>
                <w:ilvl w:val="0"/>
                <w:numId w:val="3"/>
              </w:numPr>
              <w:rPr>
                <w:rFonts w:ascii="Arial" w:hAnsi="Arial"/>
                <w:sz w:val="20"/>
                <w:szCs w:val="20"/>
              </w:rPr>
            </w:pPr>
            <w:r>
              <w:rPr>
                <w:rFonts w:ascii="Arial" w:hAnsi="Arial"/>
                <w:sz w:val="20"/>
                <w:szCs w:val="20"/>
              </w:rPr>
              <w:t>Houdt een dagelijks ritme en vaste gewoontes aan</w:t>
            </w:r>
          </w:p>
          <w:p w14:paraId="21134655" w14:textId="77777777" w:rsidR="008E0034" w:rsidRDefault="008E0034" w:rsidP="008E0034">
            <w:pPr>
              <w:pStyle w:val="TableContents"/>
              <w:widowControl w:val="0"/>
              <w:numPr>
                <w:ilvl w:val="0"/>
                <w:numId w:val="3"/>
              </w:numPr>
              <w:rPr>
                <w:rFonts w:ascii="Arial" w:hAnsi="Arial"/>
                <w:sz w:val="20"/>
                <w:szCs w:val="20"/>
              </w:rPr>
            </w:pPr>
            <w:r>
              <w:rPr>
                <w:rFonts w:ascii="Arial" w:hAnsi="Arial"/>
                <w:sz w:val="20"/>
                <w:szCs w:val="20"/>
              </w:rPr>
              <w:t>Kijk of u patronen kunt ontdekken in het gedrag van uw naaste met dementie. Het kan helpen situaties op te schrijven in een dagboek</w:t>
            </w:r>
          </w:p>
          <w:p w14:paraId="7B7DFA4D" w14:textId="77777777" w:rsidR="008E0034" w:rsidRDefault="008E0034" w:rsidP="008E0034">
            <w:pPr>
              <w:pStyle w:val="TableContents"/>
              <w:widowControl w:val="0"/>
              <w:numPr>
                <w:ilvl w:val="0"/>
                <w:numId w:val="3"/>
              </w:numPr>
              <w:rPr>
                <w:rFonts w:ascii="Arial" w:hAnsi="Arial"/>
                <w:sz w:val="20"/>
                <w:szCs w:val="20"/>
              </w:rPr>
            </w:pPr>
            <w:r>
              <w:rPr>
                <w:rFonts w:ascii="Arial" w:hAnsi="Arial"/>
                <w:sz w:val="20"/>
                <w:szCs w:val="20"/>
              </w:rPr>
              <w:t>U kunt een online training volgen “omgaan met veranderd gedrag bij dementie”. Deze training is ontwikkeld door het Trimbos instituut.</w:t>
            </w:r>
          </w:p>
          <w:p w14:paraId="2AF84A7E" w14:textId="77777777" w:rsidR="008E0034" w:rsidRDefault="008E0034" w:rsidP="008E0034">
            <w:pPr>
              <w:pStyle w:val="TableContents"/>
              <w:widowControl w:val="0"/>
              <w:numPr>
                <w:ilvl w:val="0"/>
                <w:numId w:val="3"/>
              </w:numPr>
              <w:rPr>
                <w:rFonts w:ascii="Arial" w:hAnsi="Arial"/>
                <w:sz w:val="20"/>
                <w:szCs w:val="20"/>
              </w:rPr>
            </w:pPr>
            <w:r>
              <w:rPr>
                <w:rFonts w:ascii="Arial" w:hAnsi="Arial"/>
                <w:sz w:val="20"/>
                <w:szCs w:val="20"/>
              </w:rPr>
              <w:t>Soms lukt het niet om om te gaan met het gedrag van uw naaste met dementie. Schakelt u in dit geval altijd hulp in. Vraag de casemanager, huisarts of psychloog om advies.</w:t>
            </w:r>
          </w:p>
          <w:p w14:paraId="124E9A9E" w14:textId="77777777" w:rsidR="008E0034" w:rsidRDefault="008E0034" w:rsidP="008E0034">
            <w:pPr>
              <w:pStyle w:val="TableContents"/>
              <w:widowControl w:val="0"/>
              <w:numPr>
                <w:ilvl w:val="0"/>
                <w:numId w:val="3"/>
              </w:numPr>
            </w:pPr>
            <w:r>
              <w:rPr>
                <w:rFonts w:ascii="Arial" w:hAnsi="Arial"/>
                <w:color w:val="000000" w:themeColor="text1"/>
                <w:sz w:val="20"/>
                <w:szCs w:val="20"/>
              </w:rPr>
              <w:t xml:space="preserve">Meer informatie en ervaringen van anderen kunt u vinden op de website van de </w:t>
            </w:r>
            <w:hyperlink r:id="rId40">
              <w:r>
                <w:rPr>
                  <w:rStyle w:val="Hyperlink"/>
                  <w:rFonts w:ascii="Arial" w:hAnsi="Arial"/>
                  <w:sz w:val="20"/>
                  <w:szCs w:val="20"/>
                </w:rPr>
                <w:t>Alzheimer Stichting Nederland</w:t>
              </w:r>
            </w:hyperlink>
            <w:r>
              <w:rPr>
                <w:rFonts w:ascii="Arial" w:hAnsi="Arial"/>
                <w:color w:val="000000" w:themeColor="text1"/>
                <w:sz w:val="20"/>
                <w:szCs w:val="20"/>
              </w:rPr>
              <w:t>.</w:t>
            </w:r>
          </w:p>
          <w:p w14:paraId="6C8E66E1" w14:textId="77777777" w:rsidR="008E0034" w:rsidRDefault="008E0034" w:rsidP="008E0034">
            <w:pPr>
              <w:pStyle w:val="TableContents"/>
              <w:widowControl w:val="0"/>
              <w:rPr>
                <w:rFonts w:ascii="Arial" w:hAnsi="Arial"/>
                <w:color w:val="000000" w:themeColor="text1"/>
                <w:sz w:val="20"/>
                <w:szCs w:val="20"/>
              </w:rPr>
            </w:pPr>
          </w:p>
          <w:p w14:paraId="2E0DAA85"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[6] Er wordt een casemanager voor u aangevraagd. De casemanager neemt contact met u op voor het maken van een afspraak. </w:t>
            </w:r>
            <w:r>
              <w:rPr>
                <w:rFonts w:ascii="Arial" w:hAnsi="Arial" w:cs="Times New Roman"/>
                <w:sz w:val="20"/>
                <w:szCs w:val="20"/>
              </w:rPr>
              <w:t>Heeft de casemanager na twee weken nog niet gebeld? Neem dan contact met ons op.</w:t>
            </w:r>
            <w:r>
              <w:rPr>
                <w:rFonts w:ascii="Arial" w:hAnsi="Arial"/>
                <w:sz w:val="20"/>
                <w:szCs w:val="20"/>
              </w:rPr>
              <w:t xml:space="preserve"> {{free text}}</w:t>
            </w:r>
          </w:p>
          <w:p w14:paraId="5D536FA1" w14:textId="77777777" w:rsidR="008E0034" w:rsidRDefault="008E0034" w:rsidP="008E0034">
            <w:pPr>
              <w:pStyle w:val="TableContents"/>
              <w:widowControl w:val="0"/>
              <w:rPr>
                <w:rFonts w:ascii="Arial" w:hAnsi="Arial"/>
                <w:sz w:val="20"/>
                <w:szCs w:val="20"/>
              </w:rPr>
            </w:pPr>
          </w:p>
          <w:p w14:paraId="64EE5FFC" w14:textId="19C3D032" w:rsidR="008E0034" w:rsidRDefault="008E0034" w:rsidP="008E0034">
            <w:pPr>
              <w:pStyle w:val="TableContents"/>
              <w:widowControl w:val="0"/>
              <w:rPr>
                <w:rFonts w:ascii="Arial" w:hAnsi="Arial"/>
                <w:sz w:val="20"/>
                <w:szCs w:val="20"/>
              </w:rPr>
            </w:pPr>
            <w:r>
              <w:rPr>
                <w:rFonts w:ascii="Arial" w:hAnsi="Arial"/>
                <w:sz w:val="20"/>
                <w:szCs w:val="20"/>
              </w:rPr>
              <w:t>[7] De huisarts zal u doorverw</w:t>
            </w:r>
            <w:ins w:id="83" w:author="Medlock, S.K." w:date="2021-05-06T14:09:00Z">
              <w:r w:rsidR="00C90CD0">
                <w:rPr>
                  <w:rFonts w:ascii="Arial" w:hAnsi="Arial"/>
                  <w:sz w:val="20"/>
                  <w:szCs w:val="20"/>
                </w:rPr>
                <w:t>ij</w:t>
              </w:r>
            </w:ins>
            <w:del w:id="84" w:author="Medlock, S.K." w:date="2021-05-06T14:09:00Z">
              <w:r w:rsidDel="00C90CD0">
                <w:rPr>
                  <w:rFonts w:ascii="Arial" w:hAnsi="Arial"/>
                  <w:sz w:val="20"/>
                  <w:szCs w:val="20"/>
                </w:rPr>
                <w:delText>e</w:delText>
              </w:r>
            </w:del>
            <w:r>
              <w:rPr>
                <w:rFonts w:ascii="Arial" w:hAnsi="Arial"/>
                <w:sz w:val="20"/>
                <w:szCs w:val="20"/>
              </w:rPr>
              <w:t>zen naar een (ouderen)psychiater. Overleg met uw huisarts voor een (ouderen)psychiater bij u in de buurt. {{free text}}</w:t>
            </w:r>
          </w:p>
          <w:p w14:paraId="27E520FD" w14:textId="77777777" w:rsidR="008E0034" w:rsidRDefault="008E0034" w:rsidP="008E0034">
            <w:pPr>
              <w:pStyle w:val="TableContents"/>
              <w:widowControl w:val="0"/>
              <w:rPr>
                <w:rFonts w:ascii="Arial" w:hAnsi="Arial"/>
                <w:sz w:val="20"/>
                <w:szCs w:val="20"/>
              </w:rPr>
            </w:pPr>
          </w:p>
          <w:p w14:paraId="1C2F469B" w14:textId="77777777" w:rsidR="008E0034" w:rsidRDefault="008E0034" w:rsidP="008E0034">
            <w:pPr>
              <w:widowControl w:val="0"/>
              <w:rPr>
                <w:rFonts w:ascii="Arial" w:hAnsi="Arial"/>
                <w:sz w:val="20"/>
                <w:szCs w:val="20"/>
              </w:rPr>
            </w:pPr>
            <w:r>
              <w:rPr>
                <w:rFonts w:ascii="Arial" w:hAnsi="Arial"/>
                <w:sz w:val="20"/>
                <w:szCs w:val="20"/>
              </w:rPr>
              <w:t>[8] Doorverwijzing naar een andere specialist, {{free text}}. U hoeft hier zelf geen afspraak voor te maken. U krijgt een brief toegestuurd met informatie over de nieuwe afspraak. Heeft u na twee weken geen brief ontvangen? Neem dan contact met ons op.</w:t>
            </w:r>
          </w:p>
          <w:p w14:paraId="5CB460BA" w14:textId="77777777" w:rsidR="008E0034" w:rsidRDefault="008E0034" w:rsidP="008E0034">
            <w:pPr>
              <w:widowControl w:val="0"/>
            </w:pPr>
          </w:p>
          <w:p w14:paraId="0EEFB729" w14:textId="77777777" w:rsidR="008E0034" w:rsidRDefault="008E0034" w:rsidP="008E0034">
            <w:pPr>
              <w:widowControl w:val="0"/>
              <w:rPr>
                <w:rFonts w:ascii="Arial" w:hAnsi="Arial"/>
                <w:sz w:val="20"/>
                <w:szCs w:val="20"/>
              </w:rPr>
            </w:pPr>
            <w:r>
              <w:rPr>
                <w:rFonts w:ascii="Arial" w:hAnsi="Arial"/>
                <w:sz w:val="20"/>
                <w:szCs w:val="20"/>
              </w:rPr>
              <w:t>[11] Doorverwijzing naar andere specialist. {{free text}} Let op, u maakt zelf een afspraak. Van de dokter heeft u hier een brief over gekregen.</w:t>
            </w:r>
          </w:p>
          <w:p w14:paraId="1D524F7A" w14:textId="77777777" w:rsidR="008E0034" w:rsidRDefault="008E0034" w:rsidP="008E0034">
            <w:pPr>
              <w:pStyle w:val="TableContents"/>
              <w:widowControl w:val="0"/>
              <w:rPr>
                <w:rFonts w:ascii="Arial" w:hAnsi="Arial"/>
                <w:sz w:val="20"/>
                <w:szCs w:val="20"/>
              </w:rPr>
            </w:pPr>
          </w:p>
          <w:p w14:paraId="79BFBBE8" w14:textId="77777777" w:rsidR="008E0034" w:rsidRDefault="008E0034" w:rsidP="008E0034">
            <w:pPr>
              <w:pStyle w:val="TableContents"/>
              <w:widowControl w:val="0"/>
              <w:rPr>
                <w:rFonts w:ascii="Arial" w:hAnsi="Arial"/>
                <w:sz w:val="20"/>
                <w:szCs w:val="20"/>
              </w:rPr>
            </w:pPr>
            <w:r>
              <w:rPr>
                <w:rFonts w:ascii="Arial" w:hAnsi="Arial"/>
                <w:sz w:val="20"/>
                <w:szCs w:val="20"/>
              </w:rPr>
              <w:t>[9] Gebruik dit medicijn zoals u tot nu toe doet</w:t>
            </w:r>
          </w:p>
          <w:p w14:paraId="4B98A326" w14:textId="77777777" w:rsidR="008E0034" w:rsidRDefault="008E0034" w:rsidP="008E0034">
            <w:pPr>
              <w:pStyle w:val="TableContents"/>
              <w:widowControl w:val="0"/>
              <w:rPr>
                <w:rFonts w:ascii="Arial" w:hAnsi="Arial"/>
                <w:sz w:val="20"/>
                <w:szCs w:val="20"/>
              </w:rPr>
            </w:pPr>
          </w:p>
          <w:p w14:paraId="39B7C9FD" w14:textId="77777777" w:rsidR="008E0034" w:rsidRDefault="008E0034" w:rsidP="008E0034">
            <w:pPr>
              <w:pStyle w:val="TableContents"/>
              <w:widowControl w:val="0"/>
              <w:rPr>
                <w:rFonts w:ascii="Arial" w:hAnsi="Arial"/>
                <w:sz w:val="20"/>
                <w:szCs w:val="20"/>
              </w:rPr>
            </w:pPr>
            <w:r>
              <w:rPr>
                <w:rFonts w:ascii="Arial" w:hAnsi="Arial"/>
                <w:sz w:val="20"/>
                <w:szCs w:val="20"/>
              </w:rPr>
              <w:t>[10]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5ACCB8F0" w14:textId="232310DE" w:rsidR="008E0034" w:rsidRDefault="00087CD0" w:rsidP="008E0034">
            <w:pPr>
              <w:pStyle w:val="TableContents"/>
              <w:widowControl w:val="0"/>
              <w:rPr>
                <w:rFonts w:ascii="Arial" w:hAnsi="Arial"/>
                <w:sz w:val="20"/>
                <w:szCs w:val="20"/>
              </w:rPr>
            </w:pPr>
            <w:hyperlink r:id="rId41" w:history="1">
              <w:r w:rsidR="008E0034" w:rsidRPr="00C303B6">
                <w:rPr>
                  <w:rStyle w:val="Hyperlink"/>
                  <w:rFonts w:ascii="Arial" w:hAnsi="Arial"/>
                  <w:sz w:val="20"/>
                  <w:szCs w:val="20"/>
                </w:rPr>
                <w:t>refpage 7</w:t>
              </w:r>
            </w:hyperlink>
          </w:p>
        </w:tc>
      </w:tr>
      <w:tr w:rsidR="008E0034" w14:paraId="5B757E93"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740AA4B1" w14:textId="77777777" w:rsidR="008E0034" w:rsidRPr="00D45A17" w:rsidRDefault="008E0034" w:rsidP="008E0034">
            <w:pPr>
              <w:pStyle w:val="TableContents"/>
              <w:widowControl w:val="0"/>
            </w:pPr>
            <w:r w:rsidRPr="00D45A17">
              <w:rPr>
                <w:rFonts w:ascii="Arial" w:hAnsi="Arial"/>
                <w:sz w:val="20"/>
                <w:szCs w:val="20"/>
              </w:rPr>
              <w:lastRenderedPageBreak/>
              <w:t>17</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75D0CB7" w14:textId="77777777" w:rsidR="008E0034" w:rsidRDefault="008E0034" w:rsidP="008E0034">
            <w:pPr>
              <w:pStyle w:val="TableContents"/>
              <w:widowControl w:val="0"/>
              <w:rPr>
                <w:rFonts w:ascii="Arial" w:hAnsi="Arial"/>
                <w:sz w:val="20"/>
                <w:szCs w:val="20"/>
                <w:lang w:val="en-US"/>
              </w:rPr>
            </w:pPr>
          </w:p>
          <w:p w14:paraId="27BDB068" w14:textId="77777777" w:rsidR="008E0034" w:rsidRDefault="008E0034" w:rsidP="008E0034">
            <w:pPr>
              <w:pStyle w:val="TableContents"/>
              <w:widowControl w:val="0"/>
              <w:rPr>
                <w:rFonts w:ascii="Arial" w:hAnsi="Arial"/>
                <w:sz w:val="20"/>
                <w:szCs w:val="20"/>
                <w:lang w:val="en-US"/>
              </w:rPr>
            </w:pPr>
            <w:r>
              <w:rPr>
                <w:rFonts w:ascii="Arial" w:hAnsi="Arial"/>
                <w:color w:val="9900FF"/>
                <w:sz w:val="20"/>
                <w:szCs w:val="20"/>
                <w:lang w:val="en-US"/>
              </w:rPr>
              <w:t xml:space="preserve">{TODO: Do we want to add problem list items to the conditions? Possible items:  </w:t>
            </w:r>
            <w:r>
              <w:rPr>
                <w:rFonts w:ascii="Arial" w:hAnsi="Arial"/>
                <w:sz w:val="20"/>
                <w:szCs w:val="20"/>
                <w:lang w:val="en-US"/>
              </w:rPr>
              <w:t>Hypokinetisch rigide  syndroom</w:t>
            </w:r>
          </w:p>
          <w:p w14:paraId="33255D26" w14:textId="77777777" w:rsidR="008E0034" w:rsidRDefault="008E0034" w:rsidP="008E0034">
            <w:pPr>
              <w:widowControl w:val="0"/>
              <w:rPr>
                <w:rFonts w:ascii="Arial" w:hAnsi="Arial"/>
                <w:sz w:val="20"/>
                <w:szCs w:val="20"/>
                <w:lang w:val="en-US"/>
              </w:rPr>
            </w:pPr>
            <w:r>
              <w:rPr>
                <w:rFonts w:ascii="Arial" w:hAnsi="Arial"/>
                <w:sz w:val="20"/>
                <w:szCs w:val="20"/>
                <w:lang w:val="en-US"/>
              </w:rPr>
              <w:t xml:space="preserve"> Tremor</w:t>
            </w:r>
          </w:p>
          <w:p w14:paraId="3B734CB4" w14:textId="77777777" w:rsidR="008E0034" w:rsidRDefault="008E0034" w:rsidP="008E0034">
            <w:pPr>
              <w:widowControl w:val="0"/>
              <w:rPr>
                <w:rFonts w:ascii="Arial" w:hAnsi="Arial"/>
                <w:sz w:val="20"/>
                <w:szCs w:val="20"/>
                <w:lang w:val="en-US"/>
              </w:rPr>
            </w:pPr>
            <w:r>
              <w:rPr>
                <w:rFonts w:ascii="Arial" w:hAnsi="Arial"/>
                <w:sz w:val="20"/>
                <w:szCs w:val="20"/>
                <w:lang w:val="en-US"/>
              </w:rPr>
              <w:t xml:space="preserve"> Chorea</w:t>
            </w:r>
          </w:p>
          <w:p w14:paraId="51525D52" w14:textId="77777777" w:rsidR="008E0034" w:rsidRDefault="008E0034" w:rsidP="008E0034">
            <w:pPr>
              <w:widowControl w:val="0"/>
              <w:rPr>
                <w:rFonts w:ascii="Arial" w:hAnsi="Arial"/>
                <w:sz w:val="20"/>
                <w:szCs w:val="20"/>
                <w:lang w:val="en-US"/>
              </w:rPr>
            </w:pPr>
            <w:r>
              <w:rPr>
                <w:rFonts w:ascii="Arial" w:hAnsi="Arial"/>
                <w:sz w:val="20"/>
                <w:szCs w:val="20"/>
                <w:lang w:val="en-US"/>
              </w:rPr>
              <w:t xml:space="preserve"> Ballisme</w:t>
            </w:r>
          </w:p>
          <w:p w14:paraId="5FD2FB03" w14:textId="77777777" w:rsidR="008E0034" w:rsidRDefault="008E0034" w:rsidP="008E0034">
            <w:pPr>
              <w:widowControl w:val="0"/>
              <w:rPr>
                <w:rFonts w:ascii="Arial" w:hAnsi="Arial"/>
                <w:sz w:val="20"/>
                <w:szCs w:val="20"/>
                <w:lang w:val="en-US"/>
              </w:rPr>
            </w:pPr>
            <w:r>
              <w:rPr>
                <w:rFonts w:ascii="Arial" w:hAnsi="Arial"/>
                <w:sz w:val="20"/>
                <w:szCs w:val="20"/>
                <w:lang w:val="en-US"/>
              </w:rPr>
              <w:t xml:space="preserve"> Tics</w:t>
            </w:r>
          </w:p>
          <w:p w14:paraId="3BF49555" w14:textId="77777777" w:rsidR="008E0034" w:rsidRDefault="008E0034" w:rsidP="008E0034">
            <w:pPr>
              <w:widowControl w:val="0"/>
              <w:rPr>
                <w:rFonts w:ascii="Arial" w:hAnsi="Arial"/>
                <w:sz w:val="20"/>
                <w:szCs w:val="20"/>
                <w:lang w:val="en-US"/>
              </w:rPr>
            </w:pPr>
            <w:r>
              <w:rPr>
                <w:rFonts w:ascii="Arial" w:hAnsi="Arial"/>
                <w:sz w:val="20"/>
                <w:szCs w:val="20"/>
                <w:lang w:val="en-US"/>
              </w:rPr>
              <w:t xml:space="preserve"> Dystonie Myoclonieën</w:t>
            </w:r>
          </w:p>
          <w:p w14:paraId="31119F4B" w14:textId="77777777" w:rsidR="008E0034" w:rsidRDefault="008E0034" w:rsidP="008E0034">
            <w:pPr>
              <w:pStyle w:val="TableContents"/>
              <w:widowControl w:val="0"/>
              <w:rPr>
                <w:lang w:val="en-US"/>
              </w:rPr>
            </w:pPr>
            <w:r>
              <w:rPr>
                <w:rFonts w:ascii="Arial" w:hAnsi="Arial"/>
                <w:color w:val="9900FF"/>
                <w:sz w:val="20"/>
                <w:szCs w:val="20"/>
                <w:lang w:val="en-US"/>
              </w:rPr>
              <w:t>}</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C18C9AE" w14:textId="77777777" w:rsidR="008E0034" w:rsidRDefault="008E0034" w:rsidP="008E0034">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2DFDCBFD" w14:textId="77777777" w:rsidR="008E0034" w:rsidRDefault="008E0034" w:rsidP="008E0034">
            <w:pPr>
              <w:pStyle w:val="TableContents"/>
              <w:widowControl w:val="0"/>
              <w:rPr>
                <w:rFonts w:ascii="Arial" w:hAnsi="Arial"/>
                <w:sz w:val="20"/>
                <w:szCs w:val="20"/>
              </w:rPr>
            </w:pPr>
            <w:r>
              <w:rPr>
                <w:rFonts w:ascii="Arial" w:hAnsi="Arial"/>
                <w:sz w:val="20"/>
                <w:szCs w:val="20"/>
              </w:rPr>
              <w:t>N05A</w:t>
            </w:r>
          </w:p>
          <w:p w14:paraId="7C877017" w14:textId="77777777" w:rsidR="008E0034" w:rsidRDefault="008E0034" w:rsidP="008E0034">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72E4119F"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3284F6ED"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201A6CF" w14:textId="77777777" w:rsidR="008E0034" w:rsidRDefault="008E0034" w:rsidP="008E0034">
            <w:pPr>
              <w:pStyle w:val="TableContents"/>
              <w:widowControl w:val="0"/>
              <w:rPr>
                <w:rFonts w:ascii="Arial" w:hAnsi="Arial"/>
                <w:sz w:val="20"/>
                <w:szCs w:val="20"/>
              </w:rPr>
            </w:pPr>
            <w:r>
              <w:rPr>
                <w:rFonts w:ascii="Arial" w:hAnsi="Arial"/>
                <w:b/>
                <w:bCs/>
                <w:sz w:val="20"/>
                <w:szCs w:val="20"/>
              </w:rPr>
              <w:t>Patiënt heeft mogelijk bijwerkingen van deze medicatie.</w:t>
            </w:r>
            <w:r>
              <w:rPr>
                <w:rFonts w:ascii="Arial" w:hAnsi="Arial"/>
                <w:sz w:val="20"/>
                <w:szCs w:val="20"/>
              </w:rPr>
              <w:t xml:space="preserve"> Afbouwen is aanbevolen.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4691C55" w14:textId="77777777" w:rsidR="008E0034" w:rsidRDefault="008E0034" w:rsidP="008E0034">
            <w:pPr>
              <w:pStyle w:val="TableContents"/>
              <w:widowControl w:val="0"/>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F70A725"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4F2F0F94" w14:textId="134AD41E" w:rsidR="008E0034" w:rsidRDefault="00087CD0" w:rsidP="008E0034">
            <w:pPr>
              <w:pStyle w:val="TableContents"/>
              <w:widowControl w:val="0"/>
              <w:rPr>
                <w:rFonts w:ascii="Arial" w:hAnsi="Arial"/>
                <w:color w:val="9900FF"/>
                <w:sz w:val="20"/>
                <w:szCs w:val="20"/>
              </w:rPr>
            </w:pPr>
            <w:hyperlink r:id="rId42" w:history="1">
              <w:r w:rsidR="008E0034" w:rsidRPr="00C303B6">
                <w:rPr>
                  <w:rStyle w:val="Hyperlink"/>
                  <w:rFonts w:ascii="Arial" w:hAnsi="Arial"/>
                  <w:sz w:val="20"/>
                  <w:szCs w:val="20"/>
                </w:rPr>
                <w:t>refpage 7</w:t>
              </w:r>
            </w:hyperlink>
          </w:p>
        </w:tc>
      </w:tr>
      <w:tr w:rsidR="00CC4846" w14:paraId="15990EAF"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4585B720"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18</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5CF2BC7" w14:textId="77777777" w:rsidR="00CC4846" w:rsidRDefault="00CC4846" w:rsidP="00CC4846">
            <w:pPr>
              <w:pStyle w:val="TableContents"/>
              <w:widowControl w:val="0"/>
              <w:rPr>
                <w:rFonts w:ascii="Arial" w:hAnsi="Arial"/>
                <w:sz w:val="20"/>
                <w:szCs w:val="20"/>
              </w:rPr>
            </w:pPr>
            <w:r>
              <w:rPr>
                <w:rFonts w:ascii="Arial" w:hAnsi="Arial"/>
                <w:sz w:val="20"/>
                <w:szCs w:val="20"/>
              </w:rPr>
              <w:t>Antipsychotica</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7CF535F"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17BE5ACD" w14:textId="77777777" w:rsidR="00CC4846" w:rsidRDefault="00CC4846" w:rsidP="00CC4846">
            <w:pPr>
              <w:pStyle w:val="TableContents"/>
              <w:widowControl w:val="0"/>
              <w:rPr>
                <w:rFonts w:ascii="Arial" w:hAnsi="Arial"/>
                <w:sz w:val="20"/>
                <w:szCs w:val="20"/>
              </w:rPr>
            </w:pPr>
            <w:r>
              <w:rPr>
                <w:rFonts w:ascii="Arial" w:hAnsi="Arial"/>
                <w:sz w:val="20"/>
                <w:szCs w:val="20"/>
              </w:rPr>
              <w:t>N05A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7CAE248A"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3FBCB992" w14:textId="77777777" w:rsidR="00CC4846" w:rsidRDefault="00CC4846" w:rsidP="00CC4846">
            <w:pPr>
              <w:pStyle w:val="TableContents"/>
              <w:widowControl w:val="0"/>
              <w:rPr>
                <w:rFonts w:ascii="Arial" w:hAnsi="Arial"/>
                <w:sz w:val="20"/>
                <w:szCs w:val="20"/>
              </w:rPr>
            </w:pPr>
            <w:r>
              <w:rPr>
                <w:rFonts w:ascii="Arial" w:hAnsi="Arial"/>
                <w:color w:val="9900FF"/>
                <w:sz w:val="20"/>
                <w:szCs w:val="20"/>
              </w:rPr>
              <w:t>{preselect vervolg if a stop-, afbouw-, or vervangen- option is checked}</w:t>
            </w:r>
          </w:p>
          <w:p w14:paraId="4627DE32"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283FAEF" w14:textId="021263A7" w:rsidR="00CC4846" w:rsidRDefault="00CC4846" w:rsidP="00CC4846">
            <w:pPr>
              <w:pStyle w:val="TableContents"/>
              <w:widowControl w:val="0"/>
              <w:rPr>
                <w:rFonts w:ascii="Arial" w:hAnsi="Arial"/>
                <w:sz w:val="20"/>
                <w:szCs w:val="20"/>
              </w:rPr>
            </w:pPr>
            <w:r>
              <w:rPr>
                <w:rFonts w:ascii="Arial" w:hAnsi="Arial"/>
                <w:sz w:val="20"/>
                <w:szCs w:val="20"/>
              </w:rPr>
              <w:t xml:space="preserve">[1] Vervolgafspraak:{{free text: pre-filled: serie van 5 data elke 2 weken, startdatum is datum van vandaag.}} Bij afbouwen is een vervolgafspraak elke 1-2 weken aanbevolen. Controleer voor duizeligheid, </w:t>
            </w:r>
            <w:del w:id="85" w:author="Medlock, S.K." w:date="2021-05-05T15:18:00Z">
              <w:r w:rsidDel="00196815">
                <w:rPr>
                  <w:rFonts w:ascii="Arial" w:hAnsi="Arial"/>
                  <w:sz w:val="20"/>
                  <w:szCs w:val="20"/>
                </w:rPr>
                <w:delText>orthostase</w:delText>
              </w:r>
            </w:del>
            <w:ins w:id="86" w:author="Medlock, S.K." w:date="2021-05-05T15:18:00Z">
              <w:r>
                <w:rPr>
                  <w:rFonts w:ascii="Arial" w:hAnsi="Arial"/>
                  <w:sz w:val="20"/>
                  <w:szCs w:val="20"/>
                </w:rPr>
                <w:t>orthostatische hypotensie</w:t>
              </w:r>
            </w:ins>
            <w:r>
              <w:rPr>
                <w:rFonts w:ascii="Arial" w:hAnsi="Arial"/>
                <w:sz w:val="20"/>
                <w:szCs w:val="20"/>
              </w:rPr>
              <w:t>, vallen, psychotische symptomen (aggressie, onrust, wanen, hallucinatie), insomnie</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C3E6357" w14:textId="1685BABD" w:rsidR="00CC4846" w:rsidRDefault="00CC4846" w:rsidP="00CC4846">
            <w:pPr>
              <w:pStyle w:val="FrameContents"/>
              <w:widowControl w:val="0"/>
              <w:rPr>
                <w:rFonts w:ascii="Arial" w:hAnsi="Arial"/>
                <w:sz w:val="20"/>
                <w:szCs w:val="20"/>
              </w:rPr>
            </w:pPr>
            <w:r>
              <w:rPr>
                <w:rFonts w:ascii="Arial" w:hAnsi="Arial"/>
                <w:sz w:val="20"/>
                <w:szCs w:val="20"/>
              </w:rPr>
              <w:t xml:space="preserve">[1] Controleren effect/bijwerking: duizeligheid, </w:t>
            </w:r>
            <w:del w:id="87" w:author="Medlock, S.K." w:date="2021-05-05T15:18:00Z">
              <w:r w:rsidDel="00196815">
                <w:rPr>
                  <w:rFonts w:ascii="Arial" w:hAnsi="Arial"/>
                  <w:sz w:val="20"/>
                  <w:szCs w:val="20"/>
                </w:rPr>
                <w:delText>orthostase</w:delText>
              </w:r>
            </w:del>
            <w:ins w:id="88" w:author="Medlock, S.K." w:date="2021-05-05T15:18:00Z">
              <w:r>
                <w:rPr>
                  <w:rFonts w:ascii="Arial" w:hAnsi="Arial"/>
                  <w:sz w:val="20"/>
                  <w:szCs w:val="20"/>
                </w:rPr>
                <w:t>orthostatische hypotensie</w:t>
              </w:r>
            </w:ins>
            <w:r>
              <w:rPr>
                <w:rFonts w:ascii="Arial" w:hAnsi="Arial"/>
                <w:sz w:val="20"/>
                <w:szCs w:val="20"/>
              </w:rPr>
              <w:t>, vallen, psychotische symptomen (aggressie, onrust, wanen, hallucinatie), insomnie.   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075C325" w14:textId="77777777" w:rsidR="00CC4846" w:rsidRDefault="00CC4846" w:rsidP="00CC4846">
            <w:pPr>
              <w:pStyle w:val="TableContents"/>
              <w:widowControl w:val="0"/>
              <w:rPr>
                <w:rFonts w:ascii="Arial" w:hAnsi="Arial"/>
                <w:sz w:val="20"/>
                <w:szCs w:val="20"/>
              </w:rPr>
            </w:pPr>
            <w:r>
              <w:rPr>
                <w:rFonts w:ascii="Arial" w:hAnsi="Arial"/>
                <w:sz w:val="20"/>
                <w:szCs w:val="20"/>
              </w:rPr>
              <w:t>[1] Elke 1 à 2 weken neemt uw dokter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0CC384F" w14:textId="57E50A79" w:rsidR="00CC4846" w:rsidRDefault="00087CD0" w:rsidP="00CC4846">
            <w:pPr>
              <w:pStyle w:val="TableContents"/>
              <w:widowControl w:val="0"/>
              <w:rPr>
                <w:rFonts w:ascii="Arial" w:hAnsi="Arial"/>
                <w:sz w:val="20"/>
                <w:szCs w:val="20"/>
              </w:rPr>
            </w:pPr>
            <w:hyperlink r:id="rId43" w:history="1">
              <w:r w:rsidR="00CC4846" w:rsidRPr="008E0034">
                <w:rPr>
                  <w:rStyle w:val="Hyperlink"/>
                  <w:rFonts w:ascii="Arial" w:hAnsi="Arial"/>
                  <w:sz w:val="20"/>
                  <w:szCs w:val="20"/>
                </w:rPr>
                <w:t>refpage 7</w:t>
              </w:r>
            </w:hyperlink>
          </w:p>
        </w:tc>
      </w:tr>
      <w:tr w:rsidR="00CC4846" w14:paraId="1D8DF1CD"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2BD51D34"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19</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9CE0E43" w14:textId="77777777" w:rsidR="00CC4846" w:rsidRDefault="00CC4846" w:rsidP="00CC4846">
            <w:pPr>
              <w:pStyle w:val="TableContents"/>
              <w:widowControl w:val="0"/>
              <w:rPr>
                <w:rFonts w:ascii="Arial" w:hAnsi="Arial"/>
                <w:sz w:val="20"/>
                <w:szCs w:val="20"/>
              </w:rPr>
            </w:pPr>
            <w:r>
              <w:rPr>
                <w:rFonts w:ascii="Arial" w:hAnsi="Arial"/>
                <w:sz w:val="20"/>
                <w:szCs w:val="20"/>
              </w:rPr>
              <w:t>antidepressives</w:t>
            </w:r>
          </w:p>
          <w:p w14:paraId="6105E6EC" w14:textId="77777777" w:rsidR="00CC4846" w:rsidRDefault="00CC4846" w:rsidP="00CC4846">
            <w:pPr>
              <w:pStyle w:val="TableContents"/>
              <w:widowControl w:val="0"/>
              <w:rPr>
                <w:rFonts w:ascii="Arial" w:hAnsi="Arial"/>
                <w:sz w:val="20"/>
                <w:szCs w:val="20"/>
              </w:rPr>
            </w:pPr>
          </w:p>
          <w:p w14:paraId="3A78C99F" w14:textId="77777777" w:rsidR="00CC4846" w:rsidRDefault="00087CD0" w:rsidP="00CC4846">
            <w:pPr>
              <w:pStyle w:val="TableContents"/>
              <w:widowControl w:val="0"/>
            </w:pPr>
            <w:hyperlink r:id="rId44" w:anchor="N06A_Antidepressants" w:history="1">
              <w:r w:rsidR="00CC4846">
                <w:rPr>
                  <w:rStyle w:val="Hyperlink"/>
                  <w:rFonts w:ascii="Arial" w:hAnsi="Arial"/>
                  <w:color w:val="6600CC"/>
                  <w:sz w:val="20"/>
                  <w:szCs w:val="20"/>
                </w:rPr>
                <w:t>N06A Antidepressants</w:t>
              </w:r>
            </w:hyperlink>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6DBA31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 xml:space="preserve"> depressie</w:t>
            </w:r>
          </w:p>
          <w:p w14:paraId="730C8A63"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AND</w:t>
            </w:r>
          </w:p>
          <w:p w14:paraId="4325DA6C"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&lt; 6 months therapy with this medication</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1E392ECA" w14:textId="77777777" w:rsidR="00CC4846" w:rsidRDefault="00CC4846" w:rsidP="00CC4846">
            <w:pPr>
              <w:pStyle w:val="TableContents"/>
              <w:widowControl w:val="0"/>
              <w:rPr>
                <w:rFonts w:ascii="Arial" w:hAnsi="Arial"/>
                <w:sz w:val="20"/>
                <w:szCs w:val="20"/>
              </w:rPr>
            </w:pPr>
            <w:r>
              <w:rPr>
                <w:rFonts w:ascii="Arial" w:hAnsi="Arial"/>
                <w:sz w:val="20"/>
                <w:szCs w:val="20"/>
              </w:rPr>
              <w:t>N06A</w:t>
            </w:r>
          </w:p>
          <w:p w14:paraId="12C4AEC9" w14:textId="77777777" w:rsidR="00CC4846" w:rsidRDefault="00CC4846" w:rsidP="00CC4846">
            <w:pPr>
              <w:pStyle w:val="TableContents"/>
              <w:widowControl w:val="0"/>
              <w:rPr>
                <w:rFonts w:ascii="Arial" w:hAnsi="Arial"/>
                <w:sz w:val="20"/>
                <w:szCs w:val="20"/>
              </w:rPr>
            </w:pPr>
          </w:p>
          <w:p w14:paraId="1E721FBA" w14:textId="77777777" w:rsidR="00CC4846" w:rsidRDefault="00CC4846" w:rsidP="00CC4846">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1B37D9B8"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 xml:space="preserve">medication.startDate &gt; now-6-months &amp; problem:depressie </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8A835B2" w14:textId="77777777" w:rsidR="00CC4846" w:rsidRDefault="00CC4846" w:rsidP="00CC4846">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820BCEF" w14:textId="77777777" w:rsidR="00CC4846" w:rsidRDefault="00CC4846" w:rsidP="00CC4846">
            <w:pPr>
              <w:pStyle w:val="TableContents"/>
              <w:widowControl w:val="0"/>
              <w:rPr>
                <w:rFonts w:ascii="Arial" w:hAnsi="Arial"/>
                <w:sz w:val="20"/>
                <w:szCs w:val="20"/>
              </w:rPr>
            </w:pPr>
            <w:r>
              <w:rPr>
                <w:rFonts w:ascii="Arial" w:hAnsi="Arial"/>
                <w:sz w:val="20"/>
                <w:szCs w:val="20"/>
              </w:rPr>
              <w:t>Antidepressiva zijn geïndiceerd bij ernstige depressie.</w:t>
            </w:r>
          </w:p>
          <w:p w14:paraId="1AFD23C6" w14:textId="77777777" w:rsidR="00CC4846" w:rsidRDefault="00CC4846" w:rsidP="00CC4846">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eenmalige depressieve episode</w:t>
            </w:r>
            <w:r>
              <w:rPr>
                <w:rFonts w:ascii="Arial" w:hAnsi="Arial"/>
                <w:sz w:val="20"/>
                <w:szCs w:val="20"/>
              </w:rPr>
              <w:t>, afbouwen na 6 maanden.</w:t>
            </w:r>
          </w:p>
          <w:p w14:paraId="7C521BA6" w14:textId="77777777" w:rsidR="00CC4846" w:rsidRDefault="00CC4846" w:rsidP="00CC4846">
            <w:pPr>
              <w:pStyle w:val="TableContents"/>
              <w:widowControl w:val="0"/>
              <w:rPr>
                <w:rFonts w:ascii="Arial" w:hAnsi="Arial"/>
                <w:sz w:val="20"/>
                <w:szCs w:val="20"/>
              </w:rPr>
            </w:pPr>
          </w:p>
          <w:p w14:paraId="74FB9C66" w14:textId="77777777" w:rsidR="00CC4846" w:rsidRDefault="00CC4846" w:rsidP="00CC4846">
            <w:pPr>
              <w:pStyle w:val="TableContents"/>
              <w:widowControl w:val="0"/>
              <w:rPr>
                <w:rFonts w:ascii="Arial" w:hAnsi="Arial"/>
                <w:sz w:val="20"/>
                <w:szCs w:val="20"/>
              </w:rPr>
            </w:pPr>
            <w:r>
              <w:rPr>
                <w:rFonts w:ascii="Arial" w:hAnsi="Arial"/>
                <w:sz w:val="20"/>
                <w:szCs w:val="20"/>
              </w:rPr>
              <w:t>Bij</w:t>
            </w:r>
            <w:r>
              <w:rPr>
                <w:rFonts w:ascii="Arial" w:hAnsi="Arial"/>
                <w:b/>
                <w:sz w:val="20"/>
                <w:szCs w:val="20"/>
              </w:rPr>
              <w:t xml:space="preserve"> neuropathische pijn </w:t>
            </w:r>
            <w:r>
              <w:rPr>
                <w:rFonts w:ascii="Arial" w:hAnsi="Arial"/>
                <w:sz w:val="20"/>
                <w:szCs w:val="20"/>
              </w:rPr>
              <w:t>is een TCA aanbevolen (overweeg alternatieven).</w:t>
            </w:r>
          </w:p>
          <w:p w14:paraId="73ABE0E0" w14:textId="77777777" w:rsidR="00CC4846" w:rsidRDefault="00CC4846" w:rsidP="00CC4846">
            <w:pPr>
              <w:pStyle w:val="TableContents"/>
              <w:widowControl w:val="0"/>
              <w:rPr>
                <w:rFonts w:ascii="Arial" w:hAnsi="Arial"/>
                <w:sz w:val="20"/>
                <w:szCs w:val="20"/>
              </w:rPr>
            </w:pPr>
          </w:p>
          <w:p w14:paraId="23DED9E7" w14:textId="0706C866" w:rsidR="00CC4846" w:rsidRPr="00D938E3" w:rsidRDefault="00D938E3" w:rsidP="00103814">
            <w:pPr>
              <w:rPr>
                <w:rFonts w:ascii="Times New Roman" w:hAnsi="Times New Roman" w:cs="Times New Roman"/>
                <w:color w:val="auto"/>
                <w:lang w:eastAsia="en-US" w:bidi="ar-SA"/>
              </w:rPr>
            </w:pPr>
            <w:r>
              <w:rPr>
                <w:rFonts w:ascii="Arial" w:hAnsi="Arial"/>
                <w:sz w:val="20"/>
                <w:szCs w:val="20"/>
              </w:rPr>
              <w:t>Bij</w:t>
            </w:r>
            <w:r>
              <w:rPr>
                <w:rFonts w:ascii="Arial" w:hAnsi="Arial"/>
                <w:b/>
                <w:sz w:val="20"/>
                <w:szCs w:val="20"/>
              </w:rPr>
              <w:t xml:space="preserve"> </w:t>
            </w:r>
            <w:commentRangeStart w:id="89"/>
            <w:commentRangeStart w:id="90"/>
            <w:r>
              <w:rPr>
                <w:rFonts w:ascii="Arial" w:hAnsi="Arial"/>
                <w:b/>
                <w:sz w:val="20"/>
                <w:szCs w:val="20"/>
              </w:rPr>
              <w:t xml:space="preserve">angststoornissen </w:t>
            </w:r>
            <w:ins w:id="91" w:author="Medlock, S.K." w:date="2021-05-06T14:39:00Z">
              <w:r w:rsidR="00103814">
                <w:rPr>
                  <w:rFonts w:ascii="Arial" w:hAnsi="Arial"/>
                  <w:sz w:val="20"/>
                  <w:szCs w:val="20"/>
                </w:rPr>
                <w:t>gaat de voorkeur uit naar niet-medicamenteuze therapie. Als medicatie nodig is, is een SSRI de eerste keus waarbij de voorkeur uitgaat naar sertraline.</w:t>
              </w:r>
            </w:ins>
            <w:del w:id="92" w:author="Medlock, S.K." w:date="2021-05-06T14:23:00Z">
              <w:r w:rsidDel="00D938E3">
                <w:rPr>
                  <w:rFonts w:ascii="Arial" w:hAnsi="Arial"/>
                  <w:sz w:val="20"/>
                  <w:szCs w:val="20"/>
                </w:rPr>
                <w:delText>is</w:delText>
              </w:r>
            </w:del>
            <w:del w:id="93" w:author="Medlock, S.K." w:date="2021-05-06T14:25:00Z">
              <w:r w:rsidDel="00D938E3">
                <w:rPr>
                  <w:rFonts w:ascii="Arial" w:hAnsi="Arial"/>
                  <w:sz w:val="20"/>
                  <w:szCs w:val="20"/>
                </w:rPr>
                <w:delText xml:space="preserve"> een SSRI</w:delText>
              </w:r>
            </w:del>
            <w:del w:id="94" w:author="Medlock, S.K." w:date="2021-05-06T14:23:00Z">
              <w:r w:rsidDel="00D938E3">
                <w:rPr>
                  <w:rFonts w:ascii="Arial" w:hAnsi="Arial"/>
                  <w:sz w:val="20"/>
                  <w:szCs w:val="20"/>
                </w:rPr>
                <w:delText xml:space="preserve"> aanbevolen</w:delText>
              </w:r>
            </w:del>
            <w:r>
              <w:rPr>
                <w:rFonts w:ascii="Arial" w:hAnsi="Arial"/>
                <w:sz w:val="20"/>
                <w:szCs w:val="20"/>
              </w:rPr>
              <w:t>.</w:t>
            </w:r>
            <w:commentRangeEnd w:id="89"/>
            <w:r>
              <w:rPr>
                <w:rStyle w:val="CommentReference"/>
              </w:rPr>
              <w:commentReference w:id="89"/>
            </w:r>
            <w:commentRangeEnd w:id="90"/>
            <w:r>
              <w:rPr>
                <w:rStyle w:val="CommentReference"/>
              </w:rPr>
              <w:commentReference w:id="90"/>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75A3561"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ABEA880"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F52FD4F" w14:textId="77777777" w:rsidR="00CC4846" w:rsidRDefault="00087CD0" w:rsidP="00CC4846">
            <w:pPr>
              <w:pStyle w:val="TableContents"/>
              <w:widowControl w:val="0"/>
              <w:rPr>
                <w:rFonts w:ascii="Arial" w:hAnsi="Arial"/>
                <w:sz w:val="20"/>
                <w:szCs w:val="20"/>
              </w:rPr>
            </w:pPr>
            <w:hyperlink r:id="rId45">
              <w:r w:rsidR="00CC4846">
                <w:rPr>
                  <w:rStyle w:val="Hyperlink"/>
                  <w:rFonts w:ascii="Arial" w:hAnsi="Arial"/>
                  <w:sz w:val="20"/>
                  <w:szCs w:val="20"/>
                </w:rPr>
                <w:t>refpage 8</w:t>
              </w:r>
            </w:hyperlink>
          </w:p>
          <w:p w14:paraId="4DCC8C20" w14:textId="77777777" w:rsidR="00CC4846" w:rsidRDefault="00CC4846" w:rsidP="00CC4846">
            <w:pPr>
              <w:pStyle w:val="TableContents"/>
              <w:widowControl w:val="0"/>
              <w:rPr>
                <w:rFonts w:ascii="Arial" w:hAnsi="Arial"/>
                <w:color w:val="9900FF"/>
                <w:sz w:val="20"/>
                <w:szCs w:val="20"/>
              </w:rPr>
            </w:pPr>
          </w:p>
          <w:p w14:paraId="3B288BF4" w14:textId="77777777" w:rsidR="00CC4846" w:rsidRDefault="00CC4846" w:rsidP="00CC4846">
            <w:pPr>
              <w:pStyle w:val="TableContents"/>
              <w:widowControl w:val="0"/>
              <w:rPr>
                <w:rFonts w:ascii="Arial" w:hAnsi="Arial"/>
                <w:color w:val="9900FF"/>
                <w:sz w:val="20"/>
                <w:szCs w:val="20"/>
              </w:rPr>
            </w:pPr>
          </w:p>
        </w:tc>
      </w:tr>
      <w:tr w:rsidR="008E0034" w14:paraId="20AA02D9"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6981F700" w14:textId="77777777" w:rsidR="008E0034" w:rsidRPr="00D45A17" w:rsidRDefault="008E0034" w:rsidP="008E0034">
            <w:pPr>
              <w:pStyle w:val="TableContents"/>
              <w:widowControl w:val="0"/>
              <w:rPr>
                <w:rFonts w:ascii="Arial" w:hAnsi="Arial"/>
                <w:sz w:val="20"/>
                <w:szCs w:val="20"/>
              </w:rPr>
            </w:pPr>
            <w:r w:rsidRPr="00ED0D05">
              <w:rPr>
                <w:rFonts w:ascii="Arial" w:hAnsi="Arial"/>
                <w:sz w:val="20"/>
                <w:szCs w:val="20"/>
                <w:highlight w:val="green"/>
              </w:rPr>
              <w:t>19a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9ED9750"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AD2A98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depressie (probleemlijst) and &gt;6 months of therapy with this medication</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2EBDCB13" w14:textId="77777777" w:rsidR="008E0034" w:rsidRDefault="008E0034" w:rsidP="008E0034">
            <w:pPr>
              <w:pStyle w:val="TableContents"/>
              <w:widowControl w:val="0"/>
              <w:rPr>
                <w:rFonts w:ascii="Arial" w:hAnsi="Arial"/>
                <w:sz w:val="20"/>
                <w:szCs w:val="20"/>
              </w:rPr>
            </w:pPr>
            <w:r>
              <w:rPr>
                <w:rFonts w:ascii="Arial" w:hAnsi="Arial"/>
                <w:sz w:val="20"/>
                <w:szCs w:val="20"/>
              </w:rPr>
              <w:t>N06A</w:t>
            </w:r>
          </w:p>
          <w:p w14:paraId="422472A4" w14:textId="77777777" w:rsidR="008E0034" w:rsidRDefault="008E0034" w:rsidP="008E0034">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0B4ED62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 xml:space="preserve">medication.startDate &gt;= now-6-months &amp; problem:depressie </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6A7A17BD"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8EDA6BE" w14:textId="77777777" w:rsidR="008E0034" w:rsidRDefault="008E0034" w:rsidP="008E0034">
            <w:pPr>
              <w:pStyle w:val="TableContents"/>
              <w:widowControl w:val="0"/>
              <w:rPr>
                <w:rFonts w:ascii="Arial" w:hAnsi="Arial"/>
                <w:sz w:val="20"/>
                <w:szCs w:val="20"/>
              </w:rPr>
            </w:pPr>
            <w:r>
              <w:rPr>
                <w:rFonts w:ascii="Arial" w:hAnsi="Arial"/>
                <w:sz w:val="20"/>
                <w:szCs w:val="20"/>
              </w:rPr>
              <w:t>Deze patiënt gebruikt  &gt; 6 maanden een antidepressivum.</w:t>
            </w:r>
          </w:p>
          <w:p w14:paraId="0022B53F" w14:textId="77777777" w:rsidR="008E0034" w:rsidRDefault="008E0034" w:rsidP="008E0034">
            <w:pPr>
              <w:pStyle w:val="TableContents"/>
              <w:widowControl w:val="0"/>
              <w:rPr>
                <w:rFonts w:ascii="Arial" w:hAnsi="Arial"/>
                <w:sz w:val="20"/>
                <w:szCs w:val="20"/>
              </w:rPr>
            </w:pPr>
          </w:p>
          <w:p w14:paraId="4E8FECC8" w14:textId="77777777" w:rsidR="008E0034" w:rsidRDefault="008E0034" w:rsidP="008E0034">
            <w:pPr>
              <w:pStyle w:val="TableContents"/>
              <w:widowControl w:val="0"/>
              <w:rPr>
                <w:rFonts w:ascii="Arial" w:hAnsi="Arial"/>
                <w:sz w:val="20"/>
                <w:szCs w:val="20"/>
              </w:rPr>
            </w:pPr>
            <w:r>
              <w:rPr>
                <w:rFonts w:ascii="Arial" w:hAnsi="Arial"/>
                <w:b/>
                <w:bCs/>
                <w:sz w:val="20"/>
                <w:szCs w:val="20"/>
              </w:rPr>
              <w:t>Bij eenmalige depressieve episode</w:t>
            </w:r>
            <w:r>
              <w:rPr>
                <w:rFonts w:ascii="Arial" w:hAnsi="Arial"/>
                <w:sz w:val="20"/>
                <w:szCs w:val="20"/>
              </w:rPr>
              <w:t xml:space="preserve"> mogen antidepressiva afgebouwd worden na 6 maanden.</w:t>
            </w:r>
          </w:p>
          <w:p w14:paraId="027B85A9" w14:textId="77777777" w:rsidR="008E0034" w:rsidRDefault="008E0034" w:rsidP="008E0034">
            <w:pPr>
              <w:pStyle w:val="TableContents"/>
              <w:widowControl w:val="0"/>
              <w:rPr>
                <w:rFonts w:ascii="Arial" w:hAnsi="Arial"/>
                <w:sz w:val="20"/>
                <w:szCs w:val="20"/>
              </w:rPr>
            </w:pPr>
          </w:p>
          <w:p w14:paraId="57C34D74"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een </w:t>
            </w:r>
            <w:r>
              <w:rPr>
                <w:rFonts w:ascii="Arial" w:hAnsi="Arial"/>
                <w:b/>
                <w:bCs/>
                <w:sz w:val="20"/>
                <w:szCs w:val="20"/>
              </w:rPr>
              <w:t>recidief of ernstige psychotische depressie</w:t>
            </w:r>
            <w:r>
              <w:rPr>
                <w:rFonts w:ascii="Arial" w:hAnsi="Arial"/>
                <w:sz w:val="20"/>
                <w:szCs w:val="20"/>
              </w:rPr>
              <w:t xml:space="preserve"> is er een indicatie voor levenslang gebruik.</w:t>
            </w:r>
          </w:p>
          <w:p w14:paraId="7A7F49A9" w14:textId="77777777" w:rsidR="008E0034" w:rsidRDefault="008E0034" w:rsidP="008E0034">
            <w:pPr>
              <w:pStyle w:val="TableContents"/>
              <w:widowControl w:val="0"/>
              <w:rPr>
                <w:rFonts w:ascii="Arial" w:hAnsi="Arial"/>
                <w:sz w:val="20"/>
                <w:szCs w:val="20"/>
              </w:rPr>
            </w:pPr>
          </w:p>
          <w:p w14:paraId="0039C62B" w14:textId="77777777" w:rsidR="008E0034" w:rsidRDefault="008E0034" w:rsidP="008E0034">
            <w:pPr>
              <w:pStyle w:val="TableContents"/>
              <w:widowControl w:val="0"/>
              <w:rPr>
                <w:rFonts w:ascii="Arial" w:hAnsi="Arial"/>
                <w:sz w:val="20"/>
                <w:szCs w:val="20"/>
              </w:rPr>
            </w:pPr>
            <w:r>
              <w:rPr>
                <w:rFonts w:ascii="Arial" w:hAnsi="Arial"/>
                <w:sz w:val="20"/>
                <w:szCs w:val="20"/>
              </w:rPr>
              <w:t>Bij</w:t>
            </w:r>
            <w:r>
              <w:rPr>
                <w:rFonts w:ascii="Arial" w:hAnsi="Arial"/>
                <w:b/>
                <w:sz w:val="20"/>
                <w:szCs w:val="20"/>
              </w:rPr>
              <w:t xml:space="preserve"> neuropathische pijn </w:t>
            </w:r>
            <w:r>
              <w:rPr>
                <w:rFonts w:ascii="Arial" w:hAnsi="Arial"/>
                <w:sz w:val="20"/>
                <w:szCs w:val="20"/>
              </w:rPr>
              <w:t>is een TCA aanbevolen (overweeg alternatieven).</w:t>
            </w:r>
          </w:p>
          <w:p w14:paraId="43741725" w14:textId="77777777" w:rsidR="008E0034" w:rsidRDefault="008E0034" w:rsidP="008E0034">
            <w:pPr>
              <w:pStyle w:val="TableContents"/>
              <w:widowControl w:val="0"/>
              <w:rPr>
                <w:rFonts w:ascii="Arial" w:hAnsi="Arial"/>
                <w:sz w:val="20"/>
                <w:szCs w:val="20"/>
              </w:rPr>
            </w:pPr>
          </w:p>
          <w:p w14:paraId="57A8B0C5" w14:textId="001342CB" w:rsidR="008E0034" w:rsidRDefault="008E0034" w:rsidP="00D938E3">
            <w:pPr>
              <w:pStyle w:val="TableContents"/>
              <w:widowControl w:val="0"/>
              <w:rPr>
                <w:rFonts w:ascii="Arial" w:hAnsi="Arial"/>
                <w:sz w:val="20"/>
                <w:szCs w:val="20"/>
              </w:rPr>
            </w:pPr>
            <w:r>
              <w:rPr>
                <w:rFonts w:ascii="Arial" w:hAnsi="Arial"/>
                <w:sz w:val="20"/>
                <w:szCs w:val="20"/>
              </w:rPr>
              <w:t>Bij</w:t>
            </w:r>
            <w:r>
              <w:rPr>
                <w:rFonts w:ascii="Arial" w:hAnsi="Arial"/>
                <w:b/>
                <w:sz w:val="20"/>
                <w:szCs w:val="20"/>
              </w:rPr>
              <w:t xml:space="preserve"> angststoornissen </w:t>
            </w:r>
            <w:ins w:id="95" w:author="Medlock, S.K." w:date="2021-05-06T14:41:00Z">
              <w:r w:rsidR="00103814">
                <w:rPr>
                  <w:rFonts w:ascii="Arial" w:hAnsi="Arial"/>
                  <w:sz w:val="20"/>
                  <w:szCs w:val="20"/>
                </w:rPr>
                <w:t>gaat de voorkeur uit naar niet-medicamenteuze therapie. Als medicatie nodig is, is een SSRI de eerste keus waarbij de voorkeur uitgaat naar sertraline.</w:t>
              </w:r>
            </w:ins>
            <w:del w:id="96" w:author="Medlock, S.K." w:date="2021-05-06T14:24:00Z">
              <w:r w:rsidDel="00D938E3">
                <w:rPr>
                  <w:rFonts w:ascii="Arial" w:hAnsi="Arial"/>
                  <w:sz w:val="20"/>
                  <w:szCs w:val="20"/>
                </w:rPr>
                <w:delText>is</w:delText>
              </w:r>
            </w:del>
            <w:del w:id="97" w:author="Medlock, S.K." w:date="2021-05-06T14:25:00Z">
              <w:r w:rsidDel="00D938E3">
                <w:rPr>
                  <w:rFonts w:ascii="Arial" w:hAnsi="Arial"/>
                  <w:sz w:val="20"/>
                  <w:szCs w:val="20"/>
                </w:rPr>
                <w:delText xml:space="preserve"> een SSRI</w:delText>
              </w:r>
            </w:del>
            <w:del w:id="98" w:author="Medlock, S.K." w:date="2021-05-06T14:24:00Z">
              <w:r w:rsidDel="00D938E3">
                <w:rPr>
                  <w:rFonts w:ascii="Arial" w:hAnsi="Arial"/>
                  <w:sz w:val="20"/>
                  <w:szCs w:val="20"/>
                </w:rPr>
                <w:delText xml:space="preserve"> aanbevolen</w:delText>
              </w:r>
            </w:del>
            <w:r>
              <w:rPr>
                <w:rFonts w:ascii="Arial" w:hAnsi="Arial"/>
                <w:sz w:val="20"/>
                <w:szCs w:val="20"/>
              </w:rPr>
              <w: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D9264FB"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438F534"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4823CE31" w14:textId="752C4A6B" w:rsidR="008E0034" w:rsidRDefault="00087CD0" w:rsidP="008E0034">
            <w:pPr>
              <w:pStyle w:val="TableContents"/>
              <w:widowControl w:val="0"/>
              <w:rPr>
                <w:rFonts w:ascii="Arial" w:hAnsi="Arial"/>
                <w:sz w:val="20"/>
                <w:szCs w:val="20"/>
              </w:rPr>
            </w:pPr>
            <w:hyperlink r:id="rId46" w:history="1">
              <w:r w:rsidR="008E0034" w:rsidRPr="00E863A8">
                <w:rPr>
                  <w:rStyle w:val="Hyperlink"/>
                  <w:rFonts w:ascii="Arial" w:hAnsi="Arial"/>
                  <w:sz w:val="20"/>
                  <w:szCs w:val="20"/>
                </w:rPr>
                <w:t>refpage 8</w:t>
              </w:r>
            </w:hyperlink>
          </w:p>
        </w:tc>
      </w:tr>
      <w:tr w:rsidR="008E0034" w14:paraId="4CE2DB35"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53BF887" w14:textId="77777777" w:rsidR="008E0034" w:rsidRPr="00D45A17" w:rsidRDefault="008E0034" w:rsidP="008E0034">
            <w:pPr>
              <w:pStyle w:val="TableContents"/>
              <w:widowControl w:val="0"/>
              <w:rPr>
                <w:rFonts w:ascii="Arial" w:hAnsi="Arial"/>
                <w:sz w:val="20"/>
                <w:szCs w:val="20"/>
              </w:rPr>
            </w:pPr>
            <w:r w:rsidRPr="00ED0D05">
              <w:rPr>
                <w:rFonts w:ascii="Arial" w:hAnsi="Arial"/>
                <w:sz w:val="20"/>
                <w:szCs w:val="20"/>
                <w:highlight w:val="green"/>
              </w:rPr>
              <w:t>19b</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8BA27A3"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88F74D3"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angststoornis NOT </w:t>
            </w:r>
            <w:r>
              <w:rPr>
                <w:rFonts w:ascii="Arial" w:hAnsi="Arial"/>
                <w:sz w:val="20"/>
                <w:szCs w:val="20"/>
              </w:rPr>
              <w:lastRenderedPageBreak/>
              <w:t>depressie</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3281AFF9" w14:textId="77777777" w:rsidR="008E0034" w:rsidRDefault="008E0034" w:rsidP="008E0034">
            <w:pPr>
              <w:pStyle w:val="TableContents"/>
              <w:widowControl w:val="0"/>
              <w:rPr>
                <w:rFonts w:ascii="Arial" w:hAnsi="Arial"/>
                <w:sz w:val="20"/>
                <w:szCs w:val="20"/>
              </w:rPr>
            </w:pPr>
            <w:r>
              <w:rPr>
                <w:rFonts w:ascii="Arial" w:hAnsi="Arial"/>
                <w:sz w:val="20"/>
                <w:szCs w:val="20"/>
              </w:rPr>
              <w:lastRenderedPageBreak/>
              <w:t>N06A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3448BDE6"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angststoornis (probleemlijst) </w:t>
            </w:r>
            <w:r>
              <w:rPr>
                <w:rFonts w:ascii="Arial" w:hAnsi="Arial"/>
                <w:sz w:val="20"/>
                <w:szCs w:val="20"/>
              </w:rPr>
              <w:lastRenderedPageBreak/>
              <w:t>AND NOT depressie (probleemlijst)</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65A9DD3F"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09998AC" w14:textId="3D38DE09"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angststoornis</w:t>
            </w:r>
            <w:r>
              <w:rPr>
                <w:rFonts w:ascii="Arial" w:hAnsi="Arial"/>
                <w:bCs/>
                <w:sz w:val="20"/>
                <w:szCs w:val="20"/>
              </w:rPr>
              <w:t xml:space="preserve"> is een SSRI geïndiceerd</w:t>
            </w:r>
            <w:r>
              <w:rPr>
                <w:rFonts w:ascii="Arial" w:hAnsi="Arial"/>
                <w:sz w:val="20"/>
                <w:szCs w:val="20"/>
              </w:rPr>
              <w:t>.</w:t>
            </w:r>
          </w:p>
          <w:p w14:paraId="5F82CFB4" w14:textId="77777777" w:rsidR="008E0034" w:rsidRDefault="008E0034" w:rsidP="008E0034">
            <w:pPr>
              <w:pStyle w:val="TableContents"/>
              <w:widowControl w:val="0"/>
              <w:rPr>
                <w:rFonts w:ascii="Arial" w:hAnsi="Arial"/>
                <w:b/>
                <w:sz w:val="20"/>
                <w:szCs w:val="20"/>
              </w:rPr>
            </w:pPr>
          </w:p>
          <w:p w14:paraId="386728B3" w14:textId="77777777" w:rsidR="008E0034" w:rsidRDefault="008E0034" w:rsidP="008E0034">
            <w:pPr>
              <w:pStyle w:val="TableContents"/>
              <w:widowControl w:val="0"/>
              <w:rPr>
                <w:rFonts w:ascii="Arial" w:hAnsi="Arial"/>
                <w:sz w:val="20"/>
                <w:szCs w:val="20"/>
              </w:rPr>
            </w:pPr>
            <w:r>
              <w:rPr>
                <w:rFonts w:ascii="Arial" w:hAnsi="Arial"/>
                <w:sz w:val="20"/>
                <w:szCs w:val="20"/>
              </w:rPr>
              <w:lastRenderedPageBreak/>
              <w:t xml:space="preserve">Bij </w:t>
            </w:r>
            <w:r>
              <w:rPr>
                <w:rFonts w:ascii="Arial" w:hAnsi="Arial"/>
                <w:b/>
                <w:sz w:val="20"/>
                <w:szCs w:val="20"/>
              </w:rPr>
              <w:t>eenmalige depressie</w:t>
            </w:r>
            <w:r>
              <w:rPr>
                <w:rFonts w:ascii="Arial" w:hAnsi="Arial"/>
                <w:sz w:val="20"/>
                <w:szCs w:val="20"/>
              </w:rPr>
              <w:t xml:space="preserve"> gebruik een antidepressivum voor 6 maanden daarna afbouwen. Antidepressivum kan levenslang gebruikt worden bij recidief of ernstige psychotische depressie.</w:t>
            </w:r>
          </w:p>
          <w:p w14:paraId="68911B9D" w14:textId="77777777" w:rsidR="008E0034" w:rsidRDefault="008E0034" w:rsidP="008E0034">
            <w:pPr>
              <w:pStyle w:val="TableContents"/>
              <w:widowControl w:val="0"/>
              <w:rPr>
                <w:rFonts w:ascii="Arial" w:hAnsi="Arial"/>
                <w:sz w:val="20"/>
                <w:szCs w:val="20"/>
              </w:rPr>
            </w:pPr>
          </w:p>
          <w:p w14:paraId="21DD45E8" w14:textId="77777777" w:rsidR="008E0034" w:rsidRDefault="008E0034" w:rsidP="008E0034">
            <w:pPr>
              <w:pStyle w:val="TableContents"/>
              <w:widowControl w:val="0"/>
              <w:rPr>
                <w:rFonts w:ascii="Arial" w:hAnsi="Arial"/>
                <w:sz w:val="20"/>
                <w:szCs w:val="20"/>
              </w:rPr>
            </w:pPr>
            <w:r>
              <w:rPr>
                <w:rFonts w:ascii="Arial" w:hAnsi="Arial"/>
                <w:sz w:val="20"/>
                <w:szCs w:val="20"/>
              </w:rPr>
              <w:t>Bij</w:t>
            </w:r>
            <w:r>
              <w:rPr>
                <w:rFonts w:ascii="Arial" w:hAnsi="Arial"/>
                <w:b/>
                <w:sz w:val="20"/>
                <w:szCs w:val="20"/>
              </w:rPr>
              <w:t xml:space="preserve"> neuropathische pijn </w:t>
            </w:r>
            <w:r>
              <w:rPr>
                <w:rFonts w:ascii="Arial" w:hAnsi="Arial"/>
                <w:sz w:val="20"/>
                <w:szCs w:val="20"/>
              </w:rPr>
              <w:t>is een TCA aanbevolen (overweeg alternatieven).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0CF9006"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5D51F9A"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0C2A4698" w14:textId="2A32227B" w:rsidR="008E0034" w:rsidRDefault="00087CD0" w:rsidP="008E0034">
            <w:pPr>
              <w:pStyle w:val="TableContents"/>
              <w:widowControl w:val="0"/>
              <w:rPr>
                <w:rFonts w:ascii="Arial" w:hAnsi="Arial"/>
                <w:sz w:val="20"/>
                <w:szCs w:val="20"/>
              </w:rPr>
            </w:pPr>
            <w:hyperlink r:id="rId47" w:history="1">
              <w:r w:rsidR="008E0034" w:rsidRPr="00E863A8">
                <w:rPr>
                  <w:rStyle w:val="Hyperlink"/>
                  <w:rFonts w:ascii="Arial" w:hAnsi="Arial"/>
                  <w:sz w:val="20"/>
                  <w:szCs w:val="20"/>
                </w:rPr>
                <w:t>refpage 8</w:t>
              </w:r>
            </w:hyperlink>
          </w:p>
        </w:tc>
      </w:tr>
      <w:tr w:rsidR="008E0034" w14:paraId="55D8D064"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6005D9E" w14:textId="77777777" w:rsidR="008E0034" w:rsidRPr="00D45A17" w:rsidRDefault="008E0034" w:rsidP="008E0034">
            <w:pPr>
              <w:pStyle w:val="TableContents"/>
              <w:widowControl w:val="0"/>
              <w:rPr>
                <w:rFonts w:ascii="Arial" w:hAnsi="Arial"/>
                <w:sz w:val="20"/>
                <w:szCs w:val="20"/>
              </w:rPr>
            </w:pPr>
            <w:r w:rsidRPr="00B91C86">
              <w:rPr>
                <w:rFonts w:ascii="Arial" w:hAnsi="Arial"/>
                <w:sz w:val="20"/>
                <w:szCs w:val="20"/>
                <w:highlight w:val="green"/>
              </w:rPr>
              <w:t>19c</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7143650" w14:textId="77777777" w:rsidR="008E0034" w:rsidRDefault="008E0034" w:rsidP="008E0034">
            <w:pPr>
              <w:pStyle w:val="TableContents"/>
              <w:widowControl w:val="0"/>
              <w:rPr>
                <w:color w:val="9900FF"/>
              </w:rPr>
            </w:pPr>
            <w:r>
              <w:rPr>
                <w:rFonts w:ascii="Arial" w:hAnsi="Arial"/>
                <w:color w:val="9900FF"/>
                <w:sz w:val="20"/>
                <w:szCs w:val="20"/>
              </w:rPr>
              <w:t>{check box 19f-1}</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D747294" w14:textId="77777777" w:rsidR="008E0034" w:rsidRDefault="008E0034" w:rsidP="008E0034">
            <w:pPr>
              <w:pStyle w:val="TableContents"/>
              <w:widowControl w:val="0"/>
              <w:rPr>
                <w:rFonts w:ascii="Arial" w:hAnsi="Arial"/>
                <w:sz w:val="20"/>
                <w:szCs w:val="20"/>
              </w:rPr>
            </w:pPr>
            <w:r>
              <w:rPr>
                <w:rFonts w:ascii="Arial" w:hAnsi="Arial"/>
                <w:sz w:val="20"/>
                <w:szCs w:val="20"/>
              </w:rPr>
              <w:t>NOT depressie and NOT angststoornis</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275C779A" w14:textId="77777777" w:rsidR="008E0034" w:rsidRDefault="008E0034" w:rsidP="008E0034">
            <w:pPr>
              <w:pStyle w:val="TableContents"/>
              <w:widowControl w:val="0"/>
              <w:rPr>
                <w:rFonts w:ascii="Arial" w:hAnsi="Arial"/>
                <w:sz w:val="20"/>
                <w:szCs w:val="20"/>
              </w:rPr>
            </w:pPr>
            <w:r>
              <w:rPr>
                <w:rFonts w:ascii="Arial" w:hAnsi="Arial"/>
                <w:sz w:val="20"/>
                <w:szCs w:val="20"/>
              </w:rPr>
              <w:t>N06A</w:t>
            </w:r>
          </w:p>
          <w:p w14:paraId="21650EB6" w14:textId="77777777" w:rsidR="008E0034" w:rsidRDefault="008E0034" w:rsidP="008E0034">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3CF225B3" w14:textId="77777777" w:rsidR="008E0034" w:rsidRDefault="008E0034" w:rsidP="008E0034">
            <w:pPr>
              <w:widowControl w:val="0"/>
              <w:rPr>
                <w:rFonts w:ascii="Arial" w:hAnsi="Arial"/>
                <w:sz w:val="20"/>
                <w:szCs w:val="20"/>
              </w:rPr>
            </w:pPr>
            <w:r>
              <w:rPr>
                <w:rFonts w:ascii="Arial" w:hAnsi="Arial"/>
                <w:sz w:val="20"/>
                <w:szCs w:val="20"/>
              </w:rPr>
              <w:t>NOT depressie (probleemlijst) AND NOT angststoornis (probleemlijst)</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309D05BE"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2F208F7" w14:textId="77777777" w:rsidR="008E0034" w:rsidRDefault="008E0034" w:rsidP="008E0034">
            <w:pPr>
              <w:pStyle w:val="TableContents"/>
              <w:widowControl w:val="0"/>
              <w:rPr>
                <w:rFonts w:ascii="Arial" w:hAnsi="Arial"/>
                <w:b/>
                <w:sz w:val="20"/>
                <w:szCs w:val="20"/>
              </w:rPr>
            </w:pPr>
            <w:r>
              <w:rPr>
                <w:rFonts w:ascii="Arial" w:hAnsi="Arial"/>
                <w:b/>
                <w:sz w:val="20"/>
                <w:szCs w:val="20"/>
              </w:rPr>
              <w:t>Deze patiënt heeft geen depressieve aandoening of angststoornis in de probleemlijst:</w:t>
            </w:r>
          </w:p>
          <w:p w14:paraId="6A4EB562" w14:textId="77777777" w:rsidR="008E0034" w:rsidRDefault="008E0034" w:rsidP="008E0034">
            <w:pPr>
              <w:pStyle w:val="TableContents"/>
              <w:widowControl w:val="0"/>
              <w:rPr>
                <w:rFonts w:ascii="Arial" w:hAnsi="Arial"/>
                <w:sz w:val="20"/>
                <w:szCs w:val="20"/>
              </w:rPr>
            </w:pPr>
            <w:r>
              <w:rPr>
                <w:rFonts w:ascii="Arial" w:hAnsi="Arial" w:cs="Arial"/>
                <w:color w:val="000000"/>
                <w:sz w:val="20"/>
                <w:szCs w:val="20"/>
                <w:shd w:val="clear" w:color="auto" w:fill="FFFFFF"/>
              </w:rPr>
              <w:t xml:space="preserve">Controleer de indicatie voor deze medicatie. Als er geen indicatie (meer) is, is afbouwen aanbevolen. </w:t>
            </w:r>
            <w:r>
              <w:rPr>
                <w:rFonts w:ascii="Arial" w:hAnsi="Arial"/>
                <w:sz w:val="20"/>
                <w:szCs w:val="20"/>
              </w:rPr>
              <w:t xml:space="preserve"> Behalve bij:</w:t>
            </w:r>
          </w:p>
          <w:p w14:paraId="68915FA5" w14:textId="77777777" w:rsidR="008E0034" w:rsidRDefault="008E0034" w:rsidP="008E0034">
            <w:pPr>
              <w:pStyle w:val="TableContents"/>
              <w:widowControl w:val="0"/>
              <w:rPr>
                <w:rFonts w:ascii="Arial" w:hAnsi="Arial"/>
                <w:sz w:val="20"/>
                <w:szCs w:val="20"/>
              </w:rPr>
            </w:pPr>
          </w:p>
          <w:p w14:paraId="2C0F1E20" w14:textId="77777777" w:rsidR="008E0034" w:rsidRDefault="008E0034" w:rsidP="008E0034">
            <w:pPr>
              <w:pStyle w:val="TableContents"/>
              <w:widowControl w:val="0"/>
              <w:rPr>
                <w:rFonts w:ascii="Arial" w:hAnsi="Arial"/>
                <w:sz w:val="20"/>
                <w:szCs w:val="20"/>
              </w:rPr>
            </w:pPr>
            <w:r>
              <w:rPr>
                <w:rFonts w:ascii="Arial" w:hAnsi="Arial"/>
                <w:b/>
                <w:bCs/>
                <w:sz w:val="20"/>
                <w:szCs w:val="20"/>
              </w:rPr>
              <w:t>Depressie</w:t>
            </w:r>
            <w:r>
              <w:rPr>
                <w:rFonts w:ascii="Arial" w:hAnsi="Arial"/>
                <w:sz w:val="20"/>
                <w:szCs w:val="20"/>
              </w:rPr>
              <w:t>: gebruik voor 6 maanden bij een eenmalige  depressieve episode, lange termijn gebruik bij een recidief of ernstige psychotische depressie,</w:t>
            </w:r>
          </w:p>
          <w:p w14:paraId="5B037BA7" w14:textId="77777777" w:rsidR="008E0034" w:rsidRDefault="008E0034" w:rsidP="008E0034">
            <w:pPr>
              <w:pStyle w:val="TableContents"/>
              <w:widowControl w:val="0"/>
              <w:rPr>
                <w:rFonts w:ascii="Arial" w:hAnsi="Arial"/>
                <w:b/>
                <w:sz w:val="20"/>
                <w:szCs w:val="20"/>
              </w:rPr>
            </w:pPr>
          </w:p>
          <w:p w14:paraId="2FABA131"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sz w:val="20"/>
                <w:szCs w:val="20"/>
              </w:rPr>
              <w:t>neuropathische pijn</w:t>
            </w:r>
            <w:r>
              <w:rPr>
                <w:rFonts w:ascii="Arial" w:hAnsi="Arial"/>
                <w:sz w:val="20"/>
                <w:szCs w:val="20"/>
              </w:rPr>
              <w:t xml:space="preserve"> is een TCA aanbevolen (overweeg alternatieven).</w:t>
            </w:r>
          </w:p>
          <w:p w14:paraId="6653A160" w14:textId="77777777" w:rsidR="008E0034" w:rsidRDefault="008E0034" w:rsidP="008E0034">
            <w:pPr>
              <w:pStyle w:val="TableContents"/>
              <w:widowControl w:val="0"/>
              <w:rPr>
                <w:rFonts w:ascii="Arial" w:hAnsi="Arial"/>
                <w:sz w:val="20"/>
                <w:szCs w:val="20"/>
              </w:rPr>
            </w:pPr>
          </w:p>
          <w:p w14:paraId="3162D224" w14:textId="235F1B5C" w:rsidR="008E0034" w:rsidRDefault="008E0034" w:rsidP="00D938E3">
            <w:pPr>
              <w:pStyle w:val="TableContents"/>
              <w:widowControl w:val="0"/>
              <w:rPr>
                <w:color w:val="9900FF"/>
              </w:rPr>
            </w:pPr>
            <w:r>
              <w:rPr>
                <w:rFonts w:ascii="Arial" w:hAnsi="Arial"/>
                <w:sz w:val="20"/>
                <w:szCs w:val="20"/>
              </w:rPr>
              <w:t xml:space="preserve">Bij </w:t>
            </w:r>
            <w:r>
              <w:rPr>
                <w:rFonts w:ascii="Arial" w:hAnsi="Arial"/>
                <w:b/>
                <w:bCs/>
                <w:sz w:val="20"/>
                <w:szCs w:val="20"/>
              </w:rPr>
              <w:t xml:space="preserve">angststoornissen </w:t>
            </w:r>
            <w:ins w:id="99" w:author="Medlock, S.K." w:date="2021-05-06T14:41:00Z">
              <w:r w:rsidR="00103814">
                <w:rPr>
                  <w:rFonts w:ascii="Arial" w:hAnsi="Arial"/>
                  <w:sz w:val="20"/>
                  <w:szCs w:val="20"/>
                </w:rPr>
                <w:t>gaat de voorkeur uit naar niet-medicamenteuze therapie. Als medicatie nodig is, is een SSRI de eerste keus waarbij de voorkeur uitgaat naar sertraline.</w:t>
              </w:r>
            </w:ins>
            <w:commentRangeStart w:id="100"/>
            <w:del w:id="101" w:author="Medlock, S.K." w:date="2021-05-06T13:34:00Z">
              <w:r w:rsidDel="004A1423">
                <w:rPr>
                  <w:rFonts w:ascii="Arial" w:hAnsi="Arial"/>
                  <w:sz w:val="20"/>
                  <w:szCs w:val="20"/>
                </w:rPr>
                <w:delText xml:space="preserve">gebruik </w:delText>
              </w:r>
            </w:del>
            <w:commentRangeEnd w:id="100"/>
            <w:r w:rsidR="00CE11E3">
              <w:rPr>
                <w:rStyle w:val="CommentReference"/>
              </w:rPr>
              <w:commentReference w:id="100"/>
            </w:r>
            <w:del w:id="102" w:author="Medlock, S.K." w:date="2021-05-06T14:27:00Z">
              <w:r w:rsidDel="00D938E3">
                <w:rPr>
                  <w:rFonts w:ascii="Arial" w:hAnsi="Arial"/>
                  <w:sz w:val="20"/>
                  <w:szCs w:val="20"/>
                </w:rPr>
                <w:delText>een SSRI</w:delText>
              </w:r>
            </w:del>
            <w:r>
              <w:rPr>
                <w:rFonts w:ascii="Arial" w:hAnsi="Arial"/>
                <w:sz w:val="20"/>
                <w:szCs w:val="20"/>
              </w:rPr>
              <w: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72488FE" w14:textId="77777777" w:rsidR="008E0034" w:rsidRDefault="008E0034" w:rsidP="008E0034">
            <w:pPr>
              <w:pStyle w:val="TableContents"/>
              <w:widowControl w:val="0"/>
              <w:rPr>
                <w:rFonts w:ascii="Arial" w:hAnsi="Arial"/>
                <w:color w:val="9900FF"/>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FA850EB"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4734F647" w14:textId="1B76EDEF" w:rsidR="008E0034" w:rsidRDefault="00087CD0" w:rsidP="008E0034">
            <w:pPr>
              <w:pStyle w:val="TableContents"/>
              <w:widowControl w:val="0"/>
              <w:rPr>
                <w:rFonts w:ascii="Arial" w:hAnsi="Arial"/>
                <w:sz w:val="20"/>
                <w:szCs w:val="20"/>
              </w:rPr>
            </w:pPr>
            <w:hyperlink r:id="rId48" w:history="1">
              <w:r w:rsidR="008E0034" w:rsidRPr="00E863A8">
                <w:rPr>
                  <w:rStyle w:val="Hyperlink"/>
                  <w:rFonts w:ascii="Arial" w:hAnsi="Arial"/>
                  <w:sz w:val="20"/>
                  <w:szCs w:val="20"/>
                </w:rPr>
                <w:t>refpage 8</w:t>
              </w:r>
            </w:hyperlink>
          </w:p>
        </w:tc>
      </w:tr>
      <w:tr w:rsidR="008E0034" w14:paraId="510A8D29"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79BF7AEB" w14:textId="77777777" w:rsidR="008E0034" w:rsidRPr="00D45A17" w:rsidRDefault="008E0034" w:rsidP="008E0034">
            <w:pPr>
              <w:pStyle w:val="TableContents"/>
              <w:widowControl w:val="0"/>
              <w:rPr>
                <w:rFonts w:ascii="Arial" w:hAnsi="Arial"/>
                <w:sz w:val="20"/>
                <w:szCs w:val="20"/>
              </w:rPr>
            </w:pPr>
            <w:r w:rsidRPr="00B91C86">
              <w:rPr>
                <w:rFonts w:ascii="Arial" w:hAnsi="Arial"/>
                <w:sz w:val="20"/>
                <w:szCs w:val="20"/>
                <w:highlight w:val="green"/>
              </w:rPr>
              <w:t>19d</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1DB8D78"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ECF176D"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09C27A7B" w14:textId="77777777" w:rsidR="008E0034" w:rsidRDefault="008E0034" w:rsidP="008E0034">
            <w:pPr>
              <w:pStyle w:val="TableContents"/>
              <w:widowControl w:val="0"/>
              <w:rPr>
                <w:rFonts w:ascii="Arial" w:hAnsi="Arial"/>
                <w:sz w:val="20"/>
                <w:szCs w:val="20"/>
              </w:rPr>
            </w:pPr>
            <w:r>
              <w:rPr>
                <w:rFonts w:ascii="Arial" w:hAnsi="Arial"/>
                <w:sz w:val="20"/>
                <w:szCs w:val="20"/>
              </w:rPr>
              <w:t>N06A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04E177E9"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58C1D419"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EF2B49A" w14:textId="77777777" w:rsidR="008E0034" w:rsidRDefault="008E0034" w:rsidP="008E0034">
            <w:pPr>
              <w:pStyle w:val="TableContents"/>
              <w:widowControl w:val="0"/>
              <w:rPr>
                <w:rFonts w:ascii="Arial" w:hAnsi="Arial"/>
                <w:sz w:val="20"/>
                <w:szCs w:val="20"/>
              </w:rPr>
            </w:pPr>
            <w:r>
              <w:rPr>
                <w:rFonts w:ascii="Arial" w:hAnsi="Arial"/>
                <w:bCs/>
                <w:sz w:val="20"/>
                <w:szCs w:val="20"/>
              </w:rPr>
              <w:t>Bij</w:t>
            </w:r>
            <w:r>
              <w:rPr>
                <w:rFonts w:ascii="Arial" w:hAnsi="Arial"/>
                <w:b/>
                <w:bCs/>
                <w:sz w:val="20"/>
                <w:szCs w:val="20"/>
              </w:rPr>
              <w:t xml:space="preserve"> afbouwen antidepressivum</w:t>
            </w:r>
            <w:r>
              <w:rPr>
                <w:rFonts w:ascii="Arial" w:hAnsi="Arial"/>
                <w:sz w:val="20"/>
                <w:szCs w:val="20"/>
              </w:rPr>
              <w:t>: Afbouwen in 2-4 weken naar de minimaal effectieve dosis, die na tenminste 2 weken halveren. Geen risicofactoren: 2-4 weken later stoppen. Als er risicofactoren zijn, dan in 7-8 wekelijkse stappen afbouwen.</w:t>
            </w:r>
          </w:p>
          <w:p w14:paraId="6700CC38" w14:textId="7910E6A0" w:rsidR="00E51F19" w:rsidRDefault="008E0034" w:rsidP="00E51F19">
            <w:pPr>
              <w:rPr>
                <w:rFonts w:ascii="Times New Roman" w:hAnsi="Times New Roman" w:cs="Times New Roman"/>
                <w:color w:val="auto"/>
                <w:lang w:eastAsia="en-US" w:bidi="ar-SA"/>
              </w:rPr>
            </w:pPr>
            <w:r>
              <w:rPr>
                <w:rFonts w:ascii="Arial" w:hAnsi="Arial"/>
                <w:sz w:val="20"/>
                <w:szCs w:val="20"/>
              </w:rPr>
              <w:t>Geef voorlichting over de ontwenningsverschijnselen</w:t>
            </w:r>
            <w:commentRangeStart w:id="103"/>
            <w:commentRangeStart w:id="104"/>
            <w:r w:rsidR="00E51F19">
              <w:rPr>
                <w:rFonts w:ascii="Arial" w:hAnsi="Arial"/>
                <w:sz w:val="20"/>
                <w:szCs w:val="20"/>
              </w:rPr>
              <w:t>.</w:t>
            </w:r>
            <w:commentRangeEnd w:id="103"/>
            <w:r w:rsidR="00E51F19">
              <w:rPr>
                <w:rStyle w:val="CommentReference"/>
              </w:rPr>
              <w:commentReference w:id="103"/>
            </w:r>
            <w:commentRangeEnd w:id="104"/>
            <w:r w:rsidR="00E51F19">
              <w:rPr>
                <w:rStyle w:val="CommentReference"/>
              </w:rPr>
              <w:commentReference w:id="104"/>
            </w:r>
            <w:r w:rsidR="00E51F19">
              <w:rPr>
                <w:rFonts w:ascii="Times New Roman" w:hAnsi="Times New Roman" w:cs="Times New Roman"/>
                <w:lang w:eastAsia="en-US" w:bidi="ar-SA"/>
              </w:rPr>
              <w:t xml:space="preserve"> </w:t>
            </w:r>
            <w:ins w:id="105" w:author="Medlock, S.K." w:date="2021-05-06T14:02:00Z">
              <w:r w:rsidR="00E51F19">
                <w:rPr>
                  <w:rFonts w:ascii="Times New Roman" w:hAnsi="Times New Roman" w:cs="Times New Roman"/>
                  <w:lang w:eastAsia="en-US" w:bidi="ar-SA"/>
                </w:rPr>
                <w:t>Vervolgafspraak over 3 &amp; 6 maanden.</w:t>
              </w:r>
            </w:ins>
          </w:p>
          <w:p w14:paraId="0F2AB3A0" w14:textId="18AF905F" w:rsidR="008E0034" w:rsidRDefault="008E0034" w:rsidP="008E0034">
            <w:pPr>
              <w:pStyle w:val="TableContents"/>
              <w:widowControl w:val="0"/>
              <w:rPr>
                <w:rFonts w:ascii="Arial" w:hAnsi="Arial"/>
                <w:bCs/>
                <w:sz w:val="20"/>
                <w:szCs w:val="20"/>
              </w:rPr>
            </w:pPr>
          </w:p>
          <w:p w14:paraId="7439AC48" w14:textId="77777777" w:rsidR="008E0034" w:rsidRDefault="008E0034" w:rsidP="008E0034">
            <w:pPr>
              <w:pStyle w:val="TableContents"/>
              <w:widowControl w:val="0"/>
              <w:rPr>
                <w:rFonts w:ascii="Arial" w:hAnsi="Arial"/>
                <w:sz w:val="20"/>
                <w:szCs w:val="20"/>
              </w:rPr>
            </w:pPr>
            <w:r>
              <w:rPr>
                <w:rFonts w:ascii="Arial" w:hAnsi="Arial"/>
                <w:bCs/>
                <w:sz w:val="20"/>
                <w:szCs w:val="20"/>
              </w:rPr>
              <w:t>Bij</w:t>
            </w:r>
            <w:r>
              <w:rPr>
                <w:rFonts w:ascii="Arial" w:hAnsi="Arial"/>
                <w:b/>
                <w:bCs/>
                <w:sz w:val="20"/>
                <w:szCs w:val="20"/>
              </w:rPr>
              <w:t xml:space="preserve"> vervanging antidepressivum</w:t>
            </w:r>
            <w:r>
              <w:rPr>
                <w:rFonts w:ascii="Arial" w:hAnsi="Arial"/>
                <w:sz w:val="20"/>
                <w:szCs w:val="20"/>
              </w:rPr>
              <w:t>:</w:t>
            </w:r>
          </w:p>
          <w:p w14:paraId="714CECA2" w14:textId="77777777" w:rsidR="008E0034" w:rsidRDefault="008E0034" w:rsidP="008E0034">
            <w:pPr>
              <w:pStyle w:val="TableContents"/>
              <w:widowControl w:val="0"/>
              <w:rPr>
                <w:rFonts w:ascii="Arial" w:hAnsi="Arial"/>
                <w:sz w:val="20"/>
                <w:szCs w:val="20"/>
              </w:rPr>
            </w:pPr>
            <w:r>
              <w:rPr>
                <w:rFonts w:ascii="Arial" w:hAnsi="Arial"/>
                <w:sz w:val="20"/>
                <w:szCs w:val="20"/>
              </w:rPr>
              <w:t>Als een TCA of SSRI wordt vervangen door een (andere) SSRI, kan de dosis van het eerste antidepressivum worden gehalveerd en een week later kan die worden gestaakt; na nog een week wordt het nieuwe antidepressivum ingeslopen. Ook kan tegelijkertijd met het halveren van de dosis van het eerste antidepressivum het tweede worden ingeslopen.</w:t>
            </w:r>
          </w:p>
          <w:p w14:paraId="519D1AAA" w14:textId="77777777" w:rsidR="008D2433" w:rsidRDefault="008D2433" w:rsidP="008E0034">
            <w:pPr>
              <w:pStyle w:val="TableContents"/>
              <w:widowControl w:val="0"/>
              <w:rPr>
                <w:rFonts w:ascii="Arial" w:hAnsi="Arial"/>
                <w:sz w:val="20"/>
                <w:szCs w:val="20"/>
              </w:rPr>
            </w:pPr>
          </w:p>
          <w:p w14:paraId="06DDCCD7" w14:textId="68F51566" w:rsidR="00F6023C" w:rsidRPr="00F6023C" w:rsidRDefault="00F6023C" w:rsidP="00F6023C">
            <w:pPr>
              <w:pStyle w:val="TableContents"/>
              <w:widowControl w:val="0"/>
              <w:rPr>
                <w:ins w:id="106" w:author="Medlock, S.K." w:date="2021-05-07T08:39:00Z"/>
                <w:rFonts w:ascii="Arial" w:hAnsi="Arial"/>
                <w:sz w:val="20"/>
                <w:szCs w:val="20"/>
                <w:lang w:val="en-US"/>
              </w:rPr>
            </w:pPr>
            <w:commentRangeStart w:id="107"/>
            <w:ins w:id="108" w:author="Medlock, S.K." w:date="2021-05-07T08:39:00Z">
              <w:r w:rsidRPr="00F6023C">
                <w:rPr>
                  <w:rFonts w:ascii="Arial" w:hAnsi="Arial"/>
                  <w:sz w:val="20"/>
                  <w:szCs w:val="20"/>
                  <w:lang w:val="en-US"/>
                </w:rPr>
                <w:t>Tricyclic antidepressants (TCA’s) are more fall-risk-increasing than others</w:t>
              </w:r>
            </w:ins>
          </w:p>
          <w:p w14:paraId="2B529574" w14:textId="77777777" w:rsidR="00F6023C" w:rsidRDefault="00F6023C" w:rsidP="00F6023C">
            <w:pPr>
              <w:pStyle w:val="TableContents"/>
              <w:widowControl w:val="0"/>
              <w:rPr>
                <w:ins w:id="109" w:author="Medlock, S.K." w:date="2021-05-07T08:39:00Z"/>
                <w:rFonts w:ascii="Arial" w:hAnsi="Arial"/>
                <w:sz w:val="20"/>
                <w:szCs w:val="20"/>
                <w:lang w:val="en-US"/>
              </w:rPr>
            </w:pPr>
            <w:ins w:id="110" w:author="Medlock, S.K." w:date="2021-05-07T08:39:00Z">
              <w:r w:rsidRPr="00F6023C">
                <w:rPr>
                  <w:rFonts w:ascii="Arial" w:hAnsi="Arial"/>
                  <w:sz w:val="20"/>
                  <w:szCs w:val="20"/>
                  <w:lang w:val="en-US"/>
                </w:rPr>
                <w:t>• Risk difference is related to the variation in (i) sedative effects, (ii) propensity to cause orthostatic</w:t>
              </w:r>
              <w:r>
                <w:rPr>
                  <w:rFonts w:ascii="Arial" w:hAnsi="Arial"/>
                  <w:sz w:val="20"/>
                  <w:szCs w:val="20"/>
                  <w:lang w:val="en-US"/>
                </w:rPr>
                <w:t xml:space="preserve"> </w:t>
              </w:r>
              <w:r w:rsidRPr="00F6023C">
                <w:rPr>
                  <w:rFonts w:ascii="Arial" w:hAnsi="Arial"/>
                  <w:sz w:val="20"/>
                  <w:szCs w:val="20"/>
                  <w:lang w:val="en-US"/>
                </w:rPr>
                <w:t>hypotension and (iii) anticholinergic activity</w:t>
              </w:r>
              <w:r>
                <w:rPr>
                  <w:rFonts w:ascii="Arial" w:hAnsi="Arial"/>
                  <w:sz w:val="20"/>
                  <w:szCs w:val="20"/>
                  <w:lang w:val="en-US"/>
                </w:rPr>
                <w:t xml:space="preserve">. </w:t>
              </w:r>
            </w:ins>
          </w:p>
          <w:p w14:paraId="639337F8" w14:textId="1D42EB89" w:rsidR="008D2433" w:rsidRPr="005B43D4" w:rsidRDefault="00F6023C" w:rsidP="00F6023C">
            <w:pPr>
              <w:pStyle w:val="TableContents"/>
              <w:widowControl w:val="0"/>
              <w:rPr>
                <w:rFonts w:ascii="Arial" w:hAnsi="Arial"/>
                <w:sz w:val="20"/>
                <w:szCs w:val="20"/>
              </w:rPr>
            </w:pPr>
            <w:ins w:id="111" w:author="Medlock, S.K." w:date="2021-05-07T08:39:00Z">
              <w:r>
                <w:rPr>
                  <w:rFonts w:ascii="Arial" w:hAnsi="Arial"/>
                  <w:sz w:val="20"/>
                  <w:szCs w:val="20"/>
                  <w:lang w:val="en-US"/>
                </w:rPr>
                <w:t>O</w:t>
              </w:r>
            </w:ins>
            <w:ins w:id="112" w:author="Medlock, S.K." w:date="2021-05-06T18:07:00Z">
              <w:r w:rsidR="008D2433" w:rsidRPr="005B43D4">
                <w:rPr>
                  <w:rFonts w:ascii="Arial" w:hAnsi="Arial"/>
                  <w:sz w:val="20"/>
                  <w:szCs w:val="20"/>
                </w:rPr>
                <w:t xml:space="preserve">verweeg afbouwen: </w:t>
              </w:r>
              <w:r w:rsidR="008D2433" w:rsidRPr="005B43D4">
                <w:rPr>
                  <w:rFonts w:ascii="Arial" w:hAnsi="Arial"/>
                  <w:sz w:val="20"/>
                  <w:szCs w:val="20"/>
                </w:rPr>
                <w:t>-If hyponatremia, OH, dizziness,</w:t>
              </w:r>
              <w:r w:rsidR="008D2433" w:rsidRPr="005B43D4">
                <w:rPr>
                  <w:rFonts w:ascii="Arial" w:hAnsi="Arial"/>
                  <w:sz w:val="20"/>
                  <w:szCs w:val="20"/>
                </w:rPr>
                <w:t xml:space="preserve"> </w:t>
              </w:r>
              <w:r w:rsidR="008D2433" w:rsidRPr="005B43D4">
                <w:rPr>
                  <w:rFonts w:ascii="Arial" w:hAnsi="Arial"/>
                  <w:sz w:val="20"/>
                  <w:szCs w:val="20"/>
                </w:rPr>
                <w:t>sedative symptoms, or</w:t>
              </w:r>
              <w:r w:rsidR="008D2433">
                <w:rPr>
                  <w:rFonts w:ascii="Arial" w:hAnsi="Arial"/>
                  <w:sz w:val="20"/>
                  <w:szCs w:val="20"/>
                  <w:lang w:val="en-US"/>
                </w:rPr>
                <w:t xml:space="preserve"> </w:t>
              </w:r>
              <w:r w:rsidR="008D2433" w:rsidRPr="005B43D4">
                <w:rPr>
                  <w:rFonts w:ascii="Arial" w:hAnsi="Arial"/>
                  <w:sz w:val="20"/>
                  <w:szCs w:val="20"/>
                </w:rPr>
                <w:t>tachycardia/arrhythmia</w:t>
              </w:r>
              <w:r w:rsidR="008D2433">
                <w:rPr>
                  <w:rFonts w:ascii="Arial" w:hAnsi="Arial"/>
                  <w:sz w:val="20"/>
                  <w:szCs w:val="20"/>
                  <w:lang w:val="en-US"/>
                </w:rPr>
                <w:t xml:space="preserve"> </w:t>
              </w:r>
              <w:r w:rsidR="008D2433" w:rsidRPr="005B43D4">
                <w:rPr>
                  <w:rFonts w:ascii="Arial" w:hAnsi="Arial"/>
                  <w:sz w:val="20"/>
                  <w:szCs w:val="20"/>
                </w:rPr>
                <w:t>-If given for depression but depended</w:t>
              </w:r>
              <w:r w:rsidR="008D2433">
                <w:rPr>
                  <w:rFonts w:ascii="Arial" w:hAnsi="Arial"/>
                  <w:sz w:val="20"/>
                  <w:szCs w:val="20"/>
                  <w:lang w:val="en-US"/>
                </w:rPr>
                <w:t xml:space="preserve"> </w:t>
              </w:r>
              <w:r w:rsidR="008D2433" w:rsidRPr="005B43D4">
                <w:rPr>
                  <w:rFonts w:ascii="Arial" w:hAnsi="Arial"/>
                  <w:sz w:val="20"/>
                  <w:szCs w:val="20"/>
                </w:rPr>
                <w:t>on symptom-free time and history of</w:t>
              </w:r>
              <w:r w:rsidR="008D2433">
                <w:rPr>
                  <w:rFonts w:ascii="Arial" w:hAnsi="Arial"/>
                  <w:sz w:val="20"/>
                  <w:szCs w:val="20"/>
                  <w:lang w:val="en-US"/>
                </w:rPr>
                <w:t xml:space="preserve"> </w:t>
              </w:r>
              <w:r w:rsidR="008D2433" w:rsidRPr="005B43D4">
                <w:rPr>
                  <w:rFonts w:ascii="Arial" w:hAnsi="Arial"/>
                  <w:sz w:val="20"/>
                  <w:szCs w:val="20"/>
                </w:rPr>
                <w:t>symptoms or given for sleep disorder,</w:t>
              </w:r>
              <w:r w:rsidR="008D2433">
                <w:rPr>
                  <w:rFonts w:ascii="Arial" w:hAnsi="Arial"/>
                  <w:sz w:val="20"/>
                  <w:szCs w:val="20"/>
                  <w:lang w:val="en-US"/>
                </w:rPr>
                <w:t xml:space="preserve"> </w:t>
              </w:r>
              <w:r w:rsidR="008D2433" w:rsidRPr="005B43D4">
                <w:rPr>
                  <w:rFonts w:ascii="Arial" w:hAnsi="Arial"/>
                  <w:sz w:val="20"/>
                  <w:szCs w:val="20"/>
                </w:rPr>
                <w:t>and possibly if given for neuropathic</w:t>
              </w:r>
              <w:r w:rsidR="008D2433">
                <w:rPr>
                  <w:rFonts w:ascii="Arial" w:hAnsi="Arial"/>
                  <w:sz w:val="20"/>
                  <w:szCs w:val="20"/>
                  <w:lang w:val="en-US"/>
                </w:rPr>
                <w:t xml:space="preserve"> </w:t>
              </w:r>
              <w:r w:rsidR="008D2433" w:rsidRPr="005B43D4">
                <w:rPr>
                  <w:rFonts w:ascii="Arial" w:hAnsi="Arial"/>
                  <w:sz w:val="20"/>
                  <w:szCs w:val="20"/>
                </w:rPr>
                <w:t>pain or anxiety disorder</w:t>
              </w:r>
              <w:r w:rsidR="008D2433" w:rsidRPr="005B43D4">
                <w:rPr>
                  <w:rFonts w:ascii="Arial" w:hAnsi="Arial"/>
                  <w:sz w:val="20"/>
                  <w:szCs w:val="20"/>
                </w:rPr>
                <w:t xml:space="preserve"> </w:t>
              </w:r>
            </w:ins>
            <w:commentRangeEnd w:id="107"/>
            <w:r w:rsidR="008D2433">
              <w:rPr>
                <w:rStyle w:val="CommentReference"/>
              </w:rPr>
              <w:commentReference w:id="107"/>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1D72200" w14:textId="77777777" w:rsidR="008E0034" w:rsidRPr="005B43D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5402BF8" w14:textId="77777777" w:rsidR="008E0034" w:rsidRPr="005B43D4" w:rsidRDefault="008E0034" w:rsidP="008E0034">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19E3BE5C" w14:textId="613332ED" w:rsidR="008E0034" w:rsidRDefault="00087CD0" w:rsidP="008E0034">
            <w:pPr>
              <w:pStyle w:val="TableContents"/>
              <w:widowControl w:val="0"/>
              <w:rPr>
                <w:rFonts w:ascii="Arial" w:hAnsi="Arial"/>
                <w:sz w:val="20"/>
                <w:szCs w:val="20"/>
              </w:rPr>
            </w:pPr>
            <w:hyperlink r:id="rId49" w:history="1">
              <w:r w:rsidR="008E0034" w:rsidRPr="00E863A8">
                <w:rPr>
                  <w:rStyle w:val="Hyperlink"/>
                  <w:rFonts w:ascii="Arial" w:hAnsi="Arial"/>
                  <w:sz w:val="20"/>
                  <w:szCs w:val="20"/>
                </w:rPr>
                <w:t>refpage 8</w:t>
              </w:r>
            </w:hyperlink>
          </w:p>
        </w:tc>
      </w:tr>
      <w:tr w:rsidR="008E0034" w14:paraId="786D77F6"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1CD65183"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19e</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501CC7B"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10E65E0"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7066F805" w14:textId="77777777" w:rsidR="008E0034" w:rsidRDefault="008E0034" w:rsidP="008E0034">
            <w:pPr>
              <w:pStyle w:val="TableContents"/>
              <w:widowControl w:val="0"/>
              <w:rPr>
                <w:rFonts w:ascii="Arial" w:hAnsi="Arial"/>
                <w:sz w:val="20"/>
                <w:szCs w:val="20"/>
              </w:rPr>
            </w:pPr>
            <w:r>
              <w:rPr>
                <w:rFonts w:ascii="Arial" w:hAnsi="Arial"/>
                <w:sz w:val="20"/>
                <w:szCs w:val="20"/>
              </w:rPr>
              <w:t>N06AB03</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3945DA1E"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7CD85F1"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2984E9C"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Door zeer lange eliminatiehalfwaardetijd hoeft fluoxetine niet afgebouwd te worden, maar let op als fluoxetine wordt vervangen door een andere antidepressivum. </w:t>
            </w:r>
            <w:r>
              <w:rPr>
                <w:rFonts w:ascii="Arial" w:hAnsi="Arial" w:cs="Arial"/>
                <w:sz w:val="20"/>
                <w:szCs w:val="20"/>
              </w:rPr>
              <w:t>Door de langere halfwaardetijd van fluxotine (4-6 dagen), zal de patiënt dus langere tijd 2 antidepressiva aan boord hebben.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80C8B45"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4478C51" w14:textId="77777777" w:rsidR="008E0034" w:rsidRDefault="008E0034" w:rsidP="008E0034">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37DEC662" w14:textId="163C61E3" w:rsidR="008E0034" w:rsidRDefault="00087CD0" w:rsidP="008E0034">
            <w:pPr>
              <w:pStyle w:val="TableContents"/>
              <w:widowControl w:val="0"/>
              <w:rPr>
                <w:rFonts w:ascii="Arial" w:hAnsi="Arial"/>
                <w:sz w:val="20"/>
                <w:szCs w:val="20"/>
              </w:rPr>
            </w:pPr>
            <w:hyperlink r:id="rId50" w:history="1">
              <w:r w:rsidR="008E0034" w:rsidRPr="00E863A8">
                <w:rPr>
                  <w:rStyle w:val="Hyperlink"/>
                  <w:rFonts w:ascii="Arial" w:hAnsi="Arial"/>
                  <w:sz w:val="20"/>
                  <w:szCs w:val="20"/>
                </w:rPr>
                <w:t>refpage 8</w:t>
              </w:r>
            </w:hyperlink>
          </w:p>
        </w:tc>
      </w:tr>
      <w:tr w:rsidR="008E0034" w14:paraId="1C97A50F"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1AA01AD2" w14:textId="77777777" w:rsidR="008E0034" w:rsidRPr="00D45A17" w:rsidRDefault="008E0034" w:rsidP="008E0034">
            <w:pPr>
              <w:pStyle w:val="TableContents"/>
              <w:widowControl w:val="0"/>
              <w:rPr>
                <w:rFonts w:ascii="Arial" w:hAnsi="Arial"/>
                <w:sz w:val="20"/>
                <w:szCs w:val="20"/>
              </w:rPr>
            </w:pPr>
            <w:r w:rsidRPr="00B91C86">
              <w:rPr>
                <w:rFonts w:ascii="Arial" w:hAnsi="Arial"/>
                <w:sz w:val="20"/>
                <w:szCs w:val="20"/>
                <w:highlight w:val="green"/>
              </w:rPr>
              <w:t>19f</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B31A6E9" w14:textId="77777777" w:rsidR="008E0034" w:rsidRDefault="008E0034" w:rsidP="008E0034">
            <w:pPr>
              <w:pStyle w:val="TableContents"/>
              <w:widowControl w:val="0"/>
              <w:rPr>
                <w:color w:val="9900FF"/>
                <w:lang w:val="en-US"/>
              </w:rPr>
            </w:pPr>
            <w:r>
              <w:rPr>
                <w:rFonts w:ascii="Arial" w:hAnsi="Arial"/>
                <w:color w:val="9900FF"/>
                <w:sz w:val="20"/>
                <w:szCs w:val="20"/>
                <w:lang w:val="en-US"/>
              </w:rPr>
              <w:t>{box 1 checked if there is no depressie or angststoornis (rule 19c)</w:t>
            </w:r>
          </w:p>
          <w:p w14:paraId="0ADCEA1A" w14:textId="77777777" w:rsidR="008E0034" w:rsidRDefault="008E0034" w:rsidP="008E0034">
            <w:pPr>
              <w:pStyle w:val="TableContents"/>
              <w:widowControl w:val="0"/>
              <w:rPr>
                <w:color w:val="9900FF"/>
              </w:rPr>
            </w:pPr>
            <w:r>
              <w:rPr>
                <w:rFonts w:ascii="Arial" w:hAnsi="Arial"/>
                <w:color w:val="9900FF"/>
                <w:sz w:val="20"/>
                <w:szCs w:val="20"/>
              </w:rPr>
              <w:t>or if anticholinerergic (rule 105)</w:t>
            </w:r>
          </w:p>
          <w:p w14:paraId="580D966D" w14:textId="77777777" w:rsidR="008E0034" w:rsidRDefault="008E0034" w:rsidP="008E0034">
            <w:pPr>
              <w:pStyle w:val="TableContents"/>
              <w:widowControl w:val="0"/>
              <w:rPr>
                <w:color w:val="9900FF"/>
              </w:rPr>
            </w:pPr>
            <w:r>
              <w:rPr>
                <w:rFonts w:ascii="Arial" w:hAnsi="Arial"/>
                <w:color w:val="9900FF"/>
                <w:sz w:val="20"/>
                <w:szCs w:val="20"/>
              </w:rPr>
              <w:t>}</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C50A92B"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5D769ABB" w14:textId="77777777" w:rsidR="008E0034" w:rsidRDefault="008E0034" w:rsidP="008E0034">
            <w:pPr>
              <w:pStyle w:val="TableContents"/>
              <w:widowControl w:val="0"/>
              <w:rPr>
                <w:rFonts w:ascii="Arial" w:hAnsi="Arial"/>
                <w:sz w:val="20"/>
                <w:szCs w:val="20"/>
              </w:rPr>
            </w:pPr>
            <w:r>
              <w:rPr>
                <w:rFonts w:ascii="Arial" w:hAnsi="Arial"/>
                <w:sz w:val="20"/>
                <w:szCs w:val="20"/>
              </w:rPr>
              <w:t>N06A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2A1AD60C"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6292433A"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{{preselect box 1}{ (SELECTOR() AND CONDITION(NOT depressie (probleemlijst) AND NOT angststoornis (probleemlijst))) OR (SELECTOR(N06AA OR N06AB05) AND CONDITION() )</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02A031B" w14:textId="6E76122A" w:rsidR="008E0034" w:rsidRPr="00E8751D" w:rsidRDefault="0076314D" w:rsidP="008E0034">
            <w:pPr>
              <w:pStyle w:val="TableContents"/>
              <w:widowControl w:val="0"/>
              <w:rPr>
                <w:rFonts w:ascii="Arial" w:hAnsi="Arial"/>
                <w:sz w:val="20"/>
                <w:szCs w:val="20"/>
                <w:lang w:val="en-US"/>
              </w:rPr>
            </w:pPr>
            <w:ins w:id="113" w:author="Medlock, S.K." w:date="2021-05-07T08:24:00Z">
              <w:r>
                <w:rPr>
                  <w:rFonts w:ascii="Arial" w:hAnsi="Arial"/>
                  <w:sz w:val="20"/>
                  <w:szCs w:val="20"/>
                  <w:lang w:val="en-US"/>
                </w:rPr>
                <w:t>[11</w:t>
              </w:r>
            </w:ins>
            <w:ins w:id="114" w:author="Medlock, S.K." w:date="2021-05-07T08:32:00Z">
              <w:r w:rsidR="00F6023C">
                <w:rPr>
                  <w:rFonts w:ascii="Arial" w:hAnsi="Arial"/>
                  <w:sz w:val="20"/>
                  <w:szCs w:val="20"/>
                  <w:lang w:val="en-US"/>
                </w:rPr>
                <w:t>] Stoppen (afbouwen niet nodig)</w:t>
              </w:r>
            </w:ins>
          </w:p>
          <w:p w14:paraId="06C5E007" w14:textId="77777777" w:rsidR="008E0034" w:rsidRDefault="008E0034" w:rsidP="008E0034">
            <w:pPr>
              <w:pStyle w:val="TableContents"/>
              <w:widowControl w:val="0"/>
              <w:rPr>
                <w:rFonts w:ascii="Arial" w:hAnsi="Arial"/>
                <w:sz w:val="20"/>
                <w:szCs w:val="20"/>
              </w:rPr>
            </w:pPr>
            <w:r>
              <w:rPr>
                <w:rFonts w:ascii="Arial" w:hAnsi="Arial"/>
                <w:sz w:val="20"/>
                <w:szCs w:val="20"/>
              </w:rPr>
              <w:t>[1] Afbouwen waarna stoppen: dosis verminderen met 25% elke 1-4 weken. Schema:{{free text: pre-filled: serie van 5 data elke 2 weken, startdatum is datum van vandaag. Bij de  laatste datum tekst toevoegen: U hoeft dit medicijn niet meer in te nemen}}</w:t>
            </w:r>
          </w:p>
          <w:p w14:paraId="3CC91F35" w14:textId="77777777" w:rsidR="00E51F19" w:rsidRDefault="008E0034" w:rsidP="00E51F19">
            <w:pPr>
              <w:rPr>
                <w:rFonts w:ascii="Times New Roman" w:hAnsi="Times New Roman" w:cs="Times New Roman"/>
                <w:color w:val="auto"/>
                <w:lang w:eastAsia="en-US" w:bidi="ar-SA"/>
              </w:rPr>
            </w:pPr>
            <w:r>
              <w:rPr>
                <w:rFonts w:ascii="Arial" w:hAnsi="Arial"/>
                <w:sz w:val="20"/>
                <w:szCs w:val="20"/>
              </w:rPr>
              <w:t xml:space="preserve">[2] Afbouwen tot minimaal effectief dosis met 25% elke 1-4 weken. </w:t>
            </w:r>
            <w:r w:rsidR="00E51F19">
              <w:rPr>
                <w:rFonts w:ascii="Arial" w:hAnsi="Arial"/>
                <w:sz w:val="20"/>
                <w:szCs w:val="20"/>
              </w:rPr>
              <w:t xml:space="preserve">Schema:{{free text: pre-filled: serie van </w:t>
            </w:r>
            <w:commentRangeStart w:id="115"/>
            <w:commentRangeStart w:id="116"/>
            <w:r w:rsidR="00E51F19">
              <w:rPr>
                <w:rFonts w:ascii="Arial" w:hAnsi="Arial"/>
                <w:sz w:val="20"/>
                <w:szCs w:val="20"/>
              </w:rPr>
              <w:t>5 data elke 2 weken, startdatum is datum van vandaag.}}</w:t>
            </w:r>
            <w:commentRangeEnd w:id="115"/>
            <w:r w:rsidR="00E51F19">
              <w:rPr>
                <w:rStyle w:val="CommentReference"/>
              </w:rPr>
              <w:commentReference w:id="115"/>
            </w:r>
            <w:commentRangeEnd w:id="116"/>
            <w:r w:rsidR="00E51F19">
              <w:rPr>
                <w:rStyle w:val="CommentReference"/>
              </w:rPr>
              <w:commentReference w:id="116"/>
            </w:r>
            <w:r w:rsidR="00E51F19">
              <w:rPr>
                <w:rFonts w:ascii="Times New Roman" w:hAnsi="Times New Roman" w:cs="Times New Roman"/>
                <w:lang w:eastAsia="en-US" w:bidi="ar-SA"/>
              </w:rPr>
              <w:t xml:space="preserve"> </w:t>
            </w:r>
          </w:p>
          <w:p w14:paraId="039676FB" w14:textId="77777777" w:rsidR="008E0034" w:rsidRDefault="008E0034" w:rsidP="008E0034">
            <w:pPr>
              <w:pStyle w:val="TableContents"/>
              <w:widowControl w:val="0"/>
              <w:rPr>
                <w:rFonts w:ascii="Arial" w:hAnsi="Arial"/>
                <w:sz w:val="20"/>
                <w:szCs w:val="20"/>
              </w:rPr>
            </w:pPr>
            <w:r>
              <w:rPr>
                <w:rFonts w:ascii="Arial" w:hAnsi="Arial"/>
                <w:sz w:val="20"/>
                <w:szCs w:val="20"/>
              </w:rPr>
              <w:t>[3] Niet-medicamenteuze  behandeling depressie: bewegingstherapie, leefstijladviezen</w:t>
            </w:r>
          </w:p>
          <w:p w14:paraId="3E5F2D76" w14:textId="77777777" w:rsidR="008E0034" w:rsidRDefault="008E0034" w:rsidP="008E0034">
            <w:pPr>
              <w:pStyle w:val="TableContents"/>
              <w:widowControl w:val="0"/>
              <w:rPr>
                <w:rFonts w:ascii="Arial" w:hAnsi="Arial"/>
                <w:sz w:val="20"/>
                <w:szCs w:val="20"/>
              </w:rPr>
            </w:pPr>
            <w:r>
              <w:rPr>
                <w:rFonts w:ascii="Arial" w:hAnsi="Arial"/>
                <w:sz w:val="20"/>
                <w:szCs w:val="20"/>
              </w:rPr>
              <w:t>[4] Doorverwijzing naar (ouderen)psychiater via huisarts {{free text}}</w:t>
            </w:r>
          </w:p>
          <w:p w14:paraId="645FDD22" w14:textId="77777777" w:rsidR="008E0034" w:rsidRDefault="008E0034" w:rsidP="008E0034">
            <w:pPr>
              <w:pStyle w:val="TableContents"/>
              <w:widowControl w:val="0"/>
              <w:rPr>
                <w:rFonts w:ascii="Arial" w:hAnsi="Arial"/>
                <w:sz w:val="20"/>
                <w:szCs w:val="20"/>
              </w:rPr>
            </w:pPr>
            <w:r>
              <w:rPr>
                <w:rFonts w:ascii="Arial" w:hAnsi="Arial"/>
                <w:sz w:val="20"/>
                <w:szCs w:val="20"/>
              </w:rPr>
              <w:t>[5] Doorverwijzing psycholoog via huisarts {{free text}}</w:t>
            </w:r>
          </w:p>
          <w:p w14:paraId="4CB35650" w14:textId="77777777" w:rsidR="008E0034" w:rsidRDefault="008E0034" w:rsidP="008E0034">
            <w:pPr>
              <w:pStyle w:val="TableContents"/>
              <w:widowControl w:val="0"/>
              <w:rPr>
                <w:rFonts w:ascii="Arial" w:hAnsi="Arial"/>
                <w:sz w:val="20"/>
                <w:szCs w:val="20"/>
              </w:rPr>
            </w:pPr>
            <w:r>
              <w:rPr>
                <w:rFonts w:ascii="Arial" w:hAnsi="Arial"/>
                <w:sz w:val="20"/>
                <w:szCs w:val="20"/>
              </w:rPr>
              <w:t>[6] Doorverwijzing naar POH {{free text}}</w:t>
            </w:r>
          </w:p>
          <w:p w14:paraId="170329A9"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[7] Consult andere specialist: {{free text}}</w:t>
            </w:r>
          </w:p>
          <w:p w14:paraId="6F61EFC4" w14:textId="77777777" w:rsidR="008E0034" w:rsidRDefault="008E0034" w:rsidP="008E0034">
            <w:pPr>
              <w:pStyle w:val="TableContents"/>
              <w:widowControl w:val="0"/>
              <w:rPr>
                <w:lang w:val="en-US"/>
              </w:rPr>
            </w:pPr>
          </w:p>
          <w:p w14:paraId="1B3814F6" w14:textId="77777777" w:rsidR="008E0034" w:rsidRDefault="008E0034" w:rsidP="008E0034">
            <w:pPr>
              <w:pStyle w:val="TableContents"/>
              <w:widowControl w:val="0"/>
              <w:rPr>
                <w:rFonts w:ascii="Arial" w:hAnsi="Arial"/>
                <w:sz w:val="20"/>
                <w:szCs w:val="20"/>
              </w:rPr>
            </w:pPr>
            <w:r>
              <w:rPr>
                <w:rFonts w:ascii="Arial" w:hAnsi="Arial"/>
                <w:sz w:val="20"/>
                <w:szCs w:val="20"/>
              </w:rPr>
              <w:t>[10] Doorverwijzing naar andere specialist: {{free text}}</w:t>
            </w:r>
          </w:p>
          <w:p w14:paraId="5188E46D" w14:textId="77777777" w:rsidR="008E0034" w:rsidRDefault="008E0034" w:rsidP="008E0034">
            <w:pPr>
              <w:pStyle w:val="TableContents"/>
              <w:widowControl w:val="0"/>
              <w:rPr>
                <w:rFonts w:ascii="Arial" w:hAnsi="Arial"/>
                <w:sz w:val="20"/>
                <w:szCs w:val="20"/>
              </w:rPr>
            </w:pPr>
            <w:r>
              <w:rPr>
                <w:rFonts w:ascii="Arial" w:hAnsi="Arial"/>
                <w:sz w:val="20"/>
                <w:szCs w:val="20"/>
              </w:rPr>
              <w:t>[8] Continueren</w:t>
            </w:r>
          </w:p>
          <w:p w14:paraId="0BB0193F" w14:textId="77777777" w:rsidR="008E0034" w:rsidRDefault="008E0034" w:rsidP="008E0034">
            <w:pPr>
              <w:pStyle w:val="TableContents"/>
              <w:widowControl w:val="0"/>
              <w:rPr>
                <w:rFonts w:ascii="Arial" w:hAnsi="Arial"/>
                <w:sz w:val="20"/>
                <w:szCs w:val="20"/>
              </w:rPr>
            </w:pPr>
            <w:r>
              <w:rPr>
                <w:rFonts w:ascii="Arial" w:hAnsi="Arial"/>
                <w:sz w:val="20"/>
                <w:szCs w:val="20"/>
              </w:rPr>
              <w:t>[9]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9A1F2D8" w14:textId="7781CFA7" w:rsidR="0076314D" w:rsidRDefault="0076314D" w:rsidP="008E0034">
            <w:pPr>
              <w:pStyle w:val="TableContents"/>
              <w:widowControl w:val="0"/>
              <w:rPr>
                <w:ins w:id="117" w:author="Medlock, S.K." w:date="2021-05-07T08:24:00Z"/>
                <w:rFonts w:ascii="Arial" w:hAnsi="Arial"/>
                <w:sz w:val="20"/>
                <w:szCs w:val="20"/>
              </w:rPr>
            </w:pPr>
            <w:ins w:id="118" w:author="Medlock, S.K." w:date="2021-05-07T08:24:00Z">
              <w:r>
                <w:rPr>
                  <w:rFonts w:ascii="Arial" w:hAnsi="Arial"/>
                  <w:sz w:val="20"/>
                  <w:szCs w:val="20"/>
                </w:rPr>
                <w:t>[11</w:t>
              </w:r>
            </w:ins>
            <w:ins w:id="119" w:author="Medlock, S.K." w:date="2021-05-07T08:33:00Z">
              <w:r w:rsidR="00F6023C">
                <w:rPr>
                  <w:rFonts w:ascii="Arial" w:hAnsi="Arial"/>
                  <w:sz w:val="20"/>
                  <w:szCs w:val="20"/>
                </w:rPr>
                <w:t>] Stop</w:t>
              </w:r>
            </w:ins>
          </w:p>
          <w:p w14:paraId="0BFAE127" w14:textId="77777777" w:rsidR="0076314D" w:rsidRDefault="0076314D" w:rsidP="008E0034">
            <w:pPr>
              <w:pStyle w:val="TableContents"/>
              <w:widowControl w:val="0"/>
              <w:rPr>
                <w:ins w:id="120" w:author="Medlock, S.K." w:date="2021-05-07T08:24:00Z"/>
                <w:rFonts w:ascii="Arial" w:hAnsi="Arial"/>
                <w:sz w:val="20"/>
                <w:szCs w:val="20"/>
              </w:rPr>
            </w:pPr>
          </w:p>
          <w:p w14:paraId="7DC52BB9" w14:textId="14EE107A" w:rsidR="008E0034" w:rsidRDefault="008E0034" w:rsidP="008E0034">
            <w:pPr>
              <w:pStyle w:val="TableContents"/>
              <w:widowControl w:val="0"/>
              <w:rPr>
                <w:rFonts w:ascii="Arial" w:hAnsi="Arial"/>
                <w:sz w:val="20"/>
                <w:szCs w:val="20"/>
              </w:rPr>
            </w:pPr>
            <w:r>
              <w:rPr>
                <w:rFonts w:ascii="Arial" w:hAnsi="Arial"/>
                <w:sz w:val="20"/>
                <w:szCs w:val="20"/>
              </w:rPr>
              <w:t>[1]Afbouwen volgens afbouwschema waarna stop. {{free text}}</w:t>
            </w:r>
          </w:p>
          <w:p w14:paraId="102B4DFF" w14:textId="77777777" w:rsidR="008E0034" w:rsidRDefault="008E0034" w:rsidP="008E0034">
            <w:pPr>
              <w:pStyle w:val="TableContents"/>
              <w:widowControl w:val="0"/>
              <w:rPr>
                <w:rFonts w:ascii="Arial" w:hAnsi="Arial"/>
                <w:sz w:val="20"/>
                <w:szCs w:val="20"/>
              </w:rPr>
            </w:pPr>
          </w:p>
          <w:p w14:paraId="685BF7CA" w14:textId="77777777" w:rsidR="008E0034" w:rsidRDefault="008E0034" w:rsidP="008E0034">
            <w:pPr>
              <w:pStyle w:val="TableContents"/>
              <w:widowControl w:val="0"/>
              <w:rPr>
                <w:rFonts w:ascii="Arial" w:hAnsi="Arial"/>
                <w:sz w:val="20"/>
                <w:szCs w:val="20"/>
              </w:rPr>
            </w:pPr>
            <w:r>
              <w:rPr>
                <w:rFonts w:ascii="Arial" w:hAnsi="Arial"/>
                <w:sz w:val="20"/>
                <w:szCs w:val="20"/>
              </w:rPr>
              <w:t>[2]Afbouwen tot minimal effectieve dosis volgens afbouwschema {{free text}}</w:t>
            </w:r>
          </w:p>
          <w:p w14:paraId="2B3DFD84" w14:textId="77777777" w:rsidR="008E0034" w:rsidRDefault="008E0034" w:rsidP="008E0034">
            <w:pPr>
              <w:pStyle w:val="TableContents"/>
              <w:widowControl w:val="0"/>
              <w:rPr>
                <w:rFonts w:ascii="Arial" w:hAnsi="Arial"/>
                <w:sz w:val="20"/>
                <w:szCs w:val="20"/>
              </w:rPr>
            </w:pPr>
          </w:p>
          <w:p w14:paraId="04337178" w14:textId="77777777" w:rsidR="008E0034" w:rsidRDefault="008E0034" w:rsidP="008E0034">
            <w:pPr>
              <w:pStyle w:val="TableContents"/>
              <w:widowControl w:val="0"/>
              <w:rPr>
                <w:rFonts w:ascii="Arial" w:hAnsi="Arial"/>
                <w:sz w:val="20"/>
                <w:szCs w:val="20"/>
              </w:rPr>
            </w:pPr>
            <w:r>
              <w:rPr>
                <w:rFonts w:ascii="Arial" w:hAnsi="Arial"/>
                <w:sz w:val="20"/>
                <w:szCs w:val="20"/>
              </w:rPr>
              <w:t>[3] Adviezen tav bewegingstherapie gegeven.</w:t>
            </w:r>
          </w:p>
          <w:p w14:paraId="4494CB21" w14:textId="77777777" w:rsidR="008E0034" w:rsidRDefault="008E0034" w:rsidP="008E0034">
            <w:pPr>
              <w:pStyle w:val="TableContents"/>
              <w:widowControl w:val="0"/>
              <w:rPr>
                <w:rFonts w:ascii="Arial" w:hAnsi="Arial"/>
                <w:sz w:val="20"/>
                <w:szCs w:val="20"/>
              </w:rPr>
            </w:pPr>
          </w:p>
          <w:p w14:paraId="1B419638" w14:textId="77777777" w:rsidR="008E0034" w:rsidRDefault="008E0034" w:rsidP="008E0034">
            <w:pPr>
              <w:pStyle w:val="TableContents"/>
              <w:widowControl w:val="0"/>
              <w:rPr>
                <w:rFonts w:ascii="Arial" w:hAnsi="Arial"/>
                <w:sz w:val="20"/>
                <w:szCs w:val="20"/>
              </w:rPr>
            </w:pPr>
            <w:r>
              <w:rPr>
                <w:rFonts w:ascii="Arial" w:hAnsi="Arial"/>
                <w:sz w:val="20"/>
                <w:szCs w:val="20"/>
              </w:rPr>
              <w:t>[4] Doorverwijzing naar (ouderen)psychiater via huisarts {{free text}}</w:t>
            </w:r>
          </w:p>
          <w:p w14:paraId="3E2CA508" w14:textId="77777777" w:rsidR="008E0034" w:rsidRDefault="008E0034" w:rsidP="008E0034">
            <w:pPr>
              <w:pStyle w:val="TableContents"/>
              <w:widowControl w:val="0"/>
              <w:rPr>
                <w:rFonts w:ascii="Arial" w:hAnsi="Arial"/>
                <w:sz w:val="20"/>
                <w:szCs w:val="20"/>
              </w:rPr>
            </w:pPr>
          </w:p>
          <w:p w14:paraId="51C3F0B5" w14:textId="77777777" w:rsidR="008E0034" w:rsidRDefault="008E0034" w:rsidP="008E0034">
            <w:pPr>
              <w:pStyle w:val="TableContents"/>
              <w:widowControl w:val="0"/>
              <w:rPr>
                <w:rFonts w:ascii="Arial" w:hAnsi="Arial"/>
                <w:sz w:val="20"/>
                <w:szCs w:val="20"/>
              </w:rPr>
            </w:pPr>
            <w:r>
              <w:rPr>
                <w:rFonts w:ascii="Arial" w:hAnsi="Arial"/>
                <w:sz w:val="20"/>
                <w:szCs w:val="20"/>
              </w:rPr>
              <w:t>[5] Doorverwijzing psycholoog via huisarts {{free text}}</w:t>
            </w:r>
          </w:p>
          <w:p w14:paraId="64F6308F" w14:textId="77777777" w:rsidR="008E0034" w:rsidRDefault="008E0034" w:rsidP="008E0034">
            <w:pPr>
              <w:pStyle w:val="TableContents"/>
              <w:widowControl w:val="0"/>
              <w:rPr>
                <w:rFonts w:ascii="Arial" w:hAnsi="Arial"/>
                <w:sz w:val="20"/>
                <w:szCs w:val="20"/>
              </w:rPr>
            </w:pPr>
          </w:p>
          <w:p w14:paraId="53B1D1DD" w14:textId="77777777" w:rsidR="008E0034" w:rsidRDefault="008E0034" w:rsidP="008E0034">
            <w:pPr>
              <w:pStyle w:val="TableContents"/>
              <w:widowControl w:val="0"/>
              <w:rPr>
                <w:rFonts w:ascii="Arial" w:hAnsi="Arial"/>
                <w:sz w:val="20"/>
                <w:szCs w:val="20"/>
              </w:rPr>
            </w:pPr>
            <w:r>
              <w:rPr>
                <w:rFonts w:ascii="Arial" w:hAnsi="Arial"/>
                <w:sz w:val="20"/>
                <w:szCs w:val="20"/>
              </w:rPr>
              <w:t>[6] Doorverwijzing naar POH {{free text}}</w:t>
            </w:r>
          </w:p>
          <w:p w14:paraId="67CCE50C" w14:textId="77777777" w:rsidR="008E0034" w:rsidRDefault="008E0034" w:rsidP="008E0034">
            <w:pPr>
              <w:widowControl w:val="0"/>
              <w:rPr>
                <w:rFonts w:ascii="Arial" w:hAnsi="Arial"/>
                <w:sz w:val="20"/>
                <w:szCs w:val="20"/>
              </w:rPr>
            </w:pPr>
          </w:p>
          <w:p w14:paraId="3A7BEE6D" w14:textId="77777777" w:rsidR="008E0034" w:rsidRDefault="008E0034" w:rsidP="008E0034">
            <w:pPr>
              <w:pStyle w:val="TableContents"/>
              <w:widowControl w:val="0"/>
              <w:rPr>
                <w:rFonts w:ascii="Arial" w:hAnsi="Arial"/>
                <w:sz w:val="20"/>
                <w:szCs w:val="20"/>
              </w:rPr>
            </w:pPr>
            <w:r>
              <w:rPr>
                <w:rFonts w:ascii="Arial" w:hAnsi="Arial"/>
                <w:sz w:val="20"/>
                <w:szCs w:val="20"/>
              </w:rPr>
              <w:t>[7]ICC {{free text}}</w:t>
            </w:r>
          </w:p>
          <w:p w14:paraId="3F76A91C" w14:textId="77777777" w:rsidR="008E0034" w:rsidRDefault="008E0034" w:rsidP="008E0034">
            <w:pPr>
              <w:pStyle w:val="TableContents"/>
              <w:widowControl w:val="0"/>
              <w:rPr>
                <w:rFonts w:ascii="Arial" w:hAnsi="Arial"/>
                <w:sz w:val="20"/>
                <w:szCs w:val="20"/>
              </w:rPr>
            </w:pPr>
          </w:p>
          <w:p w14:paraId="46426506"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 [10] Doorverwijzing {{free text}}</w:t>
            </w:r>
          </w:p>
          <w:p w14:paraId="7C2A6673" w14:textId="77777777" w:rsidR="008E0034" w:rsidRDefault="008E0034" w:rsidP="008E0034">
            <w:pPr>
              <w:pStyle w:val="TableContents"/>
              <w:widowControl w:val="0"/>
              <w:rPr>
                <w:rFonts w:ascii="Arial" w:hAnsi="Arial"/>
                <w:sz w:val="20"/>
                <w:szCs w:val="20"/>
              </w:rPr>
            </w:pPr>
          </w:p>
          <w:p w14:paraId="01A950BA" w14:textId="77777777" w:rsidR="008E0034" w:rsidRDefault="008E0034" w:rsidP="008E0034">
            <w:pPr>
              <w:pStyle w:val="TableContents"/>
              <w:widowControl w:val="0"/>
              <w:rPr>
                <w:rFonts w:ascii="Arial" w:hAnsi="Arial"/>
                <w:sz w:val="20"/>
                <w:szCs w:val="20"/>
              </w:rPr>
            </w:pPr>
            <w:r>
              <w:rPr>
                <w:rFonts w:ascii="Arial" w:hAnsi="Arial"/>
                <w:sz w:val="20"/>
                <w:szCs w:val="20"/>
              </w:rPr>
              <w:t>[8] Continueren</w:t>
            </w:r>
          </w:p>
          <w:p w14:paraId="578AA84A" w14:textId="77777777" w:rsidR="008E0034" w:rsidRDefault="008E0034" w:rsidP="008E0034">
            <w:pPr>
              <w:pStyle w:val="TableContents"/>
              <w:widowControl w:val="0"/>
              <w:rPr>
                <w:rFonts w:ascii="Arial" w:hAnsi="Arial"/>
                <w:sz w:val="20"/>
                <w:szCs w:val="20"/>
              </w:rPr>
            </w:pPr>
          </w:p>
          <w:p w14:paraId="7D670BFA" w14:textId="77777777" w:rsidR="008E0034" w:rsidRDefault="008E0034" w:rsidP="008E0034">
            <w:pPr>
              <w:pStyle w:val="TableContents"/>
              <w:widowControl w:val="0"/>
              <w:rPr>
                <w:rFonts w:ascii="Arial" w:hAnsi="Arial"/>
                <w:sz w:val="20"/>
                <w:szCs w:val="20"/>
              </w:rPr>
            </w:pPr>
            <w:r>
              <w:rPr>
                <w:rFonts w:ascii="Arial" w:hAnsi="Arial"/>
                <w:sz w:val="20"/>
                <w:szCs w:val="20"/>
              </w:rPr>
              <w:t>[9] {{free text}}</w:t>
            </w:r>
          </w:p>
          <w:p w14:paraId="75436D1A" w14:textId="77777777" w:rsidR="008E0034" w:rsidRDefault="008E0034" w:rsidP="008E0034">
            <w:pPr>
              <w:pStyle w:val="TableContents"/>
              <w:widowControl w:val="0"/>
              <w:rPr>
                <w:rFonts w:ascii="Arial" w:hAnsi="Arial"/>
                <w:sz w:val="20"/>
                <w:szCs w:val="20"/>
              </w:rPr>
            </w:pPr>
          </w:p>
          <w:p w14:paraId="36BD853E"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F3D9C42" w14:textId="5611B638" w:rsidR="0076314D" w:rsidRDefault="0076314D" w:rsidP="008E0034">
            <w:pPr>
              <w:widowControl w:val="0"/>
              <w:rPr>
                <w:ins w:id="121" w:author="Medlock, S.K." w:date="2021-05-07T08:24:00Z"/>
                <w:rFonts w:ascii="Arial" w:hAnsi="Arial"/>
                <w:sz w:val="20"/>
                <w:szCs w:val="20"/>
              </w:rPr>
            </w:pPr>
            <w:ins w:id="122" w:author="Medlock, S.K." w:date="2021-05-07T08:24:00Z">
              <w:r>
                <w:rPr>
                  <w:rFonts w:ascii="Arial" w:hAnsi="Arial"/>
                  <w:sz w:val="20"/>
                  <w:szCs w:val="20"/>
                </w:rPr>
                <w:lastRenderedPageBreak/>
                <w:t>[11</w:t>
              </w:r>
            </w:ins>
            <w:ins w:id="123" w:author="Medlock, S.K." w:date="2021-05-07T08:33:00Z">
              <w:r w:rsidR="00F6023C">
                <w:rPr>
                  <w:rFonts w:ascii="Arial" w:hAnsi="Arial"/>
                  <w:sz w:val="20"/>
                  <w:szCs w:val="20"/>
                </w:rPr>
                <w:t>] U kunt direct stoppen.</w:t>
              </w:r>
            </w:ins>
          </w:p>
          <w:p w14:paraId="6B72784D" w14:textId="77777777" w:rsidR="0076314D" w:rsidRDefault="0076314D" w:rsidP="008E0034">
            <w:pPr>
              <w:widowControl w:val="0"/>
              <w:rPr>
                <w:ins w:id="124" w:author="Medlock, S.K." w:date="2021-05-07T08:24:00Z"/>
                <w:rFonts w:ascii="Arial" w:hAnsi="Arial"/>
                <w:sz w:val="20"/>
                <w:szCs w:val="20"/>
              </w:rPr>
            </w:pPr>
          </w:p>
          <w:p w14:paraId="1FAD6CAC" w14:textId="09A07343" w:rsidR="008E0034" w:rsidRDefault="008E0034" w:rsidP="008E0034">
            <w:pPr>
              <w:widowControl w:val="0"/>
              <w:rPr>
                <w:rFonts w:ascii="Arial" w:hAnsi="Arial"/>
                <w:sz w:val="20"/>
                <w:szCs w:val="20"/>
              </w:rPr>
            </w:pPr>
            <w:r>
              <w:rPr>
                <w:rFonts w:ascii="Arial" w:hAnsi="Arial"/>
                <w:sz w:val="20"/>
                <w:szCs w:val="20"/>
              </w:rPr>
              <w:t xml:space="preserve">[1] </w:t>
            </w:r>
            <w:r>
              <w:rPr>
                <w:rFonts w:ascii="Arial" w:hAnsi="Arial"/>
                <w:color w:val="000000" w:themeColor="text1"/>
                <w:sz w:val="20"/>
                <w:szCs w:val="20"/>
              </w:rPr>
              <w:t xml:space="preserve"> Stoppen via een afbouwschema. {{free text}}</w:t>
            </w:r>
          </w:p>
          <w:p w14:paraId="5B2ED175" w14:textId="77777777" w:rsidR="008E0034" w:rsidRDefault="008E0034" w:rsidP="008E0034">
            <w:pPr>
              <w:widowControl w:val="0"/>
              <w:rPr>
                <w:rFonts w:ascii="Arial" w:hAnsi="Arial"/>
                <w:color w:val="000000" w:themeColor="text1"/>
                <w:sz w:val="20"/>
                <w:szCs w:val="20"/>
              </w:rPr>
            </w:pPr>
          </w:p>
          <w:p w14:paraId="2E266094" w14:textId="77777777" w:rsidR="008E0034" w:rsidRDefault="008E0034" w:rsidP="008E0034">
            <w:pPr>
              <w:widowControl w:val="0"/>
              <w:rPr>
                <w:rFonts w:ascii="Arial" w:hAnsi="Arial"/>
                <w:sz w:val="20"/>
                <w:szCs w:val="20"/>
              </w:rPr>
            </w:pPr>
            <w:r>
              <w:rPr>
                <w:rFonts w:ascii="Arial" w:hAnsi="Arial"/>
                <w:sz w:val="20"/>
                <w:szCs w:val="20"/>
              </w:rPr>
              <w:t>Het is mogelijk dat u ontwenningsverschijnselen voelt tijdens die periode. Dit kan o.a. slapeloosheid, agitatie, angst of malaise zijn. In de meeste gevallen verdwijnen deze na 1-4 weken.</w:t>
            </w:r>
          </w:p>
          <w:p w14:paraId="1153D6E6" w14:textId="77777777" w:rsidR="008E0034" w:rsidRDefault="008E0034" w:rsidP="008E0034">
            <w:pPr>
              <w:widowControl w:val="0"/>
              <w:rPr>
                <w:rFonts w:ascii="Arial" w:hAnsi="Arial"/>
                <w:color w:val="000000" w:themeColor="text1"/>
                <w:sz w:val="20"/>
                <w:szCs w:val="20"/>
              </w:rPr>
            </w:pPr>
          </w:p>
          <w:p w14:paraId="5867F3D2" w14:textId="77777777" w:rsidR="008E0034" w:rsidRDefault="008E0034" w:rsidP="008E0034">
            <w:pPr>
              <w:widowControl w:val="0"/>
              <w:rPr>
                <w:rFonts w:ascii="Arial" w:hAnsi="Arial"/>
                <w:sz w:val="20"/>
                <w:szCs w:val="20"/>
              </w:rPr>
            </w:pPr>
          </w:p>
          <w:p w14:paraId="270196F5" w14:textId="77777777" w:rsidR="008E0034" w:rsidRDefault="008E0034" w:rsidP="008E0034">
            <w:pPr>
              <w:pStyle w:val="TableContents"/>
              <w:widowControl w:val="0"/>
              <w:rPr>
                <w:rFonts w:ascii="Arial" w:hAnsi="Arial"/>
                <w:sz w:val="20"/>
                <w:szCs w:val="20"/>
              </w:rPr>
            </w:pPr>
          </w:p>
          <w:p w14:paraId="0308FC6A" w14:textId="77777777" w:rsidR="008E0034" w:rsidRDefault="008E0034" w:rsidP="008E0034">
            <w:pPr>
              <w:pStyle w:val="TableContents"/>
              <w:widowControl w:val="0"/>
              <w:rPr>
                <w:rFonts w:ascii="Arial" w:hAnsi="Arial"/>
                <w:sz w:val="20"/>
                <w:szCs w:val="20"/>
              </w:rPr>
            </w:pPr>
          </w:p>
          <w:p w14:paraId="0AC825F5" w14:textId="77777777" w:rsidR="008E0034" w:rsidRDefault="008E0034" w:rsidP="008E0034">
            <w:pPr>
              <w:pStyle w:val="TableContents"/>
              <w:widowControl w:val="0"/>
              <w:rPr>
                <w:rFonts w:ascii="Arial" w:hAnsi="Arial"/>
                <w:sz w:val="20"/>
                <w:szCs w:val="20"/>
              </w:rPr>
            </w:pPr>
            <w:r>
              <w:rPr>
                <w:rFonts w:ascii="Arial" w:hAnsi="Arial"/>
                <w:sz w:val="20"/>
                <w:szCs w:val="20"/>
              </w:rPr>
              <w:t>[2] Verlagen van dosering via een afbouwschema. {{free text}}</w:t>
            </w:r>
          </w:p>
          <w:p w14:paraId="3B64EB5E"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Het is mogelijk dat u voelt ontwenningsverschijnselen tijdens die periode. </w:t>
            </w:r>
            <w:r>
              <w:rPr>
                <w:rFonts w:ascii="Arial" w:hAnsi="Arial"/>
                <w:sz w:val="20"/>
                <w:szCs w:val="20"/>
              </w:rPr>
              <w:lastRenderedPageBreak/>
              <w:t>Dit kan zijn o.a. slapeloosheid, agitatie, angst, of malaise. In de meeste gevallen gaan deze over 1-4 weken verdwijnen.</w:t>
            </w:r>
          </w:p>
          <w:p w14:paraId="29A64AEF" w14:textId="77777777" w:rsidR="008E0034" w:rsidRDefault="008E0034" w:rsidP="008E0034">
            <w:pPr>
              <w:pStyle w:val="TableContents"/>
              <w:widowControl w:val="0"/>
              <w:rPr>
                <w:rFonts w:ascii="Arial" w:hAnsi="Arial"/>
                <w:sz w:val="20"/>
                <w:szCs w:val="20"/>
              </w:rPr>
            </w:pPr>
          </w:p>
          <w:p w14:paraId="6B957C8D" w14:textId="77777777" w:rsidR="008E0034" w:rsidRDefault="008E0034" w:rsidP="008E0034">
            <w:pPr>
              <w:pStyle w:val="TableContents"/>
              <w:widowControl w:val="0"/>
              <w:rPr>
                <w:rFonts w:ascii="Arial" w:hAnsi="Arial"/>
                <w:sz w:val="20"/>
                <w:szCs w:val="20"/>
              </w:rPr>
            </w:pPr>
          </w:p>
          <w:p w14:paraId="60D8233C" w14:textId="77777777" w:rsidR="008E0034" w:rsidRDefault="008E0034" w:rsidP="008E0034">
            <w:pPr>
              <w:pStyle w:val="TableContents"/>
              <w:widowControl w:val="0"/>
              <w:rPr>
                <w:rFonts w:ascii="Arial" w:hAnsi="Arial"/>
                <w:sz w:val="20"/>
                <w:szCs w:val="20"/>
              </w:rPr>
            </w:pPr>
          </w:p>
          <w:p w14:paraId="5ECC91EE" w14:textId="77777777" w:rsidR="008E0034" w:rsidRDefault="008E0034" w:rsidP="008E0034">
            <w:pPr>
              <w:pStyle w:val="TableContents"/>
              <w:widowControl w:val="0"/>
              <w:rPr>
                <w:rFonts w:ascii="Arial" w:hAnsi="Arial"/>
                <w:sz w:val="20"/>
                <w:szCs w:val="20"/>
              </w:rPr>
            </w:pPr>
            <w:r>
              <w:rPr>
                <w:rFonts w:ascii="Arial" w:hAnsi="Arial"/>
                <w:sz w:val="20"/>
                <w:szCs w:val="20"/>
              </w:rPr>
              <w:t>[3] De dokter heeft u verteld dat regelmatig bewegen een positief effect kan hebben op de depressie. Dagelijks een wandeling maken of hardlopen kan een gunstige invloed hebben op uw depressie. Ook krachttraining in de sportschool of ontspanningsoefeningen doen kan u helpen. Probeert u het uit of bewegen ook voor u een gunstig effect heeft op uw depressie en kijk wat voor u het prettigste is.</w:t>
            </w:r>
          </w:p>
          <w:p w14:paraId="69074F32" w14:textId="77777777" w:rsidR="008E0034" w:rsidRDefault="008E0034" w:rsidP="008E0034">
            <w:pPr>
              <w:pStyle w:val="TableContents"/>
              <w:widowControl w:val="0"/>
              <w:rPr>
                <w:rFonts w:ascii="Arial" w:hAnsi="Arial"/>
                <w:color w:val="000000" w:themeColor="text1"/>
                <w:sz w:val="20"/>
                <w:szCs w:val="20"/>
              </w:rPr>
            </w:pPr>
          </w:p>
          <w:p w14:paraId="5876150B" w14:textId="5DD75489" w:rsidR="008E0034" w:rsidRDefault="008E0034" w:rsidP="008E0034">
            <w:pPr>
              <w:widowControl w:val="0"/>
              <w:rPr>
                <w:rFonts w:ascii="Arial" w:hAnsi="Arial"/>
                <w:sz w:val="20"/>
                <w:szCs w:val="20"/>
              </w:rPr>
            </w:pPr>
            <w:r>
              <w:rPr>
                <w:rFonts w:ascii="Arial" w:hAnsi="Arial"/>
                <w:sz w:val="20"/>
                <w:szCs w:val="20"/>
              </w:rPr>
              <w:t xml:space="preserve">[4] De huisarts zal u </w:t>
            </w:r>
            <w:commentRangeStart w:id="125"/>
            <w:r>
              <w:rPr>
                <w:rFonts w:ascii="Arial" w:hAnsi="Arial"/>
                <w:sz w:val="20"/>
                <w:szCs w:val="20"/>
              </w:rPr>
              <w:t>doorverw</w:t>
            </w:r>
            <w:ins w:id="126" w:author="Medlock, S.K." w:date="2021-05-06T14:08:00Z">
              <w:r w:rsidR="00C90CD0">
                <w:rPr>
                  <w:rFonts w:ascii="Arial" w:hAnsi="Arial"/>
                  <w:sz w:val="20"/>
                  <w:szCs w:val="20"/>
                </w:rPr>
                <w:t>ij</w:t>
              </w:r>
            </w:ins>
            <w:del w:id="127" w:author="Medlock, S.K." w:date="2021-05-06T14:08:00Z">
              <w:r w:rsidDel="00C90CD0">
                <w:rPr>
                  <w:rFonts w:ascii="Arial" w:hAnsi="Arial"/>
                  <w:sz w:val="20"/>
                  <w:szCs w:val="20"/>
                </w:rPr>
                <w:delText>e</w:delText>
              </w:r>
            </w:del>
            <w:r>
              <w:rPr>
                <w:rFonts w:ascii="Arial" w:hAnsi="Arial"/>
                <w:sz w:val="20"/>
                <w:szCs w:val="20"/>
              </w:rPr>
              <w:t>zen</w:t>
            </w:r>
            <w:commentRangeEnd w:id="125"/>
            <w:r w:rsidR="00C90CD0">
              <w:rPr>
                <w:rStyle w:val="CommentReference"/>
              </w:rPr>
              <w:commentReference w:id="125"/>
            </w:r>
            <w:r>
              <w:rPr>
                <w:rFonts w:ascii="Arial" w:hAnsi="Arial"/>
                <w:sz w:val="20"/>
                <w:szCs w:val="20"/>
              </w:rPr>
              <w:t xml:space="preserve"> naar een (ouderen)psychiater. Overleg met uw huisarts voor een (ouderen)psychiater bij u in de buurt. {{free text}}</w:t>
            </w:r>
          </w:p>
          <w:p w14:paraId="451225B5" w14:textId="77777777" w:rsidR="008E0034" w:rsidRDefault="008E0034" w:rsidP="008E0034">
            <w:pPr>
              <w:pStyle w:val="TableContents"/>
              <w:widowControl w:val="0"/>
              <w:rPr>
                <w:rFonts w:ascii="Arial" w:hAnsi="Arial"/>
                <w:sz w:val="20"/>
                <w:szCs w:val="20"/>
              </w:rPr>
            </w:pPr>
          </w:p>
          <w:p w14:paraId="643D5B02" w14:textId="2C8D1C87" w:rsidR="008E0034" w:rsidRDefault="008E0034" w:rsidP="008E0034">
            <w:pPr>
              <w:widowControl w:val="0"/>
              <w:rPr>
                <w:rFonts w:ascii="Arial" w:hAnsi="Arial"/>
                <w:sz w:val="20"/>
                <w:szCs w:val="20"/>
              </w:rPr>
            </w:pPr>
            <w:r>
              <w:rPr>
                <w:rFonts w:ascii="Arial" w:hAnsi="Arial"/>
                <w:sz w:val="20"/>
                <w:szCs w:val="20"/>
              </w:rPr>
              <w:t>[5] De huisarts zal u doorverw</w:t>
            </w:r>
            <w:del w:id="128" w:author="Medlock, S.K." w:date="2021-05-06T14:09:00Z">
              <w:r w:rsidDel="00C90CD0">
                <w:rPr>
                  <w:rFonts w:ascii="Arial" w:hAnsi="Arial"/>
                  <w:sz w:val="20"/>
                  <w:szCs w:val="20"/>
                </w:rPr>
                <w:delText>e</w:delText>
              </w:r>
            </w:del>
            <w:ins w:id="129" w:author="Medlock, S.K." w:date="2021-05-06T14:09:00Z">
              <w:r w:rsidR="00C90CD0">
                <w:rPr>
                  <w:rFonts w:ascii="Arial" w:hAnsi="Arial"/>
                  <w:sz w:val="20"/>
                  <w:szCs w:val="20"/>
                </w:rPr>
                <w:t>ij</w:t>
              </w:r>
            </w:ins>
            <w:r>
              <w:rPr>
                <w:rFonts w:ascii="Arial" w:hAnsi="Arial"/>
                <w:sz w:val="20"/>
                <w:szCs w:val="20"/>
              </w:rPr>
              <w:t>zen naar een psycholoog. Overleg met uw huisarts voor een psycholoog bij u in de buurt. {{free text}}.</w:t>
            </w:r>
          </w:p>
          <w:p w14:paraId="20D935CB" w14:textId="77777777" w:rsidR="008E0034" w:rsidRDefault="008E0034" w:rsidP="008E0034">
            <w:pPr>
              <w:pStyle w:val="TableContents"/>
              <w:widowControl w:val="0"/>
              <w:rPr>
                <w:rFonts w:ascii="Arial" w:hAnsi="Arial"/>
                <w:sz w:val="20"/>
                <w:szCs w:val="20"/>
              </w:rPr>
            </w:pPr>
          </w:p>
          <w:p w14:paraId="47F16CF6" w14:textId="77777777" w:rsidR="008E0034" w:rsidRDefault="008E0034" w:rsidP="008E0034">
            <w:pPr>
              <w:widowControl w:val="0"/>
              <w:rPr>
                <w:rFonts w:ascii="Arial" w:hAnsi="Arial"/>
                <w:sz w:val="20"/>
                <w:szCs w:val="20"/>
              </w:rPr>
            </w:pPr>
            <w:r>
              <w:rPr>
                <w:rFonts w:ascii="Arial" w:hAnsi="Arial"/>
                <w:sz w:val="20"/>
                <w:szCs w:val="20"/>
              </w:rPr>
              <w:t>[6] Doorverwijzing naar een praktijkondersteuner van de huisarts. {{free text}}</w:t>
            </w:r>
            <w:r>
              <w:rPr>
                <w:rFonts w:ascii="Arial" w:hAnsi="Arial" w:cs="Times New Roman"/>
                <w:sz w:val="20"/>
                <w:szCs w:val="20"/>
              </w:rPr>
              <w:t xml:space="preserve"> Let op, u maakt zelf een afspraak.</w:t>
            </w:r>
          </w:p>
          <w:p w14:paraId="13EDE666" w14:textId="77777777" w:rsidR="008E0034" w:rsidRDefault="008E0034" w:rsidP="008E0034">
            <w:pPr>
              <w:widowControl w:val="0"/>
              <w:rPr>
                <w:rFonts w:ascii="Arial" w:hAnsi="Arial"/>
                <w:sz w:val="20"/>
                <w:szCs w:val="20"/>
              </w:rPr>
            </w:pPr>
          </w:p>
          <w:p w14:paraId="28AC800B" w14:textId="77777777" w:rsidR="008E0034" w:rsidRDefault="008E0034" w:rsidP="008E0034">
            <w:pPr>
              <w:widowControl w:val="0"/>
              <w:rPr>
                <w:rFonts w:ascii="Arial" w:hAnsi="Arial"/>
                <w:sz w:val="20"/>
                <w:szCs w:val="20"/>
              </w:rPr>
            </w:pPr>
            <w:r>
              <w:rPr>
                <w:rFonts w:ascii="Arial" w:hAnsi="Arial"/>
                <w:sz w:val="20"/>
                <w:szCs w:val="20"/>
              </w:rPr>
              <w:t>[7] Doorverwijzing naar een andere specialist, {{free text}}. U hoeft hier zelf geen afspraak voor te maken. U krijgt een brief toegestuurd met informatie over de nieuwe afspraak. Heeft u na twee weken geen brief ontvangen? Neem dan contact met ons op.</w:t>
            </w:r>
          </w:p>
          <w:p w14:paraId="7CB8E72E" w14:textId="77777777" w:rsidR="008E0034" w:rsidRDefault="008E0034" w:rsidP="008E0034">
            <w:pPr>
              <w:widowControl w:val="0"/>
            </w:pPr>
          </w:p>
          <w:p w14:paraId="5C89D0F6" w14:textId="77777777" w:rsidR="008E0034" w:rsidRDefault="008E0034" w:rsidP="008E0034">
            <w:pPr>
              <w:widowControl w:val="0"/>
              <w:rPr>
                <w:rFonts w:ascii="Arial" w:hAnsi="Arial"/>
                <w:sz w:val="20"/>
                <w:szCs w:val="20"/>
              </w:rPr>
            </w:pPr>
            <w:r>
              <w:rPr>
                <w:rFonts w:ascii="Arial" w:hAnsi="Arial"/>
                <w:sz w:val="20"/>
                <w:szCs w:val="20"/>
              </w:rPr>
              <w:t>[10] Doorverwijzing naar andere specialist. {{free text}} Let op, u maakt zelf een afspraak. Van de dokter heeft u hier een brief over gekregen.</w:t>
            </w:r>
          </w:p>
          <w:p w14:paraId="2E2253F2" w14:textId="77777777" w:rsidR="008E0034" w:rsidRDefault="008E0034" w:rsidP="008E0034">
            <w:pPr>
              <w:pStyle w:val="TableContents"/>
              <w:widowControl w:val="0"/>
              <w:rPr>
                <w:rFonts w:ascii="Arial" w:hAnsi="Arial"/>
                <w:sz w:val="20"/>
                <w:szCs w:val="20"/>
              </w:rPr>
            </w:pPr>
          </w:p>
          <w:p w14:paraId="75FB37F0" w14:textId="77777777" w:rsidR="008E0034" w:rsidRDefault="008E0034" w:rsidP="008E0034">
            <w:pPr>
              <w:pStyle w:val="TableContents"/>
              <w:widowControl w:val="0"/>
              <w:rPr>
                <w:rFonts w:ascii="Arial" w:hAnsi="Arial"/>
                <w:sz w:val="20"/>
                <w:szCs w:val="20"/>
              </w:rPr>
            </w:pPr>
            <w:r>
              <w:rPr>
                <w:rFonts w:ascii="Arial" w:hAnsi="Arial"/>
                <w:sz w:val="20"/>
                <w:szCs w:val="20"/>
              </w:rPr>
              <w:t>[8] Gebruik dit medicijn zoals u tot nu toe doet</w:t>
            </w:r>
          </w:p>
          <w:p w14:paraId="419DE7E6" w14:textId="77777777" w:rsidR="008E0034" w:rsidRDefault="008E0034" w:rsidP="008E0034">
            <w:pPr>
              <w:pStyle w:val="TableContents"/>
              <w:widowControl w:val="0"/>
              <w:rPr>
                <w:rFonts w:ascii="Arial" w:hAnsi="Arial"/>
                <w:sz w:val="20"/>
                <w:szCs w:val="20"/>
              </w:rPr>
            </w:pPr>
          </w:p>
          <w:p w14:paraId="61D64A2E" w14:textId="77777777" w:rsidR="008E0034" w:rsidRDefault="008E0034" w:rsidP="008E0034">
            <w:pPr>
              <w:pStyle w:val="TableContents"/>
              <w:widowControl w:val="0"/>
              <w:rPr>
                <w:rFonts w:ascii="Arial" w:hAnsi="Arial"/>
                <w:sz w:val="20"/>
                <w:szCs w:val="20"/>
              </w:rPr>
            </w:pPr>
            <w:r>
              <w:rPr>
                <w:rFonts w:ascii="Arial" w:hAnsi="Arial"/>
                <w:sz w:val="20"/>
                <w:szCs w:val="20"/>
              </w:rPr>
              <w:lastRenderedPageBreak/>
              <w:t>[9]{{free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74E8A890" w14:textId="52ABEF79" w:rsidR="008E0034" w:rsidRDefault="00087CD0" w:rsidP="008E0034">
            <w:pPr>
              <w:pStyle w:val="TableContents"/>
              <w:widowControl w:val="0"/>
              <w:rPr>
                <w:rFonts w:ascii="Arial" w:hAnsi="Arial"/>
                <w:sz w:val="20"/>
                <w:szCs w:val="20"/>
              </w:rPr>
            </w:pPr>
            <w:hyperlink r:id="rId51" w:history="1">
              <w:r w:rsidR="008E0034" w:rsidRPr="00E863A8">
                <w:rPr>
                  <w:rStyle w:val="Hyperlink"/>
                  <w:rFonts w:ascii="Arial" w:hAnsi="Arial"/>
                  <w:sz w:val="20"/>
                  <w:szCs w:val="20"/>
                </w:rPr>
                <w:t>refpage 8</w:t>
              </w:r>
            </w:hyperlink>
          </w:p>
        </w:tc>
      </w:tr>
      <w:tr w:rsidR="008E0034" w14:paraId="4EF1F59E"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00A3F6F6" w14:textId="77777777" w:rsidR="008E0034" w:rsidRPr="00D45A17" w:rsidRDefault="008E0034" w:rsidP="008E0034">
            <w:pPr>
              <w:pStyle w:val="TableContents"/>
              <w:widowControl w:val="0"/>
              <w:rPr>
                <w:rFonts w:ascii="Arial" w:hAnsi="Arial"/>
                <w:sz w:val="20"/>
                <w:szCs w:val="20"/>
              </w:rPr>
            </w:pPr>
            <w:r w:rsidRPr="00ED0D05">
              <w:rPr>
                <w:rFonts w:ascii="Arial" w:hAnsi="Arial"/>
                <w:sz w:val="20"/>
                <w:szCs w:val="20"/>
                <w:highlight w:val="green"/>
              </w:rPr>
              <w:lastRenderedPageBreak/>
              <w:t>20</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D45EBE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antidepressants  excluding citalopram, sertraline, nortriptyline</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E788B2F"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2180763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N06A</w:t>
            </w:r>
          </w:p>
          <w:p w14:paraId="5844AA19"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N06AB04</w:t>
            </w:r>
          </w:p>
          <w:p w14:paraId="5D3E53C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N06AB06</w:t>
            </w:r>
          </w:p>
          <w:p w14:paraId="3B21CDB1" w14:textId="77777777" w:rsidR="008E0034" w:rsidRDefault="008E0034" w:rsidP="008E0034">
            <w:pPr>
              <w:pStyle w:val="TableContents"/>
              <w:widowControl w:val="0"/>
              <w:rPr>
                <w:rFonts w:ascii="Arial" w:hAnsi="Arial"/>
                <w:sz w:val="20"/>
                <w:szCs w:val="20"/>
              </w:rPr>
            </w:pPr>
            <w:r>
              <w:rPr>
                <w:rFonts w:ascii="Arial" w:hAnsi="Arial"/>
                <w:sz w:val="20"/>
                <w:szCs w:val="20"/>
              </w:rPr>
              <w:t>AND NOT N06AA10</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1ADCE08F"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269F9EF3"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4A19150"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Als een antidepressivum nodig is voor de behandeling van een </w:t>
            </w:r>
            <w:r>
              <w:rPr>
                <w:rFonts w:ascii="Arial" w:hAnsi="Arial"/>
                <w:b/>
                <w:bCs/>
                <w:sz w:val="20"/>
                <w:szCs w:val="20"/>
              </w:rPr>
              <w:t>depressie</w:t>
            </w:r>
            <w:r>
              <w:rPr>
                <w:rFonts w:ascii="Arial" w:hAnsi="Arial"/>
                <w:sz w:val="20"/>
                <w:szCs w:val="20"/>
              </w:rPr>
              <w:t xml:space="preserve"> dan hebben citalopram en sertraline de voorkeur. Indien TCA nodig is dan heeft  nortriptyline de voorkeur.</w:t>
            </w:r>
          </w:p>
          <w:p w14:paraId="55509D60" w14:textId="77777777" w:rsidR="008E0034" w:rsidRDefault="008E0034" w:rsidP="008E0034">
            <w:pPr>
              <w:pStyle w:val="TableContents"/>
              <w:widowControl w:val="0"/>
              <w:rPr>
                <w:rFonts w:ascii="Arial" w:hAnsi="Arial"/>
                <w:sz w:val="20"/>
                <w:szCs w:val="20"/>
              </w:rPr>
            </w:pPr>
          </w:p>
          <w:p w14:paraId="10B25A9F"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Als medicamenteuze therapie bij een </w:t>
            </w:r>
            <w:r>
              <w:rPr>
                <w:rFonts w:ascii="Arial" w:hAnsi="Arial"/>
                <w:b/>
                <w:bCs/>
                <w:sz w:val="20"/>
                <w:szCs w:val="20"/>
              </w:rPr>
              <w:t>angststoornis</w:t>
            </w:r>
            <w:r>
              <w:rPr>
                <w:rFonts w:ascii="Arial" w:hAnsi="Arial"/>
                <w:sz w:val="20"/>
                <w:szCs w:val="20"/>
              </w:rPr>
              <w:t xml:space="preserve"> nodig is dan heeft sertraline de voorkeur.</w:t>
            </w:r>
          </w:p>
          <w:p w14:paraId="254B4B13" w14:textId="77777777" w:rsidR="008E0034" w:rsidRDefault="008E0034" w:rsidP="008E0034">
            <w:pPr>
              <w:pStyle w:val="TableContents"/>
              <w:widowControl w:val="0"/>
              <w:rPr>
                <w:rFonts w:ascii="Arial" w:hAnsi="Arial"/>
                <w:sz w:val="20"/>
                <w:szCs w:val="20"/>
              </w:rPr>
            </w:pPr>
          </w:p>
          <w:p w14:paraId="548BCC0D"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neuropatische pijn</w:t>
            </w:r>
            <w:r>
              <w:rPr>
                <w:rFonts w:ascii="Arial" w:hAnsi="Arial"/>
                <w:sz w:val="20"/>
                <w:szCs w:val="20"/>
              </w:rPr>
              <w:t>, overweeg nortriptyline, duloxetine, gabapentine of pregabaline. Controleer effectiviteit; vaker zijn de bijwerkingen groter dan het effect.</w:t>
            </w:r>
          </w:p>
          <w:p w14:paraId="121FF8C0" w14:textId="77777777" w:rsidR="008E0034" w:rsidRDefault="008E0034" w:rsidP="008E0034">
            <w:pPr>
              <w:pStyle w:val="TableContents"/>
              <w:widowControl w:val="0"/>
              <w:rPr>
                <w:rFonts w:ascii="Arial" w:hAnsi="Arial"/>
                <w:sz w:val="20"/>
                <w:szCs w:val="20"/>
              </w:rPr>
            </w:pPr>
          </w:p>
          <w:p w14:paraId="6F96920C" w14:textId="77777777" w:rsidR="008E0034" w:rsidRDefault="008E0034" w:rsidP="008E0034">
            <w:pPr>
              <w:pStyle w:val="TableContents"/>
              <w:widowControl w:val="0"/>
            </w:pPr>
            <w:r>
              <w:rPr>
                <w:rFonts w:ascii="Arial" w:hAnsi="Arial"/>
                <w:sz w:val="20"/>
                <w:szCs w:val="20"/>
              </w:rPr>
              <w:t>[1] Vervangen door citalopram begindosering 10 mg (of 4 druppels = 8 mg) per dag, afhankelijk van de individuele respons max. 20 mg (of 8 druppels = 16 mg) per dag. [</w:t>
            </w:r>
            <w:hyperlink r:id="rId52">
              <w:r>
                <w:rPr>
                  <w:rStyle w:val="Hyperlink"/>
                </w:rPr>
                <w:t>https://www.farmacotherapeutischkompas.nl/bladeren/preparaatteksten/c/citalopram</w:t>
              </w:r>
            </w:hyperlink>
            <w:r>
              <w:rPr>
                <w:rFonts w:ascii="Arial" w:hAnsi="Arial"/>
                <w:sz w:val="20"/>
                <w:szCs w:val="20"/>
              </w:rPr>
              <w:t>]</w:t>
            </w:r>
          </w:p>
          <w:p w14:paraId="7E6DCE51" w14:textId="77777777" w:rsidR="008E0034" w:rsidRDefault="008E0034" w:rsidP="008E0034">
            <w:pPr>
              <w:pStyle w:val="TableContents"/>
              <w:widowControl w:val="0"/>
            </w:pPr>
            <w:r>
              <w:rPr>
                <w:rFonts w:ascii="Arial" w:hAnsi="Arial"/>
                <w:sz w:val="20"/>
                <w:szCs w:val="20"/>
              </w:rPr>
              <w:t>[2] Vervangen door sertraline Startdosis  50 mg 1dd. Indien nodig verhogen 1x week met 50 mg 1x daags, maximaal 200 mg 1x daags. [</w:t>
            </w:r>
            <w:hyperlink r:id="rId53">
              <w:r>
                <w:rPr>
                  <w:rStyle w:val="Hyperlink"/>
                </w:rPr>
                <w:t>https://www.farmacotherapeutischkompas.nl/bladeren/preparaatteksten/s/sertraline</w:t>
              </w:r>
            </w:hyperlink>
            <w:r>
              <w:rPr>
                <w:rFonts w:ascii="Arial" w:hAnsi="Arial"/>
                <w:sz w:val="20"/>
                <w:szCs w:val="20"/>
              </w:rPr>
              <w: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590F249" w14:textId="77777777" w:rsidR="008E0034" w:rsidRDefault="008E0034" w:rsidP="008E0034">
            <w:pPr>
              <w:pStyle w:val="TableContents"/>
              <w:widowControl w:val="0"/>
              <w:rPr>
                <w:rFonts w:ascii="Arial" w:hAnsi="Arial"/>
                <w:sz w:val="20"/>
                <w:szCs w:val="20"/>
              </w:rPr>
            </w:pPr>
          </w:p>
          <w:p w14:paraId="34ABB3E9" w14:textId="77777777" w:rsidR="008E0034" w:rsidRDefault="008E0034" w:rsidP="008E0034">
            <w:pPr>
              <w:pStyle w:val="TableContents"/>
              <w:widowControl w:val="0"/>
              <w:rPr>
                <w:rFonts w:ascii="Arial" w:hAnsi="Arial"/>
                <w:sz w:val="20"/>
                <w:szCs w:val="20"/>
              </w:rPr>
            </w:pPr>
          </w:p>
          <w:p w14:paraId="3A21BFDF" w14:textId="77777777" w:rsidR="008E0034" w:rsidRDefault="008E0034" w:rsidP="008E0034">
            <w:pPr>
              <w:pStyle w:val="TableContents"/>
              <w:widowControl w:val="0"/>
              <w:rPr>
                <w:rFonts w:ascii="Arial" w:hAnsi="Arial"/>
                <w:sz w:val="20"/>
                <w:szCs w:val="20"/>
              </w:rPr>
            </w:pPr>
          </w:p>
          <w:p w14:paraId="3BCA99C4" w14:textId="77777777" w:rsidR="008E0034" w:rsidRDefault="008E0034" w:rsidP="008E0034">
            <w:pPr>
              <w:pStyle w:val="TableContents"/>
              <w:widowControl w:val="0"/>
              <w:rPr>
                <w:rFonts w:ascii="Arial" w:hAnsi="Arial"/>
                <w:sz w:val="20"/>
                <w:szCs w:val="20"/>
              </w:rPr>
            </w:pPr>
          </w:p>
          <w:p w14:paraId="6679C02E" w14:textId="77777777" w:rsidR="008E0034" w:rsidRDefault="008E0034" w:rsidP="008E0034">
            <w:pPr>
              <w:pStyle w:val="TableContents"/>
              <w:widowControl w:val="0"/>
              <w:rPr>
                <w:rFonts w:ascii="Arial" w:hAnsi="Arial"/>
                <w:sz w:val="20"/>
                <w:szCs w:val="20"/>
              </w:rPr>
            </w:pPr>
          </w:p>
          <w:p w14:paraId="67CE8597" w14:textId="77777777" w:rsidR="008E0034" w:rsidRDefault="008E0034" w:rsidP="008E0034">
            <w:pPr>
              <w:pStyle w:val="TableContents"/>
              <w:widowControl w:val="0"/>
              <w:rPr>
                <w:rFonts w:ascii="Arial" w:hAnsi="Arial"/>
                <w:sz w:val="20"/>
                <w:szCs w:val="20"/>
              </w:rPr>
            </w:pPr>
          </w:p>
          <w:p w14:paraId="78E7ECBC" w14:textId="77777777" w:rsidR="008E0034" w:rsidRDefault="008E0034" w:rsidP="008E0034">
            <w:pPr>
              <w:pStyle w:val="TableContents"/>
              <w:widowControl w:val="0"/>
              <w:rPr>
                <w:rFonts w:ascii="Arial" w:hAnsi="Arial"/>
                <w:sz w:val="20"/>
                <w:szCs w:val="20"/>
              </w:rPr>
            </w:pPr>
          </w:p>
          <w:p w14:paraId="7471E44D" w14:textId="77777777" w:rsidR="008E0034" w:rsidRDefault="008E0034" w:rsidP="008E0034">
            <w:pPr>
              <w:pStyle w:val="TableContents"/>
              <w:widowControl w:val="0"/>
              <w:rPr>
                <w:rFonts w:ascii="Arial" w:hAnsi="Arial"/>
                <w:sz w:val="20"/>
                <w:szCs w:val="20"/>
              </w:rPr>
            </w:pPr>
          </w:p>
          <w:p w14:paraId="50504F7D" w14:textId="77777777" w:rsidR="008E0034" w:rsidRDefault="008E0034" w:rsidP="008E0034">
            <w:pPr>
              <w:pStyle w:val="TableContents"/>
              <w:widowControl w:val="0"/>
              <w:rPr>
                <w:rFonts w:ascii="Arial" w:hAnsi="Arial"/>
                <w:sz w:val="20"/>
                <w:szCs w:val="20"/>
              </w:rPr>
            </w:pPr>
          </w:p>
          <w:p w14:paraId="34064F71" w14:textId="77777777" w:rsidR="008E0034" w:rsidRDefault="008E0034" w:rsidP="008E0034">
            <w:pPr>
              <w:pStyle w:val="TableContents"/>
              <w:widowControl w:val="0"/>
              <w:rPr>
                <w:rFonts w:ascii="Arial" w:hAnsi="Arial"/>
                <w:sz w:val="20"/>
                <w:szCs w:val="20"/>
              </w:rPr>
            </w:pPr>
          </w:p>
          <w:p w14:paraId="71228481" w14:textId="77777777" w:rsidR="008E0034" w:rsidRDefault="008E0034" w:rsidP="008E0034">
            <w:pPr>
              <w:pStyle w:val="TableContents"/>
              <w:widowControl w:val="0"/>
              <w:rPr>
                <w:rFonts w:ascii="Arial" w:hAnsi="Arial"/>
                <w:sz w:val="20"/>
                <w:szCs w:val="20"/>
              </w:rPr>
            </w:pPr>
          </w:p>
          <w:p w14:paraId="54423CA0" w14:textId="77777777" w:rsidR="008E0034" w:rsidRDefault="008E0034" w:rsidP="008E0034">
            <w:pPr>
              <w:pStyle w:val="TableContents"/>
              <w:widowControl w:val="0"/>
              <w:rPr>
                <w:rFonts w:ascii="Arial" w:hAnsi="Arial"/>
                <w:sz w:val="20"/>
                <w:szCs w:val="20"/>
              </w:rPr>
            </w:pPr>
          </w:p>
          <w:p w14:paraId="0C1CB865" w14:textId="77777777" w:rsidR="008E0034" w:rsidRDefault="008E0034" w:rsidP="008E0034">
            <w:pPr>
              <w:pStyle w:val="TableContents"/>
              <w:widowControl w:val="0"/>
              <w:rPr>
                <w:rFonts w:ascii="Arial" w:hAnsi="Arial"/>
                <w:sz w:val="20"/>
                <w:szCs w:val="20"/>
              </w:rPr>
            </w:pPr>
          </w:p>
          <w:p w14:paraId="44DAAE3E" w14:textId="77777777" w:rsidR="008E0034" w:rsidRDefault="008E0034" w:rsidP="008E0034">
            <w:pPr>
              <w:pStyle w:val="TableContents"/>
              <w:widowControl w:val="0"/>
              <w:rPr>
                <w:rFonts w:ascii="Arial" w:hAnsi="Arial"/>
                <w:sz w:val="20"/>
                <w:szCs w:val="20"/>
              </w:rPr>
            </w:pPr>
          </w:p>
          <w:p w14:paraId="145B592B" w14:textId="77777777" w:rsidR="008E0034" w:rsidRDefault="008E0034" w:rsidP="008E0034">
            <w:pPr>
              <w:pStyle w:val="TableContents"/>
              <w:widowControl w:val="0"/>
              <w:rPr>
                <w:rFonts w:ascii="Arial" w:hAnsi="Arial"/>
                <w:sz w:val="20"/>
                <w:szCs w:val="20"/>
              </w:rPr>
            </w:pPr>
          </w:p>
          <w:p w14:paraId="0F787588" w14:textId="77777777" w:rsidR="008E0034" w:rsidRDefault="008E0034" w:rsidP="008E0034">
            <w:pPr>
              <w:pStyle w:val="TableContents"/>
              <w:widowControl w:val="0"/>
              <w:rPr>
                <w:rFonts w:ascii="Arial" w:hAnsi="Arial"/>
                <w:sz w:val="20"/>
                <w:szCs w:val="20"/>
              </w:rPr>
            </w:pPr>
          </w:p>
          <w:p w14:paraId="1B418AA5" w14:textId="77777777" w:rsidR="008E0034" w:rsidRDefault="008E0034" w:rsidP="008E0034">
            <w:pPr>
              <w:pStyle w:val="TableContents"/>
              <w:widowControl w:val="0"/>
              <w:rPr>
                <w:rFonts w:ascii="Arial" w:hAnsi="Arial"/>
                <w:sz w:val="20"/>
                <w:szCs w:val="20"/>
              </w:rPr>
            </w:pPr>
          </w:p>
          <w:p w14:paraId="3C70A42C" w14:textId="77777777" w:rsidR="008E0034" w:rsidRDefault="008E0034" w:rsidP="008E0034">
            <w:pPr>
              <w:pStyle w:val="TableContents"/>
              <w:widowControl w:val="0"/>
              <w:rPr>
                <w:rFonts w:ascii="Arial" w:hAnsi="Arial"/>
                <w:sz w:val="20"/>
                <w:szCs w:val="20"/>
              </w:rPr>
            </w:pPr>
            <w:r>
              <w:rPr>
                <w:rFonts w:ascii="Arial" w:hAnsi="Arial"/>
                <w:sz w:val="20"/>
                <w:szCs w:val="20"/>
              </w:rPr>
              <w:t>[1]Vervangen door citalopram 10mg/dag.</w:t>
            </w:r>
          </w:p>
          <w:p w14:paraId="485709B8" w14:textId="77777777" w:rsidR="008E0034" w:rsidRDefault="008E0034" w:rsidP="008E0034">
            <w:pPr>
              <w:pStyle w:val="TableContents"/>
              <w:widowControl w:val="0"/>
              <w:rPr>
                <w:rFonts w:ascii="Arial" w:hAnsi="Arial"/>
                <w:sz w:val="20"/>
                <w:szCs w:val="20"/>
              </w:rPr>
            </w:pPr>
          </w:p>
          <w:p w14:paraId="4E1CBA99" w14:textId="77777777" w:rsidR="008E0034" w:rsidRDefault="008E0034" w:rsidP="008E0034">
            <w:pPr>
              <w:pStyle w:val="TableContents"/>
              <w:widowControl w:val="0"/>
              <w:rPr>
                <w:rFonts w:ascii="Arial" w:hAnsi="Arial"/>
                <w:sz w:val="20"/>
                <w:szCs w:val="20"/>
              </w:rPr>
            </w:pPr>
            <w:r>
              <w:rPr>
                <w:rFonts w:ascii="Arial" w:hAnsi="Arial"/>
                <w:sz w:val="20"/>
                <w:szCs w:val="20"/>
              </w:rPr>
              <w:t>[2]Vervangen door sertraline 50mg 1dd.</w:t>
            </w:r>
          </w:p>
          <w:p w14:paraId="3F2F68DB"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8D67B45" w14:textId="77777777" w:rsidR="008E0034" w:rsidRDefault="008E0034" w:rsidP="008E0034">
            <w:pPr>
              <w:widowControl w:val="0"/>
              <w:rPr>
                <w:rFonts w:ascii="Arial" w:hAnsi="Arial"/>
                <w:sz w:val="20"/>
                <w:szCs w:val="20"/>
              </w:rPr>
            </w:pPr>
            <w:r>
              <w:rPr>
                <w:rFonts w:ascii="Arial" w:hAnsi="Arial"/>
                <w:sz w:val="20"/>
                <w:szCs w:val="20"/>
              </w:rPr>
              <w:t>[1]  Vervangen door citalopram.</w:t>
            </w:r>
          </w:p>
          <w:p w14:paraId="7743B425" w14:textId="77777777" w:rsidR="008E0034" w:rsidRDefault="008E0034" w:rsidP="008E0034">
            <w:pPr>
              <w:widowControl w:val="0"/>
              <w:rPr>
                <w:rFonts w:ascii="Arial" w:hAnsi="Arial"/>
                <w:sz w:val="20"/>
                <w:szCs w:val="20"/>
              </w:rPr>
            </w:pPr>
            <w:r>
              <w:rPr>
                <w:rFonts w:ascii="Arial" w:hAnsi="Arial"/>
                <w:sz w:val="20"/>
                <w:szCs w:val="20"/>
              </w:rPr>
              <w:t>Neem  citalopram in volgens de instructies van de apotheek. Vraag de apotheek naar de meest voorkomende bijwerkingen.</w:t>
            </w:r>
          </w:p>
          <w:p w14:paraId="7B62E47A" w14:textId="77777777" w:rsidR="008E0034" w:rsidRDefault="008E0034" w:rsidP="008E0034">
            <w:pPr>
              <w:widowControl w:val="0"/>
              <w:rPr>
                <w:rFonts w:ascii="Arial" w:hAnsi="Arial"/>
                <w:sz w:val="20"/>
                <w:szCs w:val="20"/>
              </w:rPr>
            </w:pPr>
          </w:p>
          <w:p w14:paraId="1BE41209" w14:textId="77777777" w:rsidR="008E0034" w:rsidRDefault="008E0034" w:rsidP="008E0034">
            <w:pPr>
              <w:widowControl w:val="0"/>
              <w:rPr>
                <w:rFonts w:ascii="Arial" w:hAnsi="Arial"/>
                <w:sz w:val="20"/>
                <w:szCs w:val="20"/>
              </w:rPr>
            </w:pPr>
            <w:r>
              <w:rPr>
                <w:rFonts w:ascii="Arial" w:hAnsi="Arial"/>
                <w:sz w:val="20"/>
                <w:szCs w:val="20"/>
              </w:rPr>
              <w:t>[2]  Vervangen door sertraline.</w:t>
            </w:r>
          </w:p>
          <w:p w14:paraId="1794A489" w14:textId="77777777" w:rsidR="008E0034" w:rsidRDefault="008E0034" w:rsidP="008E0034">
            <w:pPr>
              <w:widowControl w:val="0"/>
              <w:rPr>
                <w:rFonts w:ascii="Arial" w:hAnsi="Arial"/>
                <w:sz w:val="20"/>
                <w:szCs w:val="20"/>
              </w:rPr>
            </w:pPr>
            <w:r>
              <w:rPr>
                <w:rFonts w:ascii="Arial" w:hAnsi="Arial"/>
                <w:sz w:val="20"/>
                <w:szCs w:val="20"/>
              </w:rPr>
              <w:t>Neem sertraline in volgens de instructies van de apotheek. Vraag de apotheek naar de meest voorkomende bijwerkingen.</w:t>
            </w:r>
          </w:p>
          <w:p w14:paraId="3C78D743" w14:textId="77777777" w:rsidR="008E0034" w:rsidRDefault="008E0034" w:rsidP="008E0034">
            <w:pPr>
              <w:widowControl w:val="0"/>
              <w:rPr>
                <w:rFonts w:ascii="Arial" w:hAnsi="Arial"/>
                <w:sz w:val="20"/>
                <w:szCs w:val="20"/>
              </w:rPr>
            </w:pPr>
          </w:p>
          <w:p w14:paraId="02E707BA" w14:textId="77777777" w:rsidR="008E0034" w:rsidRDefault="008E0034" w:rsidP="008E0034">
            <w:pPr>
              <w:widowControl w:val="0"/>
              <w:rPr>
                <w:rFonts w:ascii="Arial" w:hAnsi="Arial"/>
                <w:sz w:val="20"/>
                <w:szCs w:val="20"/>
              </w:rPr>
            </w:pPr>
          </w:p>
          <w:p w14:paraId="74200AA3"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0C450588" w14:textId="37656230" w:rsidR="008E0034" w:rsidRDefault="00087CD0" w:rsidP="008E0034">
            <w:pPr>
              <w:pStyle w:val="TableContents"/>
              <w:widowControl w:val="0"/>
            </w:pPr>
            <w:hyperlink r:id="rId54" w:history="1">
              <w:r w:rsidR="008E0034" w:rsidRPr="00E863A8">
                <w:rPr>
                  <w:rStyle w:val="Hyperlink"/>
                  <w:rFonts w:ascii="Arial" w:hAnsi="Arial"/>
                  <w:sz w:val="20"/>
                  <w:szCs w:val="20"/>
                </w:rPr>
                <w:t>refpage 8</w:t>
              </w:r>
            </w:hyperlink>
          </w:p>
        </w:tc>
      </w:tr>
      <w:tr w:rsidR="008E0034" w14:paraId="6F9D4F2E"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368859E" w14:textId="77777777" w:rsidR="008E0034" w:rsidRPr="00D45A17" w:rsidRDefault="008E0034" w:rsidP="008E0034">
            <w:pPr>
              <w:pStyle w:val="TableContents"/>
              <w:widowControl w:val="0"/>
              <w:rPr>
                <w:rFonts w:ascii="Arial" w:hAnsi="Arial"/>
                <w:sz w:val="20"/>
                <w:szCs w:val="20"/>
              </w:rPr>
            </w:pPr>
            <w:r w:rsidRPr="00ED0D05">
              <w:rPr>
                <w:rFonts w:ascii="Arial" w:hAnsi="Arial"/>
                <w:sz w:val="20"/>
                <w:szCs w:val="20"/>
                <w:highlight w:val="green"/>
              </w:rPr>
              <w:t>21</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BDAC25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antidepressants  excluding citalopram, sertraline, nortriptyline</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25F1399" w14:textId="77777777" w:rsidR="008E0034" w:rsidRDefault="008E0034" w:rsidP="008E0034">
            <w:pPr>
              <w:pStyle w:val="TableContents"/>
              <w:widowControl w:val="0"/>
              <w:rPr>
                <w:rFonts w:ascii="Arial" w:hAnsi="Arial"/>
                <w:sz w:val="20"/>
                <w:szCs w:val="20"/>
              </w:rPr>
            </w:pPr>
            <w:r>
              <w:rPr>
                <w:rFonts w:ascii="Arial" w:hAnsi="Arial"/>
                <w:sz w:val="20"/>
                <w:szCs w:val="20"/>
              </w:rPr>
              <w:t>all</w:t>
            </w:r>
          </w:p>
          <w:p w14:paraId="347F95B2" w14:textId="77777777" w:rsidR="008E0034" w:rsidRDefault="008E0034" w:rsidP="008E0034">
            <w:pPr>
              <w:pStyle w:val="TableContents"/>
              <w:widowControl w:val="0"/>
              <w:rPr>
                <w:rFonts w:ascii="Arial" w:hAnsi="Arial"/>
                <w:sz w:val="20"/>
                <w:szCs w:val="20"/>
              </w:rPr>
            </w:pP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1D9EA19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N06A</w:t>
            </w:r>
          </w:p>
          <w:p w14:paraId="69A9BBC0"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N06AB04</w:t>
            </w:r>
          </w:p>
          <w:p w14:paraId="2F94A0C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N06AB06</w:t>
            </w:r>
          </w:p>
          <w:p w14:paraId="73E98919" w14:textId="77777777" w:rsidR="008E0034" w:rsidRDefault="008E0034" w:rsidP="008E0034">
            <w:pPr>
              <w:pStyle w:val="TableContents"/>
              <w:widowControl w:val="0"/>
              <w:rPr>
                <w:rFonts w:ascii="Arial" w:hAnsi="Arial"/>
                <w:sz w:val="20"/>
                <w:szCs w:val="20"/>
              </w:rPr>
            </w:pPr>
            <w:r>
              <w:rPr>
                <w:rFonts w:ascii="Arial" w:hAnsi="Arial"/>
                <w:sz w:val="20"/>
                <w:szCs w:val="20"/>
              </w:rPr>
              <w:t>AND NOT N06AA10</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613D7FDD" w14:textId="77777777" w:rsidR="008E0034" w:rsidRDefault="008E0034" w:rsidP="008E0034">
            <w:pPr>
              <w:pStyle w:val="TableContents"/>
              <w:widowControl w:val="0"/>
              <w:rPr>
                <w:rFonts w:ascii="Arial" w:hAnsi="Arial"/>
                <w:sz w:val="20"/>
                <w:szCs w:val="20"/>
              </w:rPr>
            </w:pPr>
            <w:r>
              <w:rPr>
                <w:rFonts w:ascii="Arial" w:hAnsi="Arial"/>
                <w:sz w:val="20"/>
                <w:szCs w:val="20"/>
              </w:rPr>
              <w:t>AND age &lt; 80</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0F5F1DD3"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F07E7A4" w14:textId="77777777" w:rsidR="008E0034" w:rsidRDefault="008E0034" w:rsidP="008E0034">
            <w:pPr>
              <w:pStyle w:val="TableContents"/>
              <w:widowControl w:val="0"/>
            </w:pPr>
            <w:r>
              <w:rPr>
                <w:rFonts w:ascii="Arial" w:hAnsi="Arial"/>
                <w:sz w:val="20"/>
                <w:szCs w:val="20"/>
              </w:rPr>
              <w:t>[1] Vervangen door nortriptyline [</w:t>
            </w:r>
            <w:hyperlink r:id="rId55">
              <w:r>
                <w:rPr>
                  <w:rStyle w:val="Hyperlink"/>
                </w:rPr>
                <w:t>https://www.farmacotherapeutischkompas.nl/bladeren/preparaatteksten/n/nortriptyline</w:t>
              </w:r>
            </w:hyperlink>
            <w:r>
              <w:rPr>
                <w:rFonts w:ascii="Arial" w:hAnsi="Arial"/>
                <w:sz w:val="20"/>
                <w:szCs w:val="20"/>
              </w:rPr>
              <w:t>]</w:t>
            </w:r>
          </w:p>
          <w:p w14:paraId="7D4E5D0F" w14:textId="77777777" w:rsidR="008E0034" w:rsidRDefault="008E0034" w:rsidP="008E0034">
            <w:pPr>
              <w:pStyle w:val="TableContents"/>
              <w:widowControl w:val="0"/>
              <w:rPr>
                <w:rFonts w:ascii="Arial" w:hAnsi="Arial"/>
                <w:sz w:val="20"/>
                <w:szCs w:val="20"/>
              </w:rPr>
            </w:pPr>
            <w:r>
              <w:rPr>
                <w:rFonts w:ascii="Arial" w:hAnsi="Arial"/>
                <w:sz w:val="20"/>
                <w:szCs w:val="20"/>
              </w:rPr>
              <w:t>begindosering 10 mg 2-3dd of 25 mg 1dd. Z.n. verhogen tot 150mg/dag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2550A86" w14:textId="77777777" w:rsidR="008E0034" w:rsidRDefault="008E0034" w:rsidP="008E0034">
            <w:pPr>
              <w:pStyle w:val="TableContents"/>
              <w:widowControl w:val="0"/>
              <w:rPr>
                <w:rFonts w:ascii="Arial" w:hAnsi="Arial"/>
                <w:sz w:val="20"/>
                <w:szCs w:val="20"/>
              </w:rPr>
            </w:pPr>
            <w:r>
              <w:rPr>
                <w:rFonts w:ascii="Arial" w:hAnsi="Arial"/>
                <w:sz w:val="20"/>
                <w:szCs w:val="20"/>
              </w:rPr>
              <w:t>[1]Vervangen door nortriptyline 10mg 2-3dd of 25mg 1dd.</w:t>
            </w:r>
          </w:p>
          <w:p w14:paraId="53819D1B"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E74FA43" w14:textId="77777777" w:rsidR="008E0034" w:rsidRDefault="008E0034" w:rsidP="008E0034">
            <w:pPr>
              <w:widowControl w:val="0"/>
              <w:rPr>
                <w:rFonts w:ascii="Arial" w:hAnsi="Arial"/>
                <w:sz w:val="20"/>
                <w:szCs w:val="20"/>
              </w:rPr>
            </w:pPr>
            <w:r>
              <w:rPr>
                <w:rFonts w:ascii="Arial" w:hAnsi="Arial"/>
                <w:sz w:val="20"/>
                <w:szCs w:val="20"/>
              </w:rPr>
              <w:t>[1]  Vervangen door nortriptyline.</w:t>
            </w:r>
          </w:p>
          <w:p w14:paraId="58B1B3EE" w14:textId="77777777" w:rsidR="008E0034" w:rsidRDefault="008E0034" w:rsidP="008E0034">
            <w:pPr>
              <w:widowControl w:val="0"/>
              <w:rPr>
                <w:rFonts w:ascii="Arial" w:hAnsi="Arial"/>
                <w:sz w:val="20"/>
                <w:szCs w:val="20"/>
              </w:rPr>
            </w:pPr>
            <w:r>
              <w:rPr>
                <w:rFonts w:ascii="Arial" w:hAnsi="Arial"/>
                <w:sz w:val="20"/>
                <w:szCs w:val="20"/>
              </w:rPr>
              <w:t>Volg de instructies van de apotheek. Vraag de apotheek naar de meest voorkomende bijwerkingen.</w:t>
            </w:r>
          </w:p>
          <w:p w14:paraId="34509843" w14:textId="77777777" w:rsidR="008E0034" w:rsidRDefault="008E0034" w:rsidP="008E0034">
            <w:pPr>
              <w:widowControl w:val="0"/>
              <w:rPr>
                <w:rFonts w:ascii="Arial" w:hAnsi="Arial"/>
                <w:sz w:val="20"/>
                <w:szCs w:val="20"/>
              </w:rPr>
            </w:pPr>
          </w:p>
          <w:p w14:paraId="12EE2446"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54F2546A" w14:textId="60CA4867" w:rsidR="008E0034" w:rsidRDefault="00087CD0" w:rsidP="008E0034">
            <w:pPr>
              <w:pStyle w:val="TableContents"/>
              <w:widowControl w:val="0"/>
              <w:rPr>
                <w:color w:val="9900FF"/>
              </w:rPr>
            </w:pPr>
            <w:hyperlink r:id="rId56" w:history="1">
              <w:r w:rsidR="008E0034" w:rsidRPr="00E863A8">
                <w:rPr>
                  <w:rStyle w:val="Hyperlink"/>
                  <w:rFonts w:ascii="Arial" w:hAnsi="Arial"/>
                  <w:sz w:val="20"/>
                  <w:szCs w:val="20"/>
                </w:rPr>
                <w:t>refpage 8</w:t>
              </w:r>
            </w:hyperlink>
          </w:p>
        </w:tc>
      </w:tr>
      <w:tr w:rsidR="008E0034" w14:paraId="583748FA"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00F38E67" w14:textId="77777777" w:rsidR="008E0034" w:rsidRPr="00D45A17" w:rsidRDefault="008E0034" w:rsidP="008E0034">
            <w:pPr>
              <w:pStyle w:val="TableContents"/>
              <w:widowControl w:val="0"/>
              <w:rPr>
                <w:rFonts w:ascii="Arial" w:hAnsi="Arial"/>
                <w:sz w:val="20"/>
                <w:szCs w:val="20"/>
              </w:rPr>
            </w:pPr>
            <w:r w:rsidRPr="00ED0D05">
              <w:rPr>
                <w:rFonts w:ascii="Arial" w:hAnsi="Arial"/>
                <w:sz w:val="20"/>
                <w:szCs w:val="20"/>
                <w:highlight w:val="green"/>
              </w:rPr>
              <w:t>22</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AAAAE1B"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antidepressants  excluding citalopram, sertraline, nortriptyline</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0E60D7D"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34A044E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N06A</w:t>
            </w:r>
          </w:p>
          <w:p w14:paraId="0380DF07"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N06AB04</w:t>
            </w:r>
          </w:p>
          <w:p w14:paraId="01F8BDBE"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N06AB06</w:t>
            </w:r>
          </w:p>
          <w:p w14:paraId="3E93C19B" w14:textId="77777777" w:rsidR="008E0034" w:rsidRDefault="008E0034" w:rsidP="008E0034">
            <w:pPr>
              <w:pStyle w:val="TableContents"/>
              <w:widowControl w:val="0"/>
              <w:rPr>
                <w:rFonts w:ascii="Arial" w:hAnsi="Arial"/>
                <w:sz w:val="20"/>
                <w:szCs w:val="20"/>
              </w:rPr>
            </w:pPr>
            <w:r>
              <w:rPr>
                <w:rFonts w:ascii="Arial" w:hAnsi="Arial"/>
                <w:sz w:val="20"/>
                <w:szCs w:val="20"/>
              </w:rPr>
              <w:t>AND NOT N06AA10</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45773383" w14:textId="77777777" w:rsidR="008E0034" w:rsidRDefault="008E0034" w:rsidP="008E0034">
            <w:pPr>
              <w:pStyle w:val="TableContents"/>
              <w:widowControl w:val="0"/>
              <w:rPr>
                <w:rFonts w:ascii="Arial" w:hAnsi="Arial"/>
                <w:sz w:val="20"/>
                <w:szCs w:val="20"/>
              </w:rPr>
            </w:pPr>
            <w:r>
              <w:rPr>
                <w:rFonts w:ascii="Arial" w:hAnsi="Arial"/>
                <w:sz w:val="20"/>
                <w:szCs w:val="20"/>
              </w:rPr>
              <w:t>age &gt;= 80</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08FFF35F"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E2841A0" w14:textId="77777777" w:rsidR="008E0034" w:rsidRDefault="008E0034" w:rsidP="008E0034">
            <w:pPr>
              <w:pStyle w:val="TableContents"/>
              <w:widowControl w:val="0"/>
            </w:pPr>
            <w:r>
              <w:rPr>
                <w:rFonts w:ascii="Arial" w:hAnsi="Arial"/>
                <w:b/>
                <w:sz w:val="20"/>
                <w:szCs w:val="20"/>
              </w:rPr>
              <w:t>Deze patiënt is 80 jaar of ouder.</w:t>
            </w:r>
          </w:p>
          <w:p w14:paraId="496A8738" w14:textId="77777777" w:rsidR="008E0034" w:rsidRDefault="008E0034" w:rsidP="008E0034">
            <w:pPr>
              <w:pStyle w:val="TableContents"/>
              <w:widowControl w:val="0"/>
            </w:pPr>
            <w:r>
              <w:rPr>
                <w:rFonts w:ascii="Arial" w:hAnsi="Arial"/>
                <w:sz w:val="20"/>
                <w:szCs w:val="20"/>
              </w:rPr>
              <w:t>[1] Vervangen door nortriptyline [</w:t>
            </w:r>
            <w:hyperlink r:id="rId57">
              <w:r>
                <w:rPr>
                  <w:rStyle w:val="Hyperlink"/>
                </w:rPr>
                <w:t>https://www.farmacotherapeutischkompas.nl/bladeren/preparaatteksten/n/nortriptyline</w:t>
              </w:r>
            </w:hyperlink>
            <w:r>
              <w:rPr>
                <w:rFonts w:ascii="Arial" w:hAnsi="Arial"/>
                <w:sz w:val="20"/>
                <w:szCs w:val="20"/>
              </w:rPr>
              <w:t>]</w:t>
            </w:r>
          </w:p>
          <w:p w14:paraId="16D23EFF" w14:textId="6C3EE949" w:rsidR="008E0034" w:rsidRPr="00D45A17" w:rsidRDefault="00D45A17" w:rsidP="005B4200">
            <w:pPr>
              <w:rPr>
                <w:rFonts w:ascii="Times New Roman" w:hAnsi="Times New Roman" w:cs="Times New Roman"/>
                <w:color w:val="auto"/>
                <w:lang w:eastAsia="en-US" w:bidi="ar-SA"/>
              </w:rPr>
            </w:pPr>
            <w:ins w:id="130" w:author="Medlock, S.K." w:date="2021-05-06T14:58:00Z">
              <w:r>
                <w:rPr>
                  <w:rFonts w:ascii="Arial" w:hAnsi="Arial"/>
                  <w:sz w:val="20"/>
                  <w:szCs w:val="20"/>
                </w:rPr>
                <w:t xml:space="preserve">Depressie: </w:t>
              </w:r>
            </w:ins>
            <w:r>
              <w:rPr>
                <w:rFonts w:ascii="Arial" w:hAnsi="Arial"/>
                <w:sz w:val="20"/>
                <w:szCs w:val="20"/>
              </w:rPr>
              <w:t xml:space="preserve">Starten met 10 mg en elke 3-4 dagen verhogen met 25 mg, bij 75 mg een plasmaspiegel </w:t>
            </w:r>
            <w:commentRangeStart w:id="131"/>
            <w:commentRangeStart w:id="132"/>
            <w:r>
              <w:rPr>
                <w:rFonts w:ascii="Arial" w:hAnsi="Arial"/>
                <w:sz w:val="20"/>
                <w:szCs w:val="20"/>
              </w:rPr>
              <w:t>bepalen</w:t>
            </w:r>
            <w:commentRangeEnd w:id="131"/>
            <w:r>
              <w:rPr>
                <w:rStyle w:val="CommentReference"/>
              </w:rPr>
              <w:commentReference w:id="131"/>
            </w:r>
            <w:commentRangeEnd w:id="132"/>
            <w:r>
              <w:rPr>
                <w:rStyle w:val="CommentReference"/>
              </w:rPr>
              <w:commentReference w:id="132"/>
            </w:r>
            <w:r>
              <w:rPr>
                <w:rFonts w:ascii="Arial" w:hAnsi="Arial"/>
                <w:sz w:val="20"/>
                <w:szCs w:val="20"/>
              </w:rPr>
              <w:t>.</w:t>
            </w:r>
            <w:r>
              <w:rPr>
                <w:rFonts w:ascii="Times New Roman" w:hAnsi="Times New Roman" w:cs="Times New Roman"/>
                <w:lang w:eastAsia="en-US" w:bidi="ar-SA"/>
              </w:rPr>
              <w:t xml:space="preserve"> </w:t>
            </w:r>
            <w:ins w:id="133" w:author="Medlock, S.K." w:date="2021-05-06T16:19:00Z">
              <w:r w:rsidR="005B4200">
                <w:rPr>
                  <w:rFonts w:ascii="Times New Roman" w:hAnsi="Times New Roman" w:cs="Times New Roman"/>
                  <w:lang w:eastAsia="en-US" w:bidi="ar-SA"/>
                </w:rPr>
                <w:t>Neuropathische p</w:t>
              </w:r>
            </w:ins>
            <w:ins w:id="134" w:author="Medlock, S.K." w:date="2021-05-06T14:58:00Z">
              <w:r>
                <w:rPr>
                  <w:rFonts w:ascii="Times New Roman" w:hAnsi="Times New Roman" w:cs="Times New Roman"/>
                  <w:lang w:eastAsia="en-US" w:bidi="ar-SA"/>
                </w:rPr>
                <w:t xml:space="preserve">ijn: </w:t>
              </w:r>
              <w:r>
                <w:t>Start met een lage dosering en verhoog de dosering langzaam.</w:t>
              </w:r>
            </w:ins>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AC77356" w14:textId="77777777" w:rsidR="008E0034" w:rsidRDefault="008E0034" w:rsidP="008E0034">
            <w:pPr>
              <w:pStyle w:val="TableContents"/>
              <w:widowControl w:val="0"/>
              <w:rPr>
                <w:rFonts w:ascii="Arial" w:hAnsi="Arial"/>
                <w:sz w:val="20"/>
                <w:szCs w:val="20"/>
              </w:rPr>
            </w:pPr>
            <w:r>
              <w:rPr>
                <w:rFonts w:ascii="Arial" w:hAnsi="Arial"/>
                <w:sz w:val="20"/>
                <w:szCs w:val="20"/>
              </w:rPr>
              <w:t>[1] Vervangen door nortriptyline 10mg/dag, elke 3-4 dagen verhogen met 25mg. Bij 75mg/dag plasmaspiegel bepalen.</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0A074A5" w14:textId="77777777" w:rsidR="008E0034" w:rsidRDefault="008E0034" w:rsidP="008E0034">
            <w:pPr>
              <w:widowControl w:val="0"/>
              <w:rPr>
                <w:rFonts w:ascii="Arial" w:hAnsi="Arial"/>
                <w:sz w:val="20"/>
                <w:szCs w:val="20"/>
              </w:rPr>
            </w:pPr>
            <w:r>
              <w:rPr>
                <w:rFonts w:ascii="Arial" w:hAnsi="Arial"/>
                <w:sz w:val="20"/>
                <w:szCs w:val="20"/>
              </w:rPr>
              <w:t>[1]  Vervangen door nortriptyline.</w:t>
            </w:r>
          </w:p>
          <w:p w14:paraId="56A7C5F1" w14:textId="77777777" w:rsidR="008E0034" w:rsidRDefault="008E0034" w:rsidP="008E0034">
            <w:pPr>
              <w:widowControl w:val="0"/>
              <w:rPr>
                <w:rFonts w:ascii="Arial" w:hAnsi="Arial"/>
                <w:sz w:val="20"/>
                <w:szCs w:val="20"/>
              </w:rPr>
            </w:pPr>
            <w:r>
              <w:rPr>
                <w:rFonts w:ascii="Arial" w:hAnsi="Arial"/>
                <w:sz w:val="20"/>
                <w:szCs w:val="20"/>
              </w:rPr>
              <w:t>Volg de instructies van de apotheek. Vraag de apotheek naar de meest voorkomende bijwerkingen.</w:t>
            </w:r>
          </w:p>
          <w:p w14:paraId="7D618CE2"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2266AE3E" w14:textId="38A03AF2" w:rsidR="008E0034" w:rsidRDefault="00087CD0" w:rsidP="008E0034">
            <w:pPr>
              <w:pStyle w:val="TableContents"/>
              <w:widowControl w:val="0"/>
              <w:rPr>
                <w:color w:val="9900FF"/>
              </w:rPr>
            </w:pPr>
            <w:hyperlink r:id="rId58" w:history="1">
              <w:r w:rsidR="008E0034" w:rsidRPr="00E863A8">
                <w:rPr>
                  <w:rStyle w:val="Hyperlink"/>
                  <w:rFonts w:ascii="Arial" w:hAnsi="Arial"/>
                  <w:sz w:val="20"/>
                  <w:szCs w:val="20"/>
                </w:rPr>
                <w:t>refpage 8</w:t>
              </w:r>
            </w:hyperlink>
          </w:p>
        </w:tc>
      </w:tr>
      <w:tr w:rsidR="008E0034" w14:paraId="7EA902A9"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5BF79176" w14:textId="77777777" w:rsidR="008E0034" w:rsidRPr="00D45A17" w:rsidRDefault="008E0034" w:rsidP="008E0034">
            <w:pPr>
              <w:pStyle w:val="TableContents"/>
              <w:widowControl w:val="0"/>
            </w:pPr>
            <w:r w:rsidRPr="00B91C86">
              <w:rPr>
                <w:rFonts w:ascii="Arial" w:hAnsi="Arial"/>
                <w:sz w:val="20"/>
                <w:szCs w:val="20"/>
                <w:highlight w:val="green"/>
              </w:rPr>
              <w:t>23</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3943242"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758F860" w14:textId="77777777" w:rsidR="008E0034" w:rsidRDefault="008E0034" w:rsidP="008E0034">
            <w:pPr>
              <w:pStyle w:val="TableContents"/>
              <w:widowControl w:val="0"/>
              <w:rPr>
                <w:rFonts w:ascii="Arial" w:hAnsi="Arial"/>
                <w:sz w:val="20"/>
                <w:szCs w:val="20"/>
              </w:rPr>
            </w:pPr>
            <w:r>
              <w:rPr>
                <w:rFonts w:ascii="Arial" w:hAnsi="Arial"/>
                <w:sz w:val="20"/>
                <w:szCs w:val="20"/>
              </w:rPr>
              <w:t>no natrium level present</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1B3D5205" w14:textId="77777777" w:rsidR="008E0034" w:rsidRDefault="008E0034" w:rsidP="008E0034">
            <w:pPr>
              <w:pStyle w:val="TableContents"/>
              <w:widowControl w:val="0"/>
              <w:rPr>
                <w:rFonts w:ascii="Arial" w:hAnsi="Arial"/>
                <w:sz w:val="20"/>
                <w:szCs w:val="20"/>
              </w:rPr>
            </w:pPr>
            <w:r>
              <w:rPr>
                <w:rFonts w:ascii="Arial" w:hAnsi="Arial"/>
                <w:sz w:val="20"/>
                <w:szCs w:val="20"/>
              </w:rPr>
              <w:t>N06A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1A8046D0" w14:textId="77777777" w:rsidR="008E0034" w:rsidRDefault="008E0034" w:rsidP="008E0034">
            <w:pPr>
              <w:pStyle w:val="TableContents"/>
              <w:widowControl w:val="0"/>
              <w:rPr>
                <w:rFonts w:ascii="Arial" w:hAnsi="Arial"/>
                <w:sz w:val="20"/>
                <w:szCs w:val="20"/>
              </w:rPr>
            </w:pPr>
            <w:r>
              <w:rPr>
                <w:rFonts w:ascii="Arial" w:hAnsi="Arial"/>
                <w:sz w:val="20"/>
                <w:szCs w:val="20"/>
              </w:rPr>
              <w:t>(no natrium level)</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629477E"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58F3F93" w14:textId="31511F6C" w:rsidR="00CE11E3" w:rsidRDefault="00CE11E3" w:rsidP="00CE11E3">
            <w:pPr>
              <w:rPr>
                <w:rFonts w:ascii="Times New Roman" w:hAnsi="Times New Roman" w:cs="Times New Roman"/>
                <w:color w:val="auto"/>
                <w:lang w:eastAsia="en-US" w:bidi="ar-SA"/>
              </w:rPr>
            </w:pPr>
            <w:r>
              <w:rPr>
                <w:rFonts w:ascii="Arial" w:hAnsi="Arial"/>
                <w:sz w:val="20"/>
                <w:szCs w:val="20"/>
              </w:rPr>
              <w:t xml:space="preserve">Let op! Geen natriumwaarde </w:t>
            </w:r>
            <w:commentRangeStart w:id="135"/>
            <w:commentRangeStart w:id="136"/>
            <w:r>
              <w:rPr>
                <w:rFonts w:ascii="Arial" w:hAnsi="Arial"/>
                <w:sz w:val="20"/>
                <w:szCs w:val="20"/>
              </w:rPr>
              <w:t>beschikbaar</w:t>
            </w:r>
            <w:commentRangeEnd w:id="135"/>
            <w:r>
              <w:rPr>
                <w:rStyle w:val="CommentReference"/>
              </w:rPr>
              <w:commentReference w:id="135"/>
            </w:r>
            <w:commentRangeEnd w:id="136"/>
            <w:r>
              <w:rPr>
                <w:rStyle w:val="CommentReference"/>
              </w:rPr>
              <w:commentReference w:id="136"/>
            </w:r>
            <w:r>
              <w:rPr>
                <w:rFonts w:ascii="Arial" w:hAnsi="Arial"/>
                <w:sz w:val="20"/>
                <w:szCs w:val="20"/>
              </w:rPr>
              <w:t>.</w:t>
            </w:r>
            <w:r>
              <w:rPr>
                <w:rFonts w:ascii="Times New Roman" w:hAnsi="Times New Roman" w:cs="Times New Roman"/>
                <w:lang w:eastAsia="en-US" w:bidi="ar-SA"/>
              </w:rPr>
              <w:t xml:space="preserve"> </w:t>
            </w:r>
            <w:ins w:id="137" w:author="Medlock, S.K." w:date="2021-05-06T13:43:00Z">
              <w:r w:rsidRPr="00CE11E3">
                <w:rPr>
                  <w:rFonts w:ascii="Times New Roman" w:hAnsi="Times New Roman" w:cs="Times New Roman"/>
                  <w:lang w:eastAsia="en-US" w:bidi="ar-SA"/>
                </w:rPr>
                <w:t>Voor het starten van een SSRI wordt bij ouderen aanbevolen het serumnatriumgehalte te bepalen als er andere risicofactoren zijn, zoals het gebruik van diuretica. Bij enige verdenking op een hyponatri</w:t>
              </w:r>
            </w:ins>
            <w:ins w:id="138" w:author="Medlock, S.K." w:date="2021-05-06T13:44:00Z">
              <w:r w:rsidRPr="00CE11E3">
                <w:rPr>
                  <w:rFonts w:ascii="Times New Roman" w:hAnsi="Times New Roman" w:cs="Times New Roman"/>
                  <w:lang w:eastAsia="en-US" w:bidi="ar-SA"/>
                </w:rPr>
                <w:t>ë</w:t>
              </w:r>
            </w:ins>
            <w:ins w:id="139" w:author="Medlock, S.K." w:date="2021-05-06T13:43:00Z">
              <w:r w:rsidRPr="00CE11E3">
                <w:rPr>
                  <w:rFonts w:ascii="Times New Roman" w:hAnsi="Times New Roman" w:cs="Times New Roman"/>
                  <w:lang w:eastAsia="en-US" w:bidi="ar-SA"/>
                </w:rPr>
                <w:t>mie dient de bepaling te worden herhaald.</w:t>
              </w:r>
            </w:ins>
          </w:p>
          <w:p w14:paraId="363DCFD1" w14:textId="77777777" w:rsidR="008E0034" w:rsidRDefault="008E0034" w:rsidP="008E0034">
            <w:pPr>
              <w:pStyle w:val="TableContents"/>
              <w:widowControl w:val="0"/>
              <w:rPr>
                <w:rFonts w:ascii="Arial" w:hAnsi="Arial"/>
                <w:sz w:val="20"/>
                <w:szCs w:val="20"/>
              </w:rPr>
            </w:pPr>
            <w:r>
              <w:rPr>
                <w:rFonts w:ascii="Arial" w:hAnsi="Arial"/>
                <w:sz w:val="20"/>
                <w:szCs w:val="20"/>
              </w:rPr>
              <w:t>[1] Natrium meten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C5A5DCA" w14:textId="77777777" w:rsidR="008E0034" w:rsidRDefault="008E0034" w:rsidP="008E0034">
            <w:pPr>
              <w:pStyle w:val="TableContents"/>
              <w:widowControl w:val="0"/>
            </w:pPr>
            <w:r>
              <w:rPr>
                <w:rFonts w:ascii="Arial" w:hAnsi="Arial"/>
                <w:sz w:val="20"/>
                <w:szCs w:val="20"/>
              </w:rPr>
              <w:t>[1] Natrium meten.</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1CCF88F" w14:textId="77777777" w:rsidR="008E0034" w:rsidRDefault="008E0034" w:rsidP="008E0034">
            <w:pPr>
              <w:pStyle w:val="TableContents"/>
              <w:widowControl w:val="0"/>
              <w:rPr>
                <w:rFonts w:ascii="Arial" w:hAnsi="Arial"/>
                <w:sz w:val="20"/>
                <w:szCs w:val="20"/>
              </w:rPr>
            </w:pPr>
            <w:r>
              <w:rPr>
                <w:rFonts w:ascii="Arial" w:hAnsi="Arial"/>
                <w:sz w:val="20"/>
                <w:szCs w:val="20"/>
              </w:rPr>
              <w:t>[1] U moet bloed gaan prikken om het zoutgehalte in uw bloed te laten controleren. Volg de instructies in de brief die de dokter aan u heeft meegegeven.</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1F684843" w14:textId="4CFD3023" w:rsidR="008E0034" w:rsidRDefault="00087CD0" w:rsidP="008E0034">
            <w:pPr>
              <w:pStyle w:val="TableContents"/>
              <w:widowControl w:val="0"/>
              <w:rPr>
                <w:color w:val="9900FF"/>
              </w:rPr>
            </w:pPr>
            <w:hyperlink r:id="rId59" w:history="1">
              <w:r w:rsidR="008E0034" w:rsidRPr="00E863A8">
                <w:rPr>
                  <w:rStyle w:val="Hyperlink"/>
                  <w:rFonts w:ascii="Arial" w:hAnsi="Arial"/>
                  <w:sz w:val="20"/>
                  <w:szCs w:val="20"/>
                </w:rPr>
                <w:t>refpage 8</w:t>
              </w:r>
            </w:hyperlink>
          </w:p>
        </w:tc>
      </w:tr>
      <w:tr w:rsidR="008E0034" w14:paraId="39274799"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4D802CF" w14:textId="77777777" w:rsidR="008E0034" w:rsidRPr="00D45A17" w:rsidRDefault="008E0034" w:rsidP="008E0034">
            <w:pPr>
              <w:pStyle w:val="TableContents"/>
              <w:widowControl w:val="0"/>
            </w:pPr>
            <w:r w:rsidRPr="00ED0D05">
              <w:rPr>
                <w:rFonts w:ascii="Arial" w:hAnsi="Arial"/>
                <w:sz w:val="20"/>
                <w:szCs w:val="20"/>
                <w:highlight w:val="green"/>
              </w:rPr>
              <w:t>24</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DF08AF3"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00F7E9E" w14:textId="77777777" w:rsidR="008E0034" w:rsidRDefault="008E0034" w:rsidP="008E0034">
            <w:pPr>
              <w:pStyle w:val="TableContents"/>
              <w:widowControl w:val="0"/>
              <w:rPr>
                <w:rFonts w:ascii="Arial" w:hAnsi="Arial"/>
                <w:sz w:val="20"/>
                <w:szCs w:val="20"/>
              </w:rPr>
            </w:pPr>
            <w:r>
              <w:rPr>
                <w:rFonts w:ascii="Arial" w:hAnsi="Arial"/>
                <w:sz w:val="20"/>
                <w:szCs w:val="20"/>
              </w:rPr>
              <w:t>natrium out of date</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1D795448" w14:textId="77777777" w:rsidR="008E0034" w:rsidRDefault="008E0034" w:rsidP="008E0034">
            <w:pPr>
              <w:pStyle w:val="TableContents"/>
              <w:widowControl w:val="0"/>
              <w:rPr>
                <w:rFonts w:ascii="Arial" w:hAnsi="Arial"/>
                <w:sz w:val="20"/>
                <w:szCs w:val="20"/>
              </w:rPr>
            </w:pPr>
            <w:r>
              <w:rPr>
                <w:rFonts w:ascii="Arial" w:hAnsi="Arial"/>
                <w:sz w:val="20"/>
                <w:szCs w:val="20"/>
              </w:rPr>
              <w:t>N06A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52A322C0"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(date of newest natrium &gt;= 11 months ago)</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5778FC5C"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77642BE" w14:textId="3D05C78D" w:rsidR="008E0034" w:rsidRDefault="008E0034" w:rsidP="008E0034">
            <w:pPr>
              <w:pStyle w:val="TableContents"/>
              <w:widowControl w:val="0"/>
            </w:pPr>
            <w:r>
              <w:rPr>
                <w:rFonts w:ascii="Arial" w:hAnsi="Arial"/>
                <w:sz w:val="20"/>
                <w:szCs w:val="20"/>
              </w:rPr>
              <w:t xml:space="preserve">Let op!  </w:t>
            </w:r>
            <w:r>
              <w:rPr>
                <w:rFonts w:ascii="Arial" w:hAnsi="Arial"/>
                <w:b/>
                <w:bCs/>
                <w:sz w:val="20"/>
                <w:szCs w:val="20"/>
              </w:rPr>
              <w:t>Natrium waarde is &gt; 11 maanden oud.</w:t>
            </w:r>
            <w:ins w:id="140" w:author="Medlock, S.K." w:date="2021-05-06T13:44:00Z">
              <w:r w:rsidR="0031326C">
                <w:rPr>
                  <w:rFonts w:ascii="Arial" w:hAnsi="Arial"/>
                  <w:b/>
                  <w:bCs/>
                  <w:sz w:val="20"/>
                  <w:szCs w:val="20"/>
                </w:rPr>
                <w:t xml:space="preserve"> </w:t>
              </w:r>
              <w:r w:rsidR="0031326C" w:rsidRPr="00CE11E3">
                <w:rPr>
                  <w:rFonts w:ascii="Times New Roman" w:hAnsi="Times New Roman" w:cs="Times New Roman"/>
                  <w:lang w:eastAsia="en-US" w:bidi="ar-SA"/>
                </w:rPr>
                <w:t>Voor het starten van een SSRI wordt bij ouderen aanbevolen het serumnatriumgehalte te bepalen als er andere risicofactoren zijn, zoals het gebruik van diuretica. Bij enige verdenking op een hyponatriëmie dient de bepaling te worden herhaald.</w:t>
              </w:r>
            </w:ins>
          </w:p>
          <w:p w14:paraId="6EEB4D62" w14:textId="77777777" w:rsidR="008E0034" w:rsidRDefault="008E0034" w:rsidP="008E0034">
            <w:pPr>
              <w:pStyle w:val="TableContents"/>
              <w:widowControl w:val="0"/>
              <w:rPr>
                <w:rFonts w:ascii="Arial" w:hAnsi="Arial"/>
                <w:sz w:val="20"/>
                <w:szCs w:val="20"/>
              </w:rPr>
            </w:pPr>
            <w:r>
              <w:rPr>
                <w:rFonts w:ascii="Arial" w:hAnsi="Arial"/>
                <w:sz w:val="20"/>
                <w:szCs w:val="20"/>
              </w:rPr>
              <w:t>[1] Natrium meten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404AB0D" w14:textId="77777777" w:rsidR="008E0034" w:rsidRDefault="008E0034" w:rsidP="008E0034">
            <w:pPr>
              <w:pStyle w:val="TableContents"/>
              <w:widowControl w:val="0"/>
            </w:pPr>
            <w:r>
              <w:rPr>
                <w:rFonts w:ascii="Arial" w:hAnsi="Arial"/>
                <w:sz w:val="20"/>
                <w:szCs w:val="20"/>
              </w:rPr>
              <w:t>[1] Natrium meten.</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222F4B4" w14:textId="77777777" w:rsidR="008E0034" w:rsidRDefault="008E0034" w:rsidP="008E0034">
            <w:pPr>
              <w:pStyle w:val="TableContents"/>
              <w:widowControl w:val="0"/>
              <w:rPr>
                <w:rFonts w:ascii="Arial" w:hAnsi="Arial"/>
                <w:sz w:val="20"/>
                <w:szCs w:val="20"/>
              </w:rPr>
            </w:pPr>
            <w:r>
              <w:rPr>
                <w:rFonts w:ascii="Arial" w:hAnsi="Arial"/>
                <w:sz w:val="20"/>
                <w:szCs w:val="20"/>
              </w:rPr>
              <w:t>[1] U moet bloed gaan prikken om het zoutgehalte in uw bloed te laten controleren. Volg de instructies in de brief die de dokter aan u heeft meegegeven.</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22127535" w14:textId="521A6341" w:rsidR="008E0034" w:rsidRDefault="00087CD0" w:rsidP="008E0034">
            <w:pPr>
              <w:pStyle w:val="TableContents"/>
              <w:widowControl w:val="0"/>
              <w:rPr>
                <w:color w:val="9900FF"/>
              </w:rPr>
            </w:pPr>
            <w:hyperlink r:id="rId60" w:history="1">
              <w:r w:rsidR="008E0034" w:rsidRPr="00E863A8">
                <w:rPr>
                  <w:rStyle w:val="Hyperlink"/>
                  <w:rFonts w:ascii="Arial" w:hAnsi="Arial"/>
                  <w:sz w:val="20"/>
                  <w:szCs w:val="20"/>
                </w:rPr>
                <w:t>refpage 8</w:t>
              </w:r>
            </w:hyperlink>
          </w:p>
        </w:tc>
      </w:tr>
      <w:tr w:rsidR="008E0034" w14:paraId="272F151C"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2F28E27" w14:textId="77777777" w:rsidR="008E0034" w:rsidRPr="00D45A17" w:rsidRDefault="008E0034" w:rsidP="008E0034">
            <w:pPr>
              <w:pStyle w:val="TableContents"/>
              <w:widowControl w:val="0"/>
            </w:pPr>
            <w:r w:rsidRPr="00D45A17">
              <w:rPr>
                <w:rFonts w:ascii="Arial" w:hAnsi="Arial"/>
                <w:sz w:val="20"/>
                <w:szCs w:val="20"/>
              </w:rPr>
              <w:t>25</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E443248"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949ABE7" w14:textId="77777777" w:rsidR="008E0034" w:rsidRDefault="008E0034" w:rsidP="008E0034">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5A549C27" w14:textId="77777777" w:rsidR="008E0034" w:rsidRDefault="008E0034" w:rsidP="008E0034">
            <w:pPr>
              <w:pStyle w:val="TableContents"/>
              <w:widowControl w:val="0"/>
              <w:rPr>
                <w:rFonts w:ascii="Arial" w:hAnsi="Arial"/>
                <w:sz w:val="20"/>
                <w:szCs w:val="20"/>
              </w:rPr>
            </w:pPr>
            <w:r>
              <w:rPr>
                <w:rFonts w:ascii="Arial" w:hAnsi="Arial"/>
                <w:sz w:val="20"/>
                <w:szCs w:val="20"/>
              </w:rPr>
              <w:t>N06A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7AF758D5" w14:textId="77777777" w:rsidR="008E0034" w:rsidRDefault="008E0034" w:rsidP="008E0034">
            <w:pPr>
              <w:pStyle w:val="TableContents"/>
              <w:widowControl w:val="0"/>
              <w:rPr>
                <w:rFonts w:ascii="Arial" w:hAnsi="Arial"/>
                <w:sz w:val="20"/>
                <w:szCs w:val="20"/>
              </w:rPr>
            </w:pPr>
            <w:r>
              <w:rPr>
                <w:rFonts w:ascii="Arial" w:hAnsi="Arial"/>
                <w:sz w:val="20"/>
                <w:szCs w:val="20"/>
              </w:rPr>
              <w:t>hyponatremia (probleemlijst)</w:t>
            </w:r>
          </w:p>
          <w:p w14:paraId="7E17ED52" w14:textId="77777777" w:rsidR="008E0034" w:rsidRDefault="008E0034" w:rsidP="008E0034">
            <w:pPr>
              <w:pStyle w:val="TableContents"/>
              <w:widowControl w:val="0"/>
              <w:rPr>
                <w:rFonts w:ascii="Arial" w:hAnsi="Arial"/>
                <w:sz w:val="20"/>
                <w:szCs w:val="20"/>
              </w:rPr>
            </w:pPr>
            <w:r>
              <w:rPr>
                <w:rFonts w:ascii="Arial" w:hAnsi="Arial"/>
                <w:sz w:val="20"/>
                <w:szCs w:val="20"/>
              </w:rPr>
              <w:t>OR orthostatische hypotensie (probleemlijst)</w:t>
            </w:r>
          </w:p>
          <w:p w14:paraId="76F84C0F"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tachycardia (probleemlijst) OR arrhythmia  (probleemlijst)</w:t>
            </w:r>
          </w:p>
          <w:p w14:paraId="2E8AE398"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natrium &lt; 135 mmol/L</w:t>
            </w:r>
          </w:p>
          <w:p w14:paraId="214A19B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32C90647"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5029D3E" w14:textId="25938B5B" w:rsidR="008E0034" w:rsidRDefault="008E0034" w:rsidP="00C90CD0">
            <w:pPr>
              <w:pStyle w:val="TableContents"/>
              <w:widowControl w:val="0"/>
              <w:rPr>
                <w:rFonts w:ascii="Arial" w:hAnsi="Arial"/>
                <w:sz w:val="20"/>
                <w:szCs w:val="20"/>
              </w:rPr>
            </w:pPr>
            <w:r>
              <w:rPr>
                <w:rFonts w:ascii="Arial" w:hAnsi="Arial"/>
                <w:b/>
                <w:bCs/>
                <w:sz w:val="20"/>
                <w:szCs w:val="20"/>
              </w:rPr>
              <w:t>Patiënt heeft mogelijk bijwerkingen van deze medicatie</w:t>
            </w:r>
            <w:ins w:id="141" w:author="Medlock, S.K." w:date="2021-05-06T14:16:00Z">
              <w:r w:rsidR="00C90CD0">
                <w:rPr>
                  <w:rFonts w:ascii="Arial" w:hAnsi="Arial"/>
                  <w:b/>
                  <w:bCs/>
                  <w:sz w:val="20"/>
                  <w:szCs w:val="20"/>
                </w:rPr>
                <w:t xml:space="preserve"> </w:t>
              </w:r>
              <w:commentRangeStart w:id="142"/>
              <w:r w:rsidR="00C90CD0" w:rsidRPr="00C90CD0">
                <w:rPr>
                  <w:rFonts w:ascii="Arial" w:hAnsi="Arial"/>
                  <w:bCs/>
                  <w:sz w:val="20"/>
                  <w:szCs w:val="20"/>
                </w:rPr>
                <w:t>(h</w:t>
              </w:r>
            </w:ins>
            <w:ins w:id="143" w:author="Medlock, S.K." w:date="2021-05-06T14:15:00Z">
              <w:r w:rsidR="00C90CD0">
                <w:rPr>
                  <w:rFonts w:ascii="Arial" w:hAnsi="Arial"/>
                  <w:bCs/>
                  <w:sz w:val="20"/>
                  <w:szCs w:val="20"/>
                </w:rPr>
                <w:t>yponatremie, orthostatische hypotensie, tachycardie, arrhthmie, of bijwerking genoteerd</w:t>
              </w:r>
            </w:ins>
            <w:r>
              <w:rPr>
                <w:rFonts w:ascii="Arial" w:hAnsi="Arial"/>
                <w:sz w:val="20"/>
                <w:szCs w:val="20"/>
              </w:rPr>
              <w:t>.</w:t>
            </w:r>
            <w:ins w:id="144" w:author="Medlock, S.K." w:date="2021-05-06T14:16:00Z">
              <w:r w:rsidR="00C90CD0">
                <w:rPr>
                  <w:rFonts w:ascii="Arial" w:hAnsi="Arial"/>
                  <w:sz w:val="20"/>
                  <w:szCs w:val="20"/>
                </w:rPr>
                <w:t>)</w:t>
              </w:r>
              <w:commentRangeEnd w:id="142"/>
              <w:r w:rsidR="00C90CD0">
                <w:rPr>
                  <w:rStyle w:val="CommentReference"/>
                </w:rPr>
                <w:commentReference w:id="142"/>
              </w:r>
            </w:ins>
            <w:r>
              <w:rPr>
                <w:rFonts w:ascii="Arial" w:hAnsi="Arial"/>
                <w:sz w:val="20"/>
                <w:szCs w:val="20"/>
              </w:rPr>
              <w:t xml:space="preserve"> Afbouwen is aanbevolen.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057505B" w14:textId="77777777" w:rsidR="008E0034" w:rsidRDefault="008E0034" w:rsidP="008E0034">
            <w:pPr>
              <w:pStyle w:val="TableContents"/>
              <w:widowControl w:val="0"/>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0B27E10"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7A9AFED4" w14:textId="1BED856B" w:rsidR="008E0034" w:rsidRDefault="00087CD0" w:rsidP="008E0034">
            <w:pPr>
              <w:widowControl w:val="0"/>
              <w:rPr>
                <w:rFonts w:ascii="Arial" w:hAnsi="Arial"/>
                <w:sz w:val="20"/>
                <w:szCs w:val="20"/>
              </w:rPr>
            </w:pPr>
            <w:hyperlink r:id="rId61" w:history="1">
              <w:r w:rsidR="008E0034" w:rsidRPr="00E863A8">
                <w:rPr>
                  <w:rStyle w:val="Hyperlink"/>
                  <w:rFonts w:ascii="Arial" w:hAnsi="Arial"/>
                  <w:sz w:val="20"/>
                  <w:szCs w:val="20"/>
                </w:rPr>
                <w:t>refpage 8</w:t>
              </w:r>
            </w:hyperlink>
          </w:p>
        </w:tc>
      </w:tr>
      <w:tr w:rsidR="008E0034" w14:paraId="08029716"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5449A405" w14:textId="77777777" w:rsidR="008E0034" w:rsidRPr="00D45A17" w:rsidRDefault="008E0034" w:rsidP="008E0034">
            <w:pPr>
              <w:pStyle w:val="TableContents"/>
              <w:widowControl w:val="0"/>
              <w:rPr>
                <w:rFonts w:ascii="Arial" w:hAnsi="Arial"/>
                <w:sz w:val="20"/>
                <w:szCs w:val="20"/>
              </w:rPr>
            </w:pPr>
            <w:r w:rsidRPr="00B91C86">
              <w:rPr>
                <w:rFonts w:ascii="Arial" w:hAnsi="Arial"/>
                <w:sz w:val="20"/>
                <w:szCs w:val="20"/>
                <w:highlight w:val="green"/>
              </w:rPr>
              <w:lastRenderedPageBreak/>
              <w:t>25a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8262D48"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BA3F859" w14:textId="77777777" w:rsidR="008E0034" w:rsidRDefault="008E0034" w:rsidP="008E0034">
            <w:pPr>
              <w:pStyle w:val="TableContents"/>
              <w:widowControl w:val="0"/>
              <w:rPr>
                <w:rFonts w:ascii="Arial" w:hAnsi="Arial"/>
                <w:sz w:val="20"/>
                <w:szCs w:val="20"/>
              </w:rPr>
            </w:pPr>
            <w:r>
              <w:rPr>
                <w:rFonts w:ascii="Arial" w:hAnsi="Arial"/>
                <w:sz w:val="20"/>
                <w:szCs w:val="20"/>
              </w:rPr>
              <w:t>all</w:t>
            </w:r>
          </w:p>
          <w:p w14:paraId="3C7B5C54" w14:textId="77777777" w:rsidR="008E0034" w:rsidRDefault="008E0034" w:rsidP="008E0034">
            <w:pPr>
              <w:pStyle w:val="TableContents"/>
              <w:widowControl w:val="0"/>
              <w:rPr>
                <w:rFonts w:ascii="Arial" w:hAnsi="Arial"/>
                <w:color w:val="6600CC"/>
                <w:sz w:val="20"/>
                <w:szCs w:val="20"/>
              </w:rPr>
            </w:pP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6391CEDE" w14:textId="77777777" w:rsidR="008E0034" w:rsidRDefault="008E0034" w:rsidP="008E0034">
            <w:pPr>
              <w:pStyle w:val="TableContents"/>
              <w:widowControl w:val="0"/>
              <w:rPr>
                <w:rFonts w:ascii="Arial" w:hAnsi="Arial"/>
                <w:sz w:val="20"/>
                <w:szCs w:val="20"/>
              </w:rPr>
            </w:pPr>
            <w:r>
              <w:rPr>
                <w:rFonts w:ascii="Arial" w:hAnsi="Arial"/>
                <w:sz w:val="20"/>
                <w:szCs w:val="20"/>
              </w:rPr>
              <w:t>N06A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6BB9F802"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586C4B01" w14:textId="77777777" w:rsidR="008E0034" w:rsidRDefault="008E0034" w:rsidP="008E0034">
            <w:pPr>
              <w:pStyle w:val="TableContents"/>
              <w:widowControl w:val="0"/>
              <w:rPr>
                <w:rFonts w:ascii="Arial" w:hAnsi="Arial"/>
                <w:sz w:val="20"/>
                <w:szCs w:val="20"/>
              </w:rPr>
            </w:pPr>
            <w:r>
              <w:rPr>
                <w:rFonts w:ascii="Arial" w:hAnsi="Arial"/>
                <w:color w:val="9900FF"/>
                <w:sz w:val="20"/>
                <w:szCs w:val="20"/>
              </w:rPr>
              <w:t>{preselect vervolg if a stop-, afbouw-, or vervangen- option is checked}</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D863CF4" w14:textId="1C9D7AF4" w:rsidR="008E0034" w:rsidRPr="008D2433" w:rsidRDefault="008E0034" w:rsidP="008D2433">
            <w:pPr>
              <w:pStyle w:val="TableContents"/>
              <w:widowControl w:val="0"/>
            </w:pPr>
            <w:r w:rsidRPr="008D2433">
              <w:rPr>
                <w:rFonts w:ascii="Arial" w:hAnsi="Arial"/>
                <w:sz w:val="20"/>
                <w:szCs w:val="20"/>
              </w:rPr>
              <w:t>[1]</w:t>
            </w:r>
            <w:r w:rsidRPr="008D2433">
              <w:rPr>
                <w:rFonts w:ascii="Arial" w:hAnsi="Arial"/>
                <w:color w:val="9900FF"/>
                <w:sz w:val="20"/>
                <w:szCs w:val="20"/>
              </w:rPr>
              <w:t xml:space="preserve"> </w:t>
            </w:r>
            <w:r w:rsidRPr="008D2433">
              <w:rPr>
                <w:rFonts w:ascii="Arial" w:hAnsi="Arial"/>
                <w:sz w:val="20"/>
                <w:szCs w:val="20"/>
              </w:rPr>
              <w:t>Vervolgafspraak:{{free text}}</w:t>
            </w:r>
            <w:commentRangeStart w:id="145"/>
            <w:r w:rsidR="008D2433" w:rsidRPr="008D2433">
              <w:rPr>
                <w:rFonts w:ascii="Arial" w:hAnsi="Arial"/>
                <w:sz w:val="20"/>
                <w:szCs w:val="20"/>
              </w:rPr>
              <w:t xml:space="preserve"> </w:t>
            </w:r>
            <w:ins w:id="146" w:author="Medlock, S.K." w:date="2021-05-06T18:12:00Z">
              <w:r w:rsidR="008D2433" w:rsidRPr="008D2433">
                <w:rPr>
                  <w:rFonts w:ascii="Arial" w:hAnsi="Arial"/>
                  <w:sz w:val="20"/>
                  <w:szCs w:val="20"/>
                </w:rPr>
                <w:t>-Monitor: recurrence of depression,anxiety, irritability and insomnia</w:t>
              </w:r>
              <w:r w:rsidR="008D2433">
                <w:rPr>
                  <w:rFonts w:ascii="Arial" w:hAnsi="Arial"/>
                  <w:sz w:val="20"/>
                  <w:szCs w:val="20"/>
                  <w:lang w:val="en-US"/>
                </w:rPr>
                <w:t xml:space="preserve"> </w:t>
              </w:r>
              <w:r w:rsidR="008D2433" w:rsidRPr="008D2433">
                <w:rPr>
                  <w:rFonts w:ascii="Arial" w:hAnsi="Arial"/>
                  <w:sz w:val="20"/>
                  <w:szCs w:val="20"/>
                </w:rPr>
                <w:t>-Consider monitoring: headache,</w:t>
              </w:r>
              <w:r w:rsidR="008D2433">
                <w:rPr>
                  <w:rFonts w:ascii="Arial" w:hAnsi="Arial"/>
                  <w:sz w:val="20"/>
                  <w:szCs w:val="20"/>
                  <w:lang w:val="en-US"/>
                </w:rPr>
                <w:t xml:space="preserve"> </w:t>
              </w:r>
              <w:r w:rsidR="008D2433" w:rsidRPr="008D2433">
                <w:rPr>
                  <w:rFonts w:ascii="Arial" w:hAnsi="Arial"/>
                  <w:sz w:val="20"/>
                  <w:szCs w:val="20"/>
                </w:rPr>
                <w:t>malaise, gastrointestinal symptoms</w:t>
              </w:r>
            </w:ins>
            <w:commentRangeEnd w:id="145"/>
            <w:r w:rsidR="008D2433">
              <w:rPr>
                <w:rStyle w:val="CommentReference"/>
              </w:rPr>
              <w:commentReference w:id="145"/>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1DD4372" w14:textId="77777777" w:rsidR="008E0034" w:rsidRDefault="008E0034" w:rsidP="008E0034">
            <w:pPr>
              <w:pStyle w:val="TableContents"/>
              <w:widowControl w:val="0"/>
              <w:rPr>
                <w:rFonts w:ascii="Arial" w:hAnsi="Arial"/>
                <w:sz w:val="20"/>
                <w:szCs w:val="20"/>
              </w:rPr>
            </w:pPr>
            <w:r>
              <w:rPr>
                <w:rFonts w:ascii="Arial" w:hAnsi="Arial"/>
                <w:sz w:val="20"/>
                <w:szCs w:val="20"/>
              </w:rPr>
              <w:t>[1] Controleer voor veranderingen in symptomen. 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07127FC" w14:textId="77777777" w:rsidR="008E0034" w:rsidRDefault="008E0034" w:rsidP="008E0034">
            <w:pPr>
              <w:pStyle w:val="TableContents"/>
              <w:widowControl w:val="0"/>
              <w:rPr>
                <w:rFonts w:ascii="Arial" w:hAnsi="Arial"/>
                <w:sz w:val="20"/>
                <w:szCs w:val="20"/>
              </w:rPr>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6017B188" w14:textId="02241A3D" w:rsidR="008E0034" w:rsidRDefault="00087CD0" w:rsidP="008E0034">
            <w:pPr>
              <w:widowControl w:val="0"/>
              <w:rPr>
                <w:rFonts w:ascii="Arial" w:hAnsi="Arial"/>
                <w:sz w:val="20"/>
                <w:szCs w:val="20"/>
              </w:rPr>
            </w:pPr>
            <w:hyperlink r:id="rId62" w:history="1">
              <w:r w:rsidR="008E0034" w:rsidRPr="00E863A8">
                <w:rPr>
                  <w:rStyle w:val="Hyperlink"/>
                  <w:rFonts w:ascii="Arial" w:hAnsi="Arial"/>
                  <w:sz w:val="20"/>
                  <w:szCs w:val="20"/>
                </w:rPr>
                <w:t>refpage 8</w:t>
              </w:r>
            </w:hyperlink>
          </w:p>
        </w:tc>
      </w:tr>
      <w:tr w:rsidR="00CC4846" w14:paraId="11EFE41B"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666AD0F3"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26</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ADEEFB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anti-parkinson meds</w:t>
            </w:r>
          </w:p>
          <w:p w14:paraId="459E24FA" w14:textId="77777777" w:rsidR="00CC4846" w:rsidRDefault="00CC4846" w:rsidP="00CC4846">
            <w:pPr>
              <w:pStyle w:val="TableContents"/>
              <w:widowControl w:val="0"/>
              <w:rPr>
                <w:rFonts w:ascii="Arial" w:hAnsi="Arial"/>
                <w:sz w:val="20"/>
                <w:szCs w:val="20"/>
                <w:lang w:val="en-US"/>
              </w:rPr>
            </w:pPr>
          </w:p>
          <w:p w14:paraId="5EFD7631" w14:textId="77777777" w:rsidR="00CC4846" w:rsidRDefault="00CC4846" w:rsidP="00CC4846">
            <w:pPr>
              <w:pStyle w:val="TableContents"/>
              <w:widowControl w:val="0"/>
              <w:rPr>
                <w:rFonts w:ascii="Arial" w:hAnsi="Arial"/>
                <w:sz w:val="20"/>
                <w:szCs w:val="20"/>
                <w:lang w:val="en-US"/>
              </w:rPr>
            </w:pPr>
            <w:r>
              <w:rPr>
                <w:rFonts w:ascii="Arial" w:hAnsi="Arial"/>
                <w:color w:val="9900FF"/>
                <w:sz w:val="20"/>
                <w:szCs w:val="20"/>
                <w:lang w:val="en-US"/>
              </w:rPr>
              <w:t>AGREES WITH HARMONIZATION GUIDE</w:t>
            </w:r>
          </w:p>
          <w:p w14:paraId="3CAC1ACE" w14:textId="77777777" w:rsidR="00CC4846" w:rsidRDefault="00CC4846" w:rsidP="00CC4846">
            <w:pPr>
              <w:pStyle w:val="TableContents"/>
              <w:widowControl w:val="0"/>
              <w:rPr>
                <w:rFonts w:ascii="Arial" w:hAnsi="Arial"/>
                <w:sz w:val="20"/>
                <w:szCs w:val="20"/>
                <w:lang w:val="en-US"/>
              </w:rPr>
            </w:pPr>
          </w:p>
          <w:p w14:paraId="318D24FB" w14:textId="77777777" w:rsidR="00CC4846" w:rsidRDefault="00087CD0" w:rsidP="00CC4846">
            <w:pPr>
              <w:pStyle w:val="BodyText"/>
              <w:widowControl w:val="0"/>
            </w:pPr>
            <w:hyperlink r:id="rId63">
              <w:r w:rsidR="00CC4846">
                <w:rPr>
                  <w:rStyle w:val="Hyperlink"/>
                  <w:rFonts w:ascii="Arial" w:hAnsi="Arial"/>
                  <w:b/>
                  <w:color w:val="6600CC"/>
                  <w:sz w:val="20"/>
                  <w:szCs w:val="20"/>
                </w:rPr>
                <w:t>N04</w:t>
              </w:r>
            </w:hyperlink>
            <w:r w:rsidR="00CC4846">
              <w:rPr>
                <w:rFonts w:ascii="Arial" w:hAnsi="Arial"/>
                <w:color w:val="6600CC"/>
                <w:sz w:val="20"/>
                <w:szCs w:val="20"/>
              </w:rPr>
              <w:t xml:space="preserve"> Anti-parkinson drugs</w:t>
            </w:r>
          </w:p>
          <w:p w14:paraId="0ED08A5A" w14:textId="77777777" w:rsidR="00CC4846" w:rsidRDefault="00CC4846" w:rsidP="00CC4846">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1585803"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Parkinson or parkinson-like conditions</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5356991" w14:textId="77777777" w:rsidR="00CC4846" w:rsidRDefault="00CC4846" w:rsidP="00CC4846">
            <w:pPr>
              <w:pStyle w:val="TableContents"/>
              <w:widowControl w:val="0"/>
              <w:rPr>
                <w:rFonts w:ascii="Arial" w:hAnsi="Arial"/>
                <w:sz w:val="20"/>
                <w:szCs w:val="20"/>
              </w:rPr>
            </w:pPr>
            <w:r>
              <w:rPr>
                <w:rFonts w:ascii="Arial" w:hAnsi="Arial"/>
                <w:sz w:val="20"/>
                <w:szCs w:val="20"/>
              </w:rPr>
              <w:t>N04</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D1FD0E4" w14:textId="77777777" w:rsidR="00CC4846" w:rsidRDefault="00CC4846" w:rsidP="00CC4846">
            <w:pPr>
              <w:widowControl w:val="0"/>
              <w:rPr>
                <w:rFonts w:ascii="Arial" w:hAnsi="Arial"/>
                <w:sz w:val="20"/>
                <w:szCs w:val="20"/>
              </w:rPr>
            </w:pPr>
          </w:p>
          <w:p w14:paraId="589DA646" w14:textId="77777777" w:rsidR="00CC4846" w:rsidRDefault="00CC4846" w:rsidP="00CC4846">
            <w:pPr>
              <w:pStyle w:val="TableContents"/>
              <w:widowControl w:val="0"/>
              <w:rPr>
                <w:rFonts w:ascii="Arial" w:hAnsi="Arial"/>
                <w:sz w:val="20"/>
                <w:szCs w:val="20"/>
              </w:rPr>
            </w:pPr>
            <w:r>
              <w:rPr>
                <w:rFonts w:ascii="Arial" w:hAnsi="Arial"/>
                <w:sz w:val="20"/>
                <w:szCs w:val="20"/>
              </w:rPr>
              <w:t>Parkinson (probleemlijst)</w:t>
            </w:r>
          </w:p>
          <w:p w14:paraId="3300B767" w14:textId="77777777" w:rsidR="00CC4846" w:rsidRDefault="00CC4846" w:rsidP="00CC4846">
            <w:pPr>
              <w:pStyle w:val="TableContents"/>
              <w:widowControl w:val="0"/>
              <w:rPr>
                <w:rFonts w:ascii="Arial" w:hAnsi="Arial"/>
                <w:sz w:val="20"/>
                <w:szCs w:val="20"/>
              </w:rPr>
            </w:pPr>
            <w:r>
              <w:rPr>
                <w:rFonts w:ascii="Arial" w:hAnsi="Arial"/>
                <w:sz w:val="20"/>
                <w:szCs w:val="20"/>
              </w:rPr>
              <w:t>OR Lewy-bodies dementie (probleemlijst)</w:t>
            </w:r>
          </w:p>
          <w:p w14:paraId="3D88BA7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Multiple system atrophy (probleemlijst)</w:t>
            </w:r>
          </w:p>
          <w:p w14:paraId="41655A9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progressive supranuclear palsy (probleemlijst)</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8512F04" w14:textId="77777777" w:rsidR="00CC4846" w:rsidRDefault="00CC4846" w:rsidP="00CC4846">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D859655" w14:textId="77777777" w:rsidR="00CC4846" w:rsidRDefault="00CC4846" w:rsidP="00CC4846">
            <w:pPr>
              <w:pStyle w:val="TableContents"/>
              <w:widowControl w:val="0"/>
              <w:rPr>
                <w:rFonts w:ascii="Arial" w:hAnsi="Arial"/>
                <w:b/>
                <w:sz w:val="20"/>
                <w:szCs w:val="20"/>
              </w:rPr>
            </w:pPr>
            <w:r>
              <w:rPr>
                <w:rFonts w:ascii="Arial" w:hAnsi="Arial"/>
                <w:b/>
                <w:sz w:val="20"/>
                <w:szCs w:val="20"/>
              </w:rPr>
              <w:t>Deze patiënt heeft de Ziekte van Parkinson:</w:t>
            </w:r>
          </w:p>
          <w:p w14:paraId="58E4E13E" w14:textId="77777777" w:rsidR="00CC4846" w:rsidRDefault="00CC4846" w:rsidP="00CC4846">
            <w:pPr>
              <w:pStyle w:val="TableContents"/>
              <w:widowControl w:val="0"/>
              <w:rPr>
                <w:rFonts w:ascii="Arial" w:hAnsi="Arial"/>
                <w:sz w:val="20"/>
                <w:szCs w:val="20"/>
              </w:rPr>
            </w:pPr>
            <w:r>
              <w:rPr>
                <w:rFonts w:ascii="Arial" w:hAnsi="Arial"/>
                <w:sz w:val="20"/>
                <w:szCs w:val="20"/>
              </w:rPr>
              <w:t>Als de val een gevolg van bevriezen tijdens het lopen is, dan is optimaliseren van anti-Parkinsonmedicatie aanbevolen (in overleg met neuroloog).</w:t>
            </w:r>
          </w:p>
          <w:p w14:paraId="5FA1E15C" w14:textId="77777777" w:rsidR="00CC4846" w:rsidRDefault="00CC4846" w:rsidP="00CC4846">
            <w:pPr>
              <w:pStyle w:val="FrameContents"/>
              <w:widowControl w:val="0"/>
              <w:rPr>
                <w:rFonts w:ascii="Arial" w:hAnsi="Arial"/>
                <w:sz w:val="20"/>
                <w:szCs w:val="20"/>
              </w:rPr>
            </w:pPr>
          </w:p>
          <w:p w14:paraId="604F7E75" w14:textId="77777777" w:rsidR="00CC4846" w:rsidRDefault="00CC4846" w:rsidP="00CC4846">
            <w:pPr>
              <w:pStyle w:val="Fram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4B327E4" w14:textId="77777777" w:rsidR="00CC4846" w:rsidRDefault="00CC4846" w:rsidP="00CC4846">
            <w:pPr>
              <w:pStyle w:val="TableContents"/>
              <w:widowControl w:val="0"/>
              <w:rPr>
                <w:rFonts w:ascii="Arial" w:hAnsi="Arial"/>
                <w:color w:val="6600CC"/>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80E4A6B" w14:textId="77777777" w:rsidR="00CC4846" w:rsidRDefault="00CC4846" w:rsidP="00CC4846">
            <w:pPr>
              <w:pStyle w:val="FrameContents"/>
              <w:widowControl w:val="0"/>
              <w:jc w:val="center"/>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749B69F" w14:textId="77777777" w:rsidR="00CC4846" w:rsidRDefault="00087CD0" w:rsidP="00CC4846">
            <w:pPr>
              <w:pStyle w:val="TableContents"/>
              <w:widowControl w:val="0"/>
            </w:pPr>
            <w:hyperlink r:id="rId64">
              <w:r w:rsidR="00CC4846">
                <w:rPr>
                  <w:rStyle w:val="Hyperlink"/>
                  <w:rFonts w:ascii="Arial" w:hAnsi="Arial"/>
                  <w:sz w:val="20"/>
                  <w:szCs w:val="20"/>
                </w:rPr>
                <w:t>refpage 9</w:t>
              </w:r>
            </w:hyperlink>
          </w:p>
        </w:tc>
      </w:tr>
      <w:tr w:rsidR="008E0034" w14:paraId="464E48FA"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3B0E9A54"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26a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A435D09"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554F7EA"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Parkinson or parkinson-like conditions</w:t>
            </w:r>
          </w:p>
          <w:p w14:paraId="67B7971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w:t>
            </w:r>
          </w:p>
          <w:p w14:paraId="092C00FC" w14:textId="77777777" w:rsidR="008E0034" w:rsidRDefault="008E0034" w:rsidP="008E0034">
            <w:pPr>
              <w:pStyle w:val="TableContents"/>
              <w:widowControl w:val="0"/>
              <w:rPr>
                <w:rFonts w:ascii="Arial" w:hAnsi="Arial"/>
                <w:sz w:val="20"/>
                <w:szCs w:val="20"/>
              </w:rPr>
            </w:pPr>
            <w:r>
              <w:rPr>
                <w:rFonts w:ascii="Arial" w:hAnsi="Arial"/>
                <w:sz w:val="20"/>
                <w:szCs w:val="20"/>
              </w:rPr>
              <w:t>orthostatic hypotension</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82E7CCA" w14:textId="77777777" w:rsidR="008E0034" w:rsidRDefault="008E0034" w:rsidP="008E0034">
            <w:pPr>
              <w:pStyle w:val="TableContents"/>
              <w:widowControl w:val="0"/>
              <w:rPr>
                <w:rFonts w:ascii="Arial" w:hAnsi="Arial"/>
                <w:sz w:val="20"/>
                <w:szCs w:val="20"/>
              </w:rPr>
            </w:pPr>
            <w:r>
              <w:rPr>
                <w:rFonts w:ascii="Arial" w:hAnsi="Arial"/>
                <w:sz w:val="20"/>
                <w:szCs w:val="20"/>
              </w:rPr>
              <w:t>N04</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A7648E5" w14:textId="77777777" w:rsidR="008E0034" w:rsidRDefault="008E0034" w:rsidP="008E0034">
            <w:pPr>
              <w:widowControl w:val="0"/>
              <w:rPr>
                <w:rFonts w:ascii="Arial" w:hAnsi="Arial"/>
                <w:sz w:val="20"/>
                <w:szCs w:val="20"/>
              </w:rPr>
            </w:pPr>
            <w:r>
              <w:rPr>
                <w:rFonts w:ascii="Arial" w:hAnsi="Arial"/>
                <w:sz w:val="20"/>
                <w:szCs w:val="20"/>
              </w:rPr>
              <w:t>(Parkinson (probleemlijst)</w:t>
            </w:r>
          </w:p>
          <w:p w14:paraId="16D7483E" w14:textId="77777777" w:rsidR="008E0034" w:rsidRDefault="008E0034" w:rsidP="008E0034">
            <w:pPr>
              <w:pStyle w:val="TableContents"/>
              <w:widowControl w:val="0"/>
              <w:rPr>
                <w:rFonts w:ascii="Arial" w:hAnsi="Arial"/>
                <w:sz w:val="20"/>
                <w:szCs w:val="20"/>
              </w:rPr>
            </w:pPr>
            <w:r>
              <w:rPr>
                <w:rFonts w:ascii="Arial" w:hAnsi="Arial"/>
                <w:sz w:val="20"/>
                <w:szCs w:val="20"/>
              </w:rPr>
              <w:t>OR</w:t>
            </w:r>
          </w:p>
          <w:p w14:paraId="5BFB3E33" w14:textId="77777777" w:rsidR="008E0034" w:rsidRDefault="008E0034" w:rsidP="008E0034">
            <w:pPr>
              <w:pStyle w:val="TableContents"/>
              <w:widowControl w:val="0"/>
              <w:rPr>
                <w:rFonts w:ascii="Arial" w:hAnsi="Arial"/>
                <w:sz w:val="20"/>
                <w:szCs w:val="20"/>
              </w:rPr>
            </w:pPr>
            <w:r>
              <w:rPr>
                <w:rFonts w:ascii="Arial" w:hAnsi="Arial"/>
                <w:sz w:val="20"/>
                <w:szCs w:val="20"/>
              </w:rPr>
              <w:t>Lewy-bodies dementie (probleemlijst)</w:t>
            </w:r>
          </w:p>
          <w:p w14:paraId="508E15E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Multiple system atrophy (probleemlijst)</w:t>
            </w:r>
          </w:p>
          <w:p w14:paraId="75EAFD8E"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progressive supranuclear palsy (probleemlijst)</w:t>
            </w:r>
          </w:p>
          <w:p w14:paraId="530E2B18" w14:textId="77777777" w:rsidR="008E0034" w:rsidRDefault="008E0034" w:rsidP="008E0034">
            <w:pPr>
              <w:pStyle w:val="TableContents"/>
              <w:widowControl w:val="0"/>
              <w:rPr>
                <w:rFonts w:ascii="Arial" w:hAnsi="Arial"/>
                <w:sz w:val="20"/>
                <w:szCs w:val="20"/>
              </w:rPr>
            </w:pPr>
            <w:r>
              <w:rPr>
                <w:rFonts w:ascii="Arial" w:hAnsi="Arial"/>
                <w:sz w:val="20"/>
                <w:szCs w:val="20"/>
              </w:rPr>
              <w:t>)</w:t>
            </w:r>
          </w:p>
          <w:p w14:paraId="619810F5" w14:textId="77777777" w:rsidR="008E0034" w:rsidRDefault="008E0034" w:rsidP="008E0034">
            <w:pPr>
              <w:pStyle w:val="TableContents"/>
              <w:widowControl w:val="0"/>
              <w:rPr>
                <w:rFonts w:ascii="Arial" w:hAnsi="Arial"/>
                <w:sz w:val="20"/>
                <w:szCs w:val="20"/>
              </w:rPr>
            </w:pPr>
            <w:r>
              <w:rPr>
                <w:rFonts w:ascii="Arial" w:hAnsi="Arial"/>
                <w:sz w:val="20"/>
                <w:szCs w:val="20"/>
              </w:rPr>
              <w:t>AND orthostatische hypotensie (probleemlijst)</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1CF6DA8"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DAE9A07" w14:textId="23599990" w:rsidR="008E0034" w:rsidRDefault="008E0034" w:rsidP="008E0034">
            <w:pPr>
              <w:pStyle w:val="TableContents"/>
              <w:widowControl w:val="0"/>
              <w:rPr>
                <w:rFonts w:ascii="Arial" w:hAnsi="Arial"/>
                <w:b/>
                <w:sz w:val="20"/>
                <w:szCs w:val="20"/>
              </w:rPr>
            </w:pPr>
            <w:r>
              <w:rPr>
                <w:rFonts w:ascii="Arial" w:hAnsi="Arial"/>
                <w:b/>
                <w:sz w:val="20"/>
                <w:szCs w:val="20"/>
              </w:rPr>
              <w:t xml:space="preserve">Deze patiënt heeft de Ziekte van Parkinson en </w:t>
            </w:r>
            <w:del w:id="147" w:author="Medlock, S.K." w:date="2021-05-05T15:18:00Z">
              <w:r w:rsidDel="00196815">
                <w:rPr>
                  <w:rFonts w:ascii="Arial" w:hAnsi="Arial"/>
                  <w:b/>
                  <w:sz w:val="20"/>
                  <w:szCs w:val="20"/>
                </w:rPr>
                <w:delText>orthostase</w:delText>
              </w:r>
            </w:del>
            <w:ins w:id="148" w:author="Medlock, S.K." w:date="2021-05-05T15:18:00Z">
              <w:r>
                <w:rPr>
                  <w:rFonts w:ascii="Arial" w:hAnsi="Arial"/>
                  <w:b/>
                  <w:sz w:val="20"/>
                  <w:szCs w:val="20"/>
                </w:rPr>
                <w:t>orthostatische hypotensie</w:t>
              </w:r>
            </w:ins>
          </w:p>
          <w:p w14:paraId="1E57C9C6" w14:textId="3F64FCEF" w:rsidR="008E0034" w:rsidRDefault="008E0034" w:rsidP="008E0034">
            <w:pPr>
              <w:pStyle w:val="FrameContents"/>
              <w:widowControl w:val="0"/>
              <w:rPr>
                <w:rFonts w:ascii="Arial" w:hAnsi="Arial"/>
                <w:sz w:val="20"/>
                <w:szCs w:val="20"/>
              </w:rPr>
            </w:pPr>
            <w:del w:id="149" w:author="Medlock, S.K." w:date="2021-05-05T15:18:00Z">
              <w:r w:rsidDel="00196815">
                <w:rPr>
                  <w:rFonts w:ascii="Arial" w:hAnsi="Arial"/>
                  <w:sz w:val="20"/>
                  <w:szCs w:val="20"/>
                </w:rPr>
                <w:delText>Orthostase</w:delText>
              </w:r>
            </w:del>
            <w:ins w:id="150" w:author="Medlock, S.K." w:date="2021-05-05T15:18:00Z">
              <w:r>
                <w:rPr>
                  <w:rFonts w:ascii="Arial" w:hAnsi="Arial"/>
                  <w:sz w:val="20"/>
                  <w:szCs w:val="20"/>
                </w:rPr>
                <w:t>Orthostatische hypotensie</w:t>
              </w:r>
            </w:ins>
            <w:r>
              <w:rPr>
                <w:rFonts w:ascii="Arial" w:hAnsi="Arial"/>
                <w:sz w:val="20"/>
                <w:szCs w:val="20"/>
              </w:rPr>
              <w:t xml:space="preserve"> kan verergerd worden door bepaalde anti-Parkinson medicatie. Overleg met een neuroloog wordt aanbevolen.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8E4727E" w14:textId="77777777" w:rsidR="008E0034" w:rsidRDefault="008E0034" w:rsidP="008E0034">
            <w:pPr>
              <w:pStyle w:val="TableContents"/>
              <w:widowControl w:val="0"/>
              <w:rPr>
                <w:rFonts w:ascii="Arial" w:hAnsi="Arial"/>
                <w:color w:val="6600CC"/>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F092323" w14:textId="77777777" w:rsidR="008E0034" w:rsidRDefault="008E0034" w:rsidP="008E0034">
            <w:pPr>
              <w:pStyle w:val="FrameContents"/>
              <w:widowControl w:val="0"/>
              <w:jc w:val="center"/>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1ED757C1" w14:textId="659658D6" w:rsidR="008E0034" w:rsidRDefault="00087CD0" w:rsidP="008E0034">
            <w:pPr>
              <w:pStyle w:val="TableContents"/>
              <w:widowControl w:val="0"/>
              <w:rPr>
                <w:rFonts w:ascii="Arial" w:hAnsi="Arial"/>
                <w:sz w:val="20"/>
                <w:szCs w:val="20"/>
              </w:rPr>
            </w:pPr>
            <w:hyperlink r:id="rId65" w:history="1">
              <w:r w:rsidR="008E0034" w:rsidRPr="008D0071">
                <w:rPr>
                  <w:rStyle w:val="Hyperlink"/>
                  <w:rFonts w:ascii="Arial" w:hAnsi="Arial"/>
                  <w:sz w:val="20"/>
                  <w:szCs w:val="20"/>
                </w:rPr>
                <w:t>refpage 9</w:t>
              </w:r>
            </w:hyperlink>
          </w:p>
        </w:tc>
      </w:tr>
      <w:tr w:rsidR="008E0034" w14:paraId="0CF24477"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44526BB2"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26b</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8FA7371" w14:textId="77777777" w:rsidR="008E0034" w:rsidRDefault="008E0034" w:rsidP="008E0034">
            <w:pPr>
              <w:widowControl w:val="0"/>
              <w:rPr>
                <w:rFonts w:ascii="Arial" w:hAnsi="Arial"/>
                <w:sz w:val="20"/>
                <w:szCs w:val="20"/>
                <w:lang w:val="en-US"/>
              </w:rPr>
            </w:pPr>
            <w:r>
              <w:rPr>
                <w:rFonts w:ascii="Arial" w:hAnsi="Arial"/>
                <w:color w:val="9900FF"/>
                <w:sz w:val="20"/>
                <w:szCs w:val="20"/>
                <w:lang w:val="en-US"/>
              </w:rPr>
              <w:t>{</w:t>
            </w:r>
            <w:r>
              <w:rPr>
                <w:rFonts w:ascii="Arial" w:hAnsi="Arial"/>
                <w:sz w:val="20"/>
                <w:szCs w:val="20"/>
                <w:lang w:val="en-US"/>
              </w:rPr>
              <w:t>ATC N04 are sometimes given for other indications, e.g. “restless legs”.</w:t>
            </w:r>
          </w:p>
          <w:p w14:paraId="2B2B7F7B" w14:textId="77777777" w:rsidR="008E0034" w:rsidRDefault="008E0034" w:rsidP="008E0034">
            <w:pPr>
              <w:pStyle w:val="TableContents"/>
              <w:widowControl w:val="0"/>
              <w:rPr>
                <w:lang w:val="en-US"/>
              </w:rPr>
            </w:pPr>
            <w:r>
              <w:rPr>
                <w:rFonts w:ascii="Arial" w:hAnsi="Arial"/>
                <w:sz w:val="20"/>
                <w:szCs w:val="20"/>
                <w:lang w:val="en-US"/>
              </w:rPr>
              <w:t>Is there a Dutch guideline for restless leg syndrome?}</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EC66BD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NO Parkinson or parkinson-like conditions on probleemlijst</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D2344D5" w14:textId="77777777" w:rsidR="008E0034" w:rsidRDefault="008E0034" w:rsidP="008E0034">
            <w:pPr>
              <w:pStyle w:val="TableContents"/>
              <w:widowControl w:val="0"/>
              <w:rPr>
                <w:rFonts w:ascii="Arial" w:hAnsi="Arial"/>
                <w:sz w:val="20"/>
                <w:szCs w:val="20"/>
              </w:rPr>
            </w:pPr>
            <w:r>
              <w:rPr>
                <w:rFonts w:ascii="Arial" w:hAnsi="Arial"/>
                <w:sz w:val="20"/>
                <w:szCs w:val="20"/>
              </w:rPr>
              <w:t>N04</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D148EA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NOT</w:t>
            </w:r>
          </w:p>
          <w:p w14:paraId="08B14608" w14:textId="77777777" w:rsidR="008E0034" w:rsidRDefault="008E0034" w:rsidP="008E0034">
            <w:pPr>
              <w:widowControl w:val="0"/>
              <w:rPr>
                <w:rFonts w:ascii="Arial" w:hAnsi="Arial"/>
                <w:sz w:val="20"/>
                <w:szCs w:val="20"/>
                <w:lang w:val="en-US"/>
              </w:rPr>
            </w:pPr>
            <w:r>
              <w:rPr>
                <w:rFonts w:ascii="Arial" w:hAnsi="Arial"/>
                <w:sz w:val="20"/>
                <w:szCs w:val="20"/>
                <w:lang w:val="en-US"/>
              </w:rPr>
              <w:t>(Parkinson (probleemlijst)</w:t>
            </w:r>
          </w:p>
          <w:p w14:paraId="13D85E9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w:t>
            </w:r>
          </w:p>
          <w:p w14:paraId="6EB0F3AF"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Lewy-bodies dementie (probleemlijst) OR Multiple system atrophy (probleemlijst) OR progressive supranuclear palsy (probleemlijst)</w:t>
            </w:r>
          </w:p>
          <w:p w14:paraId="158168F4" w14:textId="77777777" w:rsidR="008E0034" w:rsidRDefault="008E0034" w:rsidP="008E0034">
            <w:pPr>
              <w:pStyle w:val="TableContents"/>
              <w:widowControl w:val="0"/>
              <w:rPr>
                <w:rFonts w:ascii="Arial" w:hAnsi="Arial"/>
                <w:sz w:val="20"/>
                <w:szCs w:val="20"/>
              </w:rPr>
            </w:pPr>
            <w:r>
              <w:rPr>
                <w:rFonts w:ascii="Arial" w:hAnsi="Arial"/>
                <w:sz w:val="20"/>
                <w:szCs w:val="20"/>
              </w:rPr>
              <w:t>)</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0A40D2B"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099EAC2" w14:textId="77777777" w:rsidR="008E0034" w:rsidRDefault="008E0034" w:rsidP="008E0034">
            <w:pPr>
              <w:pStyle w:val="FrameContents"/>
              <w:widowControl w:val="0"/>
              <w:rPr>
                <w:rFonts w:ascii="Arial" w:hAnsi="Arial"/>
                <w:b/>
                <w:sz w:val="20"/>
                <w:szCs w:val="20"/>
              </w:rPr>
            </w:pPr>
            <w:r>
              <w:rPr>
                <w:rFonts w:ascii="Arial" w:hAnsi="Arial"/>
                <w:b/>
                <w:sz w:val="20"/>
                <w:szCs w:val="20"/>
              </w:rPr>
              <w:t>Deze patiënt heeft geen Ziekte van Parkinson of Parkinson-gerelateerde aandoening in de probleemlijst:</w:t>
            </w:r>
          </w:p>
          <w:p w14:paraId="3BD000E6" w14:textId="77777777" w:rsidR="008E0034" w:rsidRDefault="008E0034" w:rsidP="008E0034">
            <w:pPr>
              <w:pStyle w:val="FrameContents"/>
              <w:widowControl w:val="0"/>
              <w:rPr>
                <w:rFonts w:ascii="Arial" w:hAnsi="Arial"/>
                <w:sz w:val="20"/>
                <w:szCs w:val="20"/>
              </w:rPr>
            </w:pPr>
            <w:r>
              <w:rPr>
                <w:rFonts w:ascii="Arial" w:hAnsi="Arial" w:cs="Arial"/>
                <w:color w:val="000000"/>
                <w:sz w:val="20"/>
                <w:szCs w:val="20"/>
                <w:shd w:val="clear" w:color="auto" w:fill="FFFFFF"/>
              </w:rPr>
              <w:t xml:space="preserve">Controleer de indicatie voor deze medicatie. Als er geen indicatie (meer) is, is afbouwen aanbevolen. </w:t>
            </w:r>
            <w:r>
              <w:rPr>
                <w:rFonts w:ascii="Arial" w:hAnsi="Arial"/>
                <w:sz w:val="20"/>
                <w:szCs w:val="20"/>
              </w:rPr>
              <w:t xml:space="preserve">Behalve bij </w:t>
            </w:r>
            <w:r>
              <w:rPr>
                <w:rFonts w:ascii="Arial" w:hAnsi="Arial"/>
                <w:b/>
                <w:sz w:val="20"/>
                <w:szCs w:val="20"/>
              </w:rPr>
              <w:t>ziekte van Parkinson of Parkinson-gerelateerd aandoening</w:t>
            </w:r>
            <w:r>
              <w:rPr>
                <w:rFonts w:ascii="Arial" w:hAnsi="Arial"/>
                <w:sz w:val="20"/>
                <w:szCs w:val="20"/>
              </w:rPr>
              <w: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5BF4B07" w14:textId="77777777" w:rsidR="008E0034" w:rsidRDefault="008E0034" w:rsidP="008E0034">
            <w:pPr>
              <w:pStyle w:val="TableContents"/>
              <w:widowControl w:val="0"/>
              <w:rPr>
                <w:rFonts w:ascii="Arial" w:hAnsi="Arial"/>
                <w:color w:val="6600CC"/>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6AE0C5C" w14:textId="77777777" w:rsidR="008E0034" w:rsidRDefault="008E0034" w:rsidP="008E0034">
            <w:pPr>
              <w:pStyle w:val="FrameContents"/>
              <w:widowControl w:val="0"/>
              <w:jc w:val="center"/>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1EFDE2CB" w14:textId="53DAE59B" w:rsidR="008E0034" w:rsidRDefault="00087CD0" w:rsidP="008E0034">
            <w:pPr>
              <w:widowControl w:val="0"/>
              <w:rPr>
                <w:rFonts w:ascii="Arial" w:hAnsi="Arial"/>
                <w:sz w:val="20"/>
                <w:szCs w:val="20"/>
              </w:rPr>
            </w:pPr>
            <w:hyperlink r:id="rId66" w:history="1">
              <w:r w:rsidR="008E0034" w:rsidRPr="008D0071">
                <w:rPr>
                  <w:rStyle w:val="Hyperlink"/>
                  <w:rFonts w:ascii="Arial" w:hAnsi="Arial"/>
                  <w:sz w:val="20"/>
                  <w:szCs w:val="20"/>
                </w:rPr>
                <w:t>refpage 9</w:t>
              </w:r>
            </w:hyperlink>
          </w:p>
        </w:tc>
      </w:tr>
      <w:tr w:rsidR="008E0034" w14:paraId="00EB2134"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45393DFB"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27</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00B9B3A" w14:textId="77777777" w:rsidR="008E0034" w:rsidRDefault="008E0034" w:rsidP="008E0034">
            <w:pPr>
              <w:pStyle w:val="TableContents"/>
              <w:widowControl w:val="0"/>
              <w:rPr>
                <w:rFonts w:ascii="Arial" w:hAnsi="Arial"/>
                <w:sz w:val="20"/>
                <w:szCs w:val="20"/>
                <w:lang w:val="en-US"/>
              </w:rPr>
            </w:pPr>
            <w:r>
              <w:rPr>
                <w:rFonts w:ascii="Arial" w:hAnsi="Arial"/>
                <w:color w:val="9900FF"/>
                <w:sz w:val="20"/>
                <w:szCs w:val="20"/>
                <w:lang w:val="en-US"/>
              </w:rPr>
              <w:t>{Obviously “afbouw” is needed, but I don’t see any specific deprescribing advice for any of these medications.}</w:t>
            </w:r>
          </w:p>
          <w:p w14:paraId="184EE022" w14:textId="77777777" w:rsidR="008E0034" w:rsidRDefault="008E0034" w:rsidP="008E0034">
            <w:pPr>
              <w:pStyle w:val="TableContents"/>
              <w:widowControl w:val="0"/>
              <w:rPr>
                <w:rFonts w:ascii="Arial" w:hAnsi="Arial"/>
                <w:color w:val="9900FF"/>
                <w:sz w:val="20"/>
                <w:szCs w:val="20"/>
                <w:lang w:val="en-US"/>
              </w:rPr>
            </w:pPr>
          </w:p>
          <w:p w14:paraId="24F92696" w14:textId="77777777" w:rsidR="008E0034" w:rsidRDefault="008E0034" w:rsidP="008E0034">
            <w:pPr>
              <w:pStyle w:val="TableContents"/>
              <w:widowControl w:val="0"/>
              <w:rPr>
                <w:rFonts w:ascii="Arial" w:hAnsi="Arial"/>
                <w:sz w:val="20"/>
                <w:szCs w:val="20"/>
                <w:lang w:val="en-US"/>
              </w:rPr>
            </w:pPr>
            <w:r>
              <w:rPr>
                <w:rFonts w:ascii="Arial" w:hAnsi="Arial"/>
                <w:color w:val="9900FF"/>
                <w:sz w:val="20"/>
                <w:szCs w:val="20"/>
                <w:lang w:val="en-US"/>
              </w:rPr>
              <w:t>{Box 2 should be checked for strong anticholinergics (rule 105)}</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549FEBF"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2BE85FC" w14:textId="77777777" w:rsidR="008E0034" w:rsidRDefault="008E0034" w:rsidP="008E0034">
            <w:pPr>
              <w:pStyle w:val="TableContents"/>
              <w:widowControl w:val="0"/>
              <w:rPr>
                <w:rFonts w:ascii="Arial" w:hAnsi="Arial"/>
                <w:sz w:val="20"/>
                <w:szCs w:val="20"/>
              </w:rPr>
            </w:pPr>
            <w:r>
              <w:rPr>
                <w:rFonts w:ascii="Arial" w:hAnsi="Arial"/>
                <w:sz w:val="20"/>
                <w:szCs w:val="20"/>
              </w:rPr>
              <w:t>N04</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226C88C"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4E87EF4"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 xml:space="preserve">{{preselect box 2}{SELECTOR(N04AA01 OR N04AA02 OR N04AA04 OR N04AB02 OR N04AC01) AND CONDITION()}} </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65B03D2" w14:textId="77777777" w:rsidR="008E0034" w:rsidRDefault="008E0034" w:rsidP="008E0034">
            <w:pPr>
              <w:pStyle w:val="FrameContents"/>
              <w:widowControl w:val="0"/>
              <w:rPr>
                <w:rFonts w:ascii="Arial" w:hAnsi="Arial"/>
                <w:sz w:val="20"/>
                <w:szCs w:val="20"/>
              </w:rPr>
            </w:pPr>
            <w:r>
              <w:rPr>
                <w:rFonts w:ascii="Arial" w:hAnsi="Arial"/>
                <w:sz w:val="20"/>
                <w:szCs w:val="20"/>
              </w:rPr>
              <w:t>[1] overleg neuroloog</w:t>
            </w:r>
          </w:p>
          <w:p w14:paraId="4CAE7D6F" w14:textId="77777777" w:rsidR="008E0034" w:rsidRDefault="008E0034" w:rsidP="008E0034">
            <w:pPr>
              <w:pStyle w:val="FrameContents"/>
              <w:widowControl w:val="0"/>
              <w:rPr>
                <w:rFonts w:ascii="Arial" w:hAnsi="Arial"/>
                <w:sz w:val="20"/>
                <w:szCs w:val="20"/>
              </w:rPr>
            </w:pPr>
            <w:r>
              <w:rPr>
                <w:rFonts w:ascii="Arial" w:hAnsi="Arial"/>
                <w:sz w:val="20"/>
                <w:szCs w:val="20"/>
              </w:rPr>
              <w:t>[2] Afbouwen volgens afbouwschema waarna stop. Afbouwschema: {{free text}}</w:t>
            </w:r>
          </w:p>
          <w:p w14:paraId="5D0EE59D" w14:textId="77777777" w:rsidR="008E0034" w:rsidRDefault="008E0034" w:rsidP="008E0034">
            <w:pPr>
              <w:pStyle w:val="FrameContents"/>
              <w:widowControl w:val="0"/>
              <w:rPr>
                <w:rFonts w:ascii="Arial" w:hAnsi="Arial"/>
                <w:sz w:val="20"/>
                <w:szCs w:val="20"/>
              </w:rPr>
            </w:pPr>
            <w:r>
              <w:rPr>
                <w:rFonts w:ascii="Arial" w:hAnsi="Arial"/>
                <w:sz w:val="20"/>
                <w:szCs w:val="20"/>
              </w:rPr>
              <w:t>[3] Afbouwen tot minimaal effectieve dosis: {{free text}}</w:t>
            </w:r>
          </w:p>
          <w:p w14:paraId="1F8B8D28" w14:textId="77777777" w:rsidR="008E0034" w:rsidRDefault="008E0034" w:rsidP="008E0034">
            <w:pPr>
              <w:pStyle w:val="FrameContents"/>
              <w:widowControl w:val="0"/>
              <w:rPr>
                <w:rFonts w:ascii="Arial" w:hAnsi="Arial"/>
                <w:sz w:val="20"/>
                <w:szCs w:val="20"/>
              </w:rPr>
            </w:pPr>
          </w:p>
          <w:p w14:paraId="47B2F832" w14:textId="77777777" w:rsidR="008E0034" w:rsidRDefault="008E0034" w:rsidP="008E0034">
            <w:pPr>
              <w:pStyle w:val="TableContents"/>
              <w:widowControl w:val="0"/>
              <w:rPr>
                <w:rFonts w:ascii="Arial" w:hAnsi="Arial"/>
                <w:sz w:val="20"/>
                <w:szCs w:val="20"/>
              </w:rPr>
            </w:pPr>
            <w:r>
              <w:rPr>
                <w:rFonts w:ascii="Arial" w:hAnsi="Arial"/>
                <w:sz w:val="20"/>
                <w:szCs w:val="20"/>
              </w:rPr>
              <w:t>[4] Continueren</w:t>
            </w:r>
          </w:p>
          <w:p w14:paraId="37E866A3" w14:textId="77777777" w:rsidR="008E0034" w:rsidRDefault="008E0034" w:rsidP="008E0034">
            <w:pPr>
              <w:pStyle w:val="TableContents"/>
              <w:widowControl w:val="0"/>
              <w:rPr>
                <w:rFonts w:ascii="Arial" w:hAnsi="Arial"/>
                <w:sz w:val="20"/>
                <w:szCs w:val="20"/>
              </w:rPr>
            </w:pPr>
            <w:r>
              <w:rPr>
                <w:rFonts w:ascii="Arial" w:hAnsi="Arial"/>
                <w:sz w:val="20"/>
                <w:szCs w:val="20"/>
              </w:rPr>
              <w:t>[5]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9B65833" w14:textId="77777777" w:rsidR="008E0034" w:rsidRDefault="008E0034" w:rsidP="008E0034">
            <w:pPr>
              <w:pStyle w:val="TableContents"/>
              <w:widowControl w:val="0"/>
              <w:rPr>
                <w:rFonts w:ascii="Arial" w:hAnsi="Arial"/>
                <w:sz w:val="20"/>
                <w:szCs w:val="20"/>
              </w:rPr>
            </w:pPr>
            <w:r>
              <w:rPr>
                <w:rFonts w:ascii="Arial" w:hAnsi="Arial"/>
                <w:sz w:val="20"/>
                <w:szCs w:val="20"/>
              </w:rPr>
              <w:t>[1] Overleg met neuroloog ivm afbouw anti-Parkinson medicatie.</w:t>
            </w:r>
          </w:p>
          <w:p w14:paraId="13628654" w14:textId="77777777" w:rsidR="008E0034" w:rsidRDefault="008E0034" w:rsidP="008E0034">
            <w:pPr>
              <w:pStyle w:val="TableContents"/>
              <w:widowControl w:val="0"/>
              <w:rPr>
                <w:rFonts w:ascii="Arial" w:hAnsi="Arial"/>
                <w:sz w:val="20"/>
                <w:szCs w:val="20"/>
              </w:rPr>
            </w:pPr>
          </w:p>
          <w:p w14:paraId="45C80A46" w14:textId="77777777" w:rsidR="008E0034" w:rsidRDefault="008E0034" w:rsidP="008E0034">
            <w:pPr>
              <w:pStyle w:val="TableContents"/>
              <w:widowControl w:val="0"/>
              <w:rPr>
                <w:rFonts w:ascii="Arial" w:hAnsi="Arial"/>
                <w:sz w:val="20"/>
                <w:szCs w:val="20"/>
              </w:rPr>
            </w:pPr>
            <w:r>
              <w:rPr>
                <w:rFonts w:ascii="Arial" w:hAnsi="Arial"/>
                <w:sz w:val="20"/>
                <w:szCs w:val="20"/>
              </w:rPr>
              <w:t>[2] Afbouwen volgens afbouwschema waarna stop {{free text}}.</w:t>
            </w:r>
          </w:p>
          <w:p w14:paraId="263EFD64" w14:textId="77777777" w:rsidR="008E0034" w:rsidRDefault="008E0034" w:rsidP="008E0034">
            <w:pPr>
              <w:pStyle w:val="TableContents"/>
              <w:widowControl w:val="0"/>
              <w:rPr>
                <w:rFonts w:ascii="Arial" w:hAnsi="Arial"/>
                <w:sz w:val="20"/>
                <w:szCs w:val="20"/>
              </w:rPr>
            </w:pPr>
          </w:p>
          <w:p w14:paraId="598BB6A0" w14:textId="77777777" w:rsidR="008E0034" w:rsidRDefault="008E0034" w:rsidP="008E0034">
            <w:pPr>
              <w:pStyle w:val="TableContents"/>
              <w:widowControl w:val="0"/>
              <w:rPr>
                <w:rFonts w:ascii="Arial" w:hAnsi="Arial"/>
                <w:sz w:val="20"/>
                <w:szCs w:val="20"/>
              </w:rPr>
            </w:pPr>
            <w:r>
              <w:rPr>
                <w:rFonts w:ascii="Arial" w:hAnsi="Arial"/>
                <w:sz w:val="20"/>
                <w:szCs w:val="20"/>
              </w:rPr>
              <w:t>[3] Afbouwen tot minimaal effectieve dosis volgens afbouwschema {{free text}}</w:t>
            </w:r>
          </w:p>
          <w:p w14:paraId="5FE9F509" w14:textId="77777777" w:rsidR="008E0034" w:rsidRDefault="008E0034" w:rsidP="008E0034">
            <w:pPr>
              <w:pStyle w:val="TableContents"/>
              <w:widowControl w:val="0"/>
              <w:rPr>
                <w:rFonts w:ascii="Arial" w:hAnsi="Arial"/>
                <w:sz w:val="20"/>
                <w:szCs w:val="20"/>
              </w:rPr>
            </w:pPr>
          </w:p>
          <w:p w14:paraId="2D6A3D1A" w14:textId="77777777" w:rsidR="008E0034" w:rsidRDefault="008E0034" w:rsidP="008E0034">
            <w:pPr>
              <w:pStyle w:val="TableContents"/>
              <w:widowControl w:val="0"/>
              <w:rPr>
                <w:rFonts w:ascii="Arial" w:hAnsi="Arial"/>
                <w:sz w:val="20"/>
                <w:szCs w:val="20"/>
              </w:rPr>
            </w:pPr>
            <w:r>
              <w:rPr>
                <w:rFonts w:ascii="Arial" w:hAnsi="Arial"/>
                <w:sz w:val="20"/>
                <w:szCs w:val="20"/>
              </w:rPr>
              <w:t>[4] Continueren</w:t>
            </w:r>
          </w:p>
          <w:p w14:paraId="5FB6D853" w14:textId="77777777" w:rsidR="008E0034" w:rsidRDefault="008E0034" w:rsidP="008E0034">
            <w:pPr>
              <w:pStyle w:val="TableContents"/>
              <w:widowControl w:val="0"/>
              <w:rPr>
                <w:rFonts w:ascii="Arial" w:hAnsi="Arial"/>
                <w:sz w:val="20"/>
                <w:szCs w:val="20"/>
              </w:rPr>
            </w:pPr>
          </w:p>
          <w:p w14:paraId="0495C5BE" w14:textId="77777777" w:rsidR="008E0034" w:rsidRDefault="008E0034" w:rsidP="008E0034">
            <w:pPr>
              <w:pStyle w:val="TableContents"/>
              <w:widowControl w:val="0"/>
              <w:rPr>
                <w:rFonts w:ascii="Arial" w:hAnsi="Arial"/>
                <w:sz w:val="20"/>
                <w:szCs w:val="20"/>
              </w:rPr>
            </w:pPr>
            <w:r>
              <w:rPr>
                <w:rFonts w:ascii="Arial" w:hAnsi="Arial"/>
                <w:sz w:val="20"/>
                <w:szCs w:val="20"/>
              </w:rPr>
              <w:t>[5]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0CFB87C" w14:textId="77777777" w:rsidR="008E0034" w:rsidRDefault="008E0034" w:rsidP="008E0034">
            <w:pPr>
              <w:widowControl w:val="0"/>
              <w:rPr>
                <w:rFonts w:ascii="Arial" w:hAnsi="Arial"/>
                <w:sz w:val="20"/>
                <w:szCs w:val="20"/>
              </w:rPr>
            </w:pPr>
            <w:r>
              <w:rPr>
                <w:rFonts w:ascii="Arial" w:hAnsi="Arial"/>
                <w:sz w:val="20"/>
                <w:szCs w:val="20"/>
              </w:rPr>
              <w:t>[1] Uw dokter overlegt met uw neuroloog over uw anti-Parkinson medicatie.</w:t>
            </w:r>
          </w:p>
          <w:p w14:paraId="3BE511D6" w14:textId="77777777" w:rsidR="008E0034" w:rsidRDefault="008E0034" w:rsidP="008E0034">
            <w:pPr>
              <w:widowControl w:val="0"/>
              <w:rPr>
                <w:rFonts w:ascii="Arial" w:hAnsi="Arial"/>
                <w:sz w:val="20"/>
                <w:szCs w:val="20"/>
              </w:rPr>
            </w:pPr>
            <w:r>
              <w:rPr>
                <w:rFonts w:ascii="Arial" w:hAnsi="Arial"/>
                <w:sz w:val="20"/>
                <w:szCs w:val="20"/>
              </w:rPr>
              <w:t>[2] Stoppen via een afbouwschema. {{free text}}</w:t>
            </w:r>
          </w:p>
          <w:p w14:paraId="5DEA1FB3" w14:textId="77777777" w:rsidR="008E0034" w:rsidRDefault="008E0034" w:rsidP="008E0034">
            <w:pPr>
              <w:widowControl w:val="0"/>
              <w:rPr>
                <w:rFonts w:ascii="Arial" w:hAnsi="Arial"/>
                <w:sz w:val="20"/>
                <w:szCs w:val="20"/>
              </w:rPr>
            </w:pPr>
          </w:p>
          <w:p w14:paraId="79CEFCFA" w14:textId="77777777" w:rsidR="008E0034" w:rsidRDefault="008E0034" w:rsidP="008E0034">
            <w:pPr>
              <w:pStyle w:val="FrameContents"/>
              <w:widowControl w:val="0"/>
              <w:rPr>
                <w:rFonts w:ascii="Arial" w:hAnsi="Arial"/>
                <w:sz w:val="20"/>
                <w:szCs w:val="20"/>
              </w:rPr>
            </w:pPr>
          </w:p>
          <w:p w14:paraId="14CBF2B1" w14:textId="77777777" w:rsidR="008E0034" w:rsidRDefault="008E0034" w:rsidP="008E0034">
            <w:pPr>
              <w:pStyle w:val="FrameContents"/>
              <w:widowControl w:val="0"/>
              <w:rPr>
                <w:rFonts w:ascii="Arial" w:hAnsi="Arial"/>
                <w:sz w:val="20"/>
                <w:szCs w:val="20"/>
              </w:rPr>
            </w:pPr>
          </w:p>
          <w:p w14:paraId="6F2A2B1E" w14:textId="77777777" w:rsidR="008E0034" w:rsidRDefault="008E0034" w:rsidP="008E0034">
            <w:pPr>
              <w:widowControl w:val="0"/>
              <w:rPr>
                <w:rFonts w:ascii="Arial" w:hAnsi="Arial"/>
                <w:sz w:val="20"/>
                <w:szCs w:val="20"/>
              </w:rPr>
            </w:pPr>
            <w:r>
              <w:rPr>
                <w:rFonts w:ascii="Arial" w:hAnsi="Arial"/>
                <w:sz w:val="20"/>
                <w:szCs w:val="20"/>
              </w:rPr>
              <w:t>[3] Verlagen van dosering via een afbouwschema. {{free text}}</w:t>
            </w:r>
          </w:p>
          <w:p w14:paraId="3FC50E4B" w14:textId="77777777" w:rsidR="008E0034" w:rsidRDefault="008E0034" w:rsidP="008E0034">
            <w:pPr>
              <w:widowControl w:val="0"/>
              <w:rPr>
                <w:rFonts w:ascii="Arial" w:hAnsi="Arial"/>
                <w:sz w:val="20"/>
                <w:szCs w:val="20"/>
              </w:rPr>
            </w:pPr>
          </w:p>
          <w:p w14:paraId="05C21869" w14:textId="77777777" w:rsidR="008E0034" w:rsidRDefault="008E0034" w:rsidP="008E0034">
            <w:pPr>
              <w:pStyle w:val="FrameContents"/>
              <w:widowControl w:val="0"/>
              <w:rPr>
                <w:rFonts w:ascii="Arial" w:hAnsi="Arial"/>
                <w:sz w:val="20"/>
                <w:szCs w:val="20"/>
              </w:rPr>
            </w:pPr>
          </w:p>
          <w:p w14:paraId="022F1A5D" w14:textId="77777777" w:rsidR="008E0034" w:rsidRDefault="008E0034" w:rsidP="008E0034">
            <w:pPr>
              <w:pStyle w:val="FrameContents"/>
              <w:widowControl w:val="0"/>
              <w:rPr>
                <w:rFonts w:ascii="Arial" w:hAnsi="Arial"/>
                <w:sz w:val="20"/>
                <w:szCs w:val="20"/>
              </w:rPr>
            </w:pPr>
          </w:p>
          <w:p w14:paraId="64130753" w14:textId="77777777" w:rsidR="008E0034" w:rsidRDefault="008E0034" w:rsidP="008E0034">
            <w:pPr>
              <w:pStyle w:val="TableContents"/>
              <w:widowControl w:val="0"/>
              <w:rPr>
                <w:rFonts w:ascii="Arial" w:hAnsi="Arial"/>
                <w:sz w:val="20"/>
                <w:szCs w:val="20"/>
              </w:rPr>
            </w:pPr>
            <w:r>
              <w:rPr>
                <w:rFonts w:ascii="Arial" w:hAnsi="Arial"/>
                <w:sz w:val="20"/>
                <w:szCs w:val="20"/>
              </w:rPr>
              <w:t>[4] Gebruik dit medicijn zoals u tot nu toe doet</w:t>
            </w:r>
          </w:p>
          <w:p w14:paraId="490CD512" w14:textId="77777777" w:rsidR="008E0034" w:rsidRDefault="008E0034" w:rsidP="008E0034">
            <w:pPr>
              <w:pStyle w:val="TableContents"/>
              <w:widowControl w:val="0"/>
              <w:rPr>
                <w:rFonts w:ascii="Arial" w:hAnsi="Arial"/>
                <w:sz w:val="20"/>
                <w:szCs w:val="20"/>
              </w:rPr>
            </w:pPr>
          </w:p>
          <w:p w14:paraId="0C56DCD3" w14:textId="77777777" w:rsidR="008E0034" w:rsidRDefault="008E0034" w:rsidP="008E0034">
            <w:pPr>
              <w:pStyle w:val="TableContents"/>
              <w:widowControl w:val="0"/>
              <w:rPr>
                <w:rFonts w:ascii="Arial" w:hAnsi="Arial"/>
                <w:sz w:val="20"/>
                <w:szCs w:val="20"/>
              </w:rPr>
            </w:pPr>
            <w:r>
              <w:rPr>
                <w:rFonts w:ascii="Arial" w:hAnsi="Arial"/>
                <w:sz w:val="20"/>
                <w:szCs w:val="20"/>
              </w:rPr>
              <w:t>[5]{{free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7B62307D" w14:textId="0FA744C7" w:rsidR="008E0034" w:rsidRDefault="00087CD0" w:rsidP="008E0034">
            <w:pPr>
              <w:pStyle w:val="TableContents"/>
              <w:widowControl w:val="0"/>
              <w:rPr>
                <w:rFonts w:ascii="Arial" w:hAnsi="Arial"/>
                <w:color w:val="9900FF"/>
                <w:sz w:val="20"/>
                <w:szCs w:val="20"/>
              </w:rPr>
            </w:pPr>
            <w:hyperlink r:id="rId67" w:history="1">
              <w:r w:rsidR="008E0034" w:rsidRPr="008D0071">
                <w:rPr>
                  <w:rStyle w:val="Hyperlink"/>
                  <w:rFonts w:ascii="Arial" w:hAnsi="Arial"/>
                  <w:sz w:val="20"/>
                  <w:szCs w:val="20"/>
                </w:rPr>
                <w:t>refpage 9</w:t>
              </w:r>
            </w:hyperlink>
          </w:p>
        </w:tc>
      </w:tr>
      <w:tr w:rsidR="008E0034" w14:paraId="5F0EFFCC"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576569AF"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27a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8943557"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8CF3CF3" w14:textId="77777777" w:rsidR="008E0034" w:rsidRDefault="008E0034" w:rsidP="008E0034">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161F0CB" w14:textId="77777777" w:rsidR="008E0034" w:rsidRDefault="008E0034" w:rsidP="008E0034">
            <w:pPr>
              <w:pStyle w:val="TableContents"/>
              <w:widowControl w:val="0"/>
              <w:rPr>
                <w:rFonts w:ascii="Arial" w:hAnsi="Arial"/>
                <w:sz w:val="20"/>
                <w:szCs w:val="20"/>
              </w:rPr>
            </w:pPr>
            <w:r>
              <w:rPr>
                <w:rFonts w:ascii="Arial" w:hAnsi="Arial"/>
                <w:sz w:val="20"/>
                <w:szCs w:val="20"/>
              </w:rPr>
              <w:t>N04</w:t>
            </w:r>
          </w:p>
          <w:p w14:paraId="055F96A2" w14:textId="77777777" w:rsidR="008E0034" w:rsidRDefault="008E0034" w:rsidP="008E0034">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F22742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7CE076E"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5FFE0F4" w14:textId="77777777" w:rsidR="008E0034" w:rsidRDefault="008E0034" w:rsidP="008E0034">
            <w:pPr>
              <w:pStyle w:val="TableContents"/>
              <w:widowControl w:val="0"/>
              <w:rPr>
                <w:rFonts w:ascii="Arial" w:hAnsi="Arial"/>
                <w:sz w:val="20"/>
                <w:szCs w:val="20"/>
              </w:rPr>
            </w:pPr>
            <w:r>
              <w:rPr>
                <w:rFonts w:ascii="Arial" w:hAnsi="Arial"/>
                <w:b/>
                <w:bCs/>
                <w:sz w:val="20"/>
                <w:szCs w:val="20"/>
              </w:rPr>
              <w:t>Patiënt heeft mogelijk bijwerkingen van deze medicatie.</w:t>
            </w:r>
            <w:r>
              <w:rPr>
                <w:rFonts w:ascii="Arial" w:hAnsi="Arial"/>
                <w:sz w:val="20"/>
                <w:szCs w:val="20"/>
              </w:rPr>
              <w:t xml:space="preserve"> Afbouwen is aanbevolen.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465A9E2" w14:textId="77777777" w:rsidR="008E0034" w:rsidRDefault="008E0034" w:rsidP="008E0034">
            <w:pPr>
              <w:pStyle w:val="TableContents"/>
              <w:widowControl w:val="0"/>
              <w:rPr>
                <w:rFonts w:ascii="Arial" w:hAnsi="Arial"/>
                <w:sz w:val="20"/>
                <w:szCs w:val="20"/>
              </w:rPr>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B333A9D" w14:textId="77777777" w:rsidR="008E0034" w:rsidRDefault="008E0034" w:rsidP="008E0034">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675C6802" w14:textId="4C30D442" w:rsidR="008E0034" w:rsidRDefault="00087CD0" w:rsidP="008E0034">
            <w:pPr>
              <w:pStyle w:val="TableContents"/>
              <w:widowControl w:val="0"/>
              <w:rPr>
                <w:rFonts w:ascii="Arial" w:hAnsi="Arial"/>
                <w:sz w:val="20"/>
                <w:szCs w:val="20"/>
              </w:rPr>
            </w:pPr>
            <w:hyperlink r:id="rId68" w:history="1">
              <w:r w:rsidR="008E0034" w:rsidRPr="008D0071">
                <w:rPr>
                  <w:rStyle w:val="Hyperlink"/>
                  <w:rFonts w:ascii="Arial" w:hAnsi="Arial"/>
                  <w:sz w:val="20"/>
                  <w:szCs w:val="20"/>
                </w:rPr>
                <w:t>refpage 9</w:t>
              </w:r>
            </w:hyperlink>
          </w:p>
        </w:tc>
      </w:tr>
      <w:tr w:rsidR="00CC4846" w14:paraId="455CD10E"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5D78249A"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27b</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5210C92" w14:textId="77777777" w:rsidR="00CC4846" w:rsidRDefault="00CC4846" w:rsidP="00CC4846">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FEC3B12" w14:textId="77777777" w:rsidR="00CC4846" w:rsidRDefault="00CC4846" w:rsidP="00CC4846">
            <w:pPr>
              <w:pStyle w:val="TableContents"/>
              <w:widowControl w:val="0"/>
              <w:rPr>
                <w:rFonts w:ascii="Arial" w:hAnsi="Arial"/>
                <w:sz w:val="20"/>
                <w:szCs w:val="20"/>
              </w:rPr>
            </w:pPr>
            <w:r>
              <w:rPr>
                <w:rFonts w:ascii="Arial" w:hAnsi="Arial"/>
                <w:sz w:val="20"/>
                <w:szCs w:val="20"/>
              </w:rPr>
              <w:t>all</w:t>
            </w:r>
          </w:p>
          <w:p w14:paraId="64A2E8F2" w14:textId="77777777" w:rsidR="00CC4846" w:rsidRDefault="00CC4846" w:rsidP="00CC4846">
            <w:pPr>
              <w:pStyle w:val="TableContents"/>
              <w:widowControl w:val="0"/>
              <w:rPr>
                <w:rFonts w:ascii="Arial" w:hAnsi="Arial"/>
                <w:color w:val="6600CC"/>
                <w:sz w:val="20"/>
                <w:szCs w:val="20"/>
              </w:rPr>
            </w:pP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8CF69B9" w14:textId="77777777" w:rsidR="00CC4846" w:rsidRDefault="00CC4846" w:rsidP="00CC4846">
            <w:pPr>
              <w:pStyle w:val="TableContents"/>
              <w:widowControl w:val="0"/>
              <w:rPr>
                <w:rFonts w:ascii="Arial" w:hAnsi="Arial"/>
                <w:sz w:val="20"/>
                <w:szCs w:val="20"/>
              </w:rPr>
            </w:pPr>
            <w:r>
              <w:rPr>
                <w:rFonts w:ascii="Arial" w:hAnsi="Arial"/>
                <w:sz w:val="20"/>
                <w:szCs w:val="20"/>
              </w:rPr>
              <w:t>N04</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817C7EF"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35DDA9D"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2989B1E" w14:textId="77777777" w:rsidR="00CC4846" w:rsidRDefault="00CC4846" w:rsidP="00CC4846">
            <w:pPr>
              <w:pStyle w:val="TableContents"/>
              <w:widowControl w:val="0"/>
              <w:rPr>
                <w:rFonts w:ascii="Arial" w:hAnsi="Arial"/>
                <w:sz w:val="20"/>
                <w:szCs w:val="20"/>
                <w:lang w:val="en-US"/>
              </w:rPr>
            </w:pPr>
            <w:r>
              <w:rPr>
                <w:rFonts w:ascii="Arial" w:hAnsi="Arial"/>
                <w:color w:val="9900FF"/>
                <w:sz w:val="20"/>
                <w:szCs w:val="20"/>
                <w:lang w:val="en-US"/>
              </w:rPr>
              <w:t>{preselect vervolg if a stop-, afbouw-, or vervangen- option is checked}</w:t>
            </w:r>
          </w:p>
          <w:p w14:paraId="23839ED3"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 xml:space="preserve">[1] </w:t>
            </w:r>
            <w:r>
              <w:rPr>
                <w:rFonts w:ascii="Arial" w:hAnsi="Arial"/>
                <w:color w:val="9900FF"/>
                <w:sz w:val="20"/>
                <w:szCs w:val="20"/>
                <w:lang w:val="en-US"/>
              </w:rPr>
              <w:t>{TODO can we specify which?}</w:t>
            </w:r>
          </w:p>
          <w:p w14:paraId="0B70BEBA" w14:textId="77777777" w:rsidR="00CC4846" w:rsidRDefault="00CC4846" w:rsidP="00CC4846">
            <w:pPr>
              <w:pStyle w:val="TableContents"/>
              <w:widowControl w:val="0"/>
              <w:rPr>
                <w:rFonts w:ascii="Arial" w:hAnsi="Arial"/>
                <w:sz w:val="20"/>
                <w:szCs w:val="20"/>
              </w:rPr>
            </w:pPr>
            <w:r>
              <w:rPr>
                <w:rFonts w:ascii="Arial" w:hAnsi="Arial"/>
                <w:sz w:val="20"/>
                <w:szCs w:val="20"/>
              </w:rPr>
              <w:t>Vervolgafspraak:{{free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F519047" w14:textId="77777777" w:rsidR="00CC4846" w:rsidRDefault="00CC4846" w:rsidP="00CC4846">
            <w:pPr>
              <w:pStyle w:val="TableContents"/>
              <w:widowControl w:val="0"/>
              <w:rPr>
                <w:rFonts w:ascii="Arial" w:hAnsi="Arial"/>
                <w:sz w:val="20"/>
                <w:szCs w:val="20"/>
              </w:rPr>
            </w:pPr>
            <w:r>
              <w:rPr>
                <w:rFonts w:ascii="Arial" w:hAnsi="Arial"/>
                <w:sz w:val="20"/>
                <w:szCs w:val="20"/>
              </w:rPr>
              <w:t>[1] Controleer voor veranderingen in symptomen. 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718E229" w14:textId="77777777" w:rsidR="00CC4846" w:rsidRDefault="00CC4846" w:rsidP="00CC4846">
            <w:pPr>
              <w:pStyle w:val="TableContents"/>
              <w:widowControl w:val="0"/>
              <w:rPr>
                <w:rFonts w:ascii="Arial" w:hAnsi="Arial"/>
                <w:sz w:val="20"/>
                <w:szCs w:val="20"/>
              </w:rPr>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0A92E2B" w14:textId="55895562" w:rsidR="00CC4846" w:rsidRDefault="00087CD0" w:rsidP="00CC4846">
            <w:pPr>
              <w:pStyle w:val="TableContents"/>
              <w:widowControl w:val="0"/>
              <w:rPr>
                <w:rFonts w:ascii="Arial" w:hAnsi="Arial"/>
                <w:sz w:val="20"/>
                <w:szCs w:val="20"/>
              </w:rPr>
            </w:pPr>
            <w:hyperlink r:id="rId69" w:history="1">
              <w:r w:rsidR="00CC4846" w:rsidRPr="008E0034">
                <w:rPr>
                  <w:rStyle w:val="Hyperlink"/>
                  <w:rFonts w:ascii="Arial" w:hAnsi="Arial"/>
                  <w:sz w:val="20"/>
                  <w:szCs w:val="20"/>
                </w:rPr>
                <w:t>refpage 9</w:t>
              </w:r>
            </w:hyperlink>
          </w:p>
        </w:tc>
      </w:tr>
      <w:tr w:rsidR="00CC4846" w14:paraId="6C4A193E"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14CCF116"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28</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5499B28"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anti-epileptica</w:t>
            </w:r>
          </w:p>
          <w:p w14:paraId="43D20FEB" w14:textId="77777777" w:rsidR="00CC4846" w:rsidRDefault="00CC4846" w:rsidP="00CC4846">
            <w:pPr>
              <w:pStyle w:val="TableContents"/>
              <w:widowControl w:val="0"/>
              <w:rPr>
                <w:rFonts w:ascii="Arial" w:hAnsi="Arial"/>
                <w:sz w:val="20"/>
                <w:szCs w:val="20"/>
                <w:lang w:val="en-US"/>
              </w:rPr>
            </w:pPr>
          </w:p>
          <w:p w14:paraId="6CB981A9" w14:textId="77777777" w:rsidR="00CC4846" w:rsidRDefault="00CC4846" w:rsidP="00CC4846">
            <w:pPr>
              <w:pStyle w:val="TableContents"/>
              <w:widowControl w:val="0"/>
              <w:rPr>
                <w:rFonts w:ascii="Arial" w:hAnsi="Arial"/>
                <w:sz w:val="20"/>
                <w:szCs w:val="20"/>
                <w:lang w:val="en-US"/>
              </w:rPr>
            </w:pPr>
            <w:r>
              <w:rPr>
                <w:rFonts w:ascii="Arial" w:hAnsi="Arial"/>
                <w:color w:val="9900FF"/>
                <w:sz w:val="20"/>
                <w:szCs w:val="20"/>
                <w:lang w:val="en-US"/>
              </w:rPr>
              <w:t>AGREES WITH HARMONIZATION GUIDE</w:t>
            </w:r>
          </w:p>
          <w:p w14:paraId="23B021B0" w14:textId="77777777" w:rsidR="00CC4846" w:rsidRDefault="00087CD0" w:rsidP="00CC4846">
            <w:pPr>
              <w:pStyle w:val="TableContents"/>
              <w:widowControl w:val="0"/>
              <w:rPr>
                <w:lang w:val="en-US"/>
              </w:rPr>
            </w:pPr>
            <w:hyperlink r:id="rId70">
              <w:r w:rsidR="00CC4846">
                <w:rPr>
                  <w:rStyle w:val="Hyperlink"/>
                  <w:rFonts w:ascii="Arial" w:hAnsi="Arial"/>
                  <w:b/>
                  <w:sz w:val="20"/>
                  <w:szCs w:val="20"/>
                  <w:lang w:val="en-US"/>
                </w:rPr>
                <w:t>N03</w:t>
              </w:r>
            </w:hyperlink>
            <w:r w:rsidR="00CC4846">
              <w:rPr>
                <w:rFonts w:ascii="Arial" w:hAnsi="Arial"/>
                <w:sz w:val="20"/>
                <w:szCs w:val="20"/>
                <w:lang w:val="en-US"/>
              </w:rPr>
              <w:t xml:space="preserve"> Antiepileptics</w:t>
            </w:r>
          </w:p>
          <w:p w14:paraId="370928FE" w14:textId="77777777" w:rsidR="00CC4846" w:rsidRDefault="00CC4846" w:rsidP="00CC4846">
            <w:pPr>
              <w:pStyle w:val="TableContents"/>
              <w:widowControl w:val="0"/>
              <w:rPr>
                <w:rFonts w:ascii="Arial" w:hAnsi="Arial"/>
                <w:sz w:val="20"/>
                <w:szCs w:val="20"/>
                <w:lang w:val="en-US"/>
              </w:rPr>
            </w:pPr>
          </w:p>
          <w:p w14:paraId="757659C2"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{TODO: I see some anti-epileptica are used for other things (e.g. bipolar); do we need to do anything about that?}</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85E5E3D"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37522041" w14:textId="77777777" w:rsidR="00CC4846" w:rsidRDefault="00CC4846" w:rsidP="00CC4846">
            <w:pPr>
              <w:pStyle w:val="TableContents"/>
              <w:widowControl w:val="0"/>
              <w:rPr>
                <w:rFonts w:ascii="Arial" w:hAnsi="Arial"/>
                <w:sz w:val="20"/>
                <w:szCs w:val="20"/>
              </w:rPr>
            </w:pPr>
            <w:r>
              <w:rPr>
                <w:rFonts w:ascii="Arial" w:hAnsi="Arial"/>
                <w:sz w:val="20"/>
                <w:szCs w:val="20"/>
              </w:rPr>
              <w:t>N03</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64AC2C23"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3C262257"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E004577" w14:textId="6AEEA235" w:rsidR="00CC4846" w:rsidRPr="008D2433" w:rsidRDefault="008D2433" w:rsidP="008D2433">
            <w:pPr>
              <w:pStyle w:val="TableContents"/>
              <w:widowControl w:val="0"/>
              <w:rPr>
                <w:rFonts w:ascii="Arial" w:hAnsi="Arial"/>
                <w:sz w:val="20"/>
                <w:szCs w:val="20"/>
              </w:rPr>
            </w:pPr>
            <w:commentRangeStart w:id="151"/>
            <w:ins w:id="152" w:author="Medlock, S.K." w:date="2021-05-06T18:13:00Z">
              <w:r w:rsidRPr="008D2433">
                <w:rPr>
                  <w:rFonts w:ascii="Arial" w:hAnsi="Arial"/>
                  <w:sz w:val="20"/>
                  <w:szCs w:val="20"/>
                </w:rPr>
                <w:t xml:space="preserve">Overweeg afbouwen: </w:t>
              </w:r>
              <w:r w:rsidRPr="008D2433">
                <w:rPr>
                  <w:rFonts w:ascii="Arial" w:hAnsi="Arial"/>
                  <w:sz w:val="20"/>
                  <w:szCs w:val="20"/>
                </w:rPr>
                <w:t>-If ataxia, somnolence, impaired</w:t>
              </w:r>
              <w:r>
                <w:rPr>
                  <w:rFonts w:ascii="Arial" w:hAnsi="Arial"/>
                  <w:sz w:val="20"/>
                  <w:szCs w:val="20"/>
                  <w:lang w:val="en-US"/>
                </w:rPr>
                <w:t xml:space="preserve"> </w:t>
              </w:r>
              <w:r w:rsidRPr="008D2433">
                <w:rPr>
                  <w:rFonts w:ascii="Arial" w:hAnsi="Arial"/>
                  <w:sz w:val="20"/>
                  <w:szCs w:val="20"/>
                </w:rPr>
                <w:t>balance, or possibly in case of dizziness</w:t>
              </w:r>
              <w:r>
                <w:rPr>
                  <w:rFonts w:ascii="Arial" w:hAnsi="Arial"/>
                  <w:sz w:val="20"/>
                  <w:szCs w:val="20"/>
                  <w:lang w:val="en-US"/>
                </w:rPr>
                <w:t xml:space="preserve"> </w:t>
              </w:r>
              <w:r w:rsidRPr="008D2433">
                <w:rPr>
                  <w:rFonts w:ascii="Arial" w:hAnsi="Arial"/>
                  <w:sz w:val="20"/>
                  <w:szCs w:val="20"/>
                </w:rPr>
                <w:t>-If given for anxiety disorder or</w:t>
              </w:r>
              <w:r>
                <w:rPr>
                  <w:rFonts w:ascii="Arial" w:hAnsi="Arial"/>
                  <w:sz w:val="20"/>
                  <w:szCs w:val="20"/>
                  <w:lang w:val="en-US"/>
                </w:rPr>
                <w:t xml:space="preserve"> </w:t>
              </w:r>
              <w:r w:rsidRPr="008D2433">
                <w:rPr>
                  <w:rFonts w:ascii="Arial" w:hAnsi="Arial"/>
                  <w:sz w:val="20"/>
                  <w:szCs w:val="20"/>
                </w:rPr>
                <w:t>neuropathic pain</w:t>
              </w:r>
            </w:ins>
            <w:commentRangeEnd w:id="151"/>
            <w:r>
              <w:rPr>
                <w:rStyle w:val="CommentReference"/>
              </w:rPr>
              <w:commentReference w:id="151"/>
            </w:r>
          </w:p>
          <w:p w14:paraId="0A744634" w14:textId="77777777" w:rsidR="008D2433" w:rsidRPr="008D2433" w:rsidRDefault="008D2433" w:rsidP="00CC4846">
            <w:pPr>
              <w:pStyle w:val="TableContents"/>
              <w:widowControl w:val="0"/>
              <w:rPr>
                <w:rFonts w:ascii="Arial" w:hAnsi="Arial"/>
                <w:sz w:val="20"/>
                <w:szCs w:val="20"/>
              </w:rPr>
            </w:pPr>
          </w:p>
          <w:p w14:paraId="0B75A240" w14:textId="77777777" w:rsidR="00CC4846" w:rsidRDefault="00CC4846" w:rsidP="00CC4846">
            <w:pPr>
              <w:pStyle w:val="FrameContents"/>
              <w:widowControl w:val="0"/>
              <w:rPr>
                <w:rFonts w:ascii="Arial" w:hAnsi="Arial"/>
                <w:sz w:val="20"/>
                <w:szCs w:val="20"/>
              </w:rPr>
            </w:pPr>
            <w:r>
              <w:rPr>
                <w:rFonts w:ascii="Arial" w:hAnsi="Arial"/>
                <w:sz w:val="20"/>
                <w:szCs w:val="20"/>
              </w:rPr>
              <w:t>Als de patiënt medicatie neemt voor epilepsie en twee jaar aanvalsvrij is, wordt afbouwen aanbevolen.</w:t>
            </w:r>
          </w:p>
          <w:p w14:paraId="3ADE37AF" w14:textId="77777777" w:rsidR="00CC4846" w:rsidRDefault="00CC4846" w:rsidP="00CC4846">
            <w:pPr>
              <w:pStyle w:val="FrameContents"/>
              <w:widowControl w:val="0"/>
              <w:rPr>
                <w:rFonts w:ascii="Arial" w:hAnsi="Arial"/>
                <w:sz w:val="20"/>
                <w:szCs w:val="20"/>
              </w:rPr>
            </w:pPr>
          </w:p>
          <w:p w14:paraId="7A0B0485" w14:textId="77777777" w:rsidR="00CC4846" w:rsidRDefault="00CC4846" w:rsidP="00CC4846">
            <w:pPr>
              <w:pStyle w:val="TableContents"/>
              <w:widowControl w:val="0"/>
              <w:rPr>
                <w:rFonts w:ascii="Arial" w:hAnsi="Arial"/>
                <w:sz w:val="20"/>
                <w:szCs w:val="20"/>
              </w:rPr>
            </w:pPr>
          </w:p>
          <w:p w14:paraId="13B95B41" w14:textId="77777777" w:rsidR="00CC4846" w:rsidRDefault="00CC4846" w:rsidP="00CC4846">
            <w:pPr>
              <w:pStyle w:val="FrameContents"/>
              <w:widowControl w:val="0"/>
              <w:rPr>
                <w:rFonts w:ascii="Arial" w:hAnsi="Arial"/>
                <w:sz w:val="20"/>
                <w:szCs w:val="20"/>
              </w:rPr>
            </w:pPr>
            <w:r>
              <w:rPr>
                <w:rFonts w:ascii="Arial" w:hAnsi="Arial"/>
                <w:sz w:val="20"/>
                <w:szCs w:val="20"/>
              </w:rPr>
              <w:t>[1] Consult neuroloog {{free text}}</w:t>
            </w:r>
          </w:p>
          <w:p w14:paraId="48EE86AF" w14:textId="77777777" w:rsidR="00CC4846" w:rsidRDefault="00CC4846" w:rsidP="00CC4846">
            <w:pPr>
              <w:pStyle w:val="FrameContents"/>
              <w:widowControl w:val="0"/>
              <w:rPr>
                <w:rFonts w:ascii="Arial" w:hAnsi="Arial"/>
                <w:sz w:val="20"/>
                <w:szCs w:val="20"/>
              </w:rPr>
            </w:pPr>
          </w:p>
          <w:p w14:paraId="01B1B8A7" w14:textId="77777777" w:rsidR="00CC4846" w:rsidRDefault="00CC4846" w:rsidP="00CC4846">
            <w:pPr>
              <w:pStyle w:val="FrameContents"/>
              <w:widowControl w:val="0"/>
              <w:rPr>
                <w:rFonts w:ascii="Arial" w:hAnsi="Arial"/>
                <w:sz w:val="20"/>
                <w:szCs w:val="20"/>
              </w:rPr>
            </w:pPr>
            <w:r>
              <w:rPr>
                <w:rFonts w:ascii="Arial" w:hAnsi="Arial"/>
                <w:sz w:val="20"/>
                <w:szCs w:val="20"/>
              </w:rPr>
              <w:t>[6] Doorverwijzing neuroloog {{free text}}</w:t>
            </w:r>
          </w:p>
          <w:p w14:paraId="1A058050" w14:textId="77777777" w:rsidR="00CC4846" w:rsidRDefault="00CC4846" w:rsidP="00CC4846">
            <w:pPr>
              <w:pStyle w:val="FrameContents"/>
              <w:widowControl w:val="0"/>
              <w:rPr>
                <w:rFonts w:ascii="Arial" w:hAnsi="Arial"/>
                <w:sz w:val="20"/>
                <w:szCs w:val="20"/>
              </w:rPr>
            </w:pPr>
          </w:p>
          <w:p w14:paraId="601845E5" w14:textId="77777777" w:rsidR="00CC4846" w:rsidRDefault="00CC4846" w:rsidP="00CC4846">
            <w:pPr>
              <w:pStyle w:val="FrameContents"/>
              <w:widowControl w:val="0"/>
              <w:rPr>
                <w:rFonts w:ascii="Arial" w:hAnsi="Arial"/>
                <w:sz w:val="20"/>
                <w:szCs w:val="20"/>
              </w:rPr>
            </w:pPr>
            <w:r>
              <w:rPr>
                <w:rFonts w:ascii="Arial" w:hAnsi="Arial"/>
                <w:sz w:val="20"/>
                <w:szCs w:val="20"/>
              </w:rPr>
              <w:t>[2] Afbouwen in &gt;6 maanden, daarna stoppen. Afbouwschema: {{free text}}</w:t>
            </w:r>
          </w:p>
          <w:p w14:paraId="1E3E41F4" w14:textId="77777777" w:rsidR="00CC4846" w:rsidRDefault="00CC4846" w:rsidP="00CC4846">
            <w:pPr>
              <w:pStyle w:val="FrameContents"/>
              <w:widowControl w:val="0"/>
              <w:rPr>
                <w:rFonts w:ascii="Arial" w:hAnsi="Arial"/>
                <w:sz w:val="20"/>
                <w:szCs w:val="20"/>
              </w:rPr>
            </w:pPr>
          </w:p>
          <w:p w14:paraId="5574E65C" w14:textId="77777777" w:rsidR="00CC4846" w:rsidRDefault="00CC4846" w:rsidP="00CC4846">
            <w:pPr>
              <w:pStyle w:val="FrameContents"/>
              <w:widowControl w:val="0"/>
              <w:rPr>
                <w:rFonts w:ascii="Arial" w:hAnsi="Arial"/>
                <w:sz w:val="20"/>
                <w:szCs w:val="20"/>
                <w:lang w:val="en-US"/>
              </w:rPr>
            </w:pPr>
            <w:r>
              <w:rPr>
                <w:rFonts w:ascii="Arial" w:hAnsi="Arial"/>
                <w:sz w:val="20"/>
                <w:szCs w:val="20"/>
              </w:rPr>
              <w:t xml:space="preserve">[3] Afbouwen tot minimaal effectieve dosis. </w:t>
            </w:r>
            <w:r>
              <w:rPr>
                <w:rFonts w:ascii="Arial" w:hAnsi="Arial"/>
                <w:sz w:val="20"/>
                <w:szCs w:val="20"/>
                <w:lang w:val="en-US"/>
              </w:rPr>
              <w:t>Afbouwschema: {{free text}}</w:t>
            </w:r>
          </w:p>
          <w:p w14:paraId="00B64486" w14:textId="77777777" w:rsidR="00CC4846" w:rsidRDefault="00CC4846" w:rsidP="00CC4846">
            <w:pPr>
              <w:pStyle w:val="FrameContents"/>
              <w:widowControl w:val="0"/>
              <w:rPr>
                <w:rFonts w:ascii="Arial" w:hAnsi="Arial"/>
                <w:sz w:val="20"/>
                <w:szCs w:val="20"/>
                <w:lang w:val="en-US"/>
              </w:rPr>
            </w:pPr>
          </w:p>
          <w:p w14:paraId="6B6F67C6" w14:textId="77777777" w:rsidR="00CC4846" w:rsidRDefault="00CC4846" w:rsidP="00CC4846">
            <w:pPr>
              <w:pStyle w:val="FrameContents"/>
              <w:widowControl w:val="0"/>
              <w:rPr>
                <w:rFonts w:ascii="Arial" w:hAnsi="Arial"/>
                <w:sz w:val="20"/>
                <w:szCs w:val="20"/>
                <w:lang w:val="en-US"/>
              </w:rPr>
            </w:pPr>
            <w:r>
              <w:rPr>
                <w:rFonts w:ascii="Arial" w:hAnsi="Arial"/>
                <w:sz w:val="20"/>
                <w:szCs w:val="20"/>
                <w:lang w:val="en-US"/>
              </w:rPr>
              <w:t>[4] Continueren</w:t>
            </w:r>
          </w:p>
          <w:p w14:paraId="2BECFF62" w14:textId="77777777" w:rsidR="00CC4846" w:rsidRDefault="00CC4846" w:rsidP="00CC4846">
            <w:pPr>
              <w:pStyle w:val="FrameContents"/>
              <w:widowControl w:val="0"/>
              <w:rPr>
                <w:rFonts w:ascii="Arial" w:hAnsi="Arial"/>
                <w:sz w:val="20"/>
                <w:szCs w:val="20"/>
                <w:lang w:val="en-US"/>
              </w:rPr>
            </w:pPr>
          </w:p>
          <w:p w14:paraId="3E0E198F" w14:textId="77777777" w:rsidR="00CC4846" w:rsidRDefault="00CC4846" w:rsidP="00CC4846">
            <w:pPr>
              <w:pStyle w:val="FrameContents"/>
              <w:widowControl w:val="0"/>
              <w:rPr>
                <w:rFonts w:ascii="Arial" w:hAnsi="Arial"/>
                <w:sz w:val="20"/>
                <w:szCs w:val="20"/>
                <w:lang w:val="en-US"/>
              </w:rPr>
            </w:pPr>
            <w:r>
              <w:rPr>
                <w:rFonts w:ascii="Arial" w:hAnsi="Arial"/>
                <w:sz w:val="20"/>
                <w:szCs w:val="20"/>
                <w:lang w:val="en-US"/>
              </w:rPr>
              <w:t>[5]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DF75D50" w14:textId="77777777" w:rsidR="00CC4846" w:rsidRDefault="00CC4846" w:rsidP="00CC4846">
            <w:pPr>
              <w:pStyle w:val="TableContents"/>
              <w:widowControl w:val="0"/>
              <w:rPr>
                <w:rFonts w:ascii="Arial" w:hAnsi="Arial"/>
                <w:sz w:val="20"/>
                <w:szCs w:val="20"/>
              </w:rPr>
            </w:pPr>
            <w:r>
              <w:rPr>
                <w:rFonts w:ascii="Arial" w:hAnsi="Arial"/>
                <w:sz w:val="20"/>
                <w:szCs w:val="20"/>
              </w:rPr>
              <w:t>[1] ICC neuroloog {{free text}}</w:t>
            </w:r>
          </w:p>
          <w:p w14:paraId="55C3A226" w14:textId="77777777" w:rsidR="00CC4846" w:rsidRDefault="00CC4846" w:rsidP="00CC4846">
            <w:pPr>
              <w:pStyle w:val="TableContents"/>
              <w:widowControl w:val="0"/>
            </w:pPr>
          </w:p>
          <w:p w14:paraId="4D306EB6" w14:textId="77777777" w:rsidR="00CC4846" w:rsidRDefault="00CC4846" w:rsidP="00CC4846">
            <w:pPr>
              <w:pStyle w:val="TableContents"/>
              <w:widowControl w:val="0"/>
              <w:rPr>
                <w:rFonts w:ascii="Arial" w:hAnsi="Arial"/>
                <w:sz w:val="20"/>
                <w:szCs w:val="20"/>
              </w:rPr>
            </w:pPr>
            <w:r>
              <w:rPr>
                <w:rFonts w:ascii="Arial" w:hAnsi="Arial"/>
                <w:sz w:val="20"/>
                <w:szCs w:val="20"/>
              </w:rPr>
              <w:t xml:space="preserve"> [6] Doorverwijzing neuroloog {{free text}}</w:t>
            </w:r>
          </w:p>
          <w:p w14:paraId="56140CF7" w14:textId="77777777" w:rsidR="00CC4846" w:rsidRDefault="00CC4846" w:rsidP="00CC4846">
            <w:pPr>
              <w:pStyle w:val="TableContents"/>
              <w:widowControl w:val="0"/>
              <w:rPr>
                <w:rFonts w:ascii="Arial" w:hAnsi="Arial"/>
                <w:sz w:val="20"/>
                <w:szCs w:val="20"/>
              </w:rPr>
            </w:pPr>
          </w:p>
          <w:p w14:paraId="5A423932" w14:textId="77777777" w:rsidR="00CC4846" w:rsidRDefault="00CC4846" w:rsidP="00CC4846">
            <w:pPr>
              <w:pStyle w:val="TableContents"/>
              <w:widowControl w:val="0"/>
              <w:rPr>
                <w:rFonts w:ascii="Arial" w:hAnsi="Arial"/>
                <w:sz w:val="20"/>
                <w:szCs w:val="20"/>
              </w:rPr>
            </w:pPr>
            <w:r>
              <w:rPr>
                <w:rFonts w:ascii="Arial" w:hAnsi="Arial"/>
                <w:sz w:val="20"/>
                <w:szCs w:val="20"/>
              </w:rPr>
              <w:t>[2] Afbouwen in &gt; 6 maanden volgens afbouwschema waarna stop {{free text}}.</w:t>
            </w:r>
          </w:p>
          <w:p w14:paraId="3999085C" w14:textId="77777777" w:rsidR="00CC4846" w:rsidRDefault="00CC4846" w:rsidP="00CC4846">
            <w:pPr>
              <w:pStyle w:val="TableContents"/>
              <w:widowControl w:val="0"/>
              <w:rPr>
                <w:rFonts w:ascii="Arial" w:hAnsi="Arial"/>
                <w:sz w:val="20"/>
                <w:szCs w:val="20"/>
              </w:rPr>
            </w:pPr>
          </w:p>
          <w:p w14:paraId="3EE2790E" w14:textId="77777777" w:rsidR="00CC4846" w:rsidRDefault="00CC4846" w:rsidP="00CC4846">
            <w:pPr>
              <w:pStyle w:val="TableContents"/>
              <w:widowControl w:val="0"/>
              <w:rPr>
                <w:rFonts w:ascii="Arial" w:hAnsi="Arial"/>
                <w:sz w:val="20"/>
                <w:szCs w:val="20"/>
              </w:rPr>
            </w:pPr>
            <w:r>
              <w:rPr>
                <w:rFonts w:ascii="Arial" w:hAnsi="Arial"/>
                <w:sz w:val="20"/>
                <w:szCs w:val="20"/>
              </w:rPr>
              <w:t>[3] Afbouwen tot minimaal effectieve dosis volgens afbouwschema{{free text}}.</w:t>
            </w:r>
          </w:p>
          <w:p w14:paraId="114ADA71" w14:textId="77777777" w:rsidR="00CC4846" w:rsidRDefault="00CC4846" w:rsidP="00CC4846">
            <w:pPr>
              <w:pStyle w:val="TableContents"/>
              <w:widowControl w:val="0"/>
              <w:rPr>
                <w:rFonts w:ascii="Arial" w:hAnsi="Arial"/>
                <w:sz w:val="20"/>
                <w:szCs w:val="20"/>
              </w:rPr>
            </w:pPr>
          </w:p>
          <w:p w14:paraId="7FAAD80B" w14:textId="77777777" w:rsidR="00CC4846" w:rsidRDefault="00CC4846" w:rsidP="00CC4846">
            <w:pPr>
              <w:pStyle w:val="TableContents"/>
              <w:widowControl w:val="0"/>
              <w:rPr>
                <w:rFonts w:ascii="Arial" w:hAnsi="Arial"/>
                <w:sz w:val="20"/>
                <w:szCs w:val="20"/>
              </w:rPr>
            </w:pPr>
            <w:r>
              <w:rPr>
                <w:rFonts w:ascii="Arial" w:hAnsi="Arial"/>
                <w:sz w:val="20"/>
                <w:szCs w:val="20"/>
              </w:rPr>
              <w:t>[4] Continueren.</w:t>
            </w:r>
          </w:p>
          <w:p w14:paraId="582F2AA3" w14:textId="77777777" w:rsidR="00CC4846" w:rsidRDefault="00CC4846" w:rsidP="00CC4846">
            <w:pPr>
              <w:pStyle w:val="TableContents"/>
              <w:widowControl w:val="0"/>
              <w:rPr>
                <w:rFonts w:ascii="Arial" w:hAnsi="Arial"/>
                <w:sz w:val="20"/>
                <w:szCs w:val="20"/>
              </w:rPr>
            </w:pPr>
          </w:p>
          <w:p w14:paraId="248386CF" w14:textId="77777777" w:rsidR="00CC4846" w:rsidRDefault="00CC4846" w:rsidP="00CC4846">
            <w:pPr>
              <w:pStyle w:val="TableContents"/>
              <w:widowControl w:val="0"/>
              <w:rPr>
                <w:rFonts w:ascii="Arial" w:hAnsi="Arial"/>
                <w:sz w:val="20"/>
                <w:szCs w:val="20"/>
              </w:rPr>
            </w:pPr>
            <w:r>
              <w:rPr>
                <w:rFonts w:ascii="Arial" w:hAnsi="Arial"/>
                <w:sz w:val="20"/>
                <w:szCs w:val="20"/>
              </w:rPr>
              <w:t>[5]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4D773A3" w14:textId="77777777" w:rsidR="00CC4846" w:rsidRDefault="00CC4846" w:rsidP="00CC4846">
            <w:pPr>
              <w:pStyle w:val="TableContents"/>
              <w:widowControl w:val="0"/>
              <w:rPr>
                <w:rFonts w:ascii="Arial" w:hAnsi="Arial"/>
                <w:sz w:val="20"/>
                <w:szCs w:val="20"/>
              </w:rPr>
            </w:pPr>
            <w:r>
              <w:rPr>
                <w:rFonts w:ascii="Arial" w:hAnsi="Arial"/>
                <w:sz w:val="20"/>
                <w:szCs w:val="20"/>
              </w:rPr>
              <w:t>[1] Doorverwijzing naar een neuroloog {{free text}} U hoeft hier zelf geen afspraak voor te maken. U krijgt een brief toegestuurd met informatie over de nieuwe afspraak.</w:t>
            </w:r>
          </w:p>
          <w:p w14:paraId="387C1626" w14:textId="77777777" w:rsidR="00CC4846" w:rsidRDefault="00CC4846" w:rsidP="00CC4846">
            <w:pPr>
              <w:pStyle w:val="TableContents"/>
              <w:widowControl w:val="0"/>
            </w:pPr>
          </w:p>
          <w:p w14:paraId="0B6A72CB" w14:textId="77777777" w:rsidR="00CC4846" w:rsidRDefault="00CC4846" w:rsidP="00CC4846">
            <w:pPr>
              <w:pStyle w:val="TableContents"/>
              <w:widowControl w:val="0"/>
              <w:rPr>
                <w:rFonts w:ascii="Arial" w:hAnsi="Arial"/>
                <w:sz w:val="20"/>
                <w:szCs w:val="20"/>
              </w:rPr>
            </w:pPr>
            <w:r>
              <w:rPr>
                <w:rFonts w:ascii="Arial" w:hAnsi="Arial"/>
                <w:sz w:val="20"/>
                <w:szCs w:val="20"/>
              </w:rPr>
              <w:t>[6] Doorverwijzing naar neuroloog {{free text}}. Let op, u maakt zelf een afspraak. Van de dokter heeft u hier een brief over gekregen..</w:t>
            </w:r>
          </w:p>
          <w:p w14:paraId="0DC29810" w14:textId="77777777" w:rsidR="00CC4846" w:rsidRDefault="00CC4846" w:rsidP="00CC4846">
            <w:pPr>
              <w:pStyle w:val="TableContents"/>
              <w:widowControl w:val="0"/>
              <w:rPr>
                <w:rFonts w:ascii="Arial" w:hAnsi="Arial"/>
                <w:sz w:val="20"/>
                <w:szCs w:val="20"/>
              </w:rPr>
            </w:pPr>
          </w:p>
          <w:p w14:paraId="7D5047C5" w14:textId="77777777" w:rsidR="00CC4846" w:rsidRDefault="00CC4846" w:rsidP="00CC4846">
            <w:pPr>
              <w:widowControl w:val="0"/>
              <w:rPr>
                <w:rFonts w:ascii="Arial" w:hAnsi="Arial"/>
                <w:sz w:val="20"/>
                <w:szCs w:val="20"/>
              </w:rPr>
            </w:pPr>
            <w:r>
              <w:rPr>
                <w:rFonts w:ascii="Arial" w:hAnsi="Arial"/>
                <w:sz w:val="20"/>
                <w:szCs w:val="20"/>
              </w:rPr>
              <w:t>[2] Stoppen via een afbouwschema. {{free text}}</w:t>
            </w:r>
          </w:p>
          <w:p w14:paraId="0BDE45FC" w14:textId="77777777" w:rsidR="00CC4846" w:rsidRDefault="00CC4846" w:rsidP="00CC4846">
            <w:pPr>
              <w:widowControl w:val="0"/>
              <w:rPr>
                <w:rFonts w:ascii="Arial" w:hAnsi="Arial"/>
                <w:sz w:val="20"/>
                <w:szCs w:val="20"/>
              </w:rPr>
            </w:pPr>
          </w:p>
          <w:p w14:paraId="692F79EF" w14:textId="77777777" w:rsidR="00CC4846" w:rsidRDefault="00CC4846" w:rsidP="00CC4846">
            <w:pPr>
              <w:pStyle w:val="TableContents"/>
              <w:widowControl w:val="0"/>
              <w:rPr>
                <w:rFonts w:ascii="Arial" w:hAnsi="Arial"/>
                <w:sz w:val="20"/>
                <w:szCs w:val="20"/>
              </w:rPr>
            </w:pPr>
          </w:p>
          <w:p w14:paraId="5D65B82A" w14:textId="77777777" w:rsidR="00CC4846" w:rsidRDefault="00CC4846" w:rsidP="00CC4846">
            <w:pPr>
              <w:pStyle w:val="TableContents"/>
              <w:widowControl w:val="0"/>
              <w:rPr>
                <w:rFonts w:ascii="Arial" w:hAnsi="Arial"/>
                <w:sz w:val="20"/>
                <w:szCs w:val="20"/>
              </w:rPr>
            </w:pPr>
          </w:p>
          <w:p w14:paraId="22570424" w14:textId="77777777" w:rsidR="00CC4846" w:rsidRDefault="00CC4846" w:rsidP="00CC4846">
            <w:pPr>
              <w:widowControl w:val="0"/>
              <w:rPr>
                <w:rFonts w:ascii="Arial" w:hAnsi="Arial"/>
                <w:sz w:val="20"/>
                <w:szCs w:val="20"/>
              </w:rPr>
            </w:pPr>
            <w:r>
              <w:rPr>
                <w:rFonts w:ascii="Arial" w:hAnsi="Arial"/>
                <w:sz w:val="20"/>
                <w:szCs w:val="20"/>
              </w:rPr>
              <w:t>[3] Verlagen van dosering via een afbouwschema. {{free text}}</w:t>
            </w:r>
          </w:p>
          <w:p w14:paraId="7F46AD98" w14:textId="77777777" w:rsidR="00CC4846" w:rsidRDefault="00CC4846" w:rsidP="00CC4846">
            <w:pPr>
              <w:widowControl w:val="0"/>
              <w:rPr>
                <w:rFonts w:ascii="Arial" w:hAnsi="Arial"/>
                <w:sz w:val="20"/>
                <w:szCs w:val="20"/>
              </w:rPr>
            </w:pPr>
          </w:p>
          <w:p w14:paraId="557E9C39" w14:textId="77777777" w:rsidR="00CC4846" w:rsidRDefault="00CC4846" w:rsidP="00CC4846">
            <w:pPr>
              <w:pStyle w:val="TableContents"/>
              <w:widowControl w:val="0"/>
              <w:rPr>
                <w:rFonts w:ascii="Arial" w:hAnsi="Arial"/>
                <w:sz w:val="20"/>
                <w:szCs w:val="20"/>
              </w:rPr>
            </w:pPr>
          </w:p>
          <w:p w14:paraId="753C2838" w14:textId="77777777" w:rsidR="00CC4846" w:rsidRDefault="00CC4846" w:rsidP="00CC4846">
            <w:pPr>
              <w:pStyle w:val="TableContents"/>
              <w:widowControl w:val="0"/>
              <w:rPr>
                <w:rFonts w:ascii="Arial" w:hAnsi="Arial"/>
                <w:sz w:val="20"/>
                <w:szCs w:val="20"/>
              </w:rPr>
            </w:pPr>
          </w:p>
          <w:p w14:paraId="1FDFF3AB" w14:textId="77777777" w:rsidR="00CC4846" w:rsidRDefault="00CC4846" w:rsidP="00CC4846">
            <w:pPr>
              <w:pStyle w:val="TableContents"/>
              <w:widowControl w:val="0"/>
              <w:rPr>
                <w:rFonts w:ascii="Arial" w:hAnsi="Arial"/>
                <w:sz w:val="20"/>
                <w:szCs w:val="20"/>
              </w:rPr>
            </w:pPr>
            <w:r>
              <w:rPr>
                <w:rFonts w:ascii="Arial" w:hAnsi="Arial"/>
                <w:sz w:val="20"/>
                <w:szCs w:val="20"/>
              </w:rPr>
              <w:t>[4] Gebruik dit medicijn zoals u tot nu toe doet</w:t>
            </w:r>
          </w:p>
          <w:p w14:paraId="6D939C65" w14:textId="77777777" w:rsidR="00CC4846" w:rsidRDefault="00CC4846" w:rsidP="00CC4846">
            <w:pPr>
              <w:pStyle w:val="TableContents"/>
              <w:widowControl w:val="0"/>
              <w:rPr>
                <w:rFonts w:ascii="Arial" w:hAnsi="Arial"/>
                <w:sz w:val="20"/>
                <w:szCs w:val="20"/>
              </w:rPr>
            </w:pPr>
          </w:p>
          <w:p w14:paraId="52E3AE26" w14:textId="77777777" w:rsidR="00CC4846" w:rsidRDefault="00CC4846" w:rsidP="00CC4846">
            <w:pPr>
              <w:pStyle w:val="TableContents"/>
              <w:widowControl w:val="0"/>
              <w:rPr>
                <w:rFonts w:ascii="Arial" w:hAnsi="Arial"/>
                <w:sz w:val="20"/>
                <w:szCs w:val="20"/>
              </w:rPr>
            </w:pPr>
            <w:r>
              <w:rPr>
                <w:rFonts w:ascii="Arial" w:hAnsi="Arial"/>
                <w:sz w:val="20"/>
                <w:szCs w:val="20"/>
              </w:rPr>
              <w:t>[5]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39CD188" w14:textId="77777777" w:rsidR="00CC4846" w:rsidRDefault="00087CD0" w:rsidP="00CC4846">
            <w:pPr>
              <w:pStyle w:val="TableContents"/>
              <w:widowControl w:val="0"/>
              <w:rPr>
                <w:rFonts w:ascii="Arial" w:hAnsi="Arial"/>
                <w:sz w:val="20"/>
                <w:szCs w:val="20"/>
              </w:rPr>
            </w:pPr>
            <w:hyperlink r:id="rId71">
              <w:r w:rsidR="00CC4846">
                <w:rPr>
                  <w:rStyle w:val="Hyperlink"/>
                  <w:rFonts w:ascii="Arial" w:hAnsi="Arial"/>
                  <w:sz w:val="20"/>
                  <w:szCs w:val="20"/>
                </w:rPr>
                <w:t>refpage 10</w:t>
              </w:r>
            </w:hyperlink>
          </w:p>
          <w:p w14:paraId="321F0D33" w14:textId="77777777" w:rsidR="00CC4846" w:rsidRDefault="00CC4846" w:rsidP="00CC4846">
            <w:pPr>
              <w:pStyle w:val="TableContents"/>
              <w:widowControl w:val="0"/>
              <w:rPr>
                <w:rFonts w:ascii="Arial" w:hAnsi="Arial"/>
                <w:color w:val="9900FF"/>
                <w:sz w:val="20"/>
                <w:szCs w:val="20"/>
              </w:rPr>
            </w:pPr>
          </w:p>
        </w:tc>
      </w:tr>
      <w:tr w:rsidR="008E0034" w14:paraId="7F7FB3A0"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71B756CE"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29</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18A23A2" w14:textId="77777777" w:rsidR="008E0034" w:rsidRDefault="008E0034" w:rsidP="008E0034">
            <w:pPr>
              <w:pStyle w:val="TableContents"/>
              <w:widowControl w:val="0"/>
              <w:rPr>
                <w:rFonts w:ascii="Arial" w:hAnsi="Arial"/>
                <w:sz w:val="20"/>
                <w:szCs w:val="20"/>
              </w:rPr>
            </w:pPr>
            <w:r>
              <w:rPr>
                <w:rFonts w:ascii="Arial" w:hAnsi="Arial"/>
                <w:sz w:val="20"/>
                <w:szCs w:val="20"/>
              </w:rPr>
              <w:t>anti-epileptica except barbituates</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B85CF00"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676301F9" w14:textId="77777777" w:rsidR="008E0034" w:rsidRDefault="008E0034" w:rsidP="008E0034">
            <w:pPr>
              <w:pStyle w:val="TableContents"/>
              <w:widowControl w:val="0"/>
              <w:rPr>
                <w:rFonts w:ascii="Arial" w:hAnsi="Arial"/>
                <w:sz w:val="20"/>
                <w:szCs w:val="20"/>
              </w:rPr>
            </w:pPr>
            <w:r>
              <w:rPr>
                <w:rFonts w:ascii="Arial" w:hAnsi="Arial"/>
                <w:sz w:val="20"/>
                <w:szCs w:val="20"/>
              </w:rPr>
              <w:t>N03 AND NOT N03AA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5C4F9887"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749B6289"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8200667" w14:textId="77777777" w:rsidR="008E0034" w:rsidRDefault="008E0034" w:rsidP="008E0034">
            <w:pPr>
              <w:pStyle w:val="FrameContents"/>
              <w:widowControl w:val="0"/>
              <w:rPr>
                <w:rFonts w:ascii="Arial" w:hAnsi="Arial"/>
                <w:sz w:val="20"/>
                <w:szCs w:val="20"/>
              </w:rPr>
            </w:pPr>
            <w:r>
              <w:rPr>
                <w:rFonts w:ascii="Arial" w:hAnsi="Arial"/>
                <w:sz w:val="20"/>
                <w:szCs w:val="20"/>
              </w:rPr>
              <w:t>[1] Afbouwen in 2-3 maanden waarna stoppen. Afbouwschema:{{free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FA24ECC" w14:textId="77777777" w:rsidR="008E0034" w:rsidRDefault="008E0034" w:rsidP="008E0034">
            <w:pPr>
              <w:pStyle w:val="TableContents"/>
              <w:widowControl w:val="0"/>
              <w:rPr>
                <w:rFonts w:ascii="Arial" w:hAnsi="Arial"/>
                <w:sz w:val="20"/>
                <w:szCs w:val="20"/>
              </w:rPr>
            </w:pPr>
            <w:r>
              <w:rPr>
                <w:rFonts w:ascii="Arial" w:hAnsi="Arial"/>
                <w:sz w:val="20"/>
                <w:szCs w:val="20"/>
              </w:rPr>
              <w:t>[1] Afbouwen in 2-3 maanden volgens afbouwschema waarna stop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0B5B67D" w14:textId="77777777" w:rsidR="008E0034" w:rsidRDefault="008E0034" w:rsidP="008E0034">
            <w:pPr>
              <w:widowControl w:val="0"/>
              <w:rPr>
                <w:rFonts w:ascii="Arial" w:hAnsi="Arial"/>
                <w:sz w:val="20"/>
                <w:szCs w:val="20"/>
              </w:rPr>
            </w:pPr>
            <w:r>
              <w:rPr>
                <w:rFonts w:ascii="Arial" w:hAnsi="Arial"/>
                <w:sz w:val="20"/>
                <w:szCs w:val="20"/>
              </w:rPr>
              <w:t>[1] Stoppen via een afbouwschema. {{free text}}</w:t>
            </w:r>
          </w:p>
          <w:p w14:paraId="76268CBC" w14:textId="77777777" w:rsidR="008E0034" w:rsidRDefault="008E0034" w:rsidP="008E0034">
            <w:pPr>
              <w:widowControl w:val="0"/>
              <w:rPr>
                <w:rFonts w:ascii="Arial" w:hAnsi="Arial"/>
                <w:sz w:val="20"/>
                <w:szCs w:val="20"/>
              </w:rPr>
            </w:pPr>
          </w:p>
          <w:p w14:paraId="3FF1F265"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3FECEE53" w14:textId="62E2EE4B" w:rsidR="008E0034" w:rsidRDefault="00087CD0" w:rsidP="008E0034">
            <w:pPr>
              <w:pStyle w:val="TableContents"/>
              <w:widowControl w:val="0"/>
              <w:rPr>
                <w:rFonts w:ascii="Arial" w:hAnsi="Arial"/>
                <w:sz w:val="20"/>
                <w:szCs w:val="20"/>
              </w:rPr>
            </w:pPr>
            <w:hyperlink r:id="rId72" w:history="1">
              <w:r w:rsidR="008E0034" w:rsidRPr="00233D69">
                <w:rPr>
                  <w:rStyle w:val="Hyperlink"/>
                  <w:rFonts w:ascii="Arial" w:hAnsi="Arial"/>
                  <w:sz w:val="20"/>
                  <w:szCs w:val="20"/>
                </w:rPr>
                <w:t>refpage 10</w:t>
              </w:r>
            </w:hyperlink>
          </w:p>
        </w:tc>
      </w:tr>
      <w:tr w:rsidR="001C47AB" w:rsidRPr="005B43D4" w14:paraId="169A7665"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29732A90" w14:textId="70F718E6" w:rsidR="001C47AB" w:rsidRPr="00D45A17" w:rsidRDefault="001C47AB" w:rsidP="008E0034">
            <w:pPr>
              <w:pStyle w:val="TableContents"/>
              <w:widowControl w:val="0"/>
              <w:rPr>
                <w:rFonts w:ascii="Arial" w:hAnsi="Arial"/>
                <w:sz w:val="20"/>
                <w:szCs w:val="20"/>
              </w:rPr>
            </w:pPr>
            <w:ins w:id="153" w:author="Medlock, S.K." w:date="2021-05-07T08:53:00Z">
              <w:r>
                <w:rPr>
                  <w:rFonts w:ascii="Arial" w:hAnsi="Arial"/>
                  <w:sz w:val="20"/>
                  <w:szCs w:val="20"/>
                </w:rPr>
                <w:t>29a</w:t>
              </w:r>
            </w:ins>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234A67C" w14:textId="2B263857" w:rsidR="001C47AB" w:rsidRDefault="001C47AB" w:rsidP="008E0034">
            <w:pPr>
              <w:pStyle w:val="TableContents"/>
              <w:widowControl w:val="0"/>
              <w:rPr>
                <w:rFonts w:ascii="Arial" w:hAnsi="Arial"/>
                <w:sz w:val="20"/>
                <w:szCs w:val="20"/>
              </w:rPr>
            </w:pPr>
            <w:ins w:id="154" w:author="Medlock, S.K." w:date="2021-05-07T08:54:00Z">
              <w:r w:rsidRPr="001C47AB">
                <w:rPr>
                  <w:rFonts w:ascii="Arial" w:hAnsi="Arial"/>
                  <w:sz w:val="20"/>
                  <w:szCs w:val="20"/>
                </w:rPr>
                <w:t>Older generation antiepileptics</w:t>
              </w:r>
            </w:ins>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8E3CA85" w14:textId="41F84179" w:rsidR="001C47AB" w:rsidRDefault="001C47AB" w:rsidP="008E0034">
            <w:pPr>
              <w:pStyle w:val="TableContents"/>
              <w:widowControl w:val="0"/>
              <w:rPr>
                <w:rFonts w:ascii="Arial" w:hAnsi="Arial"/>
                <w:sz w:val="20"/>
                <w:szCs w:val="20"/>
              </w:rPr>
            </w:pPr>
            <w:ins w:id="155" w:author="Medlock, S.K." w:date="2021-05-07T08:54:00Z">
              <w:r>
                <w:rPr>
                  <w:rFonts w:ascii="Arial" w:hAnsi="Arial"/>
                  <w:sz w:val="20"/>
                  <w:szCs w:val="20"/>
                </w:rPr>
                <w:t>all</w:t>
              </w:r>
            </w:ins>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55DD4A99" w14:textId="744C288F" w:rsidR="001C47AB" w:rsidRDefault="001C47AB" w:rsidP="008E0034">
            <w:pPr>
              <w:pStyle w:val="TableContents"/>
              <w:widowControl w:val="0"/>
              <w:rPr>
                <w:rFonts w:ascii="Arial" w:hAnsi="Arial"/>
                <w:sz w:val="20"/>
                <w:szCs w:val="20"/>
              </w:rPr>
            </w:pPr>
            <w:commentRangeStart w:id="156"/>
            <w:ins w:id="157" w:author="Medlock, S.K." w:date="2021-05-07T08:54:00Z">
              <w:r>
                <w:rPr>
                  <w:rFonts w:ascii="Arial" w:hAnsi="Arial"/>
                  <w:sz w:val="20"/>
                  <w:szCs w:val="20"/>
                </w:rPr>
                <w:t>?</w:t>
              </w:r>
              <w:commentRangeEnd w:id="156"/>
              <w:r>
                <w:rPr>
                  <w:rStyle w:val="CommentReference"/>
                </w:rPr>
                <w:commentReference w:id="156"/>
              </w:r>
            </w:ins>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2583BA35" w14:textId="77777777" w:rsidR="001C47AB" w:rsidRDefault="001C47AB"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98B48F0" w14:textId="77777777" w:rsidR="001C47AB" w:rsidRDefault="001C47AB"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F79F62D" w14:textId="517F827B" w:rsidR="001C47AB" w:rsidRPr="005B43D4" w:rsidRDefault="001C47AB" w:rsidP="008E0034">
            <w:pPr>
              <w:pStyle w:val="FrameContents"/>
              <w:widowControl w:val="0"/>
              <w:rPr>
                <w:rFonts w:ascii="Arial" w:hAnsi="Arial"/>
                <w:sz w:val="20"/>
                <w:szCs w:val="20"/>
              </w:rPr>
            </w:pPr>
            <w:commentRangeStart w:id="158"/>
            <w:ins w:id="159" w:author="Medlock, S.K." w:date="2021-05-07T08:54:00Z">
              <w:r w:rsidRPr="001C47AB">
                <w:rPr>
                  <w:rFonts w:ascii="Arial" w:hAnsi="Arial"/>
                  <w:sz w:val="20"/>
                  <w:szCs w:val="20"/>
                  <w:lang w:val="en-US"/>
                </w:rPr>
                <w:t>Older generation antiepileptics are more fall-risk-increasing than newer antiepileptic</w:t>
              </w:r>
            </w:ins>
            <w:ins w:id="160" w:author="Medlock, S.K." w:date="2021-05-07T08:55:00Z">
              <w:r>
                <w:rPr>
                  <w:rFonts w:ascii="Arial" w:hAnsi="Arial"/>
                  <w:sz w:val="20"/>
                  <w:szCs w:val="20"/>
                  <w:lang w:val="en-US"/>
                </w:rPr>
                <w:t xml:space="preserve">s. </w:t>
              </w:r>
              <w:r w:rsidRPr="001C47AB">
                <w:rPr>
                  <w:rFonts w:ascii="Arial" w:hAnsi="Arial"/>
                  <w:sz w:val="20"/>
                  <w:szCs w:val="20"/>
                  <w:lang w:val="en-US"/>
                </w:rPr>
                <w:t>Risk difference is related to t</w:t>
              </w:r>
              <w:r>
                <w:rPr>
                  <w:rFonts w:ascii="Arial" w:hAnsi="Arial"/>
                  <w:sz w:val="20"/>
                  <w:szCs w:val="20"/>
                  <w:lang w:val="en-US"/>
                </w:rPr>
                <w:t>he variation in sedative effect</w:t>
              </w:r>
            </w:ins>
            <w:ins w:id="161" w:author="Medlock, S.K." w:date="2021-05-07T08:54:00Z">
              <w:r w:rsidRPr="001C47AB">
                <w:rPr>
                  <w:rFonts w:ascii="Arial" w:hAnsi="Arial"/>
                  <w:sz w:val="20"/>
                  <w:szCs w:val="20"/>
                  <w:lang w:val="en-US"/>
                </w:rPr>
                <w:t>s</w:t>
              </w:r>
            </w:ins>
            <w:commentRangeEnd w:id="158"/>
            <w:ins w:id="162" w:author="Medlock, S.K." w:date="2021-05-07T08:55:00Z">
              <w:r>
                <w:rPr>
                  <w:rFonts w:ascii="Arial" w:hAnsi="Arial"/>
                  <w:sz w:val="20"/>
                  <w:szCs w:val="20"/>
                  <w:lang w:val="en-US"/>
                </w:rPr>
                <w:t xml:space="preserve">. </w:t>
              </w:r>
            </w:ins>
            <w:ins w:id="163" w:author="Medlock, S.K." w:date="2021-05-07T08:54:00Z">
              <w:r>
                <w:rPr>
                  <w:rStyle w:val="CommentReference"/>
                </w:rPr>
                <w:commentReference w:id="158"/>
              </w:r>
            </w:ins>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4E61822" w14:textId="77777777" w:rsidR="001C47AB" w:rsidRPr="005B43D4" w:rsidRDefault="001C47AB"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A388687" w14:textId="77777777" w:rsidR="001C47AB" w:rsidRPr="005B43D4" w:rsidRDefault="001C47AB" w:rsidP="008E0034">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358DA908" w14:textId="77777777" w:rsidR="001C47AB" w:rsidRPr="005B43D4" w:rsidRDefault="001C47AB" w:rsidP="008E0034">
            <w:pPr>
              <w:pStyle w:val="TableContents"/>
              <w:widowControl w:val="0"/>
            </w:pPr>
          </w:p>
        </w:tc>
      </w:tr>
      <w:tr w:rsidR="008E0034" w14:paraId="75EC59E2"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611AFA48"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30</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300916B"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anti-epileptica</w:t>
            </w:r>
          </w:p>
          <w:p w14:paraId="27D799FA"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except lamotrigine or levetiracetam</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53AD913"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0DA66BC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N03</w:t>
            </w:r>
          </w:p>
          <w:p w14:paraId="448225EF"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N03AX09</w:t>
            </w:r>
          </w:p>
          <w:p w14:paraId="4FF61DD6" w14:textId="77777777" w:rsidR="008E0034" w:rsidRDefault="008E0034" w:rsidP="008E0034">
            <w:pPr>
              <w:widowControl w:val="0"/>
              <w:rPr>
                <w:rFonts w:ascii="Arial" w:hAnsi="Arial"/>
                <w:sz w:val="20"/>
                <w:szCs w:val="20"/>
                <w:lang w:val="en-US"/>
              </w:rPr>
            </w:pPr>
            <w:r>
              <w:rPr>
                <w:rFonts w:ascii="Arial" w:hAnsi="Arial"/>
                <w:sz w:val="20"/>
                <w:szCs w:val="20"/>
                <w:lang w:val="en-US"/>
              </w:rPr>
              <w:t>AND NOT N03AX14</w:t>
            </w:r>
          </w:p>
          <w:p w14:paraId="2FE376AE" w14:textId="77777777" w:rsidR="008E0034" w:rsidRDefault="008E0034" w:rsidP="008E0034">
            <w:pPr>
              <w:widowControl w:val="0"/>
              <w:rPr>
                <w:rFonts w:ascii="Arial" w:hAnsi="Arial"/>
                <w:sz w:val="20"/>
                <w:szCs w:val="20"/>
                <w:lang w:val="en-US"/>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444CC62E" w14:textId="77777777" w:rsidR="008E0034" w:rsidRDefault="008E0034" w:rsidP="008E0034">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505BABCD"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7DAB030" w14:textId="77777777" w:rsidR="008E0034" w:rsidRDefault="008E0034" w:rsidP="008E0034">
            <w:pPr>
              <w:pStyle w:val="FrameContents"/>
              <w:widowControl w:val="0"/>
              <w:rPr>
                <w:rFonts w:ascii="Arial" w:hAnsi="Arial"/>
                <w:sz w:val="20"/>
                <w:szCs w:val="20"/>
              </w:rPr>
            </w:pPr>
            <w:r>
              <w:rPr>
                <w:rFonts w:ascii="Arial" w:hAnsi="Arial"/>
                <w:sz w:val="20"/>
                <w:szCs w:val="20"/>
              </w:rPr>
              <w:t xml:space="preserve">Voorkeursmedicatie bij oudere patiënten met </w:t>
            </w:r>
            <w:r>
              <w:rPr>
                <w:rFonts w:ascii="Arial" w:hAnsi="Arial"/>
                <w:b/>
                <w:bCs/>
                <w:sz w:val="20"/>
                <w:szCs w:val="20"/>
              </w:rPr>
              <w:t>epilepsie</w:t>
            </w:r>
            <w:r>
              <w:rPr>
                <w:rFonts w:ascii="Arial" w:hAnsi="Arial"/>
                <w:sz w:val="20"/>
                <w:szCs w:val="20"/>
              </w:rPr>
              <w:t xml:space="preserve"> zijn lamotrigine</w:t>
            </w:r>
          </w:p>
          <w:p w14:paraId="4BA5FDAD" w14:textId="77777777" w:rsidR="008E0034" w:rsidRDefault="008E0034" w:rsidP="008E0034">
            <w:pPr>
              <w:pStyle w:val="FrameContents"/>
              <w:widowControl w:val="0"/>
              <w:rPr>
                <w:rFonts w:ascii="Arial" w:hAnsi="Arial"/>
                <w:sz w:val="20"/>
                <w:szCs w:val="20"/>
              </w:rPr>
            </w:pPr>
            <w:r>
              <w:rPr>
                <w:rFonts w:ascii="Arial" w:hAnsi="Arial"/>
                <w:sz w:val="20"/>
                <w:szCs w:val="20"/>
              </w:rPr>
              <w:t>of levetiracetam. Als medicatie wordt gewisseld, bespreek ook een terugvalplan. Overleg met een neuroloog is aanbevolen.</w:t>
            </w:r>
          </w:p>
          <w:p w14:paraId="3A01A054" w14:textId="77777777" w:rsidR="008E0034" w:rsidRDefault="008E0034" w:rsidP="008E0034">
            <w:pPr>
              <w:pStyle w:val="FrameContents"/>
              <w:widowControl w:val="0"/>
              <w:rPr>
                <w:rFonts w:ascii="Arial" w:hAnsi="Arial"/>
                <w:sz w:val="20"/>
                <w:szCs w:val="20"/>
              </w:rPr>
            </w:pPr>
            <w:r>
              <w:rPr>
                <w:rFonts w:ascii="Arial" w:hAnsi="Arial"/>
                <w:sz w:val="20"/>
                <w:szCs w:val="20"/>
              </w:rPr>
              <w:t>[1] Vervangen door lamotrigine: begindosering 25 mg 1dd x 2 weken,</w:t>
            </w:r>
          </w:p>
          <w:p w14:paraId="6B707F1E" w14:textId="77777777" w:rsidR="008E0034" w:rsidRDefault="008E0034" w:rsidP="008E0034">
            <w:pPr>
              <w:pStyle w:val="FrameContents"/>
              <w:widowControl w:val="0"/>
            </w:pPr>
            <w:r>
              <w:rPr>
                <w:rFonts w:ascii="Arial" w:hAnsi="Arial"/>
                <w:sz w:val="20"/>
                <w:szCs w:val="20"/>
              </w:rPr>
              <w:t xml:space="preserve"> daarna 50 mg 1dd x 2 weken, verder per 1–2 weken met max. 50–100 mg verhogen tot 100–200 mg per dag in 1 of 2 giften. [</w:t>
            </w:r>
            <w:hyperlink r:id="rId73">
              <w:r>
                <w:rPr>
                  <w:rStyle w:val="Hyperlink"/>
                </w:rPr>
                <w:t>https://www.farmacotherapeutischkompas.nl/bladeren/preparaatteksten/l/lamotrigine</w:t>
              </w:r>
            </w:hyperlink>
            <w:r>
              <w:t>]</w:t>
            </w:r>
          </w:p>
          <w:p w14:paraId="55C9A279" w14:textId="77777777" w:rsidR="008E0034" w:rsidRDefault="008E0034" w:rsidP="008E0034">
            <w:pPr>
              <w:pStyle w:val="FrameContents"/>
              <w:widowControl w:val="0"/>
            </w:pPr>
            <w:r>
              <w:rPr>
                <w:rFonts w:ascii="Arial" w:hAnsi="Arial"/>
                <w:sz w:val="20"/>
                <w:szCs w:val="20"/>
              </w:rPr>
              <w:t>[2] Vervangen door levetiracetam: begindosering 250 mg 2dd x 2 weken, 500 mg 2dd x 2 weken; indien nodig iedere 2 weken met 250 mg 2dd verhogen tot maximaal  1500 mg 2dd. [</w:t>
            </w:r>
            <w:hyperlink r:id="rId74">
              <w:r>
                <w:rPr>
                  <w:rStyle w:val="Hyperlink"/>
                </w:rPr>
                <w:t>https://www.farmacotherapeutischkompas.nl/bladeren/preparaatteksten/l/levetiracetam</w:t>
              </w:r>
            </w:hyperlink>
            <w:r>
              <w: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36AF079" w14:textId="77777777" w:rsidR="008E0034" w:rsidRDefault="008E0034" w:rsidP="008E0034">
            <w:pPr>
              <w:pStyle w:val="TableContents"/>
              <w:widowControl w:val="0"/>
              <w:rPr>
                <w:rFonts w:ascii="Arial" w:hAnsi="Arial"/>
                <w:sz w:val="20"/>
                <w:szCs w:val="20"/>
              </w:rPr>
            </w:pPr>
            <w:r>
              <w:rPr>
                <w:rFonts w:ascii="Arial" w:hAnsi="Arial"/>
                <w:sz w:val="20"/>
                <w:szCs w:val="20"/>
              </w:rPr>
              <w:t>[1] Vervangen door lamotrigine, begindosering 25 mg 1dd x 2 weken,</w:t>
            </w:r>
          </w:p>
          <w:p w14:paraId="289816BE"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 daarna 50 mg 1dd x 2 weken, verder per 1–2 weken met max. 50–100 mg verhogen tot 100–200 mg per dag in 1 of 2 giften.</w:t>
            </w:r>
          </w:p>
          <w:p w14:paraId="6DAD471F" w14:textId="77777777" w:rsidR="008E0034" w:rsidRDefault="008E0034" w:rsidP="008E0034">
            <w:pPr>
              <w:pStyle w:val="TableContents"/>
              <w:widowControl w:val="0"/>
              <w:rPr>
                <w:rFonts w:ascii="Arial" w:hAnsi="Arial"/>
                <w:sz w:val="20"/>
                <w:szCs w:val="20"/>
              </w:rPr>
            </w:pPr>
          </w:p>
          <w:p w14:paraId="2B8E50C5" w14:textId="77777777" w:rsidR="008E0034" w:rsidRDefault="008E0034" w:rsidP="008E0034">
            <w:pPr>
              <w:pStyle w:val="TableContents"/>
              <w:widowControl w:val="0"/>
              <w:rPr>
                <w:rFonts w:ascii="Arial" w:hAnsi="Arial"/>
                <w:sz w:val="20"/>
                <w:szCs w:val="20"/>
              </w:rPr>
            </w:pPr>
            <w:r>
              <w:rPr>
                <w:rFonts w:ascii="Arial" w:hAnsi="Arial"/>
                <w:sz w:val="20"/>
                <w:szCs w:val="20"/>
              </w:rPr>
              <w:t>[2] Vervangen door levetiracetam: 250 mg 2dd x 2 weken, 500 mg 2dd x 2 weken</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DBD6D9C" w14:textId="77777777" w:rsidR="008E0034" w:rsidRDefault="008E0034" w:rsidP="008E0034">
            <w:pPr>
              <w:widowControl w:val="0"/>
              <w:rPr>
                <w:rFonts w:ascii="Arial" w:hAnsi="Arial"/>
                <w:sz w:val="20"/>
                <w:szCs w:val="20"/>
              </w:rPr>
            </w:pPr>
            <w:r>
              <w:rPr>
                <w:rFonts w:ascii="Arial" w:hAnsi="Arial"/>
                <w:sz w:val="20"/>
                <w:szCs w:val="20"/>
              </w:rPr>
              <w:t>[1] Vervangen door lamotrigine.</w:t>
            </w:r>
          </w:p>
          <w:p w14:paraId="3722BD8F" w14:textId="77777777" w:rsidR="008E0034" w:rsidRDefault="008E0034" w:rsidP="008E0034">
            <w:pPr>
              <w:widowControl w:val="0"/>
              <w:rPr>
                <w:rFonts w:ascii="Arial" w:hAnsi="Arial"/>
                <w:sz w:val="20"/>
                <w:szCs w:val="20"/>
              </w:rPr>
            </w:pPr>
            <w:r>
              <w:rPr>
                <w:rFonts w:ascii="Arial" w:hAnsi="Arial"/>
                <w:sz w:val="20"/>
                <w:szCs w:val="20"/>
              </w:rPr>
              <w:t>Volg de instructies van de apotheek. Vraag de apotheek naar de meest voorkomende bijwerkingen.</w:t>
            </w:r>
          </w:p>
          <w:p w14:paraId="4ACEE027" w14:textId="77777777" w:rsidR="008E0034" w:rsidRDefault="008E0034" w:rsidP="008E0034">
            <w:pPr>
              <w:pStyle w:val="TableContents"/>
              <w:widowControl w:val="0"/>
              <w:rPr>
                <w:rFonts w:ascii="Arial" w:hAnsi="Arial"/>
                <w:sz w:val="20"/>
                <w:szCs w:val="20"/>
              </w:rPr>
            </w:pPr>
          </w:p>
          <w:p w14:paraId="7D7A23C3" w14:textId="77777777" w:rsidR="008E0034" w:rsidRDefault="008E0034" w:rsidP="008E0034">
            <w:pPr>
              <w:pStyle w:val="TableContents"/>
              <w:widowControl w:val="0"/>
              <w:rPr>
                <w:rFonts w:ascii="Arial" w:hAnsi="Arial"/>
                <w:sz w:val="20"/>
                <w:szCs w:val="20"/>
              </w:rPr>
            </w:pPr>
          </w:p>
          <w:p w14:paraId="51BAE9BF" w14:textId="77777777" w:rsidR="008E0034" w:rsidRDefault="008E0034" w:rsidP="008E0034">
            <w:pPr>
              <w:pStyle w:val="TableContents"/>
              <w:widowControl w:val="0"/>
              <w:rPr>
                <w:rFonts w:ascii="Arial" w:hAnsi="Arial"/>
                <w:sz w:val="20"/>
                <w:szCs w:val="20"/>
              </w:rPr>
            </w:pPr>
            <w:r>
              <w:rPr>
                <w:rFonts w:ascii="Arial" w:hAnsi="Arial"/>
                <w:sz w:val="20"/>
                <w:szCs w:val="20"/>
              </w:rPr>
              <w:t>[2] Vervangen door levetiracetam.</w:t>
            </w:r>
          </w:p>
          <w:p w14:paraId="0AA6329C" w14:textId="77777777" w:rsidR="008E0034" w:rsidRDefault="008E0034" w:rsidP="008E0034">
            <w:pPr>
              <w:pStyle w:val="TableContents"/>
              <w:widowControl w:val="0"/>
              <w:rPr>
                <w:rFonts w:ascii="Arial" w:hAnsi="Arial"/>
                <w:sz w:val="20"/>
                <w:szCs w:val="20"/>
              </w:rPr>
            </w:pPr>
            <w:r>
              <w:rPr>
                <w:rFonts w:ascii="Arial" w:hAnsi="Arial"/>
                <w:sz w:val="20"/>
                <w:szCs w:val="20"/>
              </w:rPr>
              <w:t>Volg de instructies van de apotheek. Vraag de apotheek naar de meest voorkomende bijwerkingen.</w:t>
            </w:r>
          </w:p>
          <w:p w14:paraId="24F04591"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30A99CAD" w14:textId="46D54E63" w:rsidR="008E0034" w:rsidRDefault="00087CD0" w:rsidP="008E0034">
            <w:pPr>
              <w:pStyle w:val="TableContents"/>
              <w:widowControl w:val="0"/>
              <w:rPr>
                <w:rFonts w:ascii="Arial" w:hAnsi="Arial"/>
                <w:sz w:val="20"/>
                <w:szCs w:val="20"/>
              </w:rPr>
            </w:pPr>
            <w:hyperlink r:id="rId75" w:history="1">
              <w:r w:rsidR="008E0034" w:rsidRPr="00233D69">
                <w:rPr>
                  <w:rStyle w:val="Hyperlink"/>
                  <w:rFonts w:ascii="Arial" w:hAnsi="Arial"/>
                  <w:sz w:val="20"/>
                  <w:szCs w:val="20"/>
                </w:rPr>
                <w:t>refpage 10</w:t>
              </w:r>
            </w:hyperlink>
          </w:p>
        </w:tc>
      </w:tr>
      <w:tr w:rsidR="008E0034" w14:paraId="5212DE36"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0741266C" w14:textId="77777777" w:rsidR="008E0034" w:rsidRPr="00D45A17" w:rsidRDefault="008E0034" w:rsidP="008E0034">
            <w:pPr>
              <w:pStyle w:val="TableContents"/>
              <w:widowControl w:val="0"/>
              <w:rPr>
                <w:rFonts w:ascii="Arial" w:hAnsi="Arial"/>
                <w:color w:val="FF3333"/>
                <w:sz w:val="20"/>
                <w:szCs w:val="20"/>
              </w:rPr>
            </w:pPr>
            <w:r w:rsidRPr="00D45A17">
              <w:rPr>
                <w:rFonts w:ascii="Arial" w:hAnsi="Arial"/>
                <w:color w:val="FF3333"/>
                <w:sz w:val="20"/>
                <w:szCs w:val="20"/>
              </w:rPr>
              <w:t>30a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96B9F53"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0CC25CA" w14:textId="77777777" w:rsidR="008E0034" w:rsidRDefault="008E0034" w:rsidP="008E0034">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12D2B324" w14:textId="77777777" w:rsidR="008E0034" w:rsidRDefault="008E0034" w:rsidP="008E0034">
            <w:pPr>
              <w:pStyle w:val="FrameContents"/>
              <w:widowControl w:val="0"/>
              <w:rPr>
                <w:rFonts w:ascii="Arial" w:hAnsi="Arial"/>
                <w:sz w:val="20"/>
                <w:szCs w:val="20"/>
              </w:rPr>
            </w:pPr>
            <w:r>
              <w:rPr>
                <w:rFonts w:ascii="Arial" w:hAnsi="Arial"/>
                <w:sz w:val="20"/>
                <w:szCs w:val="20"/>
              </w:rPr>
              <w:t>N03</w:t>
            </w:r>
          </w:p>
          <w:p w14:paraId="382F301D" w14:textId="77777777" w:rsidR="008E0034" w:rsidRDefault="008E0034" w:rsidP="008E0034">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05559FAE"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0DB9334" w14:textId="77777777" w:rsidR="008E0034" w:rsidRDefault="008E0034" w:rsidP="008E0034">
            <w:pPr>
              <w:pStyle w:val="Fram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2AB062F" w14:textId="77777777" w:rsidR="008E0034" w:rsidRDefault="008E0034" w:rsidP="008E0034">
            <w:pPr>
              <w:pStyle w:val="TableContents"/>
              <w:widowControl w:val="0"/>
              <w:rPr>
                <w:rFonts w:ascii="Arial" w:hAnsi="Arial"/>
                <w:sz w:val="20"/>
                <w:szCs w:val="20"/>
              </w:rPr>
            </w:pPr>
            <w:r>
              <w:rPr>
                <w:rFonts w:ascii="Arial" w:hAnsi="Arial"/>
                <w:b/>
                <w:bCs/>
                <w:sz w:val="20"/>
                <w:szCs w:val="20"/>
              </w:rPr>
              <w:t>Patiënt heeft mogelijk bijwerkingen van deze medicatie.</w:t>
            </w:r>
            <w:r>
              <w:rPr>
                <w:rFonts w:ascii="Arial" w:hAnsi="Arial"/>
                <w:sz w:val="20"/>
                <w:szCs w:val="20"/>
              </w:rPr>
              <w:t xml:space="preserve"> Afbouwen is aanbevolen.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619202D" w14:textId="77777777" w:rsidR="008E0034" w:rsidRDefault="008E0034" w:rsidP="008E0034">
            <w:pPr>
              <w:pStyle w:val="TableContents"/>
              <w:widowControl w:val="0"/>
              <w:rPr>
                <w:rFonts w:ascii="Arial" w:hAnsi="Arial"/>
                <w:sz w:val="20"/>
                <w:szCs w:val="20"/>
              </w:rPr>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CF435C9" w14:textId="77777777" w:rsidR="008E0034" w:rsidRDefault="008E0034" w:rsidP="008E0034">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3FC05F40" w14:textId="5AEB3A01" w:rsidR="008E0034" w:rsidRDefault="00087CD0" w:rsidP="008E0034">
            <w:pPr>
              <w:pStyle w:val="TableContents"/>
              <w:widowControl w:val="0"/>
              <w:rPr>
                <w:rFonts w:ascii="Arial" w:hAnsi="Arial"/>
                <w:sz w:val="20"/>
                <w:szCs w:val="20"/>
              </w:rPr>
            </w:pPr>
            <w:hyperlink r:id="rId76" w:history="1">
              <w:r w:rsidR="008E0034" w:rsidRPr="00233D69">
                <w:rPr>
                  <w:rStyle w:val="Hyperlink"/>
                  <w:rFonts w:ascii="Arial" w:hAnsi="Arial"/>
                  <w:sz w:val="20"/>
                  <w:szCs w:val="20"/>
                </w:rPr>
                <w:t>refpage 10</w:t>
              </w:r>
            </w:hyperlink>
          </w:p>
        </w:tc>
      </w:tr>
      <w:tr w:rsidR="00CC4846" w14:paraId="56FED764"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8E38DCB"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31</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CC365DD" w14:textId="77777777" w:rsidR="00CC4846" w:rsidRDefault="00CC4846" w:rsidP="00CC4846">
            <w:pPr>
              <w:pStyle w:val="TableContents"/>
              <w:widowControl w:val="0"/>
              <w:rPr>
                <w:rFonts w:ascii="Arial" w:hAnsi="Arial"/>
                <w:sz w:val="20"/>
                <w:szCs w:val="20"/>
              </w:rPr>
            </w:pPr>
            <w:r>
              <w:rPr>
                <w:rFonts w:ascii="Arial" w:hAnsi="Arial"/>
                <w:sz w:val="20"/>
                <w:szCs w:val="20"/>
              </w:rPr>
              <w:t>Anti-epileptica</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F277CD8"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68ED2EBA" w14:textId="77777777" w:rsidR="00CC4846" w:rsidRDefault="00CC4846" w:rsidP="00CC4846">
            <w:pPr>
              <w:pStyle w:val="FrameContents"/>
              <w:widowControl w:val="0"/>
              <w:rPr>
                <w:rFonts w:ascii="Arial" w:hAnsi="Arial"/>
                <w:sz w:val="20"/>
                <w:szCs w:val="20"/>
              </w:rPr>
            </w:pPr>
            <w:r>
              <w:rPr>
                <w:rFonts w:ascii="Arial" w:hAnsi="Arial"/>
                <w:sz w:val="20"/>
                <w:szCs w:val="20"/>
              </w:rPr>
              <w:t>N03</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6E26819D" w14:textId="77777777" w:rsidR="00CC4846" w:rsidRDefault="00CC4846" w:rsidP="00CC4846">
            <w:pPr>
              <w:pStyle w:val="Fram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56476164" w14:textId="77777777" w:rsidR="00CC4846" w:rsidRDefault="00CC4846" w:rsidP="00CC4846">
            <w:pPr>
              <w:pStyle w:val="Fram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B700ED3" w14:textId="77777777" w:rsidR="00CC4846" w:rsidRDefault="00CC4846" w:rsidP="00CC4846">
            <w:pPr>
              <w:pStyle w:val="TableContents"/>
              <w:widowControl w:val="0"/>
              <w:rPr>
                <w:rFonts w:ascii="Arial" w:hAnsi="Arial"/>
                <w:sz w:val="20"/>
                <w:szCs w:val="20"/>
              </w:rPr>
            </w:pPr>
            <w:r>
              <w:rPr>
                <w:rFonts w:ascii="Arial" w:hAnsi="Arial"/>
                <w:color w:val="9900FF"/>
                <w:sz w:val="20"/>
                <w:szCs w:val="20"/>
              </w:rPr>
              <w:t>{preselect vervolg if a stop-, afbouw-, or vervangen- option is checked}</w:t>
            </w:r>
          </w:p>
          <w:p w14:paraId="64F571CB" w14:textId="2A8F274D" w:rsidR="00CC4846" w:rsidRDefault="00CC4846" w:rsidP="00434448">
            <w:pPr>
              <w:pStyle w:val="TableContents"/>
              <w:widowControl w:val="0"/>
              <w:rPr>
                <w:rFonts w:ascii="Arial" w:hAnsi="Arial"/>
                <w:color w:val="6600CC"/>
                <w:sz w:val="20"/>
                <w:szCs w:val="20"/>
              </w:rPr>
            </w:pPr>
            <w:r>
              <w:rPr>
                <w:rFonts w:ascii="Arial" w:hAnsi="Arial"/>
                <w:sz w:val="20"/>
                <w:szCs w:val="20"/>
              </w:rPr>
              <w:t>[1] Vervolgafspraak:{{free text}} Bij afbouwen, controleer voor duizeligheid, balans, vallen; recidiverende insulten; o</w:t>
            </w:r>
            <w:del w:id="164" w:author="Medlock, S.K." w:date="2021-05-06T18:23:00Z">
              <w:r w:rsidDel="00434448">
                <w:rPr>
                  <w:rFonts w:ascii="Arial" w:hAnsi="Arial"/>
                  <w:sz w:val="20"/>
                  <w:szCs w:val="20"/>
                </w:rPr>
                <w:delText xml:space="preserve"> </w:delText>
              </w:r>
            </w:del>
            <w:r>
              <w:rPr>
                <w:rFonts w:ascii="Arial" w:hAnsi="Arial"/>
                <w:sz w:val="20"/>
                <w:szCs w:val="20"/>
              </w:rPr>
              <w:t>ntwenningsverschijn: onrust, insomnie, hoofdpijn. Patiënt moeten contact opnemen met zorgverlener in geval van een epileptische aanval.</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tcPr>
          <w:p w14:paraId="371B5AFA" w14:textId="77777777" w:rsidR="00CC4846" w:rsidRDefault="00CC4846" w:rsidP="00CC4846">
            <w:pPr>
              <w:pStyle w:val="TableContents"/>
              <w:widowControl w:val="0"/>
              <w:rPr>
                <w:rFonts w:ascii="Arial" w:hAnsi="Arial"/>
                <w:sz w:val="20"/>
                <w:szCs w:val="20"/>
              </w:rPr>
            </w:pPr>
            <w:r>
              <w:rPr>
                <w:rFonts w:ascii="Arial" w:hAnsi="Arial"/>
                <w:sz w:val="20"/>
                <w:szCs w:val="20"/>
              </w:rPr>
              <w:t>[1] Controleer voor veranderingen in symptomen: duizeligheid, balans, vallen; recidiverende insulten; afbouwsymptomen onrust, insomnia, hoofdpijn.</w:t>
            </w:r>
          </w:p>
          <w:p w14:paraId="2F7E07AE" w14:textId="77777777" w:rsidR="00CC4846" w:rsidRDefault="00CC4846" w:rsidP="00CC4846">
            <w:pPr>
              <w:pStyle w:val="TableContents"/>
              <w:widowControl w:val="0"/>
              <w:rPr>
                <w:rFonts w:ascii="Arial" w:hAnsi="Arial"/>
                <w:sz w:val="20"/>
                <w:szCs w:val="20"/>
              </w:rPr>
            </w:pPr>
            <w:r>
              <w:rPr>
                <w:rFonts w:ascii="Arial" w:hAnsi="Arial"/>
                <w:sz w:val="20"/>
                <w:szCs w:val="20"/>
              </w:rPr>
              <w:t>Patiënt geinstueerd contact op te nemen indien hij/zij aanval heeft gehad.</w:t>
            </w:r>
          </w:p>
          <w:p w14:paraId="10F97668" w14:textId="77777777" w:rsidR="00CC4846" w:rsidRDefault="00CC4846" w:rsidP="00CC4846">
            <w:pPr>
              <w:pStyle w:val="TableContents"/>
              <w:widowControl w:val="0"/>
              <w:rPr>
                <w:rFonts w:ascii="Arial" w:hAnsi="Arial"/>
                <w:sz w:val="20"/>
                <w:szCs w:val="20"/>
              </w:rPr>
            </w:pPr>
            <w:r>
              <w:rPr>
                <w:rFonts w:ascii="Arial" w:hAnsi="Arial"/>
                <w:sz w:val="20"/>
                <w:szCs w:val="20"/>
              </w:rPr>
              <w:t>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tcPr>
          <w:p w14:paraId="4D401F3D" w14:textId="77777777" w:rsidR="00CC4846" w:rsidRDefault="00CC4846" w:rsidP="00CC4846">
            <w:pPr>
              <w:pStyle w:val="TableContents"/>
              <w:widowControl w:val="0"/>
              <w:rPr>
                <w:rFonts w:ascii="Arial" w:hAnsi="Arial"/>
                <w:sz w:val="20"/>
                <w:szCs w:val="20"/>
              </w:rPr>
            </w:pPr>
            <w:r>
              <w:rPr>
                <w:rFonts w:ascii="Arial" w:hAnsi="Arial"/>
                <w:sz w:val="20"/>
                <w:szCs w:val="20"/>
              </w:rPr>
              <w:t>[1] Uw dokter neemt contact met u op om te kijken of het lukt om het advies te volgen. Ook zal uw dokter vragen of u sinds uw laatste gesprek nieuwe symptomen heeft gehad. Indien u een epileptische aanval heeft gehad, neemt u dan meteen contact op met ons. Er wordt een vervolgafspraak voor u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FFB4E7D" w14:textId="679426C8" w:rsidR="00CC4846" w:rsidRDefault="00087CD0" w:rsidP="00CC4846">
            <w:pPr>
              <w:pStyle w:val="TableContents"/>
              <w:widowControl w:val="0"/>
              <w:rPr>
                <w:rFonts w:ascii="Arial" w:hAnsi="Arial"/>
                <w:sz w:val="20"/>
                <w:szCs w:val="20"/>
              </w:rPr>
            </w:pPr>
            <w:hyperlink r:id="rId77" w:history="1">
              <w:r w:rsidR="00CC4846" w:rsidRPr="008E0034">
                <w:rPr>
                  <w:rStyle w:val="Hyperlink"/>
                  <w:rFonts w:ascii="Arial" w:hAnsi="Arial"/>
                  <w:sz w:val="20"/>
                  <w:szCs w:val="20"/>
                </w:rPr>
                <w:t>refpage 10</w:t>
              </w:r>
            </w:hyperlink>
          </w:p>
        </w:tc>
      </w:tr>
      <w:tr w:rsidR="00CC4846" w14:paraId="48F08165"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099A0A32" w14:textId="77777777" w:rsidR="00CC4846" w:rsidRPr="00D45A17" w:rsidRDefault="00CC4846" w:rsidP="00CC4846">
            <w:pPr>
              <w:pStyle w:val="TableContents"/>
              <w:widowControl w:val="0"/>
              <w:rPr>
                <w:rFonts w:ascii="Arial" w:hAnsi="Arial"/>
                <w:sz w:val="20"/>
                <w:szCs w:val="20"/>
              </w:rPr>
            </w:pP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585E518"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Cholinesterase remmers</w:t>
            </w:r>
          </w:p>
          <w:p w14:paraId="2CB2CE1E" w14:textId="77777777" w:rsidR="00CC4846" w:rsidRDefault="00087CD0" w:rsidP="00CC4846">
            <w:pPr>
              <w:pStyle w:val="TableContents"/>
              <w:widowControl w:val="0"/>
              <w:rPr>
                <w:lang w:val="en-US"/>
              </w:rPr>
            </w:pPr>
            <w:hyperlink r:id="rId78" w:anchor="N06DA_Anticholinesterases" w:history="1">
              <w:r w:rsidR="00CC4846">
                <w:rPr>
                  <w:rStyle w:val="Hyperlink"/>
                  <w:rFonts w:ascii="Arial" w:hAnsi="Arial"/>
                  <w:color w:val="6600CC"/>
                  <w:sz w:val="20"/>
                  <w:szCs w:val="20"/>
                  <w:lang w:val="en-US"/>
                </w:rPr>
                <w:t>N06DA Anticholinesterases</w:t>
              </w:r>
            </w:hyperlink>
          </w:p>
          <w:p w14:paraId="629A2D3D" w14:textId="77777777" w:rsidR="00CC4846" w:rsidRDefault="00CC4846" w:rsidP="00CC4846">
            <w:pPr>
              <w:pStyle w:val="TableContents"/>
              <w:widowControl w:val="0"/>
              <w:rPr>
                <w:rFonts w:ascii="Arial" w:hAnsi="Arial"/>
                <w:color w:val="6600CC"/>
                <w:sz w:val="20"/>
                <w:szCs w:val="20"/>
                <w:lang w:val="en-US"/>
              </w:rPr>
            </w:pPr>
          </w:p>
          <w:p w14:paraId="4FC65CEB" w14:textId="77777777" w:rsidR="00CC4846" w:rsidRDefault="00CC4846" w:rsidP="00CC4846">
            <w:pPr>
              <w:pStyle w:val="TableContents"/>
              <w:widowControl w:val="0"/>
              <w:rPr>
                <w:lang w:val="en-US"/>
              </w:rPr>
            </w:pPr>
            <w:r>
              <w:rPr>
                <w:rFonts w:ascii="Arial" w:hAnsi="Arial"/>
                <w:color w:val="6600CC"/>
                <w:sz w:val="20"/>
                <w:szCs w:val="20"/>
                <w:lang w:val="en-US"/>
              </w:rPr>
              <w:t>SEE BELOW</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7E78275" w14:textId="77777777" w:rsidR="00CC4846" w:rsidRDefault="00CC4846" w:rsidP="00CC4846">
            <w:pPr>
              <w:pStyle w:val="TableContents"/>
              <w:widowControl w:val="0"/>
              <w:rPr>
                <w:rFonts w:ascii="Arial" w:hAnsi="Arial"/>
                <w:sz w:val="20"/>
                <w:szCs w:val="20"/>
              </w:rPr>
            </w:pPr>
            <w:r>
              <w:rPr>
                <w:rFonts w:ascii="Arial" w:hAnsi="Arial"/>
                <w:sz w:val="20"/>
                <w:szCs w:val="20"/>
              </w:rPr>
              <w:t>All</w:t>
            </w:r>
          </w:p>
          <w:p w14:paraId="5784893C" w14:textId="77777777" w:rsidR="00CC4846" w:rsidRDefault="00CC4846" w:rsidP="00CC4846">
            <w:pPr>
              <w:pStyle w:val="TableContents"/>
              <w:widowControl w:val="0"/>
              <w:rPr>
                <w:rFonts w:ascii="Arial" w:hAnsi="Arial"/>
                <w:color w:val="6600CC"/>
                <w:sz w:val="20"/>
                <w:szCs w:val="20"/>
              </w:rPr>
            </w:pP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1291AE9F" w14:textId="77777777" w:rsidR="00CC4846" w:rsidRDefault="00CC4846" w:rsidP="00CC4846">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79E4CBD8"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596D259D"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B48D386" w14:textId="77777777" w:rsidR="00CC4846" w:rsidRDefault="00CC4846" w:rsidP="00CC4846">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3E78D34"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520CF58"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6BF396F" w14:textId="77777777" w:rsidR="00CC4846" w:rsidRDefault="00087CD0" w:rsidP="00CC4846">
            <w:pPr>
              <w:pStyle w:val="TableContents"/>
              <w:widowControl w:val="0"/>
              <w:rPr>
                <w:rFonts w:ascii="Arial" w:hAnsi="Arial"/>
                <w:sz w:val="20"/>
                <w:szCs w:val="20"/>
              </w:rPr>
            </w:pPr>
            <w:hyperlink r:id="rId79">
              <w:r w:rsidR="00CC4846">
                <w:rPr>
                  <w:rStyle w:val="Hyperlink"/>
                  <w:rFonts w:ascii="Arial" w:hAnsi="Arial"/>
                  <w:sz w:val="20"/>
                  <w:szCs w:val="20"/>
                </w:rPr>
                <w:t>refpage 11</w:t>
              </w:r>
            </w:hyperlink>
          </w:p>
          <w:p w14:paraId="210B48B1" w14:textId="77777777" w:rsidR="00CC4846" w:rsidRDefault="00CC4846" w:rsidP="00CC4846">
            <w:pPr>
              <w:pStyle w:val="TableContents"/>
              <w:widowControl w:val="0"/>
              <w:rPr>
                <w:rFonts w:ascii="Arial" w:hAnsi="Arial"/>
                <w:sz w:val="20"/>
                <w:szCs w:val="20"/>
              </w:rPr>
            </w:pPr>
          </w:p>
        </w:tc>
      </w:tr>
      <w:tr w:rsidR="00CC4846" w14:paraId="3663965E"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4DA0EA64" w14:textId="77777777" w:rsidR="00CC4846" w:rsidRPr="00D45A17" w:rsidRDefault="00CC4846" w:rsidP="00CC4846">
            <w:pPr>
              <w:pStyle w:val="TableContents"/>
              <w:widowControl w:val="0"/>
              <w:rPr>
                <w:rFonts w:ascii="Arial" w:hAnsi="Arial"/>
                <w:sz w:val="20"/>
                <w:szCs w:val="20"/>
              </w:rPr>
            </w:pP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14CCAFB"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AVertigomedicatie</w:t>
            </w:r>
          </w:p>
          <w:p w14:paraId="6A13D20D" w14:textId="77777777" w:rsidR="00CC4846" w:rsidRDefault="00CC4846" w:rsidP="00CC4846">
            <w:pPr>
              <w:pStyle w:val="TableContents"/>
              <w:widowControl w:val="0"/>
              <w:rPr>
                <w:rFonts w:ascii="Arial" w:hAnsi="Arial"/>
                <w:sz w:val="20"/>
                <w:szCs w:val="20"/>
                <w:lang w:val="en-US"/>
              </w:rPr>
            </w:pPr>
            <w:r>
              <w:rPr>
                <w:rFonts w:ascii="Arial" w:hAnsi="Arial"/>
                <w:color w:val="6600CC"/>
                <w:sz w:val="20"/>
                <w:szCs w:val="20"/>
                <w:lang w:val="en-US"/>
              </w:rPr>
              <w:t>Based on the category “vertigomiddelen” in FK:</w:t>
            </w:r>
          </w:p>
          <w:p w14:paraId="156E38E2" w14:textId="77777777" w:rsidR="00CC4846" w:rsidRDefault="00CC4846" w:rsidP="00CC4846">
            <w:pPr>
              <w:pStyle w:val="TableContents"/>
              <w:widowControl w:val="0"/>
              <w:rPr>
                <w:rFonts w:ascii="Arial" w:hAnsi="Arial"/>
                <w:sz w:val="20"/>
                <w:szCs w:val="20"/>
                <w:lang w:val="it-IT"/>
              </w:rPr>
            </w:pPr>
            <w:r>
              <w:rPr>
                <w:rFonts w:ascii="Arial" w:hAnsi="Arial"/>
                <w:color w:val="6600CC"/>
                <w:sz w:val="20"/>
                <w:szCs w:val="20"/>
                <w:lang w:val="en-US"/>
              </w:rPr>
              <w:t>bètahistine N07CA01</w:t>
            </w:r>
            <w:r>
              <w:rPr>
                <w:rFonts w:ascii="Arial" w:hAnsi="Arial"/>
                <w:color w:val="6600CC"/>
                <w:sz w:val="20"/>
                <w:szCs w:val="20"/>
                <w:lang w:val="en-US"/>
              </w:rPr>
              <w:br/>
              <w:t>flunarizine N07CA03</w:t>
            </w:r>
          </w:p>
          <w:p w14:paraId="4088E8C1" w14:textId="77777777" w:rsidR="00CC4846" w:rsidRDefault="00CC4846" w:rsidP="00CC4846">
            <w:pPr>
              <w:pStyle w:val="TableContents"/>
              <w:widowControl w:val="0"/>
              <w:rPr>
                <w:rFonts w:ascii="Arial" w:hAnsi="Arial"/>
                <w:sz w:val="20"/>
                <w:szCs w:val="20"/>
                <w:lang w:val="it-IT"/>
              </w:rPr>
            </w:pPr>
            <w:r>
              <w:rPr>
                <w:rFonts w:ascii="Arial" w:hAnsi="Arial"/>
                <w:color w:val="6600CC"/>
                <w:sz w:val="20"/>
                <w:szCs w:val="20"/>
                <w:lang w:val="en-US"/>
              </w:rPr>
              <w:t>piracetam N06BX03</w:t>
            </w:r>
          </w:p>
          <w:p w14:paraId="5F5605DC" w14:textId="77777777" w:rsidR="00CC4846" w:rsidRDefault="00CC4846" w:rsidP="00CC4846">
            <w:pPr>
              <w:pStyle w:val="TableContents"/>
              <w:widowControl w:val="0"/>
              <w:rPr>
                <w:rFonts w:ascii="Arial" w:hAnsi="Arial"/>
                <w:sz w:val="20"/>
                <w:szCs w:val="20"/>
                <w:lang w:val="en-US"/>
              </w:rPr>
            </w:pPr>
          </w:p>
          <w:p w14:paraId="022BA94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 xml:space="preserve">I also know about: </w:t>
            </w:r>
            <w:r>
              <w:rPr>
                <w:rFonts w:ascii="Arial" w:hAnsi="Arial"/>
                <w:color w:val="9900FF"/>
                <w:sz w:val="20"/>
                <w:szCs w:val="20"/>
                <w:lang w:val="en-US"/>
              </w:rPr>
              <w:t>Prochlorperazine N05AB04</w:t>
            </w:r>
          </w:p>
          <w:p w14:paraId="6009F942" w14:textId="77777777" w:rsidR="00CC4846" w:rsidRDefault="00CC4846" w:rsidP="00CC4846">
            <w:pPr>
              <w:pStyle w:val="TableContents"/>
              <w:widowControl w:val="0"/>
              <w:rPr>
                <w:rFonts w:ascii="Arial" w:hAnsi="Arial"/>
                <w:sz w:val="20"/>
                <w:szCs w:val="20"/>
                <w:lang w:val="en-US"/>
              </w:rPr>
            </w:pPr>
            <w:r>
              <w:rPr>
                <w:rFonts w:ascii="Arial" w:hAnsi="Arial"/>
                <w:color w:val="9900FF"/>
                <w:sz w:val="20"/>
                <w:szCs w:val="20"/>
                <w:lang w:val="en-US"/>
              </w:rPr>
              <w:t>Meclizine R06AE05</w:t>
            </w:r>
          </w:p>
          <w:p w14:paraId="79AC4B77" w14:textId="77777777" w:rsidR="00CC4846" w:rsidRDefault="00CC4846" w:rsidP="00CC4846">
            <w:pPr>
              <w:pStyle w:val="TableContents"/>
              <w:widowControl w:val="0"/>
              <w:rPr>
                <w:rFonts w:ascii="Arial" w:hAnsi="Arial"/>
                <w:sz w:val="20"/>
                <w:szCs w:val="20"/>
                <w:lang w:val="en-US"/>
              </w:rPr>
            </w:pPr>
            <w:r>
              <w:rPr>
                <w:rFonts w:ascii="Arial" w:hAnsi="Arial"/>
                <w:color w:val="9900FF"/>
                <w:sz w:val="20"/>
                <w:szCs w:val="20"/>
                <w:lang w:val="en-US"/>
              </w:rPr>
              <w:t>Dimenhydrinaat R06AA52</w:t>
            </w:r>
          </w:p>
          <w:p w14:paraId="61D81A0D" w14:textId="77777777" w:rsidR="00CC4846" w:rsidRDefault="00CC4846" w:rsidP="00CC4846">
            <w:pPr>
              <w:pStyle w:val="TableContents"/>
              <w:widowControl w:val="0"/>
              <w:rPr>
                <w:rFonts w:ascii="Arial" w:hAnsi="Arial"/>
                <w:color w:val="9900FF"/>
                <w:sz w:val="20"/>
                <w:szCs w:val="20"/>
                <w:lang w:val="en-US"/>
              </w:rPr>
            </w:pPr>
          </w:p>
          <w:p w14:paraId="3A6C4E72" w14:textId="77777777" w:rsidR="00CC4846" w:rsidRDefault="00CC4846" w:rsidP="00CC4846">
            <w:pPr>
              <w:pStyle w:val="TableContents"/>
              <w:widowControl w:val="0"/>
              <w:rPr>
                <w:rFonts w:ascii="Arial" w:hAnsi="Arial"/>
                <w:sz w:val="20"/>
                <w:szCs w:val="20"/>
                <w:lang w:val="en-US"/>
              </w:rPr>
            </w:pPr>
            <w:r>
              <w:rPr>
                <w:rFonts w:ascii="Arial" w:hAnsi="Arial"/>
                <w:color w:val="9900FF"/>
                <w:sz w:val="20"/>
                <w:szCs w:val="20"/>
                <w:lang w:val="en-US"/>
              </w:rPr>
              <w:t>Other medications used for vertigo are covered elsewhere (antihistamines, anticholinergics, and benzos)</w:t>
            </w:r>
          </w:p>
          <w:p w14:paraId="680A5091" w14:textId="77777777" w:rsidR="00CC4846" w:rsidRDefault="00CC4846" w:rsidP="00CC4846">
            <w:pPr>
              <w:pStyle w:val="TableContents"/>
              <w:widowControl w:val="0"/>
              <w:rPr>
                <w:rFonts w:ascii="Arial" w:hAnsi="Arial"/>
                <w:color w:val="9900FF"/>
                <w:sz w:val="20"/>
                <w:szCs w:val="20"/>
                <w:lang w:val="en-US"/>
              </w:rPr>
            </w:pPr>
          </w:p>
          <w:p w14:paraId="6EC1ACC1" w14:textId="77777777" w:rsidR="00CC4846" w:rsidRDefault="00CC4846" w:rsidP="00CC4846">
            <w:pPr>
              <w:pStyle w:val="TableContents"/>
              <w:widowControl w:val="0"/>
              <w:rPr>
                <w:rFonts w:ascii="Arial" w:hAnsi="Arial"/>
                <w:sz w:val="20"/>
                <w:szCs w:val="20"/>
              </w:rPr>
            </w:pPr>
            <w:r>
              <w:rPr>
                <w:rFonts w:ascii="Arial" w:hAnsi="Arial"/>
                <w:sz w:val="20"/>
                <w:szCs w:val="20"/>
              </w:rPr>
              <w:t xml:space="preserve">{TODO </w:t>
            </w:r>
            <w:r>
              <w:rPr>
                <w:rFonts w:ascii="Arial" w:hAnsi="Arial"/>
                <w:color w:val="9900FF"/>
                <w:sz w:val="20"/>
                <w:szCs w:val="20"/>
              </w:rPr>
              <w:t>only indication is ziekte van Meniere</w:t>
            </w:r>
          </w:p>
          <w:p w14:paraId="170D5F67" w14:textId="77777777" w:rsidR="00CC4846" w:rsidRDefault="00CC4846" w:rsidP="00CC4846">
            <w:pPr>
              <w:pStyle w:val="TableContents"/>
              <w:widowControl w:val="0"/>
              <w:rPr>
                <w:rFonts w:ascii="Arial" w:hAnsi="Arial"/>
                <w:sz w:val="20"/>
                <w:szCs w:val="20"/>
                <w:lang w:val="en-US"/>
              </w:rPr>
            </w:pPr>
            <w:r>
              <w:rPr>
                <w:rFonts w:ascii="Arial" w:hAnsi="Arial"/>
                <w:color w:val="9900FF"/>
                <w:sz w:val="20"/>
                <w:szCs w:val="20"/>
                <w:lang w:val="en-US"/>
              </w:rPr>
              <w:t>Check FK: betahistine}</w:t>
            </w:r>
          </w:p>
          <w:p w14:paraId="7711AC7C" w14:textId="77777777" w:rsidR="00CC4846" w:rsidRDefault="00CC4846" w:rsidP="00CC4846">
            <w:pPr>
              <w:pStyle w:val="TableContents"/>
              <w:widowControl w:val="0"/>
              <w:rPr>
                <w:rFonts w:ascii="Arial" w:hAnsi="Arial"/>
                <w:sz w:val="20"/>
                <w:szCs w:val="20"/>
                <w:lang w:val="en-US"/>
              </w:rPr>
            </w:pPr>
          </w:p>
          <w:p w14:paraId="7C13087B"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N07CA01</w:t>
            </w:r>
          </w:p>
          <w:p w14:paraId="01394535"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N07CA03</w:t>
            </w:r>
          </w:p>
          <w:p w14:paraId="0D20B2BC"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N06BX03</w:t>
            </w:r>
          </w:p>
          <w:p w14:paraId="3A759DC8"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4D32CB93" w14:textId="77777777" w:rsidR="00CC4846" w:rsidRDefault="00CC4846" w:rsidP="00CC4846">
            <w:pPr>
              <w:pStyle w:val="TableContents"/>
              <w:widowControl w:val="0"/>
              <w:rPr>
                <w:lang w:val="en-US"/>
              </w:rPr>
            </w:pPr>
            <w:r>
              <w:rPr>
                <w:rFonts w:ascii="Arial" w:hAnsi="Arial"/>
                <w:sz w:val="20"/>
                <w:szCs w:val="20"/>
                <w:lang w:val="en-US"/>
              </w:rPr>
              <w:t>N05AB04</w:t>
            </w:r>
          </w:p>
          <w:p w14:paraId="30B89454" w14:textId="77777777" w:rsidR="00CC4846" w:rsidRDefault="00CC4846" w:rsidP="00CC4846">
            <w:pPr>
              <w:pStyle w:val="TableContents"/>
              <w:widowControl w:val="0"/>
              <w:rPr>
                <w:rFonts w:ascii="Arial" w:hAnsi="Arial"/>
                <w:sz w:val="20"/>
                <w:szCs w:val="20"/>
                <w:lang w:val="en-US"/>
              </w:rPr>
            </w:pPr>
          </w:p>
          <w:p w14:paraId="341F30C2" w14:textId="77777777" w:rsidR="00CC4846" w:rsidRDefault="00CC4846" w:rsidP="00CC4846">
            <w:pPr>
              <w:pStyle w:val="TableContents"/>
              <w:widowControl w:val="0"/>
              <w:rPr>
                <w:lang w:val="en-US"/>
              </w:rPr>
            </w:pPr>
            <w:r>
              <w:rPr>
                <w:rFonts w:ascii="Arial" w:hAnsi="Arial"/>
                <w:color w:val="9900FF"/>
                <w:sz w:val="20"/>
                <w:szCs w:val="20"/>
                <w:lang w:val="en-US"/>
              </w:rPr>
              <w:t>SEE BELOW</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B9E5EF1"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75ACFC91" w14:textId="77777777" w:rsidR="00CC4846" w:rsidRDefault="00CC4846" w:rsidP="00CC4846">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08624FA6"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3E964848"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65FB5BE" w14:textId="77777777" w:rsidR="00CC4846" w:rsidRDefault="00CC4846" w:rsidP="00CC4846">
            <w:pPr>
              <w:pStyle w:val="TableContents"/>
              <w:widowControl w:val="0"/>
              <w:rPr>
                <w:rFonts w:ascii="Arial" w:hAnsi="Arial"/>
                <w:color w:val="9900FF"/>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0CC0DB8"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F37218F"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10F635C" w14:textId="77777777" w:rsidR="00CC4846" w:rsidRDefault="00087CD0" w:rsidP="00CC4846">
            <w:pPr>
              <w:pStyle w:val="TableContents"/>
              <w:widowControl w:val="0"/>
              <w:rPr>
                <w:rFonts w:ascii="Arial" w:hAnsi="Arial"/>
                <w:sz w:val="20"/>
                <w:szCs w:val="20"/>
              </w:rPr>
            </w:pPr>
            <w:hyperlink r:id="rId80">
              <w:r w:rsidR="00CC4846">
                <w:rPr>
                  <w:rStyle w:val="Hyperlink"/>
                  <w:rFonts w:ascii="Arial" w:hAnsi="Arial"/>
                  <w:sz w:val="20"/>
                  <w:szCs w:val="20"/>
                </w:rPr>
                <w:t>refpage 12</w:t>
              </w:r>
            </w:hyperlink>
          </w:p>
        </w:tc>
      </w:tr>
      <w:tr w:rsidR="00CC4846" w14:paraId="4B47AA7C"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258C54BD" w14:textId="77777777" w:rsidR="00CC4846" w:rsidRPr="00D45A17" w:rsidRDefault="00CC4846" w:rsidP="00CC4846">
            <w:pPr>
              <w:pStyle w:val="TableContents"/>
              <w:widowControl w:val="0"/>
              <w:rPr>
                <w:rFonts w:ascii="Arial" w:hAnsi="Arial"/>
                <w:sz w:val="20"/>
                <w:szCs w:val="20"/>
              </w:rPr>
            </w:pP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39BA02B"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Diuretica</w:t>
            </w:r>
          </w:p>
          <w:p w14:paraId="545C4C5D" w14:textId="77777777" w:rsidR="00CC4846" w:rsidRDefault="00CC4846" w:rsidP="00CC4846">
            <w:pPr>
              <w:pStyle w:val="TableContents"/>
              <w:widowControl w:val="0"/>
              <w:rPr>
                <w:rFonts w:ascii="Arial" w:hAnsi="Arial"/>
                <w:sz w:val="20"/>
                <w:szCs w:val="20"/>
                <w:lang w:val="en-US"/>
              </w:rPr>
            </w:pPr>
            <w:r>
              <w:rPr>
                <w:rFonts w:ascii="Arial" w:hAnsi="Arial"/>
                <w:color w:val="9900FF"/>
                <w:sz w:val="20"/>
                <w:szCs w:val="20"/>
                <w:lang w:val="en-US"/>
              </w:rPr>
              <w:t>AGREES WITH HARMONIZATION GUIDE</w:t>
            </w:r>
          </w:p>
          <w:p w14:paraId="73EA7535" w14:textId="77777777" w:rsidR="00CC4846" w:rsidRDefault="00087CD0" w:rsidP="00CC4846">
            <w:pPr>
              <w:pStyle w:val="TableContents"/>
              <w:widowControl w:val="0"/>
              <w:rPr>
                <w:lang w:val="en-US"/>
              </w:rPr>
            </w:pPr>
            <w:hyperlink r:id="rId81">
              <w:r w:rsidR="00CC4846">
                <w:rPr>
                  <w:rStyle w:val="Hyperlink"/>
                  <w:rFonts w:ascii="Arial" w:hAnsi="Arial"/>
                  <w:b/>
                  <w:sz w:val="20"/>
                  <w:szCs w:val="20"/>
                  <w:lang w:val="en-US"/>
                </w:rPr>
                <w:t>C03</w:t>
              </w:r>
            </w:hyperlink>
            <w:r w:rsidR="00CC4846">
              <w:rPr>
                <w:rFonts w:ascii="Arial" w:hAnsi="Arial"/>
                <w:sz w:val="20"/>
                <w:szCs w:val="20"/>
                <w:lang w:val="en-US"/>
              </w:rPr>
              <w:t xml:space="preserve"> diuretics</w:t>
            </w:r>
          </w:p>
          <w:p w14:paraId="049F61E7" w14:textId="77777777" w:rsidR="00CC4846" w:rsidRDefault="00087CD0" w:rsidP="00CC4846">
            <w:pPr>
              <w:pStyle w:val="TableContents"/>
              <w:widowControl w:val="0"/>
              <w:rPr>
                <w:lang w:val="en-US"/>
              </w:rPr>
            </w:pPr>
            <w:hyperlink r:id="rId82" w:anchor="C02L_Antihypertensives_and_diuretics_in_combination" w:history="1">
              <w:r w:rsidR="00CC4846">
                <w:rPr>
                  <w:rStyle w:val="Hyperlink"/>
                  <w:rFonts w:ascii="Arial" w:hAnsi="Arial"/>
                  <w:color w:val="00000A"/>
                  <w:sz w:val="20"/>
                  <w:szCs w:val="20"/>
                  <w:lang w:val="en-US"/>
                </w:rPr>
                <w:t>C02L Antihypertensives and diuretics in combination</w:t>
              </w:r>
            </w:hyperlink>
          </w:p>
          <w:p w14:paraId="717B80E7" w14:textId="77777777" w:rsidR="00CC4846" w:rsidRDefault="00087CD0" w:rsidP="00CC4846">
            <w:pPr>
              <w:pStyle w:val="TableContents"/>
              <w:widowControl w:val="0"/>
              <w:rPr>
                <w:lang w:val="en-US"/>
              </w:rPr>
            </w:pPr>
            <w:hyperlink r:id="rId83" w:anchor="C07B_Beta_blocking_agents_and_thiazides" w:history="1">
              <w:r w:rsidR="00CC4846">
                <w:rPr>
                  <w:rStyle w:val="Hyperlink"/>
                  <w:rFonts w:ascii="Arial" w:hAnsi="Arial"/>
                  <w:color w:val="00000A"/>
                  <w:sz w:val="20"/>
                  <w:szCs w:val="20"/>
                  <w:lang w:val="en-US"/>
                </w:rPr>
                <w:t>C07B Beta blocking agents and thiazides</w:t>
              </w:r>
            </w:hyperlink>
          </w:p>
          <w:p w14:paraId="2A0D21A5" w14:textId="77777777" w:rsidR="00CC4846" w:rsidRDefault="00087CD0" w:rsidP="00CC4846">
            <w:pPr>
              <w:pStyle w:val="TableContents"/>
              <w:widowControl w:val="0"/>
              <w:rPr>
                <w:lang w:val="en-US"/>
              </w:rPr>
            </w:pPr>
            <w:hyperlink r:id="rId84" w:anchor="C07C_Beta_blocking_agents_and_other_diuretics" w:history="1">
              <w:r w:rsidR="00CC4846">
                <w:rPr>
                  <w:rStyle w:val="Hyperlink"/>
                  <w:rFonts w:ascii="Arial" w:hAnsi="Arial"/>
                  <w:color w:val="00000A"/>
                  <w:sz w:val="20"/>
                  <w:szCs w:val="20"/>
                  <w:lang w:val="en-US"/>
                </w:rPr>
                <w:t>C07C Beta blocking agents and other diuretics</w:t>
              </w:r>
            </w:hyperlink>
          </w:p>
          <w:p w14:paraId="54D07701" w14:textId="77777777" w:rsidR="00CC4846" w:rsidRDefault="00087CD0" w:rsidP="00CC4846">
            <w:pPr>
              <w:pStyle w:val="TableContents"/>
              <w:widowControl w:val="0"/>
              <w:rPr>
                <w:lang w:val="en-US"/>
              </w:rPr>
            </w:pPr>
            <w:hyperlink r:id="rId85" w:anchor="C07D_Beta_blocking_agents,_thiazides_and_other_diuretics" w:history="1">
              <w:r w:rsidR="00CC4846">
                <w:rPr>
                  <w:rStyle w:val="Hyperlink"/>
                  <w:rFonts w:ascii="Arial" w:hAnsi="Arial"/>
                  <w:sz w:val="20"/>
                  <w:szCs w:val="20"/>
                  <w:lang w:val="en-US"/>
                </w:rPr>
                <w:t>C07D Beta blocking agents, thiazides and other diuretics</w:t>
              </w:r>
            </w:hyperlink>
          </w:p>
          <w:p w14:paraId="5C7246D1" w14:textId="77777777" w:rsidR="00CC4846" w:rsidRDefault="00CC4846" w:rsidP="00CC4846">
            <w:pPr>
              <w:pStyle w:val="TableContents"/>
              <w:widowControl w:val="0"/>
              <w:rPr>
                <w:rFonts w:ascii="Arial" w:hAnsi="Arial"/>
                <w:sz w:val="20"/>
                <w:szCs w:val="20"/>
                <w:lang w:val="en-US"/>
              </w:rPr>
            </w:pPr>
            <w:r>
              <w:rPr>
                <w:rFonts w:ascii="Arial" w:hAnsi="Arial"/>
                <w:color w:val="9900FF"/>
                <w:sz w:val="20"/>
                <w:szCs w:val="20"/>
                <w:lang w:val="en-US"/>
              </w:rPr>
              <w:t>SEE ALSO antihypertensiva for advice about diuretics used as antihypertensives</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7139785" w14:textId="77777777" w:rsidR="00CC4846" w:rsidRDefault="00CC4846" w:rsidP="00CC4846">
            <w:pPr>
              <w:pStyle w:val="TableContents"/>
              <w:widowControl w:val="0"/>
              <w:rPr>
                <w:rFonts w:ascii="Arial" w:hAnsi="Arial"/>
                <w:sz w:val="20"/>
                <w:szCs w:val="20"/>
                <w:lang w:val="en-US"/>
              </w:rPr>
            </w:pP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35A889C1" w14:textId="77777777" w:rsidR="00CC4846" w:rsidRDefault="00CC4846" w:rsidP="00CC4846">
            <w:pPr>
              <w:pStyle w:val="TableContents"/>
              <w:widowControl w:val="0"/>
              <w:rPr>
                <w:rFonts w:ascii="Arial" w:hAnsi="Arial"/>
                <w:sz w:val="20"/>
                <w:szCs w:val="20"/>
                <w:lang w:val="en-US"/>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1DB9930C"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734AF658" w14:textId="77777777" w:rsidR="00CC4846" w:rsidRDefault="00CC4846" w:rsidP="00CC4846">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DD976A5" w14:textId="77777777" w:rsidR="00CC4846" w:rsidRDefault="00CC4846" w:rsidP="00CC4846">
            <w:pPr>
              <w:pStyle w:val="TableContents"/>
              <w:widowControl w:val="0"/>
              <w:rPr>
                <w:rFonts w:ascii="Arial" w:hAnsi="Arial"/>
                <w:sz w:val="20"/>
                <w:szCs w:val="20"/>
                <w:lang w:val="en-US"/>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AA96857" w14:textId="77777777" w:rsidR="00CC4846" w:rsidRDefault="00CC4846" w:rsidP="00CC4846">
            <w:pPr>
              <w:pStyle w:val="TableContents"/>
              <w:widowControl w:val="0"/>
              <w:rPr>
                <w:rFonts w:ascii="Arial" w:hAnsi="Arial"/>
                <w:sz w:val="20"/>
                <w:szCs w:val="20"/>
                <w:lang w:val="en-US"/>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014A7A0" w14:textId="77777777" w:rsidR="00CC4846" w:rsidRDefault="00CC4846" w:rsidP="00CC4846">
            <w:pPr>
              <w:pStyle w:val="TableContents"/>
              <w:widowControl w:val="0"/>
              <w:rPr>
                <w:rFonts w:ascii="Arial" w:hAnsi="Arial"/>
                <w:sz w:val="20"/>
                <w:szCs w:val="20"/>
                <w:lang w:val="en-US"/>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36F6CAF" w14:textId="77777777" w:rsidR="00CC4846" w:rsidRDefault="00087CD0" w:rsidP="00CC4846">
            <w:pPr>
              <w:pStyle w:val="TableContents"/>
              <w:widowControl w:val="0"/>
              <w:rPr>
                <w:rFonts w:ascii="Arial" w:hAnsi="Arial"/>
                <w:sz w:val="20"/>
                <w:szCs w:val="20"/>
              </w:rPr>
            </w:pPr>
            <w:hyperlink r:id="rId86">
              <w:r w:rsidR="00CC4846">
                <w:rPr>
                  <w:rStyle w:val="Hyperlink"/>
                  <w:rFonts w:ascii="Arial" w:hAnsi="Arial"/>
                  <w:sz w:val="20"/>
                  <w:szCs w:val="20"/>
                </w:rPr>
                <w:t>refpage 13</w:t>
              </w:r>
            </w:hyperlink>
          </w:p>
          <w:p w14:paraId="64A93AF5" w14:textId="77777777" w:rsidR="00CC4846" w:rsidRDefault="00CC4846" w:rsidP="00CC4846">
            <w:pPr>
              <w:pStyle w:val="TableContents"/>
              <w:widowControl w:val="0"/>
              <w:rPr>
                <w:rFonts w:ascii="Arial" w:hAnsi="Arial"/>
                <w:color w:val="9900FF"/>
                <w:sz w:val="20"/>
                <w:szCs w:val="20"/>
              </w:rPr>
            </w:pPr>
          </w:p>
        </w:tc>
      </w:tr>
      <w:tr w:rsidR="00CC4846" w14:paraId="7BD1C4DA"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17643CF4" w14:textId="77777777" w:rsidR="00CC4846" w:rsidRPr="00D45A17" w:rsidRDefault="00CC4846" w:rsidP="00CC4846">
            <w:pPr>
              <w:pStyle w:val="TableContents"/>
              <w:widowControl w:val="0"/>
              <w:rPr>
                <w:rFonts w:ascii="Arial" w:hAnsi="Arial"/>
                <w:sz w:val="20"/>
                <w:szCs w:val="20"/>
              </w:rPr>
            </w:pPr>
            <w:r w:rsidRPr="00B91C86">
              <w:rPr>
                <w:rFonts w:ascii="Arial" w:hAnsi="Arial"/>
                <w:sz w:val="20"/>
                <w:szCs w:val="20"/>
                <w:highlight w:val="green"/>
              </w:rPr>
              <w:t>35</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B831150" w14:textId="1E69C9D2" w:rsidR="00CC4846" w:rsidRDefault="00CC4846" w:rsidP="00CC4846">
            <w:pPr>
              <w:pStyle w:val="TableContents"/>
              <w:widowControl w:val="0"/>
              <w:rPr>
                <w:ins w:id="165" w:author="Medlock, S.K." w:date="2021-05-06T11:16:00Z"/>
                <w:rFonts w:ascii="Arial" w:hAnsi="Arial"/>
                <w:sz w:val="20"/>
                <w:szCs w:val="20"/>
                <w:lang w:val="en-US"/>
              </w:rPr>
            </w:pPr>
            <w:r>
              <w:rPr>
                <w:rFonts w:ascii="Arial" w:hAnsi="Arial"/>
                <w:sz w:val="20"/>
                <w:szCs w:val="20"/>
                <w:lang w:val="en-US"/>
              </w:rPr>
              <w:t>Diuretica without ACE-i or ARB or Ca+ antagonist</w:t>
            </w:r>
          </w:p>
          <w:p w14:paraId="5B70309D" w14:textId="2C7B26A9" w:rsidR="00CC4846" w:rsidRDefault="00CC4846" w:rsidP="00CC4846">
            <w:pPr>
              <w:pStyle w:val="TableContents"/>
              <w:widowControl w:val="0"/>
              <w:rPr>
                <w:lang w:val="en-US"/>
              </w:rPr>
            </w:pPr>
            <w:ins w:id="166" w:author="Medlock, S.K." w:date="2021-05-06T11:16:00Z">
              <w:r>
                <w:rPr>
                  <w:rFonts w:ascii="Arial" w:hAnsi="Arial"/>
                  <w:sz w:val="20"/>
                  <w:szCs w:val="20"/>
                  <w:lang w:val="en-US"/>
                </w:rPr>
                <w:t xml:space="preserve">OR </w:t>
              </w:r>
            </w:ins>
            <w:ins w:id="167" w:author="Medlock, S.K." w:date="2021-05-06T11:17:00Z">
              <w:r>
                <w:rPr>
                  <w:rFonts w:ascii="Arial" w:hAnsi="Arial"/>
                  <w:sz w:val="20"/>
                  <w:szCs w:val="20"/>
                  <w:lang w:val="en-US"/>
                </w:rPr>
                <w:t xml:space="preserve">systemic </w:t>
              </w:r>
            </w:ins>
            <w:ins w:id="168" w:author="Medlock, S.K." w:date="2021-05-06T11:16:00Z">
              <w:r>
                <w:rPr>
                  <w:rFonts w:ascii="Arial" w:hAnsi="Arial"/>
                  <w:sz w:val="20"/>
                  <w:szCs w:val="20"/>
                  <w:lang w:val="en-US"/>
                </w:rPr>
                <w:t>beta-blokker</w:t>
              </w:r>
            </w:ins>
            <w:ins w:id="169" w:author="Medlock, S.K." w:date="2021-05-06T11:17:00Z">
              <w:r>
                <w:rPr>
                  <w:rFonts w:ascii="Arial" w:hAnsi="Arial"/>
                  <w:sz w:val="20"/>
                  <w:szCs w:val="20"/>
                  <w:lang w:val="en-US"/>
                </w:rPr>
                <w:t xml:space="preserve"> (not eyedrops)</w:t>
              </w:r>
            </w:ins>
            <w:ins w:id="170" w:author="Medlock, S.K." w:date="2021-05-06T11:16:00Z">
              <w:r>
                <w:rPr>
                  <w:rFonts w:ascii="Arial" w:hAnsi="Arial"/>
                  <w:sz w:val="20"/>
                  <w:szCs w:val="20"/>
                  <w:lang w:val="en-US"/>
                </w:rPr>
                <w:t xml:space="preserve"> without ACE-i or ARB or Ca+ antagonist</w:t>
              </w:r>
            </w:ins>
          </w:p>
          <w:p w14:paraId="6E3C1E80" w14:textId="77777777" w:rsidR="00CC4846" w:rsidRDefault="00CC4846" w:rsidP="00CC4846">
            <w:pPr>
              <w:pStyle w:val="TableContents"/>
              <w:widowControl w:val="0"/>
              <w:rPr>
                <w:rFonts w:ascii="Arial" w:hAnsi="Arial"/>
                <w:sz w:val="20"/>
                <w:szCs w:val="20"/>
                <w:lang w:val="en-US"/>
              </w:rPr>
            </w:pPr>
          </w:p>
          <w:p w14:paraId="136AF8D5" w14:textId="77777777" w:rsidR="00CC4846" w:rsidRPr="005B43D4" w:rsidRDefault="00CC4846" w:rsidP="00CC4846">
            <w:pPr>
              <w:pStyle w:val="TableContents"/>
              <w:widowControl w:val="0"/>
            </w:pPr>
            <w:r w:rsidRPr="005B43D4">
              <w:rPr>
                <w:rFonts w:ascii="Arial" w:hAnsi="Arial"/>
                <w:color w:val="9900FF"/>
                <w:sz w:val="20"/>
                <w:szCs w:val="20"/>
              </w:rPr>
              <w:t>ACEi and ARB are C09</w:t>
            </w:r>
          </w:p>
          <w:p w14:paraId="09D8BF40" w14:textId="77777777" w:rsidR="00CC4846" w:rsidRPr="005B43D4" w:rsidRDefault="00CC4846" w:rsidP="00CC4846">
            <w:pPr>
              <w:pStyle w:val="TableContents"/>
              <w:widowControl w:val="0"/>
              <w:rPr>
                <w:rFonts w:ascii="Arial" w:hAnsi="Arial"/>
                <w:color w:val="9900FF"/>
                <w:sz w:val="20"/>
                <w:szCs w:val="20"/>
              </w:rPr>
            </w:pPr>
          </w:p>
          <w:p w14:paraId="5B2DB2BF" w14:textId="77777777" w:rsidR="00CC4846" w:rsidRPr="005B43D4" w:rsidRDefault="00CC4846" w:rsidP="00CC4846">
            <w:pPr>
              <w:pStyle w:val="TableContents"/>
              <w:widowControl w:val="0"/>
              <w:rPr>
                <w:rFonts w:ascii="Arial" w:hAnsi="Arial"/>
                <w:color w:val="9900FF"/>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32F2195"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4227FC96"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C03</w:t>
            </w:r>
          </w:p>
          <w:p w14:paraId="1311EDD3"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31DD6E4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C02L</w:t>
            </w:r>
          </w:p>
          <w:p w14:paraId="16DC5D3B"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1EF16632" w14:textId="7621F7D7" w:rsidR="00CC4846" w:rsidDel="007949C6" w:rsidRDefault="00CC4846" w:rsidP="00CC4846">
            <w:pPr>
              <w:pStyle w:val="TableContents"/>
              <w:widowControl w:val="0"/>
              <w:rPr>
                <w:del w:id="171" w:author="Medlock, S.K." w:date="2021-05-06T11:17:00Z"/>
                <w:rFonts w:ascii="Arial" w:hAnsi="Arial"/>
                <w:sz w:val="20"/>
                <w:szCs w:val="20"/>
                <w:lang w:val="en-US"/>
              </w:rPr>
            </w:pPr>
            <w:del w:id="172" w:author="Medlock, S.K." w:date="2021-05-06T11:17:00Z">
              <w:r w:rsidDel="007949C6">
                <w:rPr>
                  <w:rFonts w:ascii="Arial" w:hAnsi="Arial"/>
                  <w:sz w:val="20"/>
                  <w:szCs w:val="20"/>
                  <w:lang w:val="en-US"/>
                </w:rPr>
                <w:delText>C07B</w:delText>
              </w:r>
            </w:del>
          </w:p>
          <w:p w14:paraId="2DEA43C3" w14:textId="102DF316" w:rsidR="00CC4846" w:rsidDel="007949C6" w:rsidRDefault="00CC4846" w:rsidP="00CC4846">
            <w:pPr>
              <w:pStyle w:val="TableContents"/>
              <w:widowControl w:val="0"/>
              <w:rPr>
                <w:del w:id="173" w:author="Medlock, S.K." w:date="2021-05-06T11:17:00Z"/>
                <w:rFonts w:ascii="Arial" w:hAnsi="Arial"/>
                <w:sz w:val="20"/>
                <w:szCs w:val="20"/>
                <w:lang w:val="en-US"/>
              </w:rPr>
            </w:pPr>
            <w:del w:id="174" w:author="Medlock, S.K." w:date="2021-05-06T11:17:00Z">
              <w:r w:rsidDel="007949C6">
                <w:rPr>
                  <w:rFonts w:ascii="Arial" w:hAnsi="Arial"/>
                  <w:sz w:val="20"/>
                  <w:szCs w:val="20"/>
                  <w:lang w:val="en-US"/>
                </w:rPr>
                <w:delText>OR</w:delText>
              </w:r>
            </w:del>
          </w:p>
          <w:p w14:paraId="0F366124" w14:textId="4DD34FC2" w:rsidR="00CC4846" w:rsidDel="007949C6" w:rsidRDefault="00CC4846" w:rsidP="00CC4846">
            <w:pPr>
              <w:pStyle w:val="TableContents"/>
              <w:widowControl w:val="0"/>
              <w:rPr>
                <w:del w:id="175" w:author="Medlock, S.K." w:date="2021-05-06T11:17:00Z"/>
                <w:rFonts w:ascii="Arial" w:hAnsi="Arial"/>
                <w:sz w:val="20"/>
                <w:szCs w:val="20"/>
              </w:rPr>
            </w:pPr>
            <w:del w:id="176" w:author="Medlock, S.K." w:date="2021-05-06T11:17:00Z">
              <w:r w:rsidDel="007949C6">
                <w:rPr>
                  <w:rFonts w:ascii="Arial" w:hAnsi="Arial"/>
                  <w:sz w:val="20"/>
                  <w:szCs w:val="20"/>
                </w:rPr>
                <w:delText>C07C</w:delText>
              </w:r>
            </w:del>
          </w:p>
          <w:p w14:paraId="343958A1" w14:textId="3EA7AB3B" w:rsidR="00CC4846" w:rsidDel="007949C6" w:rsidRDefault="00CC4846" w:rsidP="00CC4846">
            <w:pPr>
              <w:pStyle w:val="TableContents"/>
              <w:widowControl w:val="0"/>
              <w:rPr>
                <w:del w:id="177" w:author="Medlock, S.K." w:date="2021-05-06T11:17:00Z"/>
                <w:rFonts w:ascii="Arial" w:hAnsi="Arial"/>
                <w:sz w:val="20"/>
                <w:szCs w:val="20"/>
              </w:rPr>
            </w:pPr>
            <w:del w:id="178" w:author="Medlock, S.K." w:date="2021-05-06T11:17:00Z">
              <w:r w:rsidDel="007949C6">
                <w:rPr>
                  <w:rFonts w:ascii="Arial" w:hAnsi="Arial"/>
                  <w:sz w:val="20"/>
                  <w:szCs w:val="20"/>
                </w:rPr>
                <w:delText>OR</w:delText>
              </w:r>
            </w:del>
          </w:p>
          <w:p w14:paraId="51C61C79" w14:textId="4160C389" w:rsidR="00CC4846" w:rsidRDefault="00CC4846" w:rsidP="00CC4846">
            <w:pPr>
              <w:pStyle w:val="TableContents"/>
              <w:widowControl w:val="0"/>
              <w:rPr>
                <w:ins w:id="179" w:author="Medlock, S.K." w:date="2021-05-06T11:17:00Z"/>
                <w:rFonts w:ascii="Arial" w:hAnsi="Arial"/>
                <w:sz w:val="20"/>
                <w:szCs w:val="20"/>
              </w:rPr>
            </w:pPr>
            <w:del w:id="180" w:author="Medlock, S.K." w:date="2021-05-06T11:17:00Z">
              <w:r w:rsidDel="007949C6">
                <w:rPr>
                  <w:rFonts w:ascii="Arial" w:hAnsi="Arial"/>
                  <w:sz w:val="20"/>
                  <w:szCs w:val="20"/>
                </w:rPr>
                <w:delText>C07D</w:delText>
              </w:r>
            </w:del>
          </w:p>
          <w:p w14:paraId="1709D4F5" w14:textId="58638029" w:rsidR="00CC4846" w:rsidRPr="005B43D4" w:rsidRDefault="00CC4846" w:rsidP="00CC4846">
            <w:pPr>
              <w:pStyle w:val="TableContents"/>
              <w:widowControl w:val="0"/>
              <w:rPr>
                <w:rFonts w:ascii="Arial" w:hAnsi="Arial"/>
                <w:sz w:val="20"/>
                <w:szCs w:val="20"/>
              </w:rPr>
            </w:pPr>
            <w:ins w:id="181" w:author="Medlock, S.K." w:date="2021-05-06T11:17:00Z">
              <w:r>
                <w:rPr>
                  <w:rFonts w:ascii="Arial" w:hAnsi="Arial"/>
                  <w:sz w:val="20"/>
                  <w:szCs w:val="20"/>
                  <w:lang w:val="en-US"/>
                </w:rPr>
                <w:t xml:space="preserve">C07 </w:t>
              </w:r>
            </w:ins>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6F3B84E1" w14:textId="77777777" w:rsidR="00CC4846" w:rsidRDefault="00CC4846" w:rsidP="00CC4846">
            <w:pPr>
              <w:pStyle w:val="TableContents"/>
              <w:widowControl w:val="0"/>
            </w:pPr>
            <w:r>
              <w:rPr>
                <w:rFonts w:ascii="Arial" w:hAnsi="Arial"/>
                <w:sz w:val="20"/>
                <w:szCs w:val="20"/>
              </w:rPr>
              <w:t xml:space="preserve">! (atc:C09A | atc:C09B ) </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5965AFB0"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D11C7D5" w14:textId="77777777" w:rsidR="00CC4846" w:rsidRDefault="00CC4846" w:rsidP="00CC4846">
            <w:pPr>
              <w:pStyle w:val="TableContents"/>
              <w:widowControl w:val="0"/>
              <w:rPr>
                <w:rFonts w:ascii="Arial" w:hAnsi="Arial"/>
                <w:sz w:val="20"/>
                <w:szCs w:val="20"/>
              </w:rPr>
            </w:pPr>
          </w:p>
          <w:p w14:paraId="092CC799" w14:textId="43421F62" w:rsidR="00CC4846" w:rsidRDefault="00CC4846" w:rsidP="00CC4846">
            <w:pPr>
              <w:pStyle w:val="TableContents"/>
              <w:rPr>
                <w:color w:val="auto"/>
              </w:rPr>
            </w:pPr>
            <w:r>
              <w:rPr>
                <w:rFonts w:ascii="Arial" w:hAnsi="Arial"/>
                <w:b/>
                <w:sz w:val="20"/>
                <w:szCs w:val="20"/>
              </w:rPr>
              <w:t>Deze patient gebruikt een diureticum</w:t>
            </w:r>
            <w:ins w:id="182" w:author="Medlock, S.K." w:date="2021-05-06T11:18:00Z">
              <w:r>
                <w:rPr>
                  <w:rFonts w:ascii="Arial" w:hAnsi="Arial"/>
                  <w:b/>
                  <w:sz w:val="20"/>
                  <w:szCs w:val="20"/>
                </w:rPr>
                <w:t xml:space="preserve"> of beta-blokker</w:t>
              </w:r>
            </w:ins>
            <w:r>
              <w:rPr>
                <w:rFonts w:ascii="Arial" w:hAnsi="Arial"/>
                <w:b/>
                <w:sz w:val="20"/>
                <w:szCs w:val="20"/>
              </w:rPr>
              <w:t xml:space="preserve"> zonder een ACE remmer of AT2- of caliumantagonist:</w:t>
            </w:r>
          </w:p>
          <w:p w14:paraId="15F1FFEB" w14:textId="77777777" w:rsidR="00CC4846" w:rsidRDefault="00CC4846" w:rsidP="00CC4846">
            <w:pPr>
              <w:pStyle w:val="TableContents"/>
              <w:rPr>
                <w:rFonts w:ascii="Arial" w:hAnsi="Arial"/>
                <w:sz w:val="20"/>
                <w:szCs w:val="20"/>
              </w:rPr>
            </w:pPr>
            <w:commentRangeStart w:id="183"/>
            <w:commentRangeStart w:id="184"/>
          </w:p>
          <w:p w14:paraId="7FF38AD9" w14:textId="71EB9572" w:rsidR="00CC4846" w:rsidRDefault="00CC4846" w:rsidP="00CC4846">
            <w:pPr>
              <w:pStyle w:val="TableContents"/>
            </w:pPr>
            <w:del w:id="185" w:author="Medlock, S.K." w:date="2021-05-06T08:05:00Z">
              <w:r w:rsidDel="009870E9">
                <w:rPr>
                  <w:rFonts w:ascii="Arial" w:hAnsi="Arial"/>
                  <w:sz w:val="20"/>
                  <w:szCs w:val="20"/>
                </w:rPr>
                <w:delText xml:space="preserve">[1] Bij </w:delText>
              </w:r>
              <w:r w:rsidDel="009870E9">
                <w:rPr>
                  <w:rFonts w:ascii="Arial" w:hAnsi="Arial"/>
                  <w:b/>
                  <w:bCs/>
                  <w:sz w:val="20"/>
                  <w:szCs w:val="20"/>
                </w:rPr>
                <w:delText>hypertensie</w:delText>
              </w:r>
              <w:r w:rsidDel="009870E9">
                <w:rPr>
                  <w:rFonts w:ascii="Arial" w:hAnsi="Arial"/>
                  <w:sz w:val="20"/>
                  <w:szCs w:val="20"/>
                </w:rPr>
                <w:delText>: vervangen door enalapril: begindosering 5mg per dag.</w:delText>
              </w:r>
            </w:del>
            <w:r>
              <w:rPr>
                <w:rFonts w:ascii="Arial" w:hAnsi="Arial"/>
                <w:sz w:val="20"/>
                <w:szCs w:val="20"/>
              </w:rPr>
              <w:t xml:space="preserve"> </w:t>
            </w:r>
            <w:commentRangeEnd w:id="183"/>
            <w:r>
              <w:rPr>
                <w:rStyle w:val="CommentReference"/>
              </w:rPr>
              <w:commentReference w:id="183"/>
            </w:r>
            <w:commentRangeEnd w:id="184"/>
            <w:r>
              <w:rPr>
                <w:rStyle w:val="CommentReference"/>
              </w:rPr>
              <w:commentReference w:id="184"/>
            </w:r>
            <w:del w:id="186" w:author="Medlock, S.K." w:date="2021-05-06T08:05:00Z">
              <w:r w:rsidDel="009870E9">
                <w:rPr>
                  <w:rFonts w:ascii="Arial" w:hAnsi="Arial"/>
                  <w:sz w:val="20"/>
                  <w:szCs w:val="20"/>
                </w:rPr>
                <w:delText>[</w:delText>
              </w:r>
              <w:r w:rsidDel="009870E9">
                <w:fldChar w:fldCharType="begin"/>
              </w:r>
              <w:r w:rsidDel="009870E9">
                <w:delInstrText xml:space="preserve"> HYPERLINK "https://www.farmacotherapeutischkompas.nl/bladeren/preparaatteksten/e/enalapril" </w:delInstrText>
              </w:r>
              <w:r w:rsidDel="009870E9">
                <w:fldChar w:fldCharType="separate"/>
              </w:r>
              <w:r w:rsidDel="009870E9">
                <w:rPr>
                  <w:rStyle w:val="InternetLink"/>
                </w:rPr>
                <w:delText>https://www.farmacotherapeutischkompas.nl/bladeren/preparaatteksten/e/enalapril</w:delText>
              </w:r>
              <w:r w:rsidDel="009870E9">
                <w:fldChar w:fldCharType="end"/>
              </w:r>
              <w:r w:rsidDel="009870E9">
                <w:rPr>
                  <w:rFonts w:ascii="Arial" w:hAnsi="Arial"/>
                  <w:sz w:val="20"/>
                  <w:szCs w:val="20"/>
                </w:rPr>
                <w:delText>]</w:delText>
              </w:r>
            </w:del>
          </w:p>
          <w:p w14:paraId="1A4EF357" w14:textId="5DB523D7" w:rsidR="00CC4846" w:rsidRDefault="00CC4846" w:rsidP="00CC4846">
            <w:pPr>
              <w:pStyle w:val="TableContents"/>
              <w:widowControl w:val="0"/>
            </w:pPr>
          </w:p>
          <w:p w14:paraId="61DA061A" w14:textId="65C9C2BE" w:rsidR="00CC4846" w:rsidRDefault="00CC4846" w:rsidP="00CC4846">
            <w:pPr>
              <w:pStyle w:val="TableContents"/>
              <w:widowControl w:val="0"/>
            </w:pPr>
            <w:r>
              <w:rPr>
                <w:rFonts w:ascii="Arial" w:hAnsi="Arial"/>
                <w:sz w:val="20"/>
                <w:szCs w:val="20"/>
              </w:rPr>
              <w:t xml:space="preserve">[2] </w:t>
            </w:r>
            <w:del w:id="187" w:author="Medlock, S.K." w:date="2021-05-06T08:05:00Z">
              <w:r w:rsidDel="009870E9">
                <w:rPr>
                  <w:rFonts w:ascii="Arial" w:hAnsi="Arial"/>
                  <w:sz w:val="20"/>
                  <w:szCs w:val="20"/>
                </w:rPr>
                <w:delText xml:space="preserve">Bij </w:delText>
              </w:r>
              <w:r w:rsidDel="009870E9">
                <w:rPr>
                  <w:rFonts w:ascii="Arial" w:hAnsi="Arial"/>
                  <w:b/>
                  <w:bCs/>
                  <w:sz w:val="20"/>
                  <w:szCs w:val="20"/>
                </w:rPr>
                <w:delText>decompensatio cordis</w:delText>
              </w:r>
              <w:r w:rsidDel="009870E9">
                <w:rPr>
                  <w:rFonts w:ascii="Arial" w:hAnsi="Arial"/>
                  <w:sz w:val="20"/>
                  <w:szCs w:val="20"/>
                </w:rPr>
                <w:delText>: v</w:delText>
              </w:r>
            </w:del>
            <w:ins w:id="188" w:author="Medlock, S.K." w:date="2021-05-06T08:05:00Z">
              <w:r>
                <w:rPr>
                  <w:rFonts w:ascii="Arial" w:hAnsi="Arial"/>
                  <w:sz w:val="20"/>
                  <w:szCs w:val="20"/>
                </w:rPr>
                <w:t>V</w:t>
              </w:r>
            </w:ins>
            <w:r>
              <w:rPr>
                <w:rFonts w:ascii="Arial" w:hAnsi="Arial"/>
                <w:sz w:val="20"/>
                <w:szCs w:val="20"/>
              </w:rPr>
              <w:t>ervangen door enalapril: Begindosering 2,5 mg per dag [</w:t>
            </w:r>
            <w:hyperlink r:id="rId87">
              <w:r>
                <w:rPr>
                  <w:rStyle w:val="Hyperlink"/>
                </w:rPr>
                <w:t>https://www.farmacotherapeutischkompas.nl/bladeren/preparaatteksten/e/enalapril</w:t>
              </w:r>
            </w:hyperlink>
            <w:r>
              <w:rPr>
                <w:rFonts w:ascii="Arial" w:hAnsi="Arial"/>
                <w:sz w:val="20"/>
                <w:szCs w:val="20"/>
              </w:rPr>
              <w:t>]</w:t>
            </w:r>
          </w:p>
          <w:p w14:paraId="042907D0" w14:textId="2104F25D" w:rsidR="00CC4846" w:rsidRDefault="00CC4846" w:rsidP="00CC4846">
            <w:r>
              <w:rPr>
                <w:rFonts w:ascii="Arial" w:hAnsi="Arial"/>
                <w:sz w:val="20"/>
                <w:szCs w:val="20"/>
              </w:rPr>
              <w:t xml:space="preserve">[3] Vervangen door andere </w:t>
            </w:r>
            <w:del w:id="189" w:author="Medlock, S.K." w:date="2021-05-06T11:35:00Z">
              <w:r w:rsidDel="00642A5B">
                <w:rPr>
                  <w:rFonts w:ascii="Arial" w:hAnsi="Arial"/>
                  <w:sz w:val="20"/>
                  <w:szCs w:val="20"/>
                </w:rPr>
                <w:delText>ACE-remmer of ATII- antagonist</w:delText>
              </w:r>
            </w:del>
            <w:ins w:id="190" w:author="Medlock, S.K." w:date="2021-05-06T11:35:00Z">
              <w:r>
                <w:rPr>
                  <w:rFonts w:ascii="Arial" w:hAnsi="Arial"/>
                  <w:sz w:val="20"/>
                  <w:szCs w:val="20"/>
                </w:rPr>
                <w:t>medicatie</w:t>
              </w:r>
            </w:ins>
            <w:r>
              <w:rPr>
                <w:rFonts w:ascii="Arial" w:hAnsi="Arial"/>
                <w:sz w:val="20"/>
                <w:szCs w:val="20"/>
              </w:rPr>
              <w:t xml:space="preserve"> {{free </w:t>
            </w:r>
            <w:commentRangeStart w:id="191"/>
            <w:commentRangeStart w:id="192"/>
            <w:r>
              <w:rPr>
                <w:rFonts w:ascii="Arial" w:hAnsi="Arial"/>
                <w:sz w:val="20"/>
                <w:szCs w:val="20"/>
              </w:rPr>
              <w:t>text</w:t>
            </w:r>
            <w:commentRangeEnd w:id="191"/>
            <w:r>
              <w:rPr>
                <w:rStyle w:val="CommentReference"/>
              </w:rPr>
              <w:commentReference w:id="191"/>
            </w:r>
            <w:commentRangeEnd w:id="192"/>
            <w:r>
              <w:rPr>
                <w:rStyle w:val="CommentReference"/>
              </w:rPr>
              <w:commentReference w:id="192"/>
            </w:r>
            <w:r>
              <w:rPr>
                <w:rFonts w:ascii="Arial" w:hAnsi="Arial"/>
                <w:sz w:val="20"/>
                <w:szCs w:val="20"/>
              </w:rPr>
              <w:t>}}</w:t>
            </w:r>
            <w:r>
              <w:rPr>
                <w:rFonts w:ascii="Times New Roman" w:hAnsi="Times New Roman" w:cs="Times New Roman"/>
                <w:lang w:eastAsia="en-US" w:bidi="ar-SA"/>
              </w:rPr>
              <w:t xml:space="preserve"> </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51D6D69" w14:textId="6789B892" w:rsidR="00CC4846" w:rsidRDefault="00CC4846" w:rsidP="00CC4846">
            <w:pPr>
              <w:pStyle w:val="TableContents"/>
              <w:widowControl w:val="0"/>
              <w:rPr>
                <w:rFonts w:ascii="Arial" w:hAnsi="Arial"/>
                <w:sz w:val="20"/>
                <w:szCs w:val="20"/>
              </w:rPr>
            </w:pPr>
            <w:del w:id="193" w:author="Medlock, S.K." w:date="2021-05-06T08:06:00Z">
              <w:r w:rsidDel="009870E9">
                <w:rPr>
                  <w:rFonts w:ascii="Arial" w:hAnsi="Arial"/>
                  <w:sz w:val="20"/>
                  <w:szCs w:val="20"/>
                </w:rPr>
                <w:delText>[1] Vervangen door enalapril. begindosering 5mg/dag.</w:delText>
              </w:r>
            </w:del>
          </w:p>
          <w:p w14:paraId="44FB2D7C" w14:textId="77777777" w:rsidR="00CC4846" w:rsidRDefault="00CC4846" w:rsidP="00CC4846">
            <w:pPr>
              <w:pStyle w:val="TableContents"/>
              <w:widowControl w:val="0"/>
              <w:rPr>
                <w:rFonts w:ascii="Arial" w:hAnsi="Arial"/>
                <w:sz w:val="20"/>
                <w:szCs w:val="20"/>
              </w:rPr>
            </w:pPr>
            <w:r>
              <w:rPr>
                <w:rFonts w:ascii="Arial" w:hAnsi="Arial"/>
                <w:sz w:val="20"/>
                <w:szCs w:val="20"/>
              </w:rPr>
              <w:t>[2] Vervangen door enalapril. begindosering 2,5mg/dag.</w:t>
            </w:r>
          </w:p>
          <w:p w14:paraId="730CCDCD" w14:textId="14B31C19" w:rsidR="00CC4846" w:rsidRDefault="00CC4846" w:rsidP="00CC4846">
            <w:pPr>
              <w:pStyle w:val="TableContents"/>
              <w:widowControl w:val="0"/>
              <w:rPr>
                <w:rFonts w:ascii="Arial" w:hAnsi="Arial"/>
                <w:sz w:val="20"/>
                <w:szCs w:val="20"/>
              </w:rPr>
            </w:pPr>
            <w:r>
              <w:rPr>
                <w:rFonts w:ascii="Arial" w:hAnsi="Arial"/>
                <w:sz w:val="20"/>
                <w:szCs w:val="20"/>
              </w:rPr>
              <w:t xml:space="preserve">[3] Vervangen door andere </w:t>
            </w:r>
            <w:del w:id="194" w:author="Medlock, S.K." w:date="2021-05-06T11:35:00Z">
              <w:r w:rsidDel="00642A5B">
                <w:rPr>
                  <w:rFonts w:ascii="Arial" w:hAnsi="Arial"/>
                  <w:sz w:val="20"/>
                  <w:szCs w:val="20"/>
                </w:rPr>
                <w:delText>ACE-remmer of ATII-antagonist</w:delText>
              </w:r>
            </w:del>
            <w:ins w:id="195" w:author="Medlock, S.K." w:date="2021-05-06T11:35:00Z">
              <w:r>
                <w:rPr>
                  <w:rFonts w:ascii="Arial" w:hAnsi="Arial"/>
                  <w:sz w:val="20"/>
                  <w:szCs w:val="20"/>
                </w:rPr>
                <w:t>medicatie</w:t>
              </w:r>
            </w:ins>
            <w:r>
              <w:rPr>
                <w:rFonts w:ascii="Arial" w:hAnsi="Arial"/>
                <w:sz w:val="20"/>
                <w:szCs w:val="20"/>
              </w:rPr>
              <w:t xml:space="preserve">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D4036EB" w14:textId="09EE2C48" w:rsidR="00CC4846" w:rsidDel="009870E9" w:rsidRDefault="00CC4846" w:rsidP="00CC4846">
            <w:pPr>
              <w:widowControl w:val="0"/>
              <w:rPr>
                <w:del w:id="196" w:author="Medlock, S.K." w:date="2021-05-06T08:06:00Z"/>
                <w:rFonts w:ascii="Arial" w:hAnsi="Arial"/>
                <w:sz w:val="20"/>
                <w:szCs w:val="20"/>
              </w:rPr>
            </w:pPr>
            <w:del w:id="197" w:author="Medlock, S.K." w:date="2021-05-06T08:06:00Z">
              <w:r w:rsidDel="009870E9">
                <w:rPr>
                  <w:rFonts w:ascii="Arial" w:hAnsi="Arial"/>
                  <w:sz w:val="20"/>
                  <w:szCs w:val="20"/>
                </w:rPr>
                <w:delText>[1] Vervangen door enalapril.</w:delText>
              </w:r>
            </w:del>
          </w:p>
          <w:p w14:paraId="3387C28B" w14:textId="112585C6" w:rsidR="00CC4846" w:rsidRDefault="00CC4846" w:rsidP="00CC4846">
            <w:pPr>
              <w:widowControl w:val="0"/>
              <w:rPr>
                <w:rFonts w:ascii="Arial" w:hAnsi="Arial"/>
                <w:sz w:val="20"/>
                <w:szCs w:val="20"/>
              </w:rPr>
            </w:pPr>
            <w:del w:id="198" w:author="Medlock, S.K." w:date="2021-05-06T08:06:00Z">
              <w:r w:rsidDel="009870E9">
                <w:rPr>
                  <w:rFonts w:ascii="Arial" w:hAnsi="Arial"/>
                  <w:sz w:val="20"/>
                  <w:szCs w:val="20"/>
                </w:rPr>
                <w:delText>Volg de instructies van de apotheek. Vraag de apotheek naar de meest voorkomende bijwerkingen.</w:delText>
              </w:r>
            </w:del>
          </w:p>
          <w:p w14:paraId="7A3F1AEB" w14:textId="77777777" w:rsidR="00CC4846" w:rsidRDefault="00CC4846" w:rsidP="00CC4846">
            <w:pPr>
              <w:pStyle w:val="TableContents"/>
              <w:widowControl w:val="0"/>
              <w:rPr>
                <w:rFonts w:ascii="Arial" w:hAnsi="Arial"/>
                <w:sz w:val="20"/>
                <w:szCs w:val="20"/>
              </w:rPr>
            </w:pPr>
          </w:p>
          <w:p w14:paraId="61F8B410" w14:textId="77777777" w:rsidR="00CC4846" w:rsidRDefault="00CC4846" w:rsidP="00CC4846">
            <w:pPr>
              <w:pStyle w:val="TableContents"/>
              <w:widowControl w:val="0"/>
              <w:rPr>
                <w:rFonts w:ascii="Arial" w:hAnsi="Arial"/>
                <w:sz w:val="20"/>
                <w:szCs w:val="20"/>
              </w:rPr>
            </w:pPr>
          </w:p>
          <w:p w14:paraId="1D20AC0C" w14:textId="77777777" w:rsidR="00CC4846" w:rsidRDefault="00CC4846" w:rsidP="00CC4846">
            <w:pPr>
              <w:widowControl w:val="0"/>
              <w:rPr>
                <w:rFonts w:ascii="Arial" w:hAnsi="Arial"/>
                <w:sz w:val="20"/>
                <w:szCs w:val="20"/>
              </w:rPr>
            </w:pPr>
            <w:r>
              <w:rPr>
                <w:rFonts w:ascii="Arial" w:hAnsi="Arial"/>
                <w:sz w:val="20"/>
                <w:szCs w:val="20"/>
              </w:rPr>
              <w:t>[2] Vervangen door enalapril.</w:t>
            </w:r>
          </w:p>
          <w:p w14:paraId="097500DC" w14:textId="77777777" w:rsidR="00CC4846" w:rsidRDefault="00CC4846" w:rsidP="00CC4846">
            <w:pPr>
              <w:widowControl w:val="0"/>
              <w:rPr>
                <w:rFonts w:ascii="Arial" w:hAnsi="Arial"/>
                <w:sz w:val="20"/>
                <w:szCs w:val="20"/>
              </w:rPr>
            </w:pPr>
            <w:r>
              <w:rPr>
                <w:rFonts w:ascii="Arial" w:hAnsi="Arial"/>
                <w:sz w:val="20"/>
                <w:szCs w:val="20"/>
              </w:rPr>
              <w:t>Volg de instructies van de apotheek. Vraag de apotheek naar de meest voorkomende bijwerkingen.</w:t>
            </w:r>
          </w:p>
          <w:p w14:paraId="68AEA9BF" w14:textId="77777777" w:rsidR="00CC4846" w:rsidRDefault="00CC4846" w:rsidP="00CC4846">
            <w:pPr>
              <w:pStyle w:val="TableContents"/>
              <w:widowControl w:val="0"/>
              <w:rPr>
                <w:rFonts w:ascii="Arial" w:hAnsi="Arial"/>
                <w:sz w:val="20"/>
                <w:szCs w:val="20"/>
              </w:rPr>
            </w:pPr>
          </w:p>
          <w:p w14:paraId="0FB2FC93" w14:textId="77777777" w:rsidR="00CC4846" w:rsidRDefault="00CC4846" w:rsidP="00CC4846">
            <w:pPr>
              <w:pStyle w:val="TableContents"/>
              <w:widowControl w:val="0"/>
              <w:rPr>
                <w:rFonts w:ascii="Arial" w:hAnsi="Arial"/>
                <w:sz w:val="20"/>
                <w:szCs w:val="20"/>
              </w:rPr>
            </w:pPr>
          </w:p>
          <w:p w14:paraId="62047142" w14:textId="77777777" w:rsidR="00CC4846" w:rsidRDefault="00CC4846" w:rsidP="00CC4846">
            <w:pPr>
              <w:rPr>
                <w:color w:val="auto"/>
              </w:rPr>
            </w:pPr>
            <w:r>
              <w:rPr>
                <w:rFonts w:ascii="Arial" w:hAnsi="Arial"/>
                <w:sz w:val="20"/>
                <w:szCs w:val="20"/>
              </w:rPr>
              <w:t xml:space="preserve">[3] Dit medicijn is vervangen voor een ander medicijn. Neem dit nieuwe medicijn in volgens de instructies van de apotheek. </w:t>
            </w:r>
            <w:commentRangeStart w:id="199"/>
            <w:commentRangeStart w:id="200"/>
            <w:r>
              <w:rPr>
                <w:rFonts w:ascii="Arial" w:hAnsi="Arial"/>
                <w:sz w:val="20"/>
                <w:szCs w:val="20"/>
              </w:rPr>
              <w:t xml:space="preserve">Vraag de apotheek naar de bijwerkingen. </w:t>
            </w:r>
            <w:commentRangeEnd w:id="199"/>
            <w:r>
              <w:rPr>
                <w:rStyle w:val="CommentReference"/>
              </w:rPr>
              <w:commentReference w:id="199"/>
            </w:r>
            <w:commentRangeEnd w:id="200"/>
            <w:r>
              <w:rPr>
                <w:rStyle w:val="CommentReference"/>
              </w:rPr>
              <w:commentReference w:id="200"/>
            </w:r>
            <w:r>
              <w:rPr>
                <w:rFonts w:ascii="Arial" w:hAnsi="Arial"/>
                <w:sz w:val="20"/>
                <w:szCs w:val="20"/>
              </w:rPr>
              <w:t xml:space="preserve">{{free text}} </w:t>
            </w:r>
          </w:p>
          <w:p w14:paraId="6090545D" w14:textId="7E70DC84" w:rsidR="00CC4846" w:rsidRDefault="00CC4846" w:rsidP="00CC4846">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1C016022" w14:textId="2D7E0791" w:rsidR="00CC4846" w:rsidRDefault="00087CD0" w:rsidP="00CC4846">
            <w:pPr>
              <w:pStyle w:val="TableContents"/>
              <w:widowControl w:val="0"/>
              <w:rPr>
                <w:rFonts w:ascii="Arial" w:hAnsi="Arial"/>
                <w:sz w:val="20"/>
                <w:szCs w:val="20"/>
              </w:rPr>
            </w:pPr>
            <w:hyperlink r:id="rId88">
              <w:r w:rsidR="00CC4846" w:rsidRPr="00B36751">
                <w:rPr>
                  <w:rStyle w:val="Hyperlink"/>
                  <w:rFonts w:ascii="Arial" w:hAnsi="Arial"/>
                  <w:sz w:val="20"/>
                  <w:szCs w:val="20"/>
                </w:rPr>
                <w:t>refpage 13</w:t>
              </w:r>
            </w:hyperlink>
          </w:p>
        </w:tc>
      </w:tr>
      <w:tr w:rsidR="00CC4846" w14:paraId="4726F40F"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979CA7E" w14:textId="77777777" w:rsidR="00CC4846" w:rsidRPr="00D45A17" w:rsidRDefault="00CC4846" w:rsidP="00CC4846">
            <w:pPr>
              <w:pStyle w:val="TableContents"/>
              <w:widowControl w:val="0"/>
              <w:rPr>
                <w:rFonts w:ascii="Arial" w:hAnsi="Arial"/>
                <w:sz w:val="20"/>
                <w:szCs w:val="20"/>
              </w:rPr>
            </w:pPr>
            <w:r w:rsidRPr="00B91C86">
              <w:rPr>
                <w:rFonts w:ascii="Arial" w:hAnsi="Arial"/>
                <w:sz w:val="20"/>
                <w:szCs w:val="20"/>
                <w:highlight w:val="green"/>
              </w:rPr>
              <w:t>36</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05A21D0"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Diuretica: Lisdiuretica:</w:t>
            </w:r>
          </w:p>
          <w:p w14:paraId="6CCFDA76" w14:textId="77777777" w:rsidR="00CC4846" w:rsidRDefault="00087CD0" w:rsidP="00CC4846">
            <w:pPr>
              <w:pStyle w:val="TableContents"/>
              <w:widowControl w:val="0"/>
              <w:rPr>
                <w:lang w:val="en-US"/>
              </w:rPr>
            </w:pPr>
            <w:hyperlink r:id="rId89" w:anchor="C03CA_Sulfonamides,_plain" w:history="1">
              <w:r w:rsidR="00CC4846">
                <w:rPr>
                  <w:rStyle w:val="Hyperlink"/>
                  <w:rFonts w:ascii="Arial" w:hAnsi="Arial"/>
                  <w:sz w:val="20"/>
                  <w:szCs w:val="20"/>
                  <w:lang w:val="en-US"/>
                </w:rPr>
                <w:t>C03CA Sulfonamides, plain</w:t>
              </w:r>
            </w:hyperlink>
          </w:p>
          <w:p w14:paraId="7CFCE004"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and</w:t>
            </w:r>
          </w:p>
          <w:p w14:paraId="0C2B031A" w14:textId="77777777" w:rsidR="00CC4846" w:rsidRDefault="00087CD0" w:rsidP="00CC4846">
            <w:pPr>
              <w:pStyle w:val="TableContents"/>
              <w:widowControl w:val="0"/>
              <w:rPr>
                <w:lang w:val="en-US"/>
              </w:rPr>
            </w:pPr>
            <w:hyperlink r:id="rId90" w:anchor="C03CB_Sulfonamides_and_potassium_in_combination" w:history="1">
              <w:r w:rsidR="00CC4846">
                <w:rPr>
                  <w:rStyle w:val="Hyperlink"/>
                  <w:rFonts w:ascii="Arial" w:hAnsi="Arial"/>
                  <w:sz w:val="20"/>
                  <w:szCs w:val="20"/>
                  <w:lang w:val="en-US"/>
                </w:rPr>
                <w:t>C03CB Sulfonamides and potassium in combination</w:t>
              </w:r>
            </w:hyperlink>
          </w:p>
          <w:p w14:paraId="6922A37B" w14:textId="77777777" w:rsidR="00CC4846" w:rsidRDefault="00CC4846" w:rsidP="00CC4846">
            <w:pPr>
              <w:pStyle w:val="TableContents"/>
              <w:widowControl w:val="0"/>
              <w:rPr>
                <w:lang w:val="en-US"/>
              </w:rPr>
            </w:pPr>
            <w:r>
              <w:rPr>
                <w:rFonts w:ascii="Arial" w:hAnsi="Arial"/>
                <w:sz w:val="20"/>
                <w:szCs w:val="20"/>
                <w:lang w:val="en-US"/>
              </w:rPr>
              <w:t xml:space="preserve">and </w:t>
            </w:r>
            <w:hyperlink r:id="rId91" w:anchor="C03EB_High-ceiling_diuretics_and_potassium-sparing_agents" w:history="1">
              <w:r>
                <w:rPr>
                  <w:rStyle w:val="Hyperlink"/>
                  <w:rFonts w:ascii="Arial" w:hAnsi="Arial"/>
                  <w:sz w:val="20"/>
                  <w:szCs w:val="20"/>
                  <w:lang w:val="en-US"/>
                </w:rPr>
                <w:t>C03EB High-ceiling diuretics and potassium-sparing agents</w:t>
              </w:r>
            </w:hyperlink>
          </w:p>
          <w:p w14:paraId="70E697DF" w14:textId="77777777" w:rsidR="00CC4846" w:rsidRDefault="00CC4846" w:rsidP="00CC4846">
            <w:pPr>
              <w:pStyle w:val="TableContents"/>
              <w:widowControl w:val="0"/>
              <w:rPr>
                <w:rFonts w:ascii="Arial" w:hAnsi="Arial"/>
                <w:sz w:val="20"/>
                <w:szCs w:val="20"/>
                <w:lang w:val="en-US"/>
              </w:rPr>
            </w:pPr>
          </w:p>
          <w:p w14:paraId="595D3F52" w14:textId="77777777" w:rsidR="00CC4846" w:rsidRDefault="00CC4846" w:rsidP="00CC4846">
            <w:pPr>
              <w:pStyle w:val="TableContents"/>
              <w:widowControl w:val="0"/>
              <w:rPr>
                <w:lang w:val="en-US"/>
              </w:rPr>
            </w:pPr>
            <w:r>
              <w:rPr>
                <w:rFonts w:ascii="Arial" w:hAnsi="Arial"/>
                <w:sz w:val="20"/>
                <w:szCs w:val="20"/>
                <w:lang w:val="en-US"/>
              </w:rPr>
              <w:t>(C09 combinations don’t specify what kind of diuretic)</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953099F" w14:textId="77777777" w:rsidR="00CC4846" w:rsidRDefault="00CC4846" w:rsidP="00CC4846">
            <w:pPr>
              <w:pStyle w:val="TableContents"/>
              <w:widowControl w:val="0"/>
              <w:rPr>
                <w:rFonts w:ascii="Arial" w:hAnsi="Arial"/>
                <w:sz w:val="20"/>
                <w:szCs w:val="20"/>
              </w:rPr>
            </w:pPr>
            <w:r>
              <w:rPr>
                <w:rFonts w:ascii="Arial" w:hAnsi="Arial"/>
                <w:sz w:val="20"/>
                <w:szCs w:val="20"/>
              </w:rPr>
              <w:t>hartfalen</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31A51AF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C03CA</w:t>
            </w:r>
          </w:p>
          <w:p w14:paraId="260929EA"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C03CB</w:t>
            </w:r>
          </w:p>
          <w:p w14:paraId="4899ACDB"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C03EB</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4A8925E6" w14:textId="77777777" w:rsidR="00CC4846" w:rsidRDefault="00CC4846" w:rsidP="00CC4846">
            <w:pPr>
              <w:pStyle w:val="TableContents"/>
              <w:widowControl w:val="0"/>
              <w:rPr>
                <w:rFonts w:ascii="Arial" w:hAnsi="Arial"/>
                <w:sz w:val="20"/>
                <w:szCs w:val="20"/>
              </w:rPr>
            </w:pPr>
            <w:r>
              <w:rPr>
                <w:rFonts w:ascii="Arial" w:hAnsi="Arial"/>
                <w:sz w:val="20"/>
                <w:szCs w:val="20"/>
              </w:rPr>
              <w:t>hartfalen (probleemlijst)</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0A7FC851" w14:textId="77777777" w:rsidR="00CC4846" w:rsidRDefault="00CC4846" w:rsidP="00CC4846">
            <w:pPr>
              <w:widowControl w:val="0"/>
              <w:rPr>
                <w:rFonts w:ascii="Arial" w:hAnsi="Arial"/>
                <w:sz w:val="20"/>
                <w:szCs w:val="20"/>
              </w:rPr>
            </w:pPr>
          </w:p>
          <w:p w14:paraId="63348425" w14:textId="77777777" w:rsidR="00CC4846" w:rsidRDefault="00CC4846" w:rsidP="00CC4846">
            <w:pPr>
              <w:pStyle w:val="TableContents"/>
              <w:widowControl w:val="0"/>
              <w:rPr>
                <w:rFonts w:ascii="Arial" w:hAnsi="Arial"/>
                <w:sz w:val="20"/>
                <w:szCs w:val="20"/>
              </w:rPr>
            </w:pPr>
            <w:r>
              <w:rPr>
                <w:rFonts w:ascii="Arial" w:hAnsi="Arial"/>
                <w:sz w:val="20"/>
                <w:szCs w:val="20"/>
              </w:rPr>
              <w:t>{preselect box 1}{}</w:t>
            </w:r>
          </w:p>
          <w:p w14:paraId="70BE6C89" w14:textId="77777777" w:rsidR="00CC4846" w:rsidRDefault="00CC4846" w:rsidP="00CC4846">
            <w:pPr>
              <w:pStyle w:val="TableContents"/>
              <w:widowControl w:val="0"/>
              <w:rPr>
                <w:rFonts w:ascii="Arial" w:hAnsi="Arial"/>
                <w:sz w:val="20"/>
                <w:szCs w:val="20"/>
              </w:rPr>
            </w:pPr>
          </w:p>
          <w:p w14:paraId="5456AF97" w14:textId="77777777" w:rsidR="00CC4846" w:rsidRDefault="00CC4846" w:rsidP="00CC4846">
            <w:pPr>
              <w:pStyle w:val="TableContents"/>
              <w:widowControl w:val="0"/>
              <w:rPr>
                <w:rFonts w:ascii="Arial" w:hAnsi="Arial"/>
                <w:sz w:val="20"/>
                <w:szCs w:val="20"/>
              </w:rPr>
            </w:pPr>
            <w:r>
              <w:rPr>
                <w:rFonts w:ascii="Arial" w:hAnsi="Arial"/>
                <w:sz w:val="20"/>
                <w:szCs w:val="20"/>
              </w:rPr>
              <w:t>{preselect box 2}{}</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C9B1C62" w14:textId="77777777" w:rsidR="00CC4846" w:rsidRDefault="00CC4846" w:rsidP="00CC4846">
            <w:pPr>
              <w:widowControl w:val="0"/>
              <w:rPr>
                <w:rFonts w:ascii="Arial" w:hAnsi="Arial"/>
                <w:b/>
                <w:sz w:val="20"/>
                <w:szCs w:val="20"/>
              </w:rPr>
            </w:pPr>
            <w:r>
              <w:rPr>
                <w:rFonts w:ascii="Arial" w:hAnsi="Arial"/>
                <w:b/>
                <w:sz w:val="20"/>
                <w:szCs w:val="20"/>
              </w:rPr>
              <w:t>Deze patiënt heeft decompensatio cordis in de probleemlijst:</w:t>
            </w:r>
          </w:p>
          <w:p w14:paraId="059C9DFE" w14:textId="77777777" w:rsidR="00CC4846" w:rsidRDefault="00CC4846" w:rsidP="00CC4846">
            <w:pPr>
              <w:widowControl w:val="0"/>
              <w:rPr>
                <w:rFonts w:ascii="Arial" w:hAnsi="Arial"/>
                <w:sz w:val="20"/>
                <w:szCs w:val="20"/>
              </w:rPr>
            </w:pPr>
            <w:r>
              <w:rPr>
                <w:rFonts w:ascii="Arial" w:hAnsi="Arial"/>
                <w:sz w:val="20"/>
                <w:szCs w:val="20"/>
              </w:rPr>
              <w:t>Er zijn aanwijzingen dat het veilig is om te stoppen met een lisdiureticum bij ouderen met decompensatio cordis met behoud van de ejectiefractie als er geen symptomatische decompensatio cordis meer is. Vaak is een lagere dosis mogelijk.</w:t>
            </w:r>
          </w:p>
          <w:p w14:paraId="6465CA33" w14:textId="3E7A87B4" w:rsidR="00CC4846" w:rsidRDefault="00CC4846" w:rsidP="00CC4846">
            <w:pPr>
              <w:pStyle w:val="TableContents"/>
              <w:widowControl w:val="0"/>
              <w:rPr>
                <w:ins w:id="201" w:author="Medlock, S.K." w:date="2021-05-07T08:59:00Z"/>
                <w:rFonts w:ascii="Arial" w:hAnsi="Arial"/>
                <w:sz w:val="20"/>
                <w:szCs w:val="20"/>
              </w:rPr>
            </w:pPr>
          </w:p>
          <w:p w14:paraId="7DB4DC6E" w14:textId="61218DB8" w:rsidR="00273A38" w:rsidRPr="00273A38" w:rsidRDefault="00273A38" w:rsidP="00CC4846">
            <w:pPr>
              <w:pStyle w:val="TableContents"/>
              <w:widowControl w:val="0"/>
              <w:rPr>
                <w:ins w:id="202" w:author="Medlock, S.K." w:date="2021-05-07T08:59:00Z"/>
                <w:rFonts w:ascii="Arial" w:hAnsi="Arial"/>
                <w:sz w:val="20"/>
                <w:szCs w:val="20"/>
              </w:rPr>
            </w:pPr>
            <w:commentRangeStart w:id="203"/>
            <w:ins w:id="204" w:author="Medlock, S.K." w:date="2021-05-07T08:59:00Z">
              <w:r w:rsidRPr="00273A38">
                <w:rPr>
                  <w:rFonts w:ascii="Arial" w:hAnsi="Arial"/>
                  <w:sz w:val="20"/>
                  <w:szCs w:val="20"/>
                  <w:lang w:val="en-US"/>
                </w:rPr>
                <w:t>Loop diuretics are more fall-risk-increasing than other diuretics</w:t>
              </w:r>
              <w:r>
                <w:rPr>
                  <w:rFonts w:ascii="Arial" w:hAnsi="Arial"/>
                  <w:sz w:val="20"/>
                  <w:szCs w:val="20"/>
                  <w:lang w:val="en-US"/>
                </w:rPr>
                <w:t>.</w:t>
              </w:r>
              <w:commentRangeEnd w:id="203"/>
              <w:r>
                <w:rPr>
                  <w:rStyle w:val="CommentReference"/>
                </w:rPr>
                <w:commentReference w:id="203"/>
              </w:r>
            </w:ins>
          </w:p>
          <w:p w14:paraId="2F53AAF9" w14:textId="77777777" w:rsidR="00273A38" w:rsidRPr="00273A38" w:rsidRDefault="00273A38" w:rsidP="00CC4846">
            <w:pPr>
              <w:pStyle w:val="TableContents"/>
              <w:widowControl w:val="0"/>
              <w:rPr>
                <w:rFonts w:ascii="Arial" w:hAnsi="Arial"/>
                <w:sz w:val="20"/>
                <w:szCs w:val="20"/>
              </w:rPr>
            </w:pPr>
          </w:p>
          <w:p w14:paraId="300AF7D2" w14:textId="77777777" w:rsidR="00CC4846" w:rsidRDefault="00CC4846" w:rsidP="00CC4846">
            <w:pPr>
              <w:widowControl w:val="0"/>
            </w:pPr>
            <w:r>
              <w:rPr>
                <w:rFonts w:ascii="Arial" w:hAnsi="Arial"/>
                <w:sz w:val="20"/>
                <w:szCs w:val="20"/>
              </w:rPr>
              <w:t xml:space="preserve">ACE-remmers of ATII-antagonisten zijn voorkeursmiddelen bij </w:t>
            </w:r>
            <w:r>
              <w:rPr>
                <w:rFonts w:ascii="Arial" w:hAnsi="Arial"/>
                <w:b/>
                <w:bCs/>
                <w:sz w:val="20"/>
                <w:szCs w:val="20"/>
              </w:rPr>
              <w:t>decompensatio cordis</w:t>
            </w:r>
            <w:r>
              <w:rPr>
                <w:rFonts w:ascii="Arial" w:hAnsi="Arial"/>
                <w:sz w:val="20"/>
                <w:szCs w:val="20"/>
              </w:rPr>
              <w:t>. Als een lisdiureticum nodig is, heeft furosemide de voorkeur.</w:t>
            </w:r>
          </w:p>
          <w:p w14:paraId="2FD1FF58" w14:textId="77777777" w:rsidR="00CC4846" w:rsidRDefault="00CC4846" w:rsidP="00CC4846">
            <w:pPr>
              <w:pStyle w:val="TableContents"/>
              <w:widowControl w:val="0"/>
              <w:rPr>
                <w:rFonts w:ascii="Arial" w:hAnsi="Arial"/>
                <w:sz w:val="20"/>
                <w:szCs w:val="20"/>
              </w:rPr>
            </w:pPr>
          </w:p>
          <w:p w14:paraId="263D9475" w14:textId="77777777" w:rsidR="00CC4846" w:rsidRDefault="00CC4846" w:rsidP="00CC4846">
            <w:pPr>
              <w:pStyle w:val="TableContents"/>
              <w:widowControl w:val="0"/>
              <w:rPr>
                <w:rFonts w:ascii="Arial" w:hAnsi="Arial"/>
                <w:sz w:val="20"/>
                <w:szCs w:val="20"/>
              </w:rPr>
            </w:pPr>
            <w:r>
              <w:rPr>
                <w:rFonts w:ascii="Arial" w:hAnsi="Arial"/>
                <w:sz w:val="20"/>
                <w:szCs w:val="20"/>
              </w:rPr>
              <w:t>[1] Controleer symptomen decompensatio cordis{{free text}}</w:t>
            </w:r>
          </w:p>
          <w:p w14:paraId="23751CE7" w14:textId="77777777" w:rsidR="00CC4846" w:rsidRDefault="00CC4846" w:rsidP="00CC4846">
            <w:pPr>
              <w:pStyle w:val="TableContents"/>
              <w:widowControl w:val="0"/>
              <w:rPr>
                <w:rFonts w:ascii="Arial" w:hAnsi="Arial"/>
                <w:sz w:val="20"/>
                <w:szCs w:val="20"/>
              </w:rPr>
            </w:pPr>
            <w:r>
              <w:rPr>
                <w:rFonts w:ascii="Arial" w:hAnsi="Arial"/>
                <w:sz w:val="20"/>
                <w:szCs w:val="20"/>
              </w:rPr>
              <w:t>[2] Consult cardioloog (ejectiefractie controleren) {{free text}}</w:t>
            </w:r>
          </w:p>
          <w:p w14:paraId="5EE29FEF" w14:textId="77777777" w:rsidR="00CC4846" w:rsidRDefault="00CC4846" w:rsidP="00CC4846">
            <w:pPr>
              <w:pStyle w:val="TableContents"/>
              <w:widowControl w:val="0"/>
            </w:pPr>
          </w:p>
          <w:p w14:paraId="371E81BF" w14:textId="77777777" w:rsidR="00CC4846" w:rsidRDefault="00CC4846" w:rsidP="00CC4846">
            <w:pPr>
              <w:pStyle w:val="TableContents"/>
              <w:widowControl w:val="0"/>
              <w:rPr>
                <w:rFonts w:ascii="Arial" w:hAnsi="Arial"/>
                <w:sz w:val="20"/>
                <w:szCs w:val="20"/>
              </w:rPr>
            </w:pPr>
            <w:r>
              <w:rPr>
                <w:rFonts w:ascii="Arial" w:hAnsi="Arial"/>
                <w:sz w:val="20"/>
                <w:szCs w:val="20"/>
              </w:rPr>
              <w:t>[3] Doorverwijzing cardioloog {{free text}}</w:t>
            </w:r>
          </w:p>
          <w:p w14:paraId="286441C6" w14:textId="77777777" w:rsidR="00CC4846" w:rsidRDefault="00CC4846" w:rsidP="00CC4846">
            <w:pPr>
              <w:pStyle w:val="TableContents"/>
              <w:widowControl w:val="0"/>
            </w:pPr>
          </w:p>
          <w:p w14:paraId="293C040D" w14:textId="77777777" w:rsidR="00CC4846" w:rsidRDefault="00CC4846" w:rsidP="00CC4846">
            <w:pPr>
              <w:pStyle w:val="TableContents"/>
              <w:widowControl w:val="0"/>
              <w:rPr>
                <w:rFonts w:ascii="Arial" w:hAnsi="Arial"/>
                <w:sz w:val="20"/>
                <w:szCs w:val="20"/>
              </w:rPr>
            </w:pPr>
            <w:r>
              <w:rPr>
                <w:rFonts w:ascii="Arial" w:hAnsi="Arial"/>
                <w:sz w:val="20"/>
                <w:szCs w:val="20"/>
              </w:rPr>
              <w:t>[4] Informatie voor patiënt over bepalen van ejectiefractie</w:t>
            </w:r>
          </w:p>
          <w:p w14:paraId="7E742642" w14:textId="77777777" w:rsidR="00CC4846" w:rsidRDefault="00CC4846" w:rsidP="00CC4846">
            <w:pPr>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8ECB361" w14:textId="77777777" w:rsidR="00CC4846" w:rsidRDefault="00CC4846" w:rsidP="00CC4846">
            <w:pPr>
              <w:pStyle w:val="TableContents"/>
              <w:widowControl w:val="0"/>
              <w:rPr>
                <w:rFonts w:ascii="Arial" w:hAnsi="Arial"/>
                <w:sz w:val="20"/>
                <w:szCs w:val="20"/>
              </w:rPr>
            </w:pPr>
            <w:r>
              <w:rPr>
                <w:rFonts w:ascii="Arial" w:hAnsi="Arial"/>
                <w:sz w:val="20"/>
                <w:szCs w:val="20"/>
              </w:rPr>
              <w:t>[1] Controleer symptomen. {{free text}}</w:t>
            </w:r>
          </w:p>
          <w:p w14:paraId="3BAA5E64" w14:textId="77777777" w:rsidR="00CC4846" w:rsidRDefault="00CC4846" w:rsidP="00CC4846">
            <w:pPr>
              <w:pStyle w:val="TableContents"/>
              <w:widowControl w:val="0"/>
              <w:rPr>
                <w:rFonts w:ascii="Arial" w:hAnsi="Arial"/>
                <w:sz w:val="20"/>
                <w:szCs w:val="20"/>
              </w:rPr>
            </w:pPr>
          </w:p>
          <w:p w14:paraId="11F3E71E" w14:textId="77777777" w:rsidR="00CC4846" w:rsidRDefault="00CC4846" w:rsidP="00CC4846">
            <w:pPr>
              <w:pStyle w:val="TableContents"/>
              <w:widowControl w:val="0"/>
              <w:rPr>
                <w:rFonts w:ascii="Arial" w:hAnsi="Arial"/>
                <w:sz w:val="20"/>
                <w:szCs w:val="20"/>
              </w:rPr>
            </w:pPr>
            <w:r>
              <w:rPr>
                <w:rFonts w:ascii="Arial" w:hAnsi="Arial"/>
                <w:sz w:val="20"/>
                <w:szCs w:val="20"/>
              </w:rPr>
              <w:t>[2] ICC cardiologie ter controle ejectiefractie {{free text}}</w:t>
            </w:r>
          </w:p>
          <w:p w14:paraId="54F613A2" w14:textId="77777777" w:rsidR="00CC4846" w:rsidRDefault="00CC4846" w:rsidP="00CC4846">
            <w:pPr>
              <w:pStyle w:val="TableContents"/>
              <w:widowControl w:val="0"/>
              <w:rPr>
                <w:rFonts w:ascii="Arial" w:hAnsi="Arial"/>
                <w:sz w:val="20"/>
                <w:szCs w:val="20"/>
              </w:rPr>
            </w:pPr>
          </w:p>
          <w:p w14:paraId="7F5C0E5B" w14:textId="77777777" w:rsidR="00CC4846" w:rsidRDefault="00CC4846" w:rsidP="00CC4846">
            <w:pPr>
              <w:pStyle w:val="TableContents"/>
              <w:widowControl w:val="0"/>
              <w:rPr>
                <w:rFonts w:ascii="Arial" w:hAnsi="Arial"/>
                <w:sz w:val="20"/>
                <w:szCs w:val="20"/>
              </w:rPr>
            </w:pPr>
            <w:r>
              <w:rPr>
                <w:rFonts w:ascii="Arial" w:hAnsi="Arial"/>
                <w:sz w:val="20"/>
                <w:szCs w:val="20"/>
              </w:rPr>
              <w:t>[3] Doorverwijzing naar cardioloog ter controle ejectiefractie {{free text}}</w:t>
            </w:r>
          </w:p>
          <w:p w14:paraId="099FB777" w14:textId="77777777" w:rsidR="00CC4846" w:rsidRDefault="00CC4846" w:rsidP="00CC4846">
            <w:pPr>
              <w:pStyle w:val="TableContents"/>
              <w:widowControl w:val="0"/>
              <w:rPr>
                <w:rFonts w:ascii="Arial" w:hAnsi="Arial"/>
                <w:sz w:val="20"/>
                <w:szCs w:val="20"/>
              </w:rPr>
            </w:pPr>
          </w:p>
          <w:p w14:paraId="4F4E1431" w14:textId="77777777" w:rsidR="00CC4846" w:rsidRDefault="00CC4846" w:rsidP="00CC4846">
            <w:pPr>
              <w:pStyle w:val="TableContents"/>
              <w:widowControl w:val="0"/>
              <w:rPr>
                <w:rFonts w:ascii="Arial" w:hAnsi="Arial"/>
                <w:sz w:val="20"/>
                <w:szCs w:val="20"/>
              </w:rPr>
            </w:pPr>
            <w:r>
              <w:rPr>
                <w:rFonts w:ascii="Arial" w:hAnsi="Arial"/>
                <w:sz w:val="20"/>
                <w:szCs w:val="20"/>
              </w:rPr>
              <w:t>[4] Patiënt informatie gegeven over bepalen van ejectiefractie</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1696BFA" w14:textId="77777777" w:rsidR="00CC4846" w:rsidRDefault="00CC4846" w:rsidP="00CC4846">
            <w:pPr>
              <w:pStyle w:val="TableContents"/>
              <w:widowControl w:val="0"/>
              <w:rPr>
                <w:rFonts w:ascii="Arial" w:hAnsi="Arial"/>
                <w:sz w:val="20"/>
                <w:szCs w:val="20"/>
              </w:rPr>
            </w:pPr>
            <w:r>
              <w:rPr>
                <w:rFonts w:ascii="Arial" w:hAnsi="Arial"/>
                <w:sz w:val="20"/>
                <w:szCs w:val="20"/>
              </w:rPr>
              <w:t>[1]  Uw dokter kijkt of er nog tekenen zijn van uw verminderde hartfunctie (hartfalen). Dit helpt om te beslissen of dit medicijn nog nodig is. {{free text}}</w:t>
            </w:r>
          </w:p>
          <w:p w14:paraId="446016EF" w14:textId="77777777" w:rsidR="00CC4846" w:rsidRDefault="00CC4846" w:rsidP="00CC4846">
            <w:pPr>
              <w:pStyle w:val="TableContents"/>
              <w:widowControl w:val="0"/>
              <w:rPr>
                <w:rFonts w:ascii="Arial" w:hAnsi="Arial"/>
                <w:sz w:val="20"/>
                <w:szCs w:val="20"/>
              </w:rPr>
            </w:pPr>
          </w:p>
          <w:p w14:paraId="355CA2BF" w14:textId="77777777" w:rsidR="00CC4846" w:rsidRDefault="00CC4846" w:rsidP="00CC4846">
            <w:pPr>
              <w:pStyle w:val="TableContents"/>
              <w:widowControl w:val="0"/>
              <w:rPr>
                <w:rFonts w:ascii="Arial" w:hAnsi="Arial"/>
                <w:sz w:val="20"/>
                <w:szCs w:val="20"/>
              </w:rPr>
            </w:pPr>
            <w:r>
              <w:rPr>
                <w:rFonts w:ascii="Arial" w:hAnsi="Arial"/>
                <w:sz w:val="20"/>
                <w:szCs w:val="20"/>
              </w:rPr>
              <w:t>[2] Doorverwijzing naar een cardioloog {{free text}} U hoeft hier zelf geen afspraak voor te maken. U krijgt een brief toegestuurd met informatie over de nieuwe afspraak.</w:t>
            </w:r>
          </w:p>
          <w:p w14:paraId="3DDC491C" w14:textId="77777777" w:rsidR="00CC4846" w:rsidRDefault="00CC4846" w:rsidP="00CC4846">
            <w:pPr>
              <w:pStyle w:val="TableContents"/>
              <w:widowControl w:val="0"/>
            </w:pPr>
          </w:p>
          <w:p w14:paraId="46ED9B33" w14:textId="77777777" w:rsidR="00CC4846" w:rsidRDefault="00CC4846" w:rsidP="00CC4846">
            <w:pPr>
              <w:pStyle w:val="TableContents"/>
              <w:widowControl w:val="0"/>
              <w:rPr>
                <w:rFonts w:ascii="Arial" w:hAnsi="Arial"/>
                <w:sz w:val="20"/>
                <w:szCs w:val="20"/>
              </w:rPr>
            </w:pPr>
            <w:r>
              <w:rPr>
                <w:rFonts w:ascii="Arial" w:hAnsi="Arial"/>
                <w:sz w:val="20"/>
                <w:szCs w:val="20"/>
              </w:rPr>
              <w:t>[3] Doorverwijzing naar cardioloog {{free text}}. Let op, u maakt zelf een afspraak. Van de dokter heeft u hier een brief over gekregen.</w:t>
            </w:r>
          </w:p>
          <w:p w14:paraId="2467E02D" w14:textId="77777777" w:rsidR="00CC4846" w:rsidRDefault="00CC4846" w:rsidP="00CC4846">
            <w:pPr>
              <w:pStyle w:val="TableContents"/>
              <w:widowControl w:val="0"/>
              <w:rPr>
                <w:rFonts w:ascii="Arial" w:hAnsi="Arial"/>
                <w:sz w:val="20"/>
                <w:szCs w:val="20"/>
              </w:rPr>
            </w:pPr>
          </w:p>
          <w:p w14:paraId="400FE05C" w14:textId="77777777" w:rsidR="00CC4846" w:rsidRDefault="00CC4846" w:rsidP="00CC4846">
            <w:pPr>
              <w:pStyle w:val="TableContents"/>
              <w:widowControl w:val="0"/>
            </w:pPr>
            <w:r>
              <w:rPr>
                <w:rFonts w:ascii="Arial" w:hAnsi="Arial"/>
                <w:sz w:val="20"/>
                <w:szCs w:val="20"/>
              </w:rPr>
              <w:t xml:space="preserve">[4] </w:t>
            </w:r>
            <w:r>
              <w:rPr>
                <w:rFonts w:ascii="Arial" w:hAnsi="Arial" w:cs="Times New Roman"/>
                <w:sz w:val="20"/>
                <w:szCs w:val="20"/>
              </w:rPr>
              <w:t xml:space="preserve">Op deze website wordt uitgelegd hoe een echo van het hart wordt gemaakt: </w:t>
            </w:r>
            <w:hyperlink r:id="rId92">
              <w:r>
                <w:rPr>
                  <w:rStyle w:val="Hyperlink"/>
                  <w:rFonts w:ascii="Arial" w:hAnsi="Arial" w:cs="Times New Roman"/>
                  <w:sz w:val="20"/>
                  <w:szCs w:val="20"/>
                </w:rPr>
                <w:t>https://www.hartwijzer.nl/echo-van-het-hart</w:t>
              </w:r>
            </w:hyperlink>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0CF25155" w14:textId="56F510E7" w:rsidR="00CC4846" w:rsidRDefault="00087CD0" w:rsidP="00CC4846">
            <w:pPr>
              <w:pStyle w:val="TableContents"/>
              <w:widowControl w:val="0"/>
              <w:rPr>
                <w:rFonts w:ascii="Arial" w:hAnsi="Arial"/>
                <w:sz w:val="20"/>
                <w:szCs w:val="20"/>
              </w:rPr>
            </w:pPr>
            <w:hyperlink r:id="rId93">
              <w:r w:rsidR="00CC4846" w:rsidRPr="00B36751">
                <w:rPr>
                  <w:rStyle w:val="Hyperlink"/>
                  <w:rFonts w:ascii="Arial" w:hAnsi="Arial"/>
                  <w:sz w:val="20"/>
                  <w:szCs w:val="20"/>
                </w:rPr>
                <w:t>refpage 13</w:t>
              </w:r>
            </w:hyperlink>
          </w:p>
        </w:tc>
      </w:tr>
      <w:tr w:rsidR="00CC4846" w14:paraId="5BC5643B"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C6DB68C"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37</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800DD31" w14:textId="77777777" w:rsidR="00CC4846" w:rsidRDefault="00CC4846" w:rsidP="00CC4846">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43293D1" w14:textId="77777777" w:rsidR="00CC4846" w:rsidRDefault="00CC4846" w:rsidP="00CC4846">
            <w:pPr>
              <w:pStyle w:val="TableContents"/>
              <w:widowControl w:val="0"/>
              <w:rPr>
                <w:rFonts w:ascii="Arial" w:hAnsi="Arial"/>
                <w:sz w:val="20"/>
                <w:szCs w:val="20"/>
              </w:rPr>
            </w:pP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135D8BC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(C03CA AND NOT C03CA01)</w:t>
            </w:r>
          </w:p>
          <w:p w14:paraId="06C8E6E8"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C03CB</w:t>
            </w:r>
          </w:p>
          <w:p w14:paraId="644F04EE" w14:textId="77777777" w:rsidR="00CC4846" w:rsidRDefault="00CC4846" w:rsidP="00CC4846">
            <w:pPr>
              <w:pStyle w:val="TableContents"/>
              <w:widowControl w:val="0"/>
              <w:rPr>
                <w:rFonts w:ascii="Arial" w:hAnsi="Arial"/>
                <w:sz w:val="20"/>
                <w:szCs w:val="20"/>
              </w:rPr>
            </w:pPr>
            <w:r>
              <w:rPr>
                <w:rFonts w:ascii="Arial" w:hAnsi="Arial"/>
                <w:sz w:val="20"/>
                <w:szCs w:val="20"/>
              </w:rPr>
              <w:t>or C03EB</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467D1692" w14:textId="77777777" w:rsidR="00CC4846" w:rsidRDefault="00CC4846" w:rsidP="00CC4846">
            <w:pPr>
              <w:pStyle w:val="TableContents"/>
              <w:widowControl w:val="0"/>
            </w:pPr>
            <w:r>
              <w:rPr>
                <w:rFonts w:ascii="Arial" w:hAnsi="Arial"/>
                <w:sz w:val="20"/>
                <w:szCs w:val="20"/>
              </w:rPr>
              <w:t>hartfalen (probleemlijst)</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7D7BF66"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AD67629" w14:textId="6D5FCDDB" w:rsidR="00CC4846" w:rsidRDefault="00CC4846" w:rsidP="00CC4846">
            <w:pPr>
              <w:widowControl w:val="0"/>
              <w:rPr>
                <w:rFonts w:ascii="Arial" w:hAnsi="Arial"/>
                <w:b/>
                <w:sz w:val="20"/>
                <w:szCs w:val="20"/>
              </w:rPr>
            </w:pPr>
            <w:del w:id="205" w:author="Medlock, S.K." w:date="2021-05-07T08:57:00Z">
              <w:r w:rsidDel="001C47AB">
                <w:rPr>
                  <w:rFonts w:ascii="Arial" w:hAnsi="Arial"/>
                  <w:b/>
                  <w:sz w:val="20"/>
                  <w:szCs w:val="20"/>
                </w:rPr>
                <w:delText>Indicatie decompensatio cordis:</w:delText>
              </w:r>
            </w:del>
          </w:p>
          <w:p w14:paraId="507FCF05" w14:textId="13A08F71" w:rsidR="00CC4846" w:rsidRDefault="00CC4846" w:rsidP="001C47AB">
            <w:pPr>
              <w:widowControl w:val="0"/>
            </w:pPr>
            <w:r>
              <w:rPr>
                <w:rFonts w:ascii="Arial" w:hAnsi="Arial"/>
                <w:sz w:val="20"/>
                <w:szCs w:val="20"/>
              </w:rPr>
              <w:t xml:space="preserve">[3] Vervangen door furosemide 20mg 1-2dd. </w:t>
            </w:r>
            <w:ins w:id="206" w:author="Medlock, S.K." w:date="2021-05-07T08:57:00Z">
              <w:r w:rsidR="001C47AB">
                <w:rPr>
                  <w:rFonts w:ascii="Arial" w:hAnsi="Arial"/>
                  <w:sz w:val="20"/>
                  <w:szCs w:val="20"/>
                </w:rPr>
                <w:t>(</w:t>
              </w:r>
              <w:r w:rsidR="001C47AB">
                <w:rPr>
                  <w:rFonts w:ascii="Arial" w:hAnsi="Arial"/>
                  <w:b/>
                  <w:sz w:val="20"/>
                  <w:szCs w:val="20"/>
                </w:rPr>
                <w:t>Indicatie decompensatio cordis</w:t>
              </w:r>
              <w:r w:rsidR="001C47AB">
                <w:rPr>
                  <w:rFonts w:ascii="Arial" w:hAnsi="Arial"/>
                  <w:b/>
                  <w:sz w:val="20"/>
                  <w:szCs w:val="20"/>
                </w:rPr>
                <w:t>)_</w:t>
              </w:r>
            </w:ins>
            <w:r>
              <w:rPr>
                <w:rFonts w:ascii="Arial" w:hAnsi="Arial"/>
                <w:sz w:val="20"/>
                <w:szCs w:val="20"/>
              </w:rPr>
              <w:t>[</w:t>
            </w:r>
            <w:hyperlink r:id="rId94">
              <w:r>
                <w:rPr>
                  <w:rStyle w:val="Hyperlink"/>
                </w:rPr>
                <w:t>https://www.farmacotherapeutischkompas.nl/bladeren/preparaatteksten/f/furosemide</w:t>
              </w:r>
            </w:hyperlink>
            <w:r>
              <w:rPr>
                <w:rFonts w:ascii="Arial" w:hAnsi="Arial"/>
                <w:sz w:val="20"/>
                <w:szCs w:val="20"/>
              </w:rPr>
              <w: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235E1A2" w14:textId="77777777" w:rsidR="00CC4846" w:rsidRDefault="00CC4846" w:rsidP="00CC4846">
            <w:pPr>
              <w:pStyle w:val="TableContents"/>
              <w:widowControl w:val="0"/>
              <w:rPr>
                <w:rFonts w:ascii="Arial" w:hAnsi="Arial"/>
                <w:sz w:val="20"/>
                <w:szCs w:val="20"/>
              </w:rPr>
            </w:pPr>
          </w:p>
          <w:p w14:paraId="781DF67D" w14:textId="77777777" w:rsidR="00CC4846" w:rsidRDefault="00CC4846" w:rsidP="00CC4846">
            <w:pPr>
              <w:pStyle w:val="TableContents"/>
              <w:widowControl w:val="0"/>
            </w:pPr>
            <w:r>
              <w:rPr>
                <w:rFonts w:ascii="Arial" w:hAnsi="Arial"/>
                <w:sz w:val="20"/>
                <w:szCs w:val="20"/>
              </w:rPr>
              <w:t>[3] Vervangen door furosemide, 20mg 1-2dd.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086162B" w14:textId="77777777" w:rsidR="00CC4846" w:rsidRDefault="00CC4846" w:rsidP="00CC4846">
            <w:pPr>
              <w:widowControl w:val="0"/>
              <w:rPr>
                <w:rFonts w:ascii="Arial" w:hAnsi="Arial"/>
                <w:sz w:val="20"/>
                <w:szCs w:val="20"/>
              </w:rPr>
            </w:pPr>
            <w:r>
              <w:rPr>
                <w:rFonts w:ascii="Arial" w:hAnsi="Arial"/>
                <w:sz w:val="20"/>
                <w:szCs w:val="20"/>
              </w:rPr>
              <w:t>[1] Vervangen door furosemide. Volg de instructies van de apotheek. Vraag de apotheek naar de meest voorkomende bijwerkingen.</w:t>
            </w:r>
          </w:p>
          <w:p w14:paraId="230D33BC"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4C866B0B" w14:textId="2C6816D6" w:rsidR="00CC4846" w:rsidRDefault="00087CD0" w:rsidP="00CC4846">
            <w:pPr>
              <w:pStyle w:val="TableContents"/>
              <w:widowControl w:val="0"/>
            </w:pPr>
            <w:hyperlink r:id="rId95">
              <w:r w:rsidR="00CC4846" w:rsidRPr="00B36751">
                <w:rPr>
                  <w:rStyle w:val="Hyperlink"/>
                  <w:rFonts w:ascii="Arial" w:hAnsi="Arial"/>
                  <w:sz w:val="20"/>
                  <w:szCs w:val="20"/>
                </w:rPr>
                <w:t>refpage 13</w:t>
              </w:r>
            </w:hyperlink>
          </w:p>
        </w:tc>
      </w:tr>
      <w:tr w:rsidR="00CC4846" w14:paraId="63CEE74C"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EA3001A" w14:textId="77777777" w:rsidR="00CC4846" w:rsidRPr="00D45A17" w:rsidRDefault="00CC4846" w:rsidP="00CC4846">
            <w:pPr>
              <w:pStyle w:val="TableContents"/>
              <w:widowControl w:val="0"/>
              <w:rPr>
                <w:rFonts w:ascii="Arial" w:hAnsi="Arial"/>
                <w:sz w:val="20"/>
                <w:szCs w:val="20"/>
              </w:rPr>
            </w:pPr>
            <w:r w:rsidRPr="00B91C86">
              <w:rPr>
                <w:rFonts w:ascii="Arial" w:hAnsi="Arial"/>
                <w:sz w:val="20"/>
                <w:szCs w:val="20"/>
                <w:highlight w:val="green"/>
              </w:rPr>
              <w:t>38</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E47C90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Diuretica: lisdiuretica</w:t>
            </w:r>
          </w:p>
          <w:p w14:paraId="72F7D460" w14:textId="77777777" w:rsidR="00CC4846" w:rsidRDefault="00CC4846" w:rsidP="00CC4846">
            <w:pPr>
              <w:pStyle w:val="TableContents"/>
              <w:widowControl w:val="0"/>
              <w:rPr>
                <w:rFonts w:ascii="Arial" w:hAnsi="Arial"/>
                <w:sz w:val="20"/>
                <w:szCs w:val="20"/>
                <w:lang w:val="en-US"/>
              </w:rPr>
            </w:pPr>
          </w:p>
          <w:p w14:paraId="289B67FA" w14:textId="77777777" w:rsidR="00CC4846" w:rsidRDefault="00CC4846" w:rsidP="00CC4846">
            <w:pPr>
              <w:pStyle w:val="TableContents"/>
              <w:widowControl w:val="0"/>
              <w:rPr>
                <w:color w:val="9900FF"/>
                <w:lang w:val="en-US"/>
              </w:rPr>
            </w:pPr>
            <w:r>
              <w:rPr>
                <w:rFonts w:ascii="Arial" w:hAnsi="Arial"/>
                <w:color w:val="9900FF"/>
                <w:sz w:val="20"/>
                <w:szCs w:val="20"/>
                <w:lang w:val="en-US"/>
              </w:rPr>
              <w:t>{check box 42-2; another rule also checks the same box if NOT hypertensie and NOT hartfalen}</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CF0BA75" w14:textId="428BF6B5" w:rsidR="00CC4846" w:rsidRDefault="00CC4846" w:rsidP="00CC4846">
            <w:pPr>
              <w:pStyle w:val="TableContents"/>
              <w:widowControl w:val="0"/>
              <w:rPr>
                <w:rFonts w:ascii="Arial" w:hAnsi="Arial"/>
                <w:sz w:val="20"/>
                <w:szCs w:val="20"/>
              </w:rPr>
            </w:pPr>
            <w:del w:id="207" w:author="Medlock, S.K." w:date="2021-05-06T07:42:00Z">
              <w:r w:rsidDel="002473B6">
                <w:rPr>
                  <w:rFonts w:ascii="Arial" w:hAnsi="Arial"/>
                  <w:sz w:val="20"/>
                  <w:szCs w:val="20"/>
                </w:rPr>
                <w:delText xml:space="preserve">hypertensie AND </w:delText>
              </w:r>
            </w:del>
            <w:r>
              <w:rPr>
                <w:rFonts w:ascii="Arial" w:hAnsi="Arial"/>
                <w:sz w:val="20"/>
                <w:szCs w:val="20"/>
              </w:rPr>
              <w:t>NOT</w:t>
            </w:r>
          </w:p>
          <w:p w14:paraId="6A2E1622" w14:textId="77777777" w:rsidR="00CC4846" w:rsidRDefault="00CC4846" w:rsidP="00CC4846">
            <w:pPr>
              <w:pStyle w:val="TableContents"/>
              <w:widowControl w:val="0"/>
              <w:rPr>
                <w:rFonts w:ascii="Arial" w:hAnsi="Arial"/>
                <w:sz w:val="20"/>
                <w:szCs w:val="20"/>
              </w:rPr>
            </w:pPr>
            <w:r>
              <w:rPr>
                <w:rFonts w:ascii="Arial" w:hAnsi="Arial"/>
                <w:sz w:val="20"/>
                <w:szCs w:val="20"/>
              </w:rPr>
              <w:t>hartfalen</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05140B78"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C03CA</w:t>
            </w:r>
          </w:p>
          <w:p w14:paraId="6D08AA65"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C03CB</w:t>
            </w:r>
          </w:p>
          <w:p w14:paraId="007DE08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C03EB</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781C3E70" w14:textId="2BFD82D2" w:rsidR="00CC4846" w:rsidDel="002473B6" w:rsidRDefault="00CC4846" w:rsidP="00CC4846">
            <w:pPr>
              <w:widowControl w:val="0"/>
              <w:rPr>
                <w:del w:id="208" w:author="Medlock, S.K." w:date="2021-05-06T07:41:00Z"/>
                <w:rFonts w:ascii="Arial" w:hAnsi="Arial"/>
                <w:sz w:val="20"/>
                <w:szCs w:val="20"/>
              </w:rPr>
            </w:pPr>
            <w:del w:id="209" w:author="Medlock, S.K." w:date="2021-05-06T07:41:00Z">
              <w:r w:rsidDel="002473B6">
                <w:rPr>
                  <w:rFonts w:ascii="Arial" w:hAnsi="Arial"/>
                  <w:sz w:val="20"/>
                  <w:szCs w:val="20"/>
                </w:rPr>
                <w:delText>hypertensie (probleemlijst)</w:delText>
              </w:r>
            </w:del>
          </w:p>
          <w:p w14:paraId="6E9437E3" w14:textId="37908E74" w:rsidR="00CC4846" w:rsidRDefault="00CC4846" w:rsidP="00CC4846">
            <w:pPr>
              <w:pStyle w:val="TableContents"/>
              <w:widowControl w:val="0"/>
              <w:rPr>
                <w:rFonts w:ascii="Arial" w:hAnsi="Arial"/>
                <w:sz w:val="20"/>
                <w:szCs w:val="20"/>
              </w:rPr>
            </w:pPr>
            <w:del w:id="210" w:author="Medlock, S.K." w:date="2021-05-06T07:41:00Z">
              <w:r w:rsidDel="002473B6">
                <w:rPr>
                  <w:rFonts w:ascii="Arial" w:hAnsi="Arial"/>
                  <w:sz w:val="20"/>
                  <w:szCs w:val="20"/>
                </w:rPr>
                <w:delText xml:space="preserve">and </w:delText>
              </w:r>
            </w:del>
            <w:r>
              <w:rPr>
                <w:rFonts w:ascii="Arial" w:hAnsi="Arial"/>
                <w:sz w:val="20"/>
                <w:szCs w:val="20"/>
              </w:rPr>
              <w:t>NOT hartfalen (probleemlijst)</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730E5BE"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9EA819E" w14:textId="1889B563" w:rsidR="00CC4846" w:rsidRDefault="00CC4846" w:rsidP="00CC4846">
            <w:pPr>
              <w:pStyle w:val="TableContents"/>
              <w:widowControl w:val="0"/>
              <w:rPr>
                <w:ins w:id="211" w:author="Medlock, S.K." w:date="2021-05-07T09:00:00Z"/>
                <w:rFonts w:ascii="Arial" w:hAnsi="Arial"/>
                <w:b/>
                <w:sz w:val="20"/>
                <w:szCs w:val="20"/>
              </w:rPr>
            </w:pPr>
            <w:r>
              <w:rPr>
                <w:rFonts w:ascii="Arial" w:hAnsi="Arial"/>
                <w:b/>
                <w:sz w:val="20"/>
                <w:szCs w:val="20"/>
              </w:rPr>
              <w:t xml:space="preserve">Deze patiënt heeft </w:t>
            </w:r>
            <w:del w:id="212" w:author="Medlock, S.K." w:date="2021-05-06T07:41:00Z">
              <w:r w:rsidDel="002473B6">
                <w:rPr>
                  <w:rFonts w:ascii="Arial" w:hAnsi="Arial"/>
                  <w:b/>
                  <w:sz w:val="20"/>
                  <w:szCs w:val="20"/>
                </w:rPr>
                <w:delText xml:space="preserve">hypertensie in zijn probleemlijst maar </w:delText>
              </w:r>
            </w:del>
            <w:r>
              <w:rPr>
                <w:rFonts w:ascii="Arial" w:hAnsi="Arial"/>
                <w:b/>
                <w:sz w:val="20"/>
                <w:szCs w:val="20"/>
              </w:rPr>
              <w:t>geen decompensatio cordis</w:t>
            </w:r>
            <w:ins w:id="213" w:author="Medlock, S.K." w:date="2021-05-06T07:41:00Z">
              <w:r>
                <w:rPr>
                  <w:rFonts w:ascii="Arial" w:hAnsi="Arial"/>
                  <w:b/>
                  <w:sz w:val="20"/>
                  <w:szCs w:val="20"/>
                </w:rPr>
                <w:t xml:space="preserve"> in zijn probleemlijst.</w:t>
              </w:r>
            </w:ins>
            <w:del w:id="214" w:author="Medlock, S.K." w:date="2021-05-06T07:41:00Z">
              <w:r w:rsidDel="002473B6">
                <w:rPr>
                  <w:rFonts w:ascii="Arial" w:hAnsi="Arial"/>
                  <w:b/>
                  <w:sz w:val="20"/>
                  <w:szCs w:val="20"/>
                </w:rPr>
                <w:delText>:</w:delText>
              </w:r>
            </w:del>
          </w:p>
          <w:p w14:paraId="76004CD6" w14:textId="77777777" w:rsidR="00273A38" w:rsidRDefault="00273A38" w:rsidP="00CC4846">
            <w:pPr>
              <w:pStyle w:val="TableContents"/>
              <w:widowControl w:val="0"/>
              <w:rPr>
                <w:ins w:id="215" w:author="Medlock, S.K." w:date="2021-05-07T09:00:00Z"/>
                <w:rFonts w:ascii="Arial" w:hAnsi="Arial"/>
                <w:b/>
                <w:sz w:val="20"/>
                <w:szCs w:val="20"/>
              </w:rPr>
            </w:pPr>
          </w:p>
          <w:p w14:paraId="3F63FC81" w14:textId="79DAA5F2" w:rsidR="00273A38" w:rsidRPr="005B43D4" w:rsidRDefault="00273A38" w:rsidP="00CC4846">
            <w:pPr>
              <w:pStyle w:val="TableContents"/>
              <w:widowControl w:val="0"/>
              <w:rPr>
                <w:rFonts w:ascii="Arial" w:hAnsi="Arial"/>
                <w:b/>
                <w:sz w:val="20"/>
                <w:szCs w:val="20"/>
              </w:rPr>
            </w:pPr>
            <w:commentRangeStart w:id="216"/>
            <w:ins w:id="217" w:author="Medlock, S.K." w:date="2021-05-07T09:00:00Z">
              <w:r w:rsidRPr="00273A38">
                <w:rPr>
                  <w:rFonts w:ascii="Arial" w:hAnsi="Arial"/>
                  <w:sz w:val="20"/>
                  <w:szCs w:val="20"/>
                  <w:lang w:val="en-US"/>
                </w:rPr>
                <w:t>Loop diuretics are more fall-risk-increasing than other diuretics</w:t>
              </w:r>
              <w:r>
                <w:rPr>
                  <w:rFonts w:ascii="Arial" w:hAnsi="Arial"/>
                  <w:sz w:val="20"/>
                  <w:szCs w:val="20"/>
                  <w:lang w:val="en-US"/>
                </w:rPr>
                <w:t>.</w:t>
              </w:r>
              <w:commentRangeEnd w:id="216"/>
              <w:r>
                <w:rPr>
                  <w:rStyle w:val="CommentReference"/>
                </w:rPr>
                <w:commentReference w:id="216"/>
              </w:r>
            </w:ins>
          </w:p>
          <w:p w14:paraId="0ECEAD53" w14:textId="29DBF6DC" w:rsidR="00CC4846" w:rsidRPr="005B43D4" w:rsidRDefault="00CC4846" w:rsidP="00CC4846">
            <w:pPr>
              <w:pStyle w:val="TableContents"/>
              <w:widowControl w:val="0"/>
              <w:rPr>
                <w:ins w:id="218" w:author="Medlock, S.K." w:date="2021-05-06T07:41:00Z"/>
                <w:rFonts w:ascii="Arial" w:hAnsi="Arial"/>
                <w:sz w:val="20"/>
                <w:szCs w:val="20"/>
              </w:rPr>
            </w:pPr>
          </w:p>
          <w:p w14:paraId="769A281D" w14:textId="55FCA99F" w:rsidR="00CC4846" w:rsidRDefault="00CC4846" w:rsidP="00CC4846">
            <w:pPr>
              <w:pStyle w:val="TableContents"/>
              <w:widowControl w:val="0"/>
              <w:rPr>
                <w:ins w:id="219" w:author="Medlock, S.K." w:date="2021-05-06T07:41:00Z"/>
                <w:rFonts w:ascii="Arial" w:hAnsi="Arial"/>
                <w:sz w:val="20"/>
                <w:szCs w:val="20"/>
              </w:rPr>
            </w:pPr>
            <w:ins w:id="220" w:author="Medlock, S.K." w:date="2021-05-06T07:41:00Z">
              <w:r>
                <w:rPr>
                  <w:rFonts w:ascii="Arial" w:hAnsi="Arial"/>
                  <w:b/>
                  <w:bCs/>
                  <w:sz w:val="20"/>
                  <w:szCs w:val="20"/>
                </w:rPr>
                <w:t>Hypertensie</w:t>
              </w:r>
              <w:r>
                <w:rPr>
                  <w:rFonts w:ascii="Arial" w:hAnsi="Arial"/>
                  <w:sz w:val="20"/>
                  <w:szCs w:val="20"/>
                </w:rPr>
                <w:t>:</w:t>
              </w:r>
            </w:ins>
          </w:p>
          <w:p w14:paraId="317F40F9" w14:textId="77777777" w:rsidR="00CC4846" w:rsidRDefault="00CC4846" w:rsidP="00CC4846">
            <w:pPr>
              <w:rPr>
                <w:rFonts w:ascii="Times New Roman" w:hAnsi="Times New Roman" w:cs="Times New Roman"/>
                <w:color w:val="auto"/>
                <w:lang w:eastAsia="en-US" w:bidi="ar-SA"/>
              </w:rPr>
            </w:pPr>
            <w:commentRangeStart w:id="221"/>
            <w:commentRangeStart w:id="222"/>
            <w:r>
              <w:rPr>
                <w:rFonts w:ascii="Arial" w:hAnsi="Arial"/>
                <w:sz w:val="20"/>
                <w:szCs w:val="20"/>
              </w:rPr>
              <w:t>Lisdiuretica worden ontraden als therapie voor hypertensie.</w:t>
            </w:r>
            <w:commentRangeEnd w:id="221"/>
            <w:r>
              <w:rPr>
                <w:rStyle w:val="CommentReference"/>
              </w:rPr>
              <w:commentReference w:id="221"/>
            </w:r>
            <w:commentRangeEnd w:id="222"/>
            <w:r>
              <w:rPr>
                <w:rStyle w:val="CommentReference"/>
              </w:rPr>
              <w:commentReference w:id="222"/>
            </w:r>
            <w:r>
              <w:rPr>
                <w:rFonts w:ascii="Times New Roman" w:hAnsi="Times New Roman" w:cs="Times New Roman"/>
                <w:lang w:eastAsia="en-US" w:bidi="ar-SA"/>
              </w:rPr>
              <w:t xml:space="preserve"> </w:t>
            </w:r>
          </w:p>
          <w:p w14:paraId="1CDC1E42" w14:textId="77777777" w:rsidR="00CC4846" w:rsidRDefault="00CC4846" w:rsidP="00CC4846">
            <w:pPr>
              <w:pStyle w:val="TableContents"/>
              <w:widowControl w:val="0"/>
              <w:rPr>
                <w:ins w:id="223" w:author="Medlock, S.K." w:date="2021-05-06T07:26:00Z"/>
                <w:rFonts w:ascii="Arial" w:hAnsi="Arial"/>
                <w:sz w:val="20"/>
                <w:szCs w:val="20"/>
              </w:rPr>
            </w:pPr>
          </w:p>
          <w:p w14:paraId="5E6826C1" w14:textId="77777777" w:rsidR="00CC4846" w:rsidRDefault="00CC4846" w:rsidP="00CC4846">
            <w:pPr>
              <w:pStyle w:val="TableContents"/>
              <w:widowControl w:val="0"/>
              <w:rPr>
                <w:ins w:id="224" w:author="Medlock, S.K." w:date="2021-05-06T07:26:00Z"/>
                <w:rFonts w:ascii="Arial" w:hAnsi="Arial"/>
                <w:sz w:val="20"/>
                <w:szCs w:val="20"/>
              </w:rPr>
            </w:pPr>
            <w:ins w:id="225" w:author="Medlock, S.K." w:date="2021-05-06T07:26:00Z">
              <w:r>
                <w:rPr>
                  <w:rFonts w:ascii="Arial" w:hAnsi="Arial"/>
                  <w:b/>
                  <w:bCs/>
                  <w:sz w:val="20"/>
                  <w:szCs w:val="20"/>
                </w:rPr>
                <w:t>Decompensatio cordis</w:t>
              </w:r>
              <w:r>
                <w:rPr>
                  <w:rFonts w:ascii="Arial" w:hAnsi="Arial"/>
                  <w:sz w:val="20"/>
                  <w:szCs w:val="20"/>
                </w:rPr>
                <w:t>:</w:t>
              </w:r>
            </w:ins>
          </w:p>
          <w:p w14:paraId="0DF8FFA2" w14:textId="77777777" w:rsidR="00CC4846" w:rsidRDefault="00CC4846" w:rsidP="00CC4846">
            <w:pPr>
              <w:pStyle w:val="TableContents"/>
              <w:widowControl w:val="0"/>
              <w:rPr>
                <w:ins w:id="226" w:author="Medlock, S.K." w:date="2021-05-06T07:42:00Z"/>
                <w:rFonts w:ascii="Arial" w:hAnsi="Arial"/>
                <w:sz w:val="20"/>
                <w:szCs w:val="20"/>
              </w:rPr>
            </w:pPr>
            <w:ins w:id="227" w:author="Medlock, S.K." w:date="2021-05-06T07:26:00Z">
              <w:r>
                <w:rPr>
                  <w:rFonts w:ascii="Arial" w:hAnsi="Arial"/>
                  <w:sz w:val="20"/>
                  <w:szCs w:val="20"/>
                </w:rPr>
                <w:t>Er zijn aanwijzingen dat het veilig is om te stoppen met een lisdiureticum bij ouderen met decompensatio cordis met behoud van de ejectiefractie als er geen symptomatische decompensatio cordis meer is.</w:t>
              </w:r>
            </w:ins>
          </w:p>
          <w:p w14:paraId="04A37775" w14:textId="77777777" w:rsidR="00CC4846" w:rsidRDefault="00CC4846" w:rsidP="00CC4846">
            <w:pPr>
              <w:pStyle w:val="TableContents"/>
              <w:widowControl w:val="0"/>
              <w:rPr>
                <w:ins w:id="228" w:author="Medlock, S.K." w:date="2021-05-06T07:42:00Z"/>
                <w:rFonts w:ascii="Arial" w:hAnsi="Arial"/>
                <w:sz w:val="20"/>
                <w:szCs w:val="20"/>
              </w:rPr>
            </w:pPr>
          </w:p>
          <w:p w14:paraId="0E2A6813" w14:textId="77777777" w:rsidR="00CC4846" w:rsidRDefault="00CC4846" w:rsidP="00CC4846">
            <w:pPr>
              <w:pStyle w:val="TableContents"/>
              <w:widowControl w:val="0"/>
              <w:rPr>
                <w:ins w:id="229" w:author="Medlock, S.K." w:date="2021-05-06T07:42:00Z"/>
              </w:rPr>
            </w:pPr>
            <w:ins w:id="230" w:author="Medlock, S.K." w:date="2021-05-06T07:42:00Z">
              <w:r>
                <w:rPr>
                  <w:rFonts w:ascii="Arial" w:hAnsi="Arial"/>
                  <w:b/>
                  <w:bCs/>
                  <w:sz w:val="20"/>
                  <w:szCs w:val="20"/>
                </w:rPr>
                <w:t>Enkeloedeem</w:t>
              </w:r>
              <w:r>
                <w:rPr>
                  <w:rFonts w:ascii="Arial" w:hAnsi="Arial"/>
                  <w:sz w:val="20"/>
                  <w:szCs w:val="20"/>
                </w:rPr>
                <w:t>:</w:t>
              </w:r>
            </w:ins>
          </w:p>
          <w:p w14:paraId="747B4AD5" w14:textId="0BE74698" w:rsidR="00CC4846" w:rsidRDefault="00CC4846" w:rsidP="00CC4846">
            <w:pPr>
              <w:pStyle w:val="TableContents"/>
              <w:widowControl w:val="0"/>
              <w:rPr>
                <w:rFonts w:ascii="Arial" w:hAnsi="Arial"/>
                <w:sz w:val="20"/>
                <w:szCs w:val="20"/>
              </w:rPr>
            </w:pPr>
            <w:ins w:id="231" w:author="Medlock, S.K." w:date="2021-05-06T07:42:00Z">
              <w:r>
                <w:rPr>
                  <w:rFonts w:ascii="Arial" w:hAnsi="Arial"/>
                  <w:sz w:val="20"/>
                  <w:szCs w:val="20"/>
                </w:rPr>
                <w:t>Overweeg stoppen van diureticum en adviseer de patiënt om indien mogelijk elastische kousen te gebruiken en voldoende te bewegen of het been in hoogstand te leggen.</w:t>
              </w:r>
            </w:ins>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8F2D5AD"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6FC10E8"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1F2183ED" w14:textId="441D1882" w:rsidR="00CC4846" w:rsidRDefault="00087CD0" w:rsidP="00CC4846">
            <w:pPr>
              <w:pStyle w:val="TableContents"/>
              <w:widowControl w:val="0"/>
              <w:rPr>
                <w:rFonts w:ascii="Arial" w:hAnsi="Arial"/>
                <w:sz w:val="20"/>
                <w:szCs w:val="20"/>
              </w:rPr>
            </w:pPr>
            <w:hyperlink r:id="rId96">
              <w:r w:rsidR="00CC4846" w:rsidRPr="00B36751">
                <w:rPr>
                  <w:rStyle w:val="Hyperlink"/>
                  <w:rFonts w:ascii="Arial" w:hAnsi="Arial"/>
                  <w:sz w:val="20"/>
                  <w:szCs w:val="20"/>
                </w:rPr>
                <w:t>refpage 13</w:t>
              </w:r>
            </w:hyperlink>
          </w:p>
        </w:tc>
      </w:tr>
      <w:tr w:rsidR="00CC4846" w:rsidRPr="00E8751D" w14:paraId="30E42430"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138C4466" w14:textId="77777777" w:rsidR="00CC4846" w:rsidRPr="00D45A17" w:rsidRDefault="00CC4846" w:rsidP="00CC4846">
            <w:pPr>
              <w:pStyle w:val="TableContents"/>
              <w:widowControl w:val="0"/>
              <w:rPr>
                <w:rFonts w:ascii="Arial" w:hAnsi="Arial"/>
                <w:sz w:val="20"/>
                <w:szCs w:val="20"/>
              </w:rPr>
            </w:pP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728C537" w14:textId="77777777" w:rsidR="00CC4846" w:rsidRDefault="00CC4846" w:rsidP="00CC4846">
            <w:pPr>
              <w:pStyle w:val="TableContents"/>
              <w:widowControl w:val="0"/>
              <w:rPr>
                <w:rFonts w:ascii="Arial" w:hAnsi="Arial"/>
                <w:sz w:val="20"/>
                <w:szCs w:val="20"/>
                <w:lang w:val="en-US"/>
              </w:rPr>
            </w:pPr>
            <w:r>
              <w:rPr>
                <w:rFonts w:ascii="Arial" w:hAnsi="Arial"/>
                <w:color w:val="9900FF"/>
                <w:sz w:val="20"/>
                <w:szCs w:val="20"/>
                <w:lang w:val="en-US"/>
              </w:rPr>
              <w:t>diuretics as antihypertensives are further covered under antihypertensives</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2227F62" w14:textId="77777777" w:rsidR="00CC4846" w:rsidRDefault="00CC4846" w:rsidP="00CC4846">
            <w:pPr>
              <w:pStyle w:val="TableContents"/>
              <w:widowControl w:val="0"/>
              <w:rPr>
                <w:rFonts w:ascii="Arial" w:hAnsi="Arial"/>
                <w:sz w:val="20"/>
                <w:szCs w:val="20"/>
                <w:lang w:val="en-US"/>
              </w:rPr>
            </w:pP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407DB97A" w14:textId="77777777" w:rsidR="00CC4846" w:rsidRDefault="00CC4846" w:rsidP="00CC4846">
            <w:pPr>
              <w:pStyle w:val="TableContents"/>
              <w:widowControl w:val="0"/>
              <w:rPr>
                <w:rFonts w:ascii="Arial" w:hAnsi="Arial"/>
                <w:sz w:val="20"/>
                <w:szCs w:val="20"/>
                <w:lang w:val="en-US"/>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32416639"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11FB5793" w14:textId="77777777" w:rsidR="00CC4846" w:rsidRDefault="00CC4846" w:rsidP="00CC4846">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25B6516" w14:textId="77777777" w:rsidR="00CC4846" w:rsidRDefault="00CC4846" w:rsidP="00CC4846">
            <w:pPr>
              <w:pStyle w:val="TableContents"/>
              <w:widowControl w:val="0"/>
              <w:rPr>
                <w:rFonts w:ascii="Arial" w:hAnsi="Arial"/>
                <w:sz w:val="20"/>
                <w:szCs w:val="20"/>
                <w:lang w:val="en-US"/>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741F028" w14:textId="77777777" w:rsidR="00CC4846" w:rsidRDefault="00CC4846" w:rsidP="00CC4846">
            <w:pPr>
              <w:pStyle w:val="TableContents"/>
              <w:widowControl w:val="0"/>
              <w:rPr>
                <w:rFonts w:ascii="Arial" w:hAnsi="Arial"/>
                <w:sz w:val="20"/>
                <w:szCs w:val="20"/>
                <w:lang w:val="en-US"/>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7A70F69" w14:textId="77777777" w:rsidR="00CC4846" w:rsidRDefault="00CC4846" w:rsidP="00CC4846">
            <w:pPr>
              <w:pStyle w:val="TableContents"/>
              <w:widowControl w:val="0"/>
              <w:rPr>
                <w:rFonts w:ascii="Arial" w:hAnsi="Arial"/>
                <w:sz w:val="20"/>
                <w:szCs w:val="20"/>
                <w:lang w:val="en-US"/>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5F072A06" w14:textId="2B421B74" w:rsidR="00CC4846" w:rsidRDefault="00087CD0" w:rsidP="00CC4846">
            <w:pPr>
              <w:pStyle w:val="TableContents"/>
              <w:widowControl w:val="0"/>
              <w:rPr>
                <w:rFonts w:ascii="Arial" w:hAnsi="Arial"/>
                <w:sz w:val="20"/>
                <w:szCs w:val="20"/>
                <w:lang w:val="en-US"/>
              </w:rPr>
            </w:pPr>
            <w:hyperlink r:id="rId97">
              <w:r w:rsidR="00CC4846" w:rsidRPr="00B36751">
                <w:rPr>
                  <w:rStyle w:val="Hyperlink"/>
                  <w:rFonts w:ascii="Arial" w:hAnsi="Arial"/>
                  <w:sz w:val="20"/>
                  <w:szCs w:val="20"/>
                </w:rPr>
                <w:t>refpage 13</w:t>
              </w:r>
            </w:hyperlink>
          </w:p>
        </w:tc>
      </w:tr>
      <w:tr w:rsidR="00CC4846" w:rsidRPr="00E8751D" w14:paraId="0C9A05C0"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B4D1084" w14:textId="77777777" w:rsidR="00CC4846" w:rsidRPr="00D45A17" w:rsidRDefault="00CC4846" w:rsidP="00CC4846">
            <w:pPr>
              <w:pStyle w:val="TableContents"/>
              <w:widowControl w:val="0"/>
              <w:rPr>
                <w:lang w:val="en-US"/>
              </w:rPr>
            </w:pP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67F71F2" w14:textId="77777777" w:rsidR="00CC4846" w:rsidRDefault="00CC4846" w:rsidP="00CC4846">
            <w:pPr>
              <w:pStyle w:val="TableContents"/>
              <w:widowControl w:val="0"/>
              <w:rPr>
                <w:lang w:val="en-US"/>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2430A29" w14:textId="77777777" w:rsidR="00CC4846" w:rsidRDefault="00CC4846" w:rsidP="00CC4846">
            <w:pPr>
              <w:widowControl w:val="0"/>
              <w:rPr>
                <w:lang w:val="en-US"/>
              </w:rPr>
            </w:pP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50E9980B" w14:textId="77777777" w:rsidR="00CC4846" w:rsidRDefault="00CC4846" w:rsidP="00CC4846">
            <w:pPr>
              <w:pStyle w:val="TableContents"/>
              <w:widowControl w:val="0"/>
              <w:rPr>
                <w:lang w:val="en-US"/>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2C7AACF9"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794A912A" w14:textId="77777777" w:rsidR="00CC4846" w:rsidRDefault="00CC4846" w:rsidP="00CC4846">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CAFE7C0" w14:textId="77777777" w:rsidR="00CC4846" w:rsidRDefault="00CC4846" w:rsidP="00CC4846">
            <w:pPr>
              <w:pStyle w:val="TableContents"/>
              <w:widowControl w:val="0"/>
              <w:rPr>
                <w:lang w:val="en-US"/>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35A9561" w14:textId="77777777" w:rsidR="00CC4846" w:rsidRDefault="00CC4846" w:rsidP="00CC4846">
            <w:pPr>
              <w:pStyle w:val="TableContents"/>
              <w:widowControl w:val="0"/>
              <w:rPr>
                <w:rFonts w:ascii="Arial" w:hAnsi="Arial"/>
                <w:sz w:val="20"/>
                <w:szCs w:val="20"/>
                <w:lang w:val="en-US"/>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52181E9" w14:textId="77777777" w:rsidR="00CC4846" w:rsidRDefault="00CC4846" w:rsidP="00CC4846">
            <w:pPr>
              <w:pStyle w:val="TableContents"/>
              <w:widowControl w:val="0"/>
              <w:rPr>
                <w:rFonts w:ascii="Arial" w:hAnsi="Arial"/>
                <w:sz w:val="20"/>
                <w:szCs w:val="20"/>
                <w:lang w:val="en-US"/>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718168AF" w14:textId="2223FE05" w:rsidR="00CC4846" w:rsidRDefault="00087CD0" w:rsidP="00CC4846">
            <w:pPr>
              <w:pStyle w:val="TableContents"/>
              <w:widowControl w:val="0"/>
              <w:rPr>
                <w:lang w:val="en-US"/>
              </w:rPr>
            </w:pPr>
            <w:hyperlink r:id="rId98">
              <w:r w:rsidR="00CC4846" w:rsidRPr="00B36751">
                <w:rPr>
                  <w:rStyle w:val="Hyperlink"/>
                  <w:rFonts w:ascii="Arial" w:hAnsi="Arial"/>
                  <w:sz w:val="20"/>
                  <w:szCs w:val="20"/>
                </w:rPr>
                <w:t>refpage 13</w:t>
              </w:r>
            </w:hyperlink>
          </w:p>
        </w:tc>
      </w:tr>
      <w:tr w:rsidR="00CC4846" w14:paraId="2BA8B996"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0BDB5A1D"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40</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91CC952"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Diuretica: Thiazides</w:t>
            </w:r>
          </w:p>
          <w:p w14:paraId="6064573B" w14:textId="77777777" w:rsidR="00CC4846" w:rsidRDefault="00CC4846" w:rsidP="00CC4846">
            <w:pPr>
              <w:pStyle w:val="TableContents"/>
              <w:widowControl w:val="0"/>
              <w:rPr>
                <w:rFonts w:ascii="Arial" w:hAnsi="Arial"/>
                <w:sz w:val="20"/>
                <w:szCs w:val="20"/>
                <w:lang w:val="en-US"/>
              </w:rPr>
            </w:pPr>
          </w:p>
          <w:p w14:paraId="047369CC" w14:textId="77777777" w:rsidR="00CC4846" w:rsidRDefault="00CC4846" w:rsidP="00CC4846">
            <w:pPr>
              <w:pStyle w:val="TableContents"/>
              <w:widowControl w:val="0"/>
              <w:rPr>
                <w:lang w:val="en-US"/>
              </w:rPr>
            </w:pPr>
            <w:r>
              <w:rPr>
                <w:rFonts w:ascii="Arial" w:hAnsi="Arial"/>
                <w:sz w:val="20"/>
                <w:szCs w:val="20"/>
                <w:lang w:val="en-US"/>
              </w:rPr>
              <w:t>Thiazides:</w:t>
            </w:r>
          </w:p>
          <w:p w14:paraId="5AAE7825" w14:textId="77777777" w:rsidR="00CC4846" w:rsidRDefault="00087CD0" w:rsidP="00CC4846">
            <w:pPr>
              <w:pStyle w:val="TableContents"/>
              <w:widowControl w:val="0"/>
              <w:rPr>
                <w:lang w:val="en-US"/>
              </w:rPr>
            </w:pPr>
            <w:hyperlink r:id="rId99" w:anchor="C03A_Low-ceiling_diuretics,_thiazides" w:history="1">
              <w:r w:rsidR="00CC4846">
                <w:rPr>
                  <w:rStyle w:val="Hyperlink"/>
                  <w:rFonts w:ascii="Arial" w:hAnsi="Arial"/>
                  <w:sz w:val="20"/>
                  <w:szCs w:val="20"/>
                  <w:lang w:val="en-US"/>
                </w:rPr>
                <w:t>C03A Low-ceiling diuretics, thiazides</w:t>
              </w:r>
            </w:hyperlink>
          </w:p>
          <w:p w14:paraId="724416C1" w14:textId="77777777" w:rsidR="00CC4846" w:rsidRDefault="00CC4846" w:rsidP="00CC4846">
            <w:pPr>
              <w:pStyle w:val="TableContents"/>
              <w:widowControl w:val="0"/>
              <w:rPr>
                <w:lang w:val="en-US"/>
              </w:rPr>
            </w:pPr>
            <w:r>
              <w:rPr>
                <w:rFonts w:ascii="Arial" w:hAnsi="Arial"/>
                <w:sz w:val="20"/>
                <w:szCs w:val="20"/>
                <w:lang w:val="en-US"/>
              </w:rPr>
              <w:t>C07B Beta-blocking agents and thiazides</w:t>
            </w:r>
          </w:p>
          <w:p w14:paraId="3929D8DC" w14:textId="77777777" w:rsidR="00CC4846" w:rsidRDefault="00087CD0" w:rsidP="00CC4846">
            <w:pPr>
              <w:pStyle w:val="TableContents"/>
              <w:widowControl w:val="0"/>
              <w:rPr>
                <w:lang w:val="en-US"/>
              </w:rPr>
            </w:pPr>
            <w:hyperlink r:id="rId100" w:anchor="C03EA_Low-ceiling_diuretics_and_potassium-sparing_agents" w:history="1">
              <w:r w:rsidR="00CC4846">
                <w:rPr>
                  <w:rStyle w:val="Hyperlink"/>
                  <w:rFonts w:ascii="Arial" w:hAnsi="Arial"/>
                  <w:sz w:val="20"/>
                  <w:szCs w:val="20"/>
                  <w:lang w:val="en-US"/>
                </w:rPr>
                <w:t>C03EA Low-ceiling diuretics and potassium-sparing agents</w:t>
              </w:r>
            </w:hyperlink>
          </w:p>
          <w:p w14:paraId="15713562" w14:textId="77777777" w:rsidR="00CC4846" w:rsidRDefault="00CC4846" w:rsidP="00CC4846">
            <w:pPr>
              <w:pStyle w:val="TableContents"/>
              <w:widowControl w:val="0"/>
              <w:rPr>
                <w:rFonts w:ascii="Arial" w:hAnsi="Arial"/>
                <w:sz w:val="20"/>
                <w:szCs w:val="20"/>
                <w:lang w:val="en-US"/>
              </w:rPr>
            </w:pPr>
          </w:p>
          <w:p w14:paraId="3319B2B0"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(C09 combinations don’t specify what kind of diuretic)</w:t>
            </w:r>
          </w:p>
          <w:p w14:paraId="7BE8EBB7" w14:textId="77777777" w:rsidR="00CC4846" w:rsidRDefault="00CC4846" w:rsidP="00CC4846">
            <w:pPr>
              <w:pStyle w:val="TableContents"/>
              <w:widowControl w:val="0"/>
              <w:rPr>
                <w:rFonts w:ascii="Arial" w:hAnsi="Arial"/>
                <w:sz w:val="20"/>
                <w:szCs w:val="20"/>
                <w:lang w:val="en-US"/>
              </w:rPr>
            </w:pPr>
          </w:p>
          <w:p w14:paraId="31A7CD42" w14:textId="77777777" w:rsidR="00CC4846" w:rsidRDefault="00CC4846" w:rsidP="00CC4846">
            <w:pPr>
              <w:pStyle w:val="TableContents"/>
              <w:widowControl w:val="0"/>
              <w:rPr>
                <w:color w:val="9900FF"/>
              </w:rPr>
            </w:pPr>
            <w:r>
              <w:rPr>
                <w:rFonts w:ascii="Arial" w:hAnsi="Arial"/>
                <w:color w:val="9900FF"/>
                <w:sz w:val="20"/>
                <w:szCs w:val="20"/>
              </w:rPr>
              <w:t>{check box 42-2}</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D7A2789" w14:textId="77777777" w:rsidR="00CC4846" w:rsidRDefault="00CC4846" w:rsidP="00CC4846">
            <w:pPr>
              <w:widowControl w:val="0"/>
              <w:rPr>
                <w:rFonts w:ascii="Arial" w:hAnsi="Arial"/>
                <w:sz w:val="20"/>
                <w:szCs w:val="20"/>
              </w:rPr>
            </w:pPr>
            <w:r>
              <w:rPr>
                <w:rFonts w:ascii="Arial" w:hAnsi="Arial"/>
                <w:sz w:val="20"/>
                <w:szCs w:val="20"/>
              </w:rPr>
              <w:lastRenderedPageBreak/>
              <w:t xml:space="preserve">hypokaliemie </w:t>
            </w:r>
            <w:r>
              <w:rPr>
                <w:rFonts w:ascii="Arial" w:hAnsi="Arial"/>
                <w:sz w:val="20"/>
                <w:szCs w:val="20"/>
              </w:rPr>
              <w:lastRenderedPageBreak/>
              <w:t>(serumconcentratie kalium &lt; 3,0</w:t>
            </w:r>
          </w:p>
          <w:p w14:paraId="224B5BFB" w14:textId="77777777" w:rsidR="00CC4846" w:rsidRDefault="00CC4846" w:rsidP="00CC4846">
            <w:pPr>
              <w:widowControl w:val="0"/>
            </w:pPr>
            <w:r>
              <w:rPr>
                <w:rFonts w:ascii="Arial" w:hAnsi="Arial"/>
                <w:sz w:val="20"/>
                <w:szCs w:val="20"/>
              </w:rPr>
              <w:t>mmol/l),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40148247" w14:textId="77777777" w:rsidR="00CC4846" w:rsidRDefault="00CC4846" w:rsidP="00CC4846">
            <w:pPr>
              <w:pStyle w:val="TableContents"/>
              <w:widowControl w:val="0"/>
              <w:rPr>
                <w:rFonts w:ascii="Arial" w:hAnsi="Arial"/>
                <w:sz w:val="20"/>
                <w:szCs w:val="20"/>
              </w:rPr>
            </w:pPr>
            <w:r>
              <w:rPr>
                <w:rFonts w:ascii="Arial" w:hAnsi="Arial"/>
                <w:sz w:val="20"/>
                <w:szCs w:val="20"/>
              </w:rPr>
              <w:lastRenderedPageBreak/>
              <w:t xml:space="preserve">C03A or </w:t>
            </w:r>
            <w:r>
              <w:rPr>
                <w:rFonts w:ascii="Arial" w:hAnsi="Arial"/>
                <w:sz w:val="20"/>
                <w:szCs w:val="20"/>
              </w:rPr>
              <w:lastRenderedPageBreak/>
              <w:t>C07B or C03EA</w:t>
            </w:r>
          </w:p>
          <w:p w14:paraId="6DD6AC51" w14:textId="77777777" w:rsidR="00CC4846" w:rsidRDefault="00CC4846" w:rsidP="00CC4846">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5F9D870D" w14:textId="77777777" w:rsidR="00CC4846" w:rsidRDefault="00CC4846" w:rsidP="00CC4846">
            <w:pPr>
              <w:pStyle w:val="TableContents"/>
              <w:widowControl w:val="0"/>
              <w:rPr>
                <w:rFonts w:ascii="Arial" w:hAnsi="Arial"/>
                <w:sz w:val="20"/>
                <w:szCs w:val="20"/>
              </w:rPr>
            </w:pPr>
          </w:p>
          <w:p w14:paraId="3952DFA8" w14:textId="77777777" w:rsidR="00CC4846" w:rsidRDefault="00CC4846" w:rsidP="00CC4846">
            <w:pPr>
              <w:pStyle w:val="TableContents"/>
              <w:widowControl w:val="0"/>
              <w:rPr>
                <w:rFonts w:ascii="Arial" w:hAnsi="Arial"/>
                <w:sz w:val="20"/>
                <w:szCs w:val="20"/>
              </w:rPr>
            </w:pPr>
            <w:r>
              <w:rPr>
                <w:rFonts w:ascii="Arial" w:hAnsi="Arial"/>
                <w:sz w:val="20"/>
                <w:szCs w:val="20"/>
              </w:rPr>
              <w:lastRenderedPageBreak/>
              <w:t>(kalium &lt; 3,0</w:t>
            </w:r>
          </w:p>
          <w:p w14:paraId="3B5AF305" w14:textId="77777777" w:rsidR="00CC4846" w:rsidRDefault="00CC4846" w:rsidP="00CC4846">
            <w:pPr>
              <w:pStyle w:val="TableContents"/>
              <w:widowControl w:val="0"/>
              <w:rPr>
                <w:rFonts w:ascii="Arial" w:hAnsi="Arial"/>
                <w:sz w:val="20"/>
                <w:szCs w:val="20"/>
              </w:rPr>
            </w:pPr>
            <w:r>
              <w:rPr>
                <w:rFonts w:ascii="Arial" w:hAnsi="Arial"/>
                <w:sz w:val="20"/>
                <w:szCs w:val="20"/>
              </w:rPr>
              <w:t>mmol/l</w:t>
            </w:r>
          </w:p>
          <w:p w14:paraId="2B29C921" w14:textId="77777777" w:rsidR="00CC4846" w:rsidRDefault="00CC4846" w:rsidP="00CC4846">
            <w:pPr>
              <w:pStyle w:val="TableContents"/>
              <w:widowControl w:val="0"/>
            </w:pPr>
            <w:r>
              <w:rPr>
                <w:rFonts w:ascii="Arial" w:hAnsi="Arial"/>
                <w:sz w:val="20"/>
                <w:szCs w:val="20"/>
              </w:rPr>
              <w:t>OR hypokalemia (probleemlijst))</w:t>
            </w:r>
          </w:p>
          <w:p w14:paraId="7D15C74F"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78C171D"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45F7F49" w14:textId="77777777" w:rsidR="00CC4846" w:rsidRDefault="00CC4846" w:rsidP="00CC4846">
            <w:pPr>
              <w:pStyle w:val="TableContents"/>
              <w:widowControl w:val="0"/>
            </w:pPr>
            <w:r>
              <w:rPr>
                <w:rFonts w:ascii="Arial" w:hAnsi="Arial"/>
                <w:b/>
                <w:color w:val="9900FF"/>
                <w:sz w:val="20"/>
                <w:szCs w:val="20"/>
              </w:rPr>
              <w:t>Patiënt heeft hypokalemie.</w:t>
            </w:r>
          </w:p>
          <w:p w14:paraId="3EA305DC" w14:textId="77777777" w:rsidR="00CC4846" w:rsidRDefault="00CC4846" w:rsidP="00CC4846">
            <w:pPr>
              <w:pStyle w:val="TableContents"/>
              <w:widowControl w:val="0"/>
              <w:rPr>
                <w:rFonts w:ascii="Arial" w:hAnsi="Arial"/>
                <w:sz w:val="20"/>
                <w:szCs w:val="20"/>
              </w:rPr>
            </w:pPr>
            <w:r>
              <w:rPr>
                <w:rFonts w:ascii="Arial" w:hAnsi="Arial"/>
                <w:sz w:val="20"/>
                <w:szCs w:val="20"/>
              </w:rPr>
              <w:lastRenderedPageBreak/>
              <w:t>Controleer de indicatie voor deze medicatie. Als er geen indicatie meer is, overweeg stoppen met thiazidediureticum.</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F24A9CF"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C93185C"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41CB3478" w14:textId="59D4C73A" w:rsidR="00CC4846" w:rsidRDefault="00087CD0" w:rsidP="00CC4846">
            <w:pPr>
              <w:pStyle w:val="TableContents"/>
              <w:widowControl w:val="0"/>
              <w:rPr>
                <w:rFonts w:ascii="Arial" w:hAnsi="Arial"/>
                <w:sz w:val="20"/>
                <w:szCs w:val="20"/>
              </w:rPr>
            </w:pPr>
            <w:hyperlink r:id="rId101">
              <w:r w:rsidR="00CC4846" w:rsidRPr="00B36751">
                <w:rPr>
                  <w:rStyle w:val="Hyperlink"/>
                  <w:rFonts w:ascii="Arial" w:hAnsi="Arial"/>
                  <w:sz w:val="20"/>
                  <w:szCs w:val="20"/>
                </w:rPr>
                <w:t>refpa</w:t>
              </w:r>
              <w:r w:rsidR="00CC4846" w:rsidRPr="00B36751">
                <w:rPr>
                  <w:rStyle w:val="Hyperlink"/>
                  <w:rFonts w:ascii="Arial" w:hAnsi="Arial"/>
                  <w:sz w:val="20"/>
                  <w:szCs w:val="20"/>
                </w:rPr>
                <w:lastRenderedPageBreak/>
                <w:t>ge 13</w:t>
              </w:r>
            </w:hyperlink>
          </w:p>
        </w:tc>
      </w:tr>
      <w:tr w:rsidR="00CC4846" w14:paraId="582A8E84"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02E47FBF" w14:textId="77777777" w:rsidR="00CC4846" w:rsidRPr="00D45A17" w:rsidRDefault="00CC4846" w:rsidP="00CC4846">
            <w:pPr>
              <w:pStyle w:val="TableContents"/>
              <w:widowControl w:val="0"/>
            </w:pPr>
            <w:r w:rsidRPr="00D45A17">
              <w:lastRenderedPageBreak/>
              <w:t>40a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305641C" w14:textId="77777777" w:rsidR="00CC4846" w:rsidRDefault="00CC4846" w:rsidP="00CC4846">
            <w:pPr>
              <w:pStyle w:val="TableContents"/>
              <w:widowControl w:val="0"/>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0DE2F9C" w14:textId="77777777" w:rsidR="00CC4846" w:rsidRDefault="00CC4846" w:rsidP="00CC4846">
            <w:pPr>
              <w:widowControl w:val="0"/>
            </w:pPr>
            <w:r>
              <w:rPr>
                <w:rFonts w:ascii="Arial" w:hAnsi="Arial"/>
                <w:sz w:val="20"/>
                <w:szCs w:val="20"/>
              </w:rPr>
              <w:t>hyponatriemie (serumconcentratie natrium &lt; 130 mmol/l)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76D54F4E" w14:textId="77777777" w:rsidR="00CC4846" w:rsidRDefault="00CC4846" w:rsidP="00CC4846">
            <w:pPr>
              <w:pStyle w:val="TableContents"/>
              <w:widowControl w:val="0"/>
            </w:pPr>
            <w:r>
              <w:rPr>
                <w:rFonts w:ascii="Arial" w:hAnsi="Arial"/>
                <w:sz w:val="20"/>
                <w:szCs w:val="20"/>
              </w:rPr>
              <w:t>C03A or C07B or C03EA</w:t>
            </w:r>
          </w:p>
          <w:p w14:paraId="70506928" w14:textId="77777777" w:rsidR="00CC4846" w:rsidRDefault="00CC4846" w:rsidP="00CC4846">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57DF0D41" w14:textId="77777777" w:rsidR="00CC4846" w:rsidRDefault="00CC4846" w:rsidP="00CC4846">
            <w:pPr>
              <w:pStyle w:val="TableContents"/>
              <w:widowControl w:val="0"/>
            </w:pPr>
            <w:r>
              <w:rPr>
                <w:rFonts w:ascii="Arial" w:hAnsi="Arial"/>
                <w:sz w:val="20"/>
                <w:szCs w:val="20"/>
              </w:rPr>
              <w:t>(natrium &lt; 130 mmol/l OR hyponatremia (probleemlijst))</w:t>
            </w:r>
          </w:p>
          <w:p w14:paraId="230C5BD8" w14:textId="77777777" w:rsidR="00CC4846" w:rsidRDefault="00CC4846" w:rsidP="00CC4846">
            <w:pPr>
              <w:pStyle w:val="TableContents"/>
              <w:widowControl w:val="0"/>
              <w:rPr>
                <w:rFonts w:ascii="Arial" w:hAnsi="Arial"/>
                <w:sz w:val="20"/>
                <w:szCs w:val="20"/>
              </w:rPr>
            </w:pPr>
          </w:p>
          <w:p w14:paraId="2C2C3028"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36403B55"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9310CAF" w14:textId="77777777" w:rsidR="00CC4846" w:rsidRDefault="00CC4846" w:rsidP="00CC4846">
            <w:pPr>
              <w:pStyle w:val="TableContents"/>
              <w:widowControl w:val="0"/>
            </w:pPr>
            <w:r>
              <w:rPr>
                <w:rFonts w:ascii="Arial" w:hAnsi="Arial"/>
                <w:b/>
                <w:color w:val="9900FF"/>
                <w:sz w:val="20"/>
                <w:szCs w:val="20"/>
              </w:rPr>
              <w:t>Patiënt heeft hyponatremie.</w:t>
            </w:r>
          </w:p>
          <w:p w14:paraId="49C0897D" w14:textId="77777777" w:rsidR="00CC4846" w:rsidRDefault="00CC4846" w:rsidP="00CC4846">
            <w:pPr>
              <w:pStyle w:val="TableContents"/>
              <w:widowControl w:val="0"/>
            </w:pPr>
            <w:r>
              <w:rPr>
                <w:rFonts w:ascii="Arial" w:hAnsi="Arial"/>
                <w:sz w:val="20"/>
                <w:szCs w:val="20"/>
              </w:rPr>
              <w:t>Controleer de indicatie voor deze medicatie. Als er geen indicatie meer is, overweeg stoppen met thiazidediureticum.</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A675A2C"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9FB3B0D"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66153F4E" w14:textId="52EBEBDD" w:rsidR="00CC4846" w:rsidRDefault="00087CD0" w:rsidP="00CC4846">
            <w:pPr>
              <w:pStyle w:val="TableContents"/>
              <w:widowControl w:val="0"/>
            </w:pPr>
            <w:hyperlink r:id="rId102">
              <w:r w:rsidR="00CC4846" w:rsidRPr="00B36751">
                <w:rPr>
                  <w:rStyle w:val="Hyperlink"/>
                  <w:rFonts w:ascii="Arial" w:hAnsi="Arial"/>
                  <w:sz w:val="20"/>
                  <w:szCs w:val="20"/>
                </w:rPr>
                <w:t>refpage 13</w:t>
              </w:r>
            </w:hyperlink>
          </w:p>
        </w:tc>
      </w:tr>
      <w:tr w:rsidR="00CC4846" w14:paraId="023EB018"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73AA4F77" w14:textId="77777777" w:rsidR="00CC4846" w:rsidRPr="00D45A17" w:rsidRDefault="00CC4846" w:rsidP="00CC4846">
            <w:pPr>
              <w:pStyle w:val="TableContents"/>
              <w:widowControl w:val="0"/>
            </w:pPr>
            <w:r w:rsidRPr="00D45A17">
              <w:t>40b</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7B78F8D" w14:textId="77777777" w:rsidR="00CC4846" w:rsidRDefault="00CC4846" w:rsidP="00CC4846">
            <w:pPr>
              <w:pStyle w:val="TableContents"/>
              <w:widowControl w:val="0"/>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80AEFDD" w14:textId="77777777" w:rsidR="00CC4846" w:rsidRDefault="00CC4846" w:rsidP="00CC4846">
            <w:pPr>
              <w:widowControl w:val="0"/>
            </w:pPr>
            <w:r>
              <w:rPr>
                <w:rFonts w:ascii="Arial" w:hAnsi="Arial"/>
                <w:sz w:val="20"/>
                <w:szCs w:val="20"/>
              </w:rPr>
              <w:t>hypercalciemie</w:t>
            </w:r>
          </w:p>
          <w:p w14:paraId="26A0AA62" w14:textId="77777777" w:rsidR="00CC4846" w:rsidRDefault="00CC4846" w:rsidP="00CC4846">
            <w:pPr>
              <w:widowControl w:val="0"/>
            </w:pPr>
            <w:r>
              <w:rPr>
                <w:rFonts w:ascii="Arial" w:hAnsi="Arial"/>
                <w:sz w:val="20"/>
                <w:szCs w:val="20"/>
              </w:rPr>
              <w:t>(gecorrigeerd serumconcentratie niet-eiwitgebonden calcium &gt; 2,65 mmol/l)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7CB534CF" w14:textId="77777777" w:rsidR="00CC4846" w:rsidRDefault="00CC4846" w:rsidP="00CC4846">
            <w:pPr>
              <w:pStyle w:val="TableContents"/>
              <w:widowControl w:val="0"/>
            </w:pPr>
            <w:r>
              <w:rPr>
                <w:rFonts w:ascii="Arial" w:hAnsi="Arial"/>
                <w:sz w:val="20"/>
                <w:szCs w:val="20"/>
              </w:rPr>
              <w:t>C03A or C07B or C03EA</w:t>
            </w:r>
          </w:p>
          <w:p w14:paraId="4EB7E6C7" w14:textId="77777777" w:rsidR="00CC4846" w:rsidRDefault="00CC4846" w:rsidP="00CC4846">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001D4A9F" w14:textId="77777777" w:rsidR="00CC4846" w:rsidRDefault="00CC4846" w:rsidP="00CC4846">
            <w:pPr>
              <w:pStyle w:val="TableContents"/>
              <w:widowControl w:val="0"/>
            </w:pPr>
            <w:r>
              <w:rPr>
                <w:rFonts w:ascii="Arial" w:hAnsi="Arial"/>
                <w:sz w:val="20"/>
                <w:szCs w:val="20"/>
              </w:rPr>
              <w:t>(gecorrigeerd niet-eiwitgebonden calcium &gt; 2,65 mmol/l OR hypercalciemie (probleemlijst))</w:t>
            </w:r>
          </w:p>
          <w:p w14:paraId="7EC45F91"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E934B84"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3C4E957" w14:textId="77777777" w:rsidR="00CC4846" w:rsidRDefault="00CC4846" w:rsidP="00CC4846">
            <w:pPr>
              <w:pStyle w:val="TableContents"/>
              <w:widowControl w:val="0"/>
            </w:pPr>
            <w:r>
              <w:rPr>
                <w:rFonts w:ascii="Arial" w:hAnsi="Arial"/>
                <w:b/>
                <w:color w:val="9900FF"/>
                <w:sz w:val="20"/>
                <w:szCs w:val="20"/>
              </w:rPr>
              <w:t>Patiënt heeft hypercalcemie.</w:t>
            </w:r>
          </w:p>
          <w:p w14:paraId="34384EAD" w14:textId="77777777" w:rsidR="00CC4846" w:rsidRDefault="00CC4846" w:rsidP="00CC4846">
            <w:pPr>
              <w:pStyle w:val="TableContents"/>
              <w:widowControl w:val="0"/>
            </w:pPr>
            <w:r>
              <w:rPr>
                <w:rFonts w:ascii="Arial" w:hAnsi="Arial"/>
                <w:sz w:val="20"/>
                <w:szCs w:val="20"/>
              </w:rPr>
              <w:t>Controleer de indicatie voor deze medicatie. Als er geen indicatie meer is, overweeg stoppen met thiazidediureticum.</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F2F12CB"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BF0EEAD"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650169A4" w14:textId="3FC4576D" w:rsidR="00CC4846" w:rsidRDefault="00087CD0" w:rsidP="00CC4846">
            <w:pPr>
              <w:pStyle w:val="TableContents"/>
              <w:widowControl w:val="0"/>
            </w:pPr>
            <w:hyperlink r:id="rId103">
              <w:r w:rsidR="00CC4846" w:rsidRPr="00B36751">
                <w:rPr>
                  <w:rStyle w:val="Hyperlink"/>
                  <w:rFonts w:ascii="Arial" w:hAnsi="Arial"/>
                  <w:sz w:val="20"/>
                  <w:szCs w:val="20"/>
                </w:rPr>
                <w:t>refpage 13</w:t>
              </w:r>
            </w:hyperlink>
          </w:p>
        </w:tc>
      </w:tr>
      <w:tr w:rsidR="00CC4846" w14:paraId="0E4BA678"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9F63155" w14:textId="77777777" w:rsidR="00CC4846" w:rsidRPr="00D45A17" w:rsidRDefault="00CC4846" w:rsidP="00CC4846">
            <w:pPr>
              <w:pStyle w:val="TableContents"/>
              <w:widowControl w:val="0"/>
            </w:pPr>
            <w:r w:rsidRPr="00D45A17">
              <w:t>40c</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4CF4E97" w14:textId="77777777" w:rsidR="00CC4846" w:rsidRDefault="00CC4846" w:rsidP="00CC4846">
            <w:pPr>
              <w:pStyle w:val="TableContents"/>
              <w:widowControl w:val="0"/>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006D6FE" w14:textId="77777777" w:rsidR="00CC4846" w:rsidRDefault="00CC4846" w:rsidP="00CC4846">
            <w:pPr>
              <w:widowControl w:val="0"/>
            </w:pPr>
            <w:r>
              <w:rPr>
                <w:rFonts w:ascii="Arial" w:hAnsi="Arial"/>
                <w:sz w:val="20"/>
                <w:szCs w:val="20"/>
              </w:rPr>
              <w:t>voorgeschiedenis van jicht</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71728378" w14:textId="77777777" w:rsidR="00CC4846" w:rsidRDefault="00CC4846" w:rsidP="00CC4846">
            <w:pPr>
              <w:pStyle w:val="TableContents"/>
              <w:widowControl w:val="0"/>
            </w:pPr>
            <w:r>
              <w:rPr>
                <w:rFonts w:ascii="Arial" w:hAnsi="Arial"/>
                <w:sz w:val="20"/>
                <w:szCs w:val="20"/>
              </w:rPr>
              <w:t>C03A or C07B or C03EA</w:t>
            </w:r>
          </w:p>
          <w:p w14:paraId="512A9172" w14:textId="77777777" w:rsidR="00CC4846" w:rsidRDefault="00CC4846" w:rsidP="00CC4846">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691AB02F" w14:textId="77777777" w:rsidR="00CC4846" w:rsidRDefault="00CC4846" w:rsidP="00CC4846">
            <w:pPr>
              <w:pStyle w:val="TableContents"/>
              <w:widowControl w:val="0"/>
            </w:pPr>
            <w:r>
              <w:rPr>
                <w:rFonts w:ascii="Arial" w:hAnsi="Arial"/>
                <w:sz w:val="20"/>
                <w:szCs w:val="20"/>
              </w:rPr>
              <w:t>jicht (probleemlijst)</w:t>
            </w:r>
          </w:p>
          <w:p w14:paraId="3FE5D8E3"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6FBE3FD3"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0A366CE" w14:textId="77777777" w:rsidR="00CC4846" w:rsidRDefault="00CC4846" w:rsidP="00CC4846">
            <w:pPr>
              <w:pStyle w:val="TableContents"/>
              <w:widowControl w:val="0"/>
            </w:pPr>
            <w:r>
              <w:rPr>
                <w:rFonts w:ascii="Arial" w:hAnsi="Arial"/>
                <w:b/>
                <w:color w:val="9900FF"/>
                <w:sz w:val="20"/>
                <w:szCs w:val="20"/>
              </w:rPr>
              <w:t>Patiënt heeft voorgeschiedenis van jicht.</w:t>
            </w:r>
          </w:p>
          <w:p w14:paraId="47ABCF11" w14:textId="77777777" w:rsidR="00CC4846" w:rsidRDefault="00CC4846" w:rsidP="00CC4846">
            <w:pPr>
              <w:pStyle w:val="TableContents"/>
              <w:widowControl w:val="0"/>
            </w:pPr>
            <w:r>
              <w:rPr>
                <w:rFonts w:ascii="Arial" w:hAnsi="Arial"/>
                <w:sz w:val="20"/>
                <w:szCs w:val="20"/>
              </w:rPr>
              <w:t>Controleer de indicatie voor deze medicatie. Als er geen indicatie meer is, overweeg stoppen met thiazidediureticum.</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5339E1D"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8457755"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2BFFC595" w14:textId="6A5AB7C7" w:rsidR="00CC4846" w:rsidRDefault="00087CD0" w:rsidP="00CC4846">
            <w:pPr>
              <w:pStyle w:val="TableContents"/>
              <w:widowControl w:val="0"/>
            </w:pPr>
            <w:hyperlink r:id="rId104">
              <w:r w:rsidR="00CC4846" w:rsidRPr="00B36751">
                <w:rPr>
                  <w:rStyle w:val="Hyperlink"/>
                  <w:rFonts w:ascii="Arial" w:hAnsi="Arial"/>
                  <w:sz w:val="20"/>
                  <w:szCs w:val="20"/>
                </w:rPr>
                <w:t>refpage 13</w:t>
              </w:r>
            </w:hyperlink>
          </w:p>
        </w:tc>
      </w:tr>
      <w:tr w:rsidR="00CC4846" w14:paraId="4C216827"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073E0C0F" w14:textId="77777777" w:rsidR="00CC4846" w:rsidRPr="00D45A17" w:rsidRDefault="00CC4846" w:rsidP="00CC4846">
            <w:pPr>
              <w:pStyle w:val="TableContents"/>
              <w:widowControl w:val="0"/>
              <w:rPr>
                <w:rFonts w:ascii="Arial" w:hAnsi="Arial"/>
                <w:sz w:val="20"/>
                <w:szCs w:val="20"/>
              </w:rPr>
            </w:pPr>
            <w:r w:rsidRPr="00B91C86">
              <w:rPr>
                <w:rFonts w:ascii="Arial" w:hAnsi="Arial"/>
                <w:sz w:val="20"/>
                <w:szCs w:val="20"/>
                <w:highlight w:val="green"/>
              </w:rPr>
              <w:t>41</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2615358" w14:textId="1BF6AF43" w:rsidR="00CC4846" w:rsidRDefault="00CC4846" w:rsidP="00CC4846">
            <w:pPr>
              <w:pStyle w:val="TableContents"/>
              <w:widowControl w:val="0"/>
              <w:rPr>
                <w:rFonts w:ascii="Arial" w:hAnsi="Arial"/>
                <w:sz w:val="20"/>
                <w:szCs w:val="20"/>
                <w:lang w:val="en-US"/>
              </w:rPr>
            </w:pPr>
            <w:r>
              <w:rPr>
                <w:rFonts w:ascii="Arial" w:hAnsi="Arial"/>
                <w:sz w:val="20"/>
                <w:szCs w:val="20"/>
                <w:lang w:val="en-US"/>
              </w:rPr>
              <w:t>Diuretica</w:t>
            </w:r>
            <w:ins w:id="232" w:author="Medlock, S.K." w:date="2021-05-06T07:37:00Z">
              <w:r>
                <w:rPr>
                  <w:rFonts w:ascii="Arial" w:hAnsi="Arial"/>
                  <w:sz w:val="20"/>
                  <w:szCs w:val="20"/>
                  <w:lang w:val="en-US"/>
                </w:rPr>
                <w:t xml:space="preserve"> EXCEPT lisdiuretics</w:t>
              </w:r>
            </w:ins>
          </w:p>
          <w:p w14:paraId="1AC74424" w14:textId="77777777" w:rsidR="00CC4846" w:rsidRDefault="00CC4846" w:rsidP="00CC4846">
            <w:pPr>
              <w:pStyle w:val="TableContents"/>
              <w:widowControl w:val="0"/>
              <w:rPr>
                <w:rFonts w:ascii="Arial" w:hAnsi="Arial"/>
                <w:sz w:val="20"/>
                <w:szCs w:val="20"/>
                <w:lang w:val="en-US"/>
              </w:rPr>
            </w:pPr>
          </w:p>
          <w:p w14:paraId="698DE594"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(including OR C09BA and C09DA)</w:t>
            </w:r>
          </w:p>
          <w:p w14:paraId="03AD4A11" w14:textId="77777777" w:rsidR="00CC4846" w:rsidRDefault="00CC4846" w:rsidP="00CC4846">
            <w:pPr>
              <w:pStyle w:val="TableContents"/>
              <w:widowControl w:val="0"/>
              <w:rPr>
                <w:rFonts w:ascii="Arial" w:hAnsi="Arial"/>
                <w:sz w:val="20"/>
                <w:szCs w:val="20"/>
                <w:lang w:val="en-US"/>
              </w:rPr>
            </w:pPr>
          </w:p>
          <w:p w14:paraId="29FF25D9" w14:textId="77777777" w:rsidR="00CC4846" w:rsidRDefault="00CC4846" w:rsidP="00CC4846">
            <w:pPr>
              <w:pStyle w:val="TableContents"/>
              <w:widowControl w:val="0"/>
              <w:rPr>
                <w:color w:val="9900FF"/>
                <w:lang w:val="en-US"/>
              </w:rPr>
            </w:pPr>
            <w:r>
              <w:rPr>
                <w:rFonts w:ascii="Arial" w:hAnsi="Arial"/>
                <w:color w:val="9900FF"/>
                <w:sz w:val="20"/>
                <w:szCs w:val="20"/>
                <w:lang w:val="en-US"/>
              </w:rPr>
              <w:t>{check box 42-2; another rule checks the same box if lisdiuretica + hypertensie AND NOT harfalen }</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C5BCE19" w14:textId="1D3A2B6E" w:rsidR="00CC4846" w:rsidDel="002473B6" w:rsidRDefault="00CC4846" w:rsidP="00CC4846">
            <w:pPr>
              <w:pStyle w:val="TableContents"/>
              <w:widowControl w:val="0"/>
              <w:rPr>
                <w:del w:id="233" w:author="Medlock, S.K." w:date="2021-05-06T07:38:00Z"/>
                <w:rFonts w:ascii="Arial" w:hAnsi="Arial"/>
                <w:sz w:val="20"/>
                <w:szCs w:val="20"/>
                <w:lang w:val="en-US"/>
              </w:rPr>
            </w:pPr>
            <w:del w:id="234" w:author="Medlock, S.K." w:date="2021-05-06T07:38:00Z">
              <w:r w:rsidDel="002473B6">
                <w:rPr>
                  <w:rFonts w:ascii="Arial" w:hAnsi="Arial"/>
                  <w:sz w:val="20"/>
                  <w:szCs w:val="20"/>
                  <w:lang w:val="en-US"/>
                </w:rPr>
                <w:delText>NOT hartfalen</w:delText>
              </w:r>
            </w:del>
          </w:p>
          <w:p w14:paraId="25A256F8" w14:textId="77777777" w:rsidR="00CC4846" w:rsidRDefault="00CC4846" w:rsidP="00CC4846">
            <w:pPr>
              <w:pStyle w:val="TableContents"/>
              <w:widowControl w:val="0"/>
              <w:rPr>
                <w:ins w:id="235" w:author="Medlock, S.K." w:date="2021-05-06T09:17:00Z"/>
                <w:rFonts w:ascii="Arial" w:hAnsi="Arial"/>
                <w:sz w:val="20"/>
                <w:szCs w:val="20"/>
                <w:lang w:val="en-US"/>
              </w:rPr>
            </w:pPr>
            <w:del w:id="236" w:author="Medlock, S.K." w:date="2021-05-06T07:38:00Z">
              <w:r w:rsidDel="002473B6">
                <w:rPr>
                  <w:rFonts w:ascii="Arial" w:hAnsi="Arial"/>
                  <w:sz w:val="20"/>
                  <w:szCs w:val="20"/>
                  <w:lang w:val="en-US"/>
                </w:rPr>
                <w:delText xml:space="preserve">and </w:delText>
              </w:r>
            </w:del>
            <w:del w:id="237" w:author="Medlock, S.K." w:date="2021-05-06T09:17:00Z">
              <w:r w:rsidDel="00837216">
                <w:rPr>
                  <w:rFonts w:ascii="Arial" w:hAnsi="Arial"/>
                  <w:sz w:val="20"/>
                  <w:szCs w:val="20"/>
                  <w:lang w:val="en-US"/>
                </w:rPr>
                <w:delText>NOT hypertensie</w:delText>
              </w:r>
            </w:del>
          </w:p>
          <w:p w14:paraId="28FE6DE0" w14:textId="3AA594DA" w:rsidR="00CC4846" w:rsidRDefault="00CC4846" w:rsidP="00CC4846">
            <w:pPr>
              <w:pStyle w:val="TableContents"/>
              <w:widowControl w:val="0"/>
              <w:rPr>
                <w:rFonts w:ascii="Arial" w:hAnsi="Arial"/>
                <w:sz w:val="20"/>
                <w:szCs w:val="20"/>
                <w:lang w:val="en-US"/>
              </w:rPr>
            </w:pPr>
            <w:ins w:id="238" w:author="Medlock, S.K." w:date="2021-05-06T09:17:00Z">
              <w:r>
                <w:rPr>
                  <w:rFonts w:ascii="Arial" w:hAnsi="Arial"/>
                  <w:sz w:val="20"/>
                  <w:szCs w:val="20"/>
                  <w:lang w:val="en-US"/>
                </w:rPr>
                <w:t>all</w:t>
              </w:r>
            </w:ins>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40BAEEFB" w14:textId="1FF9180C" w:rsidR="00CC4846" w:rsidRDefault="00CC4846" w:rsidP="00CC4846">
            <w:pPr>
              <w:pStyle w:val="TableContents"/>
              <w:widowControl w:val="0"/>
              <w:rPr>
                <w:ins w:id="239" w:author="Medlock, S.K." w:date="2021-05-06T07:25:00Z"/>
                <w:rFonts w:ascii="Arial" w:hAnsi="Arial"/>
                <w:sz w:val="20"/>
                <w:szCs w:val="20"/>
                <w:lang w:val="en-US"/>
              </w:rPr>
            </w:pPr>
            <w:ins w:id="240" w:author="Medlock, S.K." w:date="2021-05-06T07:25:00Z">
              <w:r>
                <w:rPr>
                  <w:rFonts w:ascii="Arial" w:hAnsi="Arial"/>
                  <w:sz w:val="20"/>
                  <w:szCs w:val="20"/>
                  <w:lang w:val="en-US"/>
                </w:rPr>
                <w:t>(</w:t>
              </w:r>
            </w:ins>
            <w:r>
              <w:rPr>
                <w:rFonts w:ascii="Arial" w:hAnsi="Arial"/>
                <w:sz w:val="20"/>
                <w:szCs w:val="20"/>
                <w:lang w:val="en-US"/>
              </w:rPr>
              <w:t>C03</w:t>
            </w:r>
            <w:ins w:id="241" w:author="Medlock, S.K." w:date="2021-05-06T07:25:00Z">
              <w:r>
                <w:rPr>
                  <w:rFonts w:ascii="Arial" w:hAnsi="Arial"/>
                  <w:sz w:val="20"/>
                  <w:szCs w:val="20"/>
                  <w:lang w:val="en-US"/>
                </w:rPr>
                <w:t xml:space="preserve"> AND NOT C03CA</w:t>
              </w:r>
            </w:ins>
          </w:p>
          <w:p w14:paraId="5E6EF6FD" w14:textId="504999AF" w:rsidR="00CC4846" w:rsidRDefault="00CC4846" w:rsidP="00CC4846">
            <w:pPr>
              <w:pStyle w:val="TableContents"/>
              <w:widowControl w:val="0"/>
              <w:rPr>
                <w:ins w:id="242" w:author="Medlock, S.K." w:date="2021-05-06T07:25:00Z"/>
                <w:rFonts w:ascii="Arial" w:hAnsi="Arial"/>
                <w:sz w:val="20"/>
                <w:szCs w:val="20"/>
                <w:lang w:val="en-US"/>
              </w:rPr>
            </w:pPr>
            <w:ins w:id="243" w:author="Medlock, S.K." w:date="2021-05-06T07:25:00Z">
              <w:r>
                <w:rPr>
                  <w:rFonts w:ascii="Arial" w:hAnsi="Arial"/>
                  <w:sz w:val="20"/>
                  <w:szCs w:val="20"/>
                  <w:lang w:val="en-US"/>
                </w:rPr>
                <w:t>AND NOT C03CB</w:t>
              </w:r>
            </w:ins>
          </w:p>
          <w:p w14:paraId="43C9E738" w14:textId="1F33F596" w:rsidR="00CC4846" w:rsidRDefault="00CC4846" w:rsidP="00CC4846">
            <w:pPr>
              <w:pStyle w:val="TableContents"/>
              <w:widowControl w:val="0"/>
              <w:rPr>
                <w:rFonts w:ascii="Arial" w:hAnsi="Arial"/>
                <w:sz w:val="20"/>
                <w:szCs w:val="20"/>
                <w:lang w:val="en-US"/>
              </w:rPr>
            </w:pPr>
            <w:ins w:id="244" w:author="Medlock, S.K." w:date="2021-05-06T07:25:00Z">
              <w:r>
                <w:rPr>
                  <w:rFonts w:ascii="Arial" w:hAnsi="Arial"/>
                  <w:sz w:val="20"/>
                  <w:szCs w:val="20"/>
                  <w:lang w:val="en-US"/>
                </w:rPr>
                <w:t>AND NOT C03EB)</w:t>
              </w:r>
            </w:ins>
          </w:p>
          <w:p w14:paraId="33B815B4"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3825635F"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C02L</w:t>
            </w:r>
          </w:p>
          <w:p w14:paraId="0D620A35"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052E4CCE"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C07B</w:t>
            </w:r>
          </w:p>
          <w:p w14:paraId="5C451B2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622EA5D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C07C</w:t>
            </w:r>
          </w:p>
          <w:p w14:paraId="329D15A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4F556F41" w14:textId="77777777" w:rsidR="00CC4846" w:rsidRDefault="00CC4846" w:rsidP="00CC4846">
            <w:pPr>
              <w:pStyle w:val="TableContents"/>
              <w:widowControl w:val="0"/>
              <w:rPr>
                <w:lang w:val="en-US"/>
              </w:rPr>
            </w:pPr>
            <w:r>
              <w:rPr>
                <w:rFonts w:ascii="Arial" w:hAnsi="Arial"/>
                <w:sz w:val="20"/>
                <w:szCs w:val="20"/>
                <w:lang w:val="en-US"/>
              </w:rPr>
              <w:t>C07D</w:t>
            </w:r>
          </w:p>
          <w:p w14:paraId="1B99EF8D" w14:textId="77777777" w:rsidR="00CC4846" w:rsidRDefault="00CC4846" w:rsidP="00CC4846">
            <w:pPr>
              <w:pStyle w:val="TableContents"/>
              <w:widowControl w:val="0"/>
              <w:rPr>
                <w:lang w:val="en-US"/>
              </w:rPr>
            </w:pPr>
            <w:r>
              <w:rPr>
                <w:rFonts w:ascii="Arial" w:hAnsi="Arial"/>
                <w:sz w:val="20"/>
                <w:szCs w:val="20"/>
                <w:lang w:val="en-US"/>
              </w:rPr>
              <w:t>OR C09BA</w:t>
            </w:r>
          </w:p>
          <w:p w14:paraId="7B87AD04" w14:textId="77777777" w:rsidR="00CC4846" w:rsidRDefault="00CC4846" w:rsidP="00CC4846">
            <w:pPr>
              <w:pStyle w:val="TableContents"/>
              <w:widowControl w:val="0"/>
              <w:rPr>
                <w:lang w:val="en-US"/>
              </w:rPr>
            </w:pPr>
            <w:r>
              <w:rPr>
                <w:rFonts w:ascii="Arial" w:hAnsi="Arial"/>
                <w:sz w:val="20"/>
                <w:szCs w:val="20"/>
                <w:lang w:val="en-US"/>
              </w:rPr>
              <w:t>OR C09DA</w:t>
            </w:r>
          </w:p>
          <w:p w14:paraId="1F056685" w14:textId="77777777" w:rsidR="00CC4846" w:rsidRDefault="00CC4846" w:rsidP="00CC4846">
            <w:pPr>
              <w:pStyle w:val="TableContents"/>
              <w:widowControl w:val="0"/>
              <w:rPr>
                <w:lang w:val="en-US"/>
              </w:rPr>
            </w:pPr>
          </w:p>
          <w:p w14:paraId="2D3ABDBB" w14:textId="77777777" w:rsidR="00CC4846" w:rsidRDefault="00CC4846" w:rsidP="00CC4846">
            <w:pPr>
              <w:pStyle w:val="TableContents"/>
              <w:widowControl w:val="0"/>
              <w:rPr>
                <w:rFonts w:ascii="Arial" w:hAnsi="Arial"/>
                <w:sz w:val="20"/>
                <w:szCs w:val="20"/>
                <w:lang w:val="en-US"/>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418D785D" w14:textId="053C5D63" w:rsidR="00CC4846" w:rsidDel="002473B6" w:rsidRDefault="00CC4846" w:rsidP="00CC4846">
            <w:pPr>
              <w:pStyle w:val="TableContents"/>
              <w:widowControl w:val="0"/>
              <w:rPr>
                <w:del w:id="245" w:author="Medlock, S.K." w:date="2021-05-06T07:38:00Z"/>
                <w:rFonts w:ascii="Arial" w:hAnsi="Arial"/>
                <w:sz w:val="20"/>
                <w:szCs w:val="20"/>
              </w:rPr>
            </w:pPr>
            <w:del w:id="246" w:author="Medlock, S.K." w:date="2021-05-06T07:38:00Z">
              <w:r w:rsidDel="002473B6">
                <w:rPr>
                  <w:rFonts w:ascii="Arial" w:hAnsi="Arial"/>
                  <w:sz w:val="20"/>
                  <w:szCs w:val="20"/>
                </w:rPr>
                <w:delText>not hartfalen (probleemlijst)</w:delText>
              </w:r>
            </w:del>
          </w:p>
          <w:p w14:paraId="6B4F61EC" w14:textId="0E9E34AF" w:rsidR="00CC4846" w:rsidRDefault="00CC4846" w:rsidP="00CC4846">
            <w:pPr>
              <w:pStyle w:val="TableContents"/>
              <w:widowControl w:val="0"/>
              <w:rPr>
                <w:rFonts w:ascii="Arial" w:hAnsi="Arial"/>
                <w:sz w:val="20"/>
                <w:szCs w:val="20"/>
              </w:rPr>
            </w:pPr>
            <w:del w:id="247" w:author="Medlock, S.K." w:date="2021-05-06T07:38:00Z">
              <w:r w:rsidDel="002473B6">
                <w:rPr>
                  <w:rFonts w:ascii="Arial" w:hAnsi="Arial"/>
                  <w:sz w:val="20"/>
                  <w:szCs w:val="20"/>
                </w:rPr>
                <w:delText>and</w:delText>
              </w:r>
            </w:del>
            <w:del w:id="248" w:author="Medlock, S.K." w:date="2021-05-06T09:17:00Z">
              <w:r w:rsidDel="00837216">
                <w:rPr>
                  <w:rFonts w:ascii="Arial" w:hAnsi="Arial"/>
                  <w:sz w:val="20"/>
                  <w:szCs w:val="20"/>
                </w:rPr>
                <w:delText xml:space="preserve"> not hypertensie (probleemlijst)</w:delText>
              </w:r>
            </w:del>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5F6C8847"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1B4FB36" w14:textId="26EB5A25" w:rsidR="00CC4846" w:rsidRPr="00C3465A" w:rsidRDefault="00CC4846" w:rsidP="00CC4846">
            <w:pPr>
              <w:rPr>
                <w:rFonts w:ascii="Times New Roman" w:hAnsi="Times New Roman" w:cs="Times New Roman"/>
                <w:color w:val="auto"/>
                <w:lang w:eastAsia="en-US" w:bidi="ar-SA"/>
              </w:rPr>
            </w:pPr>
            <w:del w:id="249" w:author="Medlock, S.K." w:date="2021-05-06T09:18:00Z">
              <w:r w:rsidDel="00837216">
                <w:rPr>
                  <w:rFonts w:ascii="Arial" w:hAnsi="Arial"/>
                  <w:b/>
                  <w:sz w:val="20"/>
                  <w:szCs w:val="20"/>
                </w:rPr>
                <w:delText xml:space="preserve">Deze patiënt heeft geen </w:delText>
              </w:r>
            </w:del>
            <w:del w:id="250" w:author="Medlock, S.K." w:date="2021-05-06T07:38:00Z">
              <w:r w:rsidDel="002473B6">
                <w:rPr>
                  <w:rFonts w:ascii="Arial" w:hAnsi="Arial"/>
                  <w:b/>
                  <w:sz w:val="20"/>
                  <w:szCs w:val="20"/>
                </w:rPr>
                <w:delText xml:space="preserve">decompensatio cordis </w:delText>
              </w:r>
              <w:commentRangeStart w:id="251"/>
              <w:commentRangeStart w:id="252"/>
              <w:r w:rsidDel="002473B6">
                <w:rPr>
                  <w:rFonts w:ascii="Arial" w:hAnsi="Arial"/>
                  <w:b/>
                  <w:sz w:val="20"/>
                  <w:szCs w:val="20"/>
                </w:rPr>
                <w:delText xml:space="preserve">of </w:delText>
              </w:r>
            </w:del>
            <w:del w:id="253" w:author="Medlock, S.K." w:date="2021-05-06T09:18:00Z">
              <w:r w:rsidDel="00837216">
                <w:rPr>
                  <w:rFonts w:ascii="Arial" w:hAnsi="Arial"/>
                  <w:b/>
                  <w:sz w:val="20"/>
                  <w:szCs w:val="20"/>
                </w:rPr>
                <w:delText xml:space="preserve">hypertensie </w:delText>
              </w:r>
              <w:commentRangeEnd w:id="251"/>
              <w:r w:rsidDel="00837216">
                <w:rPr>
                  <w:rStyle w:val="CommentReference"/>
                </w:rPr>
                <w:commentReference w:id="251"/>
              </w:r>
              <w:commentRangeEnd w:id="252"/>
              <w:r w:rsidDel="00837216">
                <w:rPr>
                  <w:rStyle w:val="CommentReference"/>
                </w:rPr>
                <w:commentReference w:id="252"/>
              </w:r>
              <w:r w:rsidDel="00837216">
                <w:rPr>
                  <w:rFonts w:ascii="Arial" w:hAnsi="Arial"/>
                  <w:b/>
                  <w:sz w:val="20"/>
                  <w:szCs w:val="20"/>
                </w:rPr>
                <w:delText>in de probleemlijst:</w:delText>
              </w:r>
            </w:del>
          </w:p>
          <w:p w14:paraId="77162446" w14:textId="45D58973" w:rsidR="00CC4846" w:rsidRDefault="00CC4846" w:rsidP="00CC4846">
            <w:pPr>
              <w:pStyle w:val="TableContents"/>
              <w:widowControl w:val="0"/>
              <w:rPr>
                <w:rFonts w:ascii="Arial" w:hAnsi="Arial"/>
                <w:sz w:val="20"/>
                <w:szCs w:val="20"/>
              </w:rPr>
            </w:pPr>
            <w:r>
              <w:rPr>
                <w:rFonts w:ascii="Arial" w:hAnsi="Arial"/>
                <w:sz w:val="20"/>
                <w:szCs w:val="20"/>
              </w:rPr>
              <w:t xml:space="preserve">Controleer indicatie voor diureticum. Als er geen indicatie (meer) is, is afbouwen aanbevolen. </w:t>
            </w:r>
            <w:del w:id="254" w:author="Medlock, S.K." w:date="2021-05-06T07:33:00Z">
              <w:r w:rsidDel="00967D56">
                <w:rPr>
                  <w:rFonts w:ascii="Arial" w:hAnsi="Arial"/>
                  <w:sz w:val="20"/>
                  <w:szCs w:val="20"/>
                </w:rPr>
                <w:delText>Behalve bij:</w:delText>
              </w:r>
            </w:del>
          </w:p>
          <w:p w14:paraId="277A9395" w14:textId="77777777" w:rsidR="00CC4846" w:rsidRDefault="00CC4846" w:rsidP="00CC4846">
            <w:pPr>
              <w:pStyle w:val="TableContents"/>
              <w:widowControl w:val="0"/>
              <w:rPr>
                <w:rFonts w:ascii="Arial" w:hAnsi="Arial"/>
                <w:b/>
                <w:sz w:val="20"/>
                <w:szCs w:val="20"/>
              </w:rPr>
            </w:pPr>
          </w:p>
          <w:p w14:paraId="247C823D" w14:textId="77777777" w:rsidR="00CC4846" w:rsidRDefault="00CC4846" w:rsidP="00CC4846">
            <w:pPr>
              <w:pStyle w:val="TableContents"/>
              <w:widowControl w:val="0"/>
              <w:rPr>
                <w:rFonts w:ascii="Arial" w:hAnsi="Arial"/>
                <w:sz w:val="20"/>
                <w:szCs w:val="20"/>
              </w:rPr>
            </w:pPr>
            <w:r>
              <w:rPr>
                <w:rFonts w:ascii="Arial" w:hAnsi="Arial"/>
                <w:b/>
                <w:bCs/>
                <w:sz w:val="20"/>
                <w:szCs w:val="20"/>
              </w:rPr>
              <w:t>Hypertensie</w:t>
            </w:r>
            <w:r>
              <w:rPr>
                <w:rFonts w:ascii="Arial" w:hAnsi="Arial"/>
                <w:sz w:val="20"/>
                <w:szCs w:val="20"/>
              </w:rPr>
              <w:t>:</w:t>
            </w:r>
          </w:p>
          <w:p w14:paraId="579D2019" w14:textId="7B384B3D" w:rsidR="00CC4846" w:rsidRDefault="00CC4846" w:rsidP="00CC4846">
            <w:pPr>
              <w:pStyle w:val="TableContents"/>
              <w:widowControl w:val="0"/>
              <w:rPr>
                <w:rFonts w:ascii="Arial" w:hAnsi="Arial"/>
                <w:sz w:val="20"/>
                <w:szCs w:val="20"/>
              </w:rPr>
            </w:pPr>
            <w:ins w:id="255" w:author="Medlock, S.K." w:date="2021-05-06T07:34:00Z">
              <w:r>
                <w:rPr>
                  <w:rFonts w:ascii="Arial" w:hAnsi="Arial"/>
                  <w:sz w:val="20"/>
                  <w:szCs w:val="20"/>
                </w:rPr>
                <w:t xml:space="preserve">Overweeg stoppen van diureticum. </w:t>
              </w:r>
            </w:ins>
            <w:r>
              <w:rPr>
                <w:rFonts w:ascii="Arial" w:hAnsi="Arial"/>
                <w:sz w:val="20"/>
                <w:szCs w:val="20"/>
              </w:rPr>
              <w:t>Voorkeursmiddelen voor hypertensie zijn ACE-remmers of ATII-antagonisten.</w:t>
            </w:r>
          </w:p>
          <w:p w14:paraId="41E532ED" w14:textId="638EEA88" w:rsidR="00CC4846" w:rsidDel="002666A7" w:rsidRDefault="00CC4846" w:rsidP="00CC4846">
            <w:pPr>
              <w:pStyle w:val="TableContents"/>
              <w:widowControl w:val="0"/>
              <w:rPr>
                <w:del w:id="256" w:author="Medlock, S.K." w:date="2021-05-06T07:26:00Z"/>
                <w:rFonts w:ascii="Arial" w:hAnsi="Arial"/>
                <w:sz w:val="20"/>
                <w:szCs w:val="20"/>
              </w:rPr>
            </w:pPr>
          </w:p>
          <w:p w14:paraId="10DF91C1" w14:textId="2C21262F" w:rsidR="00CC4846" w:rsidRDefault="00CC4846" w:rsidP="00CC4846">
            <w:pPr>
              <w:pStyle w:val="TableContents"/>
              <w:widowControl w:val="0"/>
              <w:rPr>
                <w:rFonts w:ascii="Arial" w:hAnsi="Arial"/>
                <w:sz w:val="20"/>
                <w:szCs w:val="20"/>
              </w:rPr>
            </w:pPr>
            <w:r>
              <w:rPr>
                <w:rFonts w:ascii="Arial" w:hAnsi="Arial"/>
                <w:b/>
                <w:bCs/>
                <w:sz w:val="20"/>
                <w:szCs w:val="20"/>
              </w:rPr>
              <w:t>Decompensatio cordis</w:t>
            </w:r>
            <w:r>
              <w:rPr>
                <w:rFonts w:ascii="Arial" w:hAnsi="Arial"/>
                <w:sz w:val="20"/>
                <w:szCs w:val="20"/>
              </w:rPr>
              <w:t>:</w:t>
            </w:r>
          </w:p>
          <w:p w14:paraId="6BE762EA" w14:textId="38704360" w:rsidR="00CC4846" w:rsidRDefault="00CC4846" w:rsidP="00CC4846">
            <w:pPr>
              <w:pStyle w:val="TableContents"/>
              <w:widowControl w:val="0"/>
              <w:rPr>
                <w:rFonts w:ascii="Arial" w:hAnsi="Arial"/>
                <w:sz w:val="20"/>
                <w:szCs w:val="20"/>
              </w:rPr>
            </w:pPr>
            <w:ins w:id="257" w:author="Medlock, S.K." w:date="2021-05-06T07:33:00Z">
              <w:r>
                <w:t>Volgens de NHG-Standaard Hartfalen hebben bij alle patiënten met hartfalen met tekenen van vochtretentie, lisdiuretica de voorkeur, vanwege de sterke werking.</w:t>
              </w:r>
            </w:ins>
            <w:del w:id="258" w:author="Medlock, S.K." w:date="2021-05-06T07:33:00Z">
              <w:r w:rsidDel="00967D56">
                <w:rPr>
                  <w:rFonts w:ascii="Arial" w:hAnsi="Arial"/>
                  <w:sz w:val="20"/>
                  <w:szCs w:val="20"/>
                </w:rPr>
                <w:delText>Er zijn aanwijzingen dat het veilig is om te stoppen met een lisdiureticum bij ouderen met decompensatio cordis met behoud van de ejectiefractie als er geen symptomatische decompensatio cordis</w:delText>
              </w:r>
            </w:del>
            <w:del w:id="259" w:author="Medlock, S.K." w:date="2021-05-06T07:28:00Z">
              <w:r w:rsidDel="002666A7">
                <w:rPr>
                  <w:rFonts w:ascii="Arial" w:hAnsi="Arial"/>
                  <w:sz w:val="20"/>
                  <w:szCs w:val="20"/>
                </w:rPr>
                <w:delText xml:space="preserve"> </w:delText>
              </w:r>
            </w:del>
            <w:del w:id="260" w:author="Medlock, S.K." w:date="2021-05-06T07:33:00Z">
              <w:r w:rsidDel="00967D56">
                <w:rPr>
                  <w:rFonts w:ascii="Arial" w:hAnsi="Arial"/>
                  <w:sz w:val="20"/>
                  <w:szCs w:val="20"/>
                </w:rPr>
                <w:delText xml:space="preserve"> meer is.</w:delText>
              </w:r>
            </w:del>
          </w:p>
          <w:p w14:paraId="26CAA7FD" w14:textId="77777777" w:rsidR="00CC4846" w:rsidRDefault="00CC4846" w:rsidP="00CC4846">
            <w:pPr>
              <w:pStyle w:val="TableContents"/>
              <w:widowControl w:val="0"/>
              <w:rPr>
                <w:rFonts w:ascii="Arial" w:hAnsi="Arial"/>
                <w:sz w:val="20"/>
                <w:szCs w:val="20"/>
              </w:rPr>
            </w:pPr>
          </w:p>
          <w:p w14:paraId="479B6DDA" w14:textId="77777777" w:rsidR="00CC4846" w:rsidRDefault="00CC4846" w:rsidP="00CC4846">
            <w:pPr>
              <w:pStyle w:val="TableContents"/>
              <w:widowControl w:val="0"/>
            </w:pPr>
            <w:r>
              <w:rPr>
                <w:rFonts w:ascii="Arial" w:hAnsi="Arial"/>
                <w:b/>
                <w:bCs/>
                <w:sz w:val="20"/>
                <w:szCs w:val="20"/>
              </w:rPr>
              <w:t>Enkeloedeem</w:t>
            </w:r>
            <w:r>
              <w:rPr>
                <w:rFonts w:ascii="Arial" w:hAnsi="Arial"/>
                <w:sz w:val="20"/>
                <w:szCs w:val="20"/>
              </w:rPr>
              <w:t>:</w:t>
            </w:r>
          </w:p>
          <w:p w14:paraId="30D20EFA" w14:textId="77777777" w:rsidR="00CC4846" w:rsidRDefault="00CC4846" w:rsidP="00CC4846">
            <w:pPr>
              <w:pStyle w:val="TableContents"/>
              <w:widowControl w:val="0"/>
              <w:rPr>
                <w:rFonts w:ascii="Arial" w:hAnsi="Arial"/>
                <w:sz w:val="20"/>
                <w:szCs w:val="20"/>
              </w:rPr>
            </w:pPr>
            <w:r>
              <w:rPr>
                <w:rFonts w:ascii="Arial" w:hAnsi="Arial"/>
                <w:sz w:val="20"/>
                <w:szCs w:val="20"/>
              </w:rPr>
              <w:t>Overweeg stoppen van diureticum en adviseer de patiënt om indien mogelijk elastische kousen te gebruiken en voldoende te bewegen of het been in hoogstand te leggen.</w:t>
            </w:r>
          </w:p>
          <w:p w14:paraId="05954AF1" w14:textId="77777777" w:rsidR="00CC4846" w:rsidRDefault="00CC4846" w:rsidP="00CC4846">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B68A2EB"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83EE106"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38C3D725" w14:textId="35493C90" w:rsidR="00CC4846" w:rsidRDefault="00087CD0" w:rsidP="00CC4846">
            <w:pPr>
              <w:pStyle w:val="TableContents"/>
              <w:widowControl w:val="0"/>
              <w:rPr>
                <w:rFonts w:ascii="Arial" w:hAnsi="Arial"/>
                <w:color w:val="9900FF"/>
                <w:sz w:val="20"/>
                <w:szCs w:val="20"/>
              </w:rPr>
            </w:pPr>
            <w:hyperlink r:id="rId105">
              <w:r w:rsidR="00CC4846" w:rsidRPr="00B36751">
                <w:rPr>
                  <w:rStyle w:val="Hyperlink"/>
                  <w:rFonts w:ascii="Arial" w:hAnsi="Arial"/>
                  <w:sz w:val="20"/>
                  <w:szCs w:val="20"/>
                </w:rPr>
                <w:t>refpage 13</w:t>
              </w:r>
            </w:hyperlink>
          </w:p>
        </w:tc>
      </w:tr>
      <w:tr w:rsidR="00CC4846" w14:paraId="2F1857AF"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8A58579" w14:textId="77777777" w:rsidR="00CC4846" w:rsidRPr="00D45A17" w:rsidRDefault="00CC4846" w:rsidP="00CC4846">
            <w:pPr>
              <w:pStyle w:val="TableContents"/>
              <w:widowControl w:val="0"/>
              <w:rPr>
                <w:rFonts w:ascii="Arial" w:hAnsi="Arial"/>
                <w:sz w:val="20"/>
                <w:szCs w:val="20"/>
              </w:rPr>
            </w:pPr>
            <w:r w:rsidRPr="00D87042">
              <w:rPr>
                <w:rFonts w:ascii="Arial" w:hAnsi="Arial"/>
                <w:sz w:val="20"/>
                <w:szCs w:val="20"/>
                <w:highlight w:val="green"/>
              </w:rPr>
              <w:t>42</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0FE3C9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diuretica</w:t>
            </w:r>
          </w:p>
          <w:p w14:paraId="74681BB6" w14:textId="77777777" w:rsidR="00CC4846" w:rsidRDefault="00CC4846" w:rsidP="00CC4846">
            <w:pPr>
              <w:pStyle w:val="TableContents"/>
              <w:widowControl w:val="0"/>
              <w:rPr>
                <w:rFonts w:ascii="Arial" w:hAnsi="Arial"/>
                <w:sz w:val="20"/>
                <w:szCs w:val="20"/>
                <w:lang w:val="en-US"/>
              </w:rPr>
            </w:pPr>
          </w:p>
          <w:p w14:paraId="58FC1CA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{Should be preselected if:</w:t>
            </w:r>
          </w:p>
          <w:p w14:paraId="5AE46FDC" w14:textId="77777777" w:rsidR="00CC4846" w:rsidRDefault="00CC4846" w:rsidP="00CC4846">
            <w:pPr>
              <w:pStyle w:val="TableContents"/>
              <w:widowControl w:val="0"/>
              <w:rPr>
                <w:color w:val="9900FF"/>
                <w:lang w:val="en-US"/>
              </w:rPr>
            </w:pPr>
            <w:r>
              <w:rPr>
                <w:rFonts w:ascii="Arial" w:hAnsi="Arial"/>
                <w:color w:val="9900FF"/>
                <w:sz w:val="20"/>
                <w:szCs w:val="20"/>
                <w:lang w:val="en-US"/>
              </w:rPr>
              <w:t>1. lisdiuretica + NOT hartfalen (rule 38)</w:t>
            </w:r>
          </w:p>
          <w:p w14:paraId="08A43D6A" w14:textId="77777777" w:rsidR="00CC4846" w:rsidRDefault="00CC4846" w:rsidP="00CC4846">
            <w:pPr>
              <w:pStyle w:val="TableContents"/>
              <w:widowControl w:val="0"/>
              <w:rPr>
                <w:color w:val="9900FF"/>
                <w:lang w:val="en-US"/>
              </w:rPr>
            </w:pPr>
            <w:r>
              <w:rPr>
                <w:rFonts w:ascii="Arial" w:hAnsi="Arial"/>
                <w:color w:val="9900FF"/>
                <w:sz w:val="20"/>
                <w:szCs w:val="20"/>
                <w:lang w:val="en-US"/>
              </w:rPr>
              <w:t>or</w:t>
            </w:r>
          </w:p>
          <w:p w14:paraId="1FD4D3F7" w14:textId="77777777" w:rsidR="00CC4846" w:rsidRDefault="00CC4846" w:rsidP="00CC4846">
            <w:pPr>
              <w:pStyle w:val="TableContents"/>
              <w:widowControl w:val="0"/>
              <w:rPr>
                <w:color w:val="9900FF"/>
                <w:lang w:val="en-US"/>
              </w:rPr>
            </w:pPr>
            <w:r>
              <w:rPr>
                <w:rFonts w:ascii="Arial" w:hAnsi="Arial"/>
                <w:color w:val="9900FF"/>
                <w:sz w:val="20"/>
                <w:szCs w:val="20"/>
                <w:lang w:val="en-US"/>
              </w:rPr>
              <w:t>2. any diuretic and NOT hypertensie and NOT hartfalen (rule 41)</w:t>
            </w:r>
          </w:p>
          <w:p w14:paraId="42D47702" w14:textId="77777777" w:rsidR="00CC4846" w:rsidRDefault="00CC4846" w:rsidP="00CC4846">
            <w:pPr>
              <w:pStyle w:val="TableContents"/>
              <w:widowControl w:val="0"/>
              <w:rPr>
                <w:rFonts w:ascii="Arial" w:hAnsi="Arial"/>
                <w:sz w:val="20"/>
                <w:szCs w:val="20"/>
                <w:lang w:val="en-US"/>
              </w:rPr>
            </w:pPr>
          </w:p>
          <w:p w14:paraId="6BE65E1E" w14:textId="77777777" w:rsidR="00CC4846" w:rsidRDefault="00CC4846" w:rsidP="00CC4846">
            <w:pPr>
              <w:pStyle w:val="TableContents"/>
              <w:widowControl w:val="0"/>
              <w:rPr>
                <w:color w:val="9900FF"/>
                <w:lang w:val="en-US"/>
              </w:rPr>
            </w:pPr>
            <w:r>
              <w:rPr>
                <w:rFonts w:ascii="Arial" w:hAnsi="Arial"/>
                <w:color w:val="9900FF"/>
                <w:sz w:val="20"/>
                <w:szCs w:val="20"/>
                <w:lang w:val="en-US"/>
              </w:rPr>
              <w:t>or</w:t>
            </w:r>
          </w:p>
          <w:p w14:paraId="7FB58F4B" w14:textId="77777777" w:rsidR="00CC4846" w:rsidRDefault="00CC4846" w:rsidP="00CC4846">
            <w:pPr>
              <w:pStyle w:val="TableContents"/>
              <w:widowControl w:val="0"/>
              <w:rPr>
                <w:color w:val="9900FF"/>
                <w:lang w:val="en-US"/>
              </w:rPr>
            </w:pPr>
            <w:r>
              <w:rPr>
                <w:rFonts w:ascii="Arial" w:hAnsi="Arial"/>
                <w:color w:val="9900FF"/>
                <w:sz w:val="20"/>
                <w:szCs w:val="20"/>
                <w:lang w:val="en-US"/>
              </w:rPr>
              <w:t>3. thiazide diuretic + any of several side effects (rule 40)</w:t>
            </w:r>
          </w:p>
          <w:p w14:paraId="73472DC0" w14:textId="77777777" w:rsidR="00CC4846" w:rsidRDefault="00CC4846" w:rsidP="00CC4846">
            <w:pPr>
              <w:pStyle w:val="TableContents"/>
              <w:widowControl w:val="0"/>
              <w:rPr>
                <w:rFonts w:ascii="Arial" w:hAnsi="Arial"/>
                <w:sz w:val="20"/>
                <w:szCs w:val="20"/>
                <w:lang w:val="en-US"/>
              </w:rPr>
            </w:pPr>
          </w:p>
          <w:p w14:paraId="0CB3022F" w14:textId="77777777" w:rsidR="00CC4846" w:rsidRDefault="00CC4846" w:rsidP="00CC4846">
            <w:pPr>
              <w:pStyle w:val="TableContents"/>
              <w:widowControl w:val="0"/>
              <w:rPr>
                <w:color w:val="9900FF"/>
                <w:lang w:val="en-US"/>
              </w:rPr>
            </w:pPr>
            <w:r>
              <w:rPr>
                <w:rFonts w:ascii="Arial" w:hAnsi="Arial"/>
                <w:color w:val="9900FF"/>
                <w:sz w:val="20"/>
                <w:szCs w:val="20"/>
                <w:lang w:val="en-US"/>
              </w:rPr>
              <w:t>or</w:t>
            </w:r>
          </w:p>
          <w:p w14:paraId="4A677A0C" w14:textId="77777777" w:rsidR="00CC4846" w:rsidRDefault="00CC4846" w:rsidP="00CC4846">
            <w:pPr>
              <w:pStyle w:val="TableContents"/>
              <w:widowControl w:val="0"/>
              <w:rPr>
                <w:color w:val="9900FF"/>
                <w:lang w:val="en-US"/>
              </w:rPr>
            </w:pPr>
            <w:r>
              <w:rPr>
                <w:rFonts w:ascii="Arial" w:hAnsi="Arial"/>
                <w:color w:val="9900FF"/>
                <w:sz w:val="20"/>
                <w:szCs w:val="20"/>
                <w:lang w:val="en-US"/>
              </w:rPr>
              <w:t>4. Parkinson-like conditions + orthostatic hypotension (rule 48)</w:t>
            </w:r>
          </w:p>
          <w:p w14:paraId="7EC2084E" w14:textId="77777777" w:rsidR="00CC4846" w:rsidRDefault="00CC4846" w:rsidP="00CC4846">
            <w:pPr>
              <w:pStyle w:val="TableContents"/>
              <w:widowControl w:val="0"/>
              <w:rPr>
                <w:rFonts w:ascii="Arial" w:hAnsi="Arial"/>
                <w:sz w:val="20"/>
                <w:szCs w:val="20"/>
                <w:lang w:val="en-US"/>
              </w:rPr>
            </w:pPr>
          </w:p>
          <w:p w14:paraId="74C59264" w14:textId="77777777" w:rsidR="00CC4846" w:rsidRDefault="00CC4846" w:rsidP="00CC4846">
            <w:pPr>
              <w:pStyle w:val="TableContents"/>
              <w:widowControl w:val="0"/>
              <w:rPr>
                <w:color w:val="9900FF"/>
                <w:lang w:val="en-US"/>
              </w:rPr>
            </w:pPr>
            <w:r>
              <w:rPr>
                <w:rFonts w:ascii="Arial" w:hAnsi="Arial"/>
                <w:color w:val="9900FF"/>
                <w:sz w:val="20"/>
                <w:szCs w:val="20"/>
                <w:lang w:val="en-US"/>
              </w:rPr>
              <w:t>or</w:t>
            </w:r>
          </w:p>
          <w:p w14:paraId="5A8E027C" w14:textId="77777777" w:rsidR="00CC4846" w:rsidRDefault="00CC4846" w:rsidP="00CC4846">
            <w:pPr>
              <w:pStyle w:val="TableContents"/>
              <w:widowControl w:val="0"/>
              <w:rPr>
                <w:color w:val="9900FF"/>
                <w:lang w:val="en-US"/>
              </w:rPr>
            </w:pPr>
            <w:r>
              <w:rPr>
                <w:rFonts w:ascii="Arial" w:hAnsi="Arial"/>
                <w:color w:val="9900FF"/>
                <w:sz w:val="20"/>
                <w:szCs w:val="20"/>
                <w:lang w:val="en-US"/>
              </w:rPr>
              <w:t>5. non-selective beta-blocker (C07DA) (rule 57)</w:t>
            </w:r>
          </w:p>
          <w:p w14:paraId="15022824" w14:textId="77777777" w:rsidR="00CC4846" w:rsidRDefault="00CC4846" w:rsidP="00CC4846">
            <w:pPr>
              <w:pStyle w:val="TableContents"/>
              <w:widowControl w:val="0"/>
              <w:rPr>
                <w:rFonts w:ascii="Arial" w:hAnsi="Arial"/>
                <w:sz w:val="20"/>
                <w:szCs w:val="20"/>
                <w:lang w:val="en-US"/>
              </w:rPr>
            </w:pPr>
          </w:p>
          <w:p w14:paraId="0ECA9F6F" w14:textId="77777777" w:rsidR="00CC4846" w:rsidRDefault="00CC4846" w:rsidP="00CC4846">
            <w:pPr>
              <w:pStyle w:val="TableContents"/>
              <w:widowControl w:val="0"/>
              <w:rPr>
                <w:color w:val="9900FF"/>
              </w:rPr>
            </w:pPr>
            <w:r>
              <w:rPr>
                <w:rFonts w:ascii="Arial" w:hAnsi="Arial"/>
                <w:color w:val="9900FF"/>
                <w:sz w:val="20"/>
                <w:szCs w:val="20"/>
              </w:rPr>
              <w:t>}</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E531B33"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25473E02"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C03</w:t>
            </w:r>
          </w:p>
          <w:p w14:paraId="39229B55"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7FADE61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C02L</w:t>
            </w:r>
          </w:p>
          <w:p w14:paraId="4D60F4DE"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1B9ED3E0"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C07B</w:t>
            </w:r>
          </w:p>
          <w:p w14:paraId="3732E914"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372480A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C07C</w:t>
            </w:r>
          </w:p>
          <w:p w14:paraId="0E685F16"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55148F5B" w14:textId="77777777" w:rsidR="00CC4846" w:rsidRDefault="00CC4846" w:rsidP="00CC4846">
            <w:pPr>
              <w:pStyle w:val="TableContents"/>
              <w:widowControl w:val="0"/>
              <w:rPr>
                <w:lang w:val="en-US"/>
              </w:rPr>
            </w:pPr>
            <w:r>
              <w:rPr>
                <w:rFonts w:ascii="Arial" w:hAnsi="Arial"/>
                <w:sz w:val="20"/>
                <w:szCs w:val="20"/>
                <w:lang w:val="en-US"/>
              </w:rPr>
              <w:t>C07D</w:t>
            </w:r>
          </w:p>
          <w:p w14:paraId="10CC7106" w14:textId="77777777" w:rsidR="00CC4846" w:rsidRDefault="00CC4846" w:rsidP="00CC4846">
            <w:pPr>
              <w:pStyle w:val="TableContents"/>
              <w:widowControl w:val="0"/>
              <w:rPr>
                <w:lang w:val="en-US"/>
              </w:rPr>
            </w:pPr>
            <w:r>
              <w:rPr>
                <w:rFonts w:ascii="Arial" w:hAnsi="Arial"/>
                <w:sz w:val="20"/>
                <w:szCs w:val="20"/>
                <w:lang w:val="en-US"/>
              </w:rPr>
              <w:t>OR C09BA</w:t>
            </w:r>
          </w:p>
          <w:p w14:paraId="0E18BA4A"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C09DA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65AF6AD1"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15A1CE23"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{preselect box 2}{</w:t>
            </w:r>
          </w:p>
          <w:p w14:paraId="7B6DD20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w:t>
            </w:r>
            <w:commentRangeStart w:id="261"/>
            <w:r>
              <w:rPr>
                <w:rFonts w:ascii="Arial" w:hAnsi="Arial"/>
                <w:sz w:val="20"/>
                <w:szCs w:val="20"/>
                <w:lang w:val="en-US"/>
              </w:rPr>
              <w:t>SELECTOR(C03CA</w:t>
            </w:r>
          </w:p>
          <w:p w14:paraId="3F1E6088"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C03CB</w:t>
            </w:r>
          </w:p>
          <w:p w14:paraId="0B6A181A"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C03EB) AND CONDITION(</w:t>
            </w:r>
          </w:p>
          <w:p w14:paraId="002B56FF"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NOT hartfalen (probleemlijst))</w:t>
            </w:r>
          </w:p>
          <w:p w14:paraId="19B514EF"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w:t>
            </w:r>
          </w:p>
          <w:p w14:paraId="52F0D35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7BE79EFF"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(SELECTOR() AND</w:t>
            </w:r>
          </w:p>
          <w:p w14:paraId="7FCBA77A"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CONDITION(NOT hypertensie and NOT hartfalen))</w:t>
            </w:r>
            <w:commentRangeEnd w:id="261"/>
            <w:r>
              <w:rPr>
                <w:rStyle w:val="CommentReference"/>
              </w:rPr>
              <w:commentReference w:id="261"/>
            </w:r>
          </w:p>
          <w:p w14:paraId="42E4E37D" w14:textId="77777777" w:rsidR="00CC4846" w:rsidRDefault="00CC4846" w:rsidP="00CC4846">
            <w:pPr>
              <w:pStyle w:val="TableContents"/>
              <w:widowControl w:val="0"/>
              <w:rPr>
                <w:rFonts w:ascii="Arial" w:hAnsi="Arial"/>
                <w:sz w:val="20"/>
                <w:szCs w:val="20"/>
                <w:lang w:val="en-US"/>
              </w:rPr>
            </w:pPr>
          </w:p>
          <w:p w14:paraId="61F8091A"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03820A5C" w14:textId="77777777" w:rsidR="00CC4846" w:rsidRDefault="00CC4846" w:rsidP="00CC4846">
            <w:pPr>
              <w:widowControl w:val="0"/>
              <w:rPr>
                <w:rFonts w:ascii="Arial" w:hAnsi="Arial"/>
                <w:sz w:val="20"/>
                <w:szCs w:val="20"/>
                <w:lang w:val="en-US"/>
              </w:rPr>
            </w:pPr>
            <w:r>
              <w:rPr>
                <w:rFonts w:ascii="Arial" w:hAnsi="Arial"/>
                <w:sz w:val="20"/>
                <w:szCs w:val="20"/>
                <w:lang w:val="en-US"/>
              </w:rPr>
              <w:t>(SELECTOR(C03A or C07B or C03EA)</w:t>
            </w:r>
          </w:p>
          <w:p w14:paraId="2ED40BB8"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 xml:space="preserve">AND CONDITION </w:t>
            </w:r>
            <w:r>
              <w:rPr>
                <w:rFonts w:ascii="Arial" w:hAnsi="Arial"/>
                <w:sz w:val="20"/>
                <w:szCs w:val="20"/>
                <w:lang w:val="en-US"/>
              </w:rPr>
              <w:lastRenderedPageBreak/>
              <w:t>(</w:t>
            </w:r>
          </w:p>
          <w:p w14:paraId="17D25056"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(kalium &lt; 3,0</w:t>
            </w:r>
          </w:p>
          <w:p w14:paraId="7A60B972"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mmol/l</w:t>
            </w:r>
          </w:p>
          <w:p w14:paraId="6BB7522F"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hypokalemia (probleemlijst))</w:t>
            </w:r>
          </w:p>
          <w:p w14:paraId="72D8B40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(natrium &lt; 130 mmol/l OR hyponatremia (probleemlijst))</w:t>
            </w:r>
          </w:p>
          <w:p w14:paraId="7E7E8FF5" w14:textId="77777777" w:rsidR="00CC4846" w:rsidRDefault="00CC4846" w:rsidP="00CC4846">
            <w:pPr>
              <w:pStyle w:val="TableContents"/>
              <w:widowControl w:val="0"/>
              <w:rPr>
                <w:rFonts w:ascii="Arial" w:hAnsi="Arial"/>
                <w:sz w:val="20"/>
                <w:szCs w:val="20"/>
              </w:rPr>
            </w:pPr>
            <w:r>
              <w:rPr>
                <w:rFonts w:ascii="Arial" w:hAnsi="Arial"/>
                <w:sz w:val="20"/>
                <w:szCs w:val="20"/>
              </w:rPr>
              <w:t>OR</w:t>
            </w:r>
          </w:p>
          <w:p w14:paraId="5865A51C" w14:textId="77777777" w:rsidR="00CC4846" w:rsidRDefault="00CC4846" w:rsidP="00CC4846">
            <w:pPr>
              <w:pStyle w:val="TableContents"/>
              <w:widowControl w:val="0"/>
              <w:rPr>
                <w:rFonts w:ascii="Arial" w:hAnsi="Arial"/>
                <w:sz w:val="20"/>
                <w:szCs w:val="20"/>
              </w:rPr>
            </w:pPr>
            <w:r>
              <w:rPr>
                <w:rFonts w:ascii="Arial" w:hAnsi="Arial"/>
                <w:sz w:val="20"/>
                <w:szCs w:val="20"/>
              </w:rPr>
              <w:t>(gecorrigeerd niet-eiwitgebonden calcium &gt; 2,65 mmol/l OR hypercalciemie (probleemlijst))</w:t>
            </w:r>
          </w:p>
          <w:p w14:paraId="4E7C0DCB"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082A10CC"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jicht (probleemlijst))</w:t>
            </w:r>
          </w:p>
          <w:p w14:paraId="50D312B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w:t>
            </w:r>
          </w:p>
          <w:p w14:paraId="4C82B214" w14:textId="77777777" w:rsidR="00CC4846" w:rsidRDefault="00CC4846" w:rsidP="00CC4846">
            <w:pPr>
              <w:pStyle w:val="TableContents"/>
              <w:widowControl w:val="0"/>
              <w:rPr>
                <w:rFonts w:ascii="Arial" w:hAnsi="Arial"/>
                <w:sz w:val="20"/>
                <w:szCs w:val="20"/>
                <w:lang w:val="en-US"/>
              </w:rPr>
            </w:pPr>
          </w:p>
          <w:p w14:paraId="4CF685C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2877EFD4"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(SELECTOR() AND CONDITION(</w:t>
            </w:r>
          </w:p>
          <w:p w14:paraId="1C385024" w14:textId="77777777" w:rsidR="00CC4846" w:rsidRDefault="00CC4846" w:rsidP="00CC4846">
            <w:pPr>
              <w:widowControl w:val="0"/>
              <w:rPr>
                <w:rFonts w:ascii="Arial" w:hAnsi="Arial"/>
                <w:sz w:val="20"/>
                <w:szCs w:val="20"/>
                <w:lang w:val="en-US"/>
              </w:rPr>
            </w:pPr>
            <w:r>
              <w:rPr>
                <w:rFonts w:ascii="Arial" w:hAnsi="Arial"/>
                <w:sz w:val="20"/>
                <w:szCs w:val="20"/>
                <w:lang w:val="en-US"/>
              </w:rPr>
              <w:t>(Parkinson (probleemlijst)</w:t>
            </w:r>
          </w:p>
          <w:p w14:paraId="37672A6E"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0BD37E0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Lewy-bodies dementie (probleemlijst) OR Multiple system atrophy (probleemlijst) OR progressive supranuclear palsy (probleemlijst)</w:t>
            </w:r>
          </w:p>
          <w:p w14:paraId="4B9691A2"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w:t>
            </w:r>
          </w:p>
          <w:p w14:paraId="6A5DCB7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AND</w:t>
            </w:r>
          </w:p>
          <w:p w14:paraId="2B5294DB"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orthostatische hypotensie (probleemlijst)))</w:t>
            </w:r>
          </w:p>
          <w:p w14:paraId="1A255121" w14:textId="77777777" w:rsidR="00CC4846" w:rsidRDefault="00CC4846" w:rsidP="00CC4846">
            <w:pPr>
              <w:pStyle w:val="TableContents"/>
              <w:widowControl w:val="0"/>
              <w:rPr>
                <w:rFonts w:ascii="Arial" w:hAnsi="Arial"/>
                <w:sz w:val="20"/>
                <w:szCs w:val="20"/>
                <w:lang w:val="en-US"/>
              </w:rPr>
            </w:pPr>
          </w:p>
          <w:p w14:paraId="24A621FA"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14723623"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(SELECTOR(C07DA) AND CONDITION())</w:t>
            </w:r>
          </w:p>
          <w:p w14:paraId="7C9386AC" w14:textId="77777777" w:rsidR="00CC4846" w:rsidRDefault="00CC4846" w:rsidP="00CC4846">
            <w:pPr>
              <w:pStyle w:val="TableContents"/>
              <w:widowControl w:val="0"/>
            </w:pPr>
            <w:r>
              <w:rPr>
                <w:rFonts w:ascii="Arial" w:hAnsi="Arial"/>
                <w:sz w:val="20"/>
                <w:szCs w:val="20"/>
              </w:rPr>
              <w:t>}</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BBC60EA" w14:textId="3935CC71" w:rsidR="00434448" w:rsidRPr="005B43D4" w:rsidRDefault="00434448" w:rsidP="00434448">
            <w:pPr>
              <w:rPr>
                <w:rFonts w:ascii="Arial" w:hAnsi="Arial"/>
                <w:sz w:val="20"/>
                <w:szCs w:val="20"/>
              </w:rPr>
            </w:pPr>
            <w:commentRangeStart w:id="262"/>
            <w:ins w:id="263" w:author="Medlock, S.K." w:date="2021-05-06T18:18:00Z">
              <w:r w:rsidRPr="005B43D4">
                <w:rPr>
                  <w:rFonts w:ascii="Arial" w:hAnsi="Arial"/>
                  <w:sz w:val="20"/>
                  <w:szCs w:val="20"/>
                </w:rPr>
                <w:lastRenderedPageBreak/>
                <w:t xml:space="preserve">Overweeg stoppen/afbouwen: </w:t>
              </w:r>
            </w:ins>
            <w:ins w:id="264" w:author="Medlock, S.K." w:date="2021-05-06T18:21:00Z">
              <w:r w:rsidRPr="005B43D4">
                <w:rPr>
                  <w:rFonts w:ascii="Arial" w:hAnsi="Arial"/>
                  <w:sz w:val="20"/>
                  <w:szCs w:val="20"/>
                </w:rPr>
                <w:t>-If OH, hypotension, or electrolyte</w:t>
              </w:r>
              <w:r w:rsidRPr="005B43D4">
                <w:rPr>
                  <w:rFonts w:ascii="Arial" w:hAnsi="Arial"/>
                  <w:sz w:val="20"/>
                  <w:szCs w:val="20"/>
                </w:rPr>
                <w:t xml:space="preserve"> </w:t>
              </w:r>
              <w:r w:rsidRPr="005B43D4">
                <w:rPr>
                  <w:rFonts w:ascii="Arial" w:hAnsi="Arial"/>
                  <w:sz w:val="20"/>
                  <w:szCs w:val="20"/>
                </w:rPr>
                <w:t>disturbance and possibly if urinary</w:t>
              </w:r>
              <w:r>
                <w:rPr>
                  <w:rFonts w:ascii="Arial" w:hAnsi="Arial"/>
                  <w:sz w:val="20"/>
                  <w:szCs w:val="20"/>
                  <w:lang w:val="en-US"/>
                </w:rPr>
                <w:t xml:space="preserve"> </w:t>
              </w:r>
              <w:r w:rsidRPr="005B43D4">
                <w:rPr>
                  <w:rFonts w:ascii="Arial" w:hAnsi="Arial"/>
                  <w:sz w:val="20"/>
                  <w:szCs w:val="20"/>
                </w:rPr>
                <w:t>incontinence</w:t>
              </w:r>
              <w:r>
                <w:rPr>
                  <w:rFonts w:ascii="Arial" w:hAnsi="Arial"/>
                  <w:sz w:val="20"/>
                  <w:szCs w:val="20"/>
                  <w:lang w:val="en-US"/>
                </w:rPr>
                <w:t xml:space="preserve"> </w:t>
              </w:r>
              <w:r w:rsidRPr="005B43D4">
                <w:rPr>
                  <w:rFonts w:ascii="Arial" w:hAnsi="Arial"/>
                  <w:sz w:val="20"/>
                  <w:szCs w:val="20"/>
                </w:rPr>
                <w:t>-possibly if given for hypertension</w:t>
              </w:r>
            </w:ins>
            <w:commentRangeEnd w:id="262"/>
            <w:ins w:id="265" w:author="Medlock, S.K." w:date="2021-05-06T18:22:00Z">
              <w:r>
                <w:rPr>
                  <w:rStyle w:val="CommentReference"/>
                </w:rPr>
                <w:commentReference w:id="262"/>
              </w:r>
            </w:ins>
          </w:p>
          <w:p w14:paraId="62C25106" w14:textId="77777777" w:rsidR="00434448" w:rsidRPr="005B43D4" w:rsidRDefault="00434448" w:rsidP="00CC4846">
            <w:pPr>
              <w:rPr>
                <w:rFonts w:ascii="Arial" w:hAnsi="Arial"/>
                <w:sz w:val="20"/>
                <w:szCs w:val="20"/>
              </w:rPr>
            </w:pPr>
          </w:p>
          <w:p w14:paraId="2EA44D5D" w14:textId="34DECF45" w:rsidR="00CC4846" w:rsidRDefault="00CC4846" w:rsidP="00CC4846">
            <w:pPr>
              <w:rPr>
                <w:ins w:id="266" w:author="Medlock, S.K." w:date="2021-05-06T07:10:00Z"/>
                <w:rFonts w:ascii="Arial" w:hAnsi="Arial"/>
                <w:sz w:val="20"/>
                <w:szCs w:val="20"/>
              </w:rPr>
            </w:pPr>
            <w:ins w:id="267" w:author="Medlock, S.K." w:date="2021-05-06T07:10:00Z">
              <w:r>
                <w:rPr>
                  <w:rFonts w:ascii="Arial" w:hAnsi="Arial"/>
                  <w:sz w:val="20"/>
                  <w:szCs w:val="20"/>
                </w:rPr>
                <w:t>[7] Stoppen (afbouwen niet nodig)</w:t>
              </w:r>
            </w:ins>
          </w:p>
          <w:p w14:paraId="42A269E6" w14:textId="64626AB3" w:rsidR="00CC4846" w:rsidRDefault="00CC4846" w:rsidP="00CC4846">
            <w:pPr>
              <w:rPr>
                <w:rFonts w:ascii="Arial" w:hAnsi="Arial"/>
                <w:sz w:val="20"/>
                <w:szCs w:val="20"/>
              </w:rPr>
            </w:pPr>
            <w:r>
              <w:rPr>
                <w:rFonts w:ascii="Arial" w:hAnsi="Arial"/>
                <w:sz w:val="20"/>
                <w:szCs w:val="20"/>
              </w:rPr>
              <w:t xml:space="preserve">[2]  Afbouwen waarna </w:t>
            </w:r>
            <w:commentRangeStart w:id="268"/>
            <w:commentRangeStart w:id="269"/>
            <w:r>
              <w:rPr>
                <w:rFonts w:ascii="Arial" w:hAnsi="Arial"/>
                <w:sz w:val="20"/>
                <w:szCs w:val="20"/>
              </w:rPr>
              <w:t>stoppen</w:t>
            </w:r>
            <w:commentRangeEnd w:id="268"/>
            <w:r>
              <w:rPr>
                <w:rStyle w:val="CommentReference"/>
              </w:rPr>
              <w:commentReference w:id="268"/>
            </w:r>
            <w:commentRangeEnd w:id="269"/>
            <w:r>
              <w:rPr>
                <w:rStyle w:val="CommentReference"/>
              </w:rPr>
              <w:commentReference w:id="269"/>
            </w:r>
            <w:r>
              <w:rPr>
                <w:rFonts w:ascii="Arial" w:hAnsi="Arial"/>
                <w:sz w:val="20"/>
                <w:szCs w:val="20"/>
              </w:rPr>
              <w:t>. Afbouwen met 50% elk week tot laagste dosis is bereikt, daarna stoppen. {{free text: pre-filled: serie van 5 data elke 2 weken, startdatum is datum van vandaag. Bij de  laatste datum tekst toevoegen: U hoeft dit medicijn niet meer in te nemen}}</w:t>
            </w:r>
          </w:p>
          <w:p w14:paraId="6BC5684E" w14:textId="77777777" w:rsidR="00CC4846" w:rsidRDefault="00CC4846" w:rsidP="00CC4846">
            <w:pPr>
              <w:pStyle w:val="TableContents"/>
              <w:widowControl w:val="0"/>
              <w:rPr>
                <w:rFonts w:ascii="Arial" w:hAnsi="Arial"/>
                <w:sz w:val="20"/>
                <w:szCs w:val="20"/>
              </w:rPr>
            </w:pPr>
            <w:r>
              <w:rPr>
                <w:rFonts w:ascii="Arial" w:hAnsi="Arial"/>
                <w:sz w:val="20"/>
                <w:szCs w:val="20"/>
              </w:rPr>
              <w:t>[3] Afbouwen tot minimaal effectief dosis: Afbouwen met 50% elk week tot de minimaal effectieve dosis bereikt is. {{free text: pre-filled: serie van 5 data elke 2 weken, startdatum is datum van vandaag.}}</w:t>
            </w:r>
          </w:p>
          <w:p w14:paraId="0F3F6AAE" w14:textId="77777777" w:rsidR="00CC4846" w:rsidRDefault="00CC4846" w:rsidP="00CC4846">
            <w:pPr>
              <w:pStyle w:val="TableContents"/>
              <w:widowControl w:val="0"/>
              <w:rPr>
                <w:lang w:val="en-US"/>
              </w:rPr>
            </w:pPr>
            <w:r>
              <w:rPr>
                <w:rFonts w:ascii="Arial" w:hAnsi="Arial"/>
                <w:sz w:val="20"/>
                <w:szCs w:val="20"/>
                <w:lang w:val="en-US"/>
              </w:rPr>
              <w:t>[1] Consult andere specialist: {{free text}}</w:t>
            </w:r>
          </w:p>
          <w:p w14:paraId="0EEC4FE2" w14:textId="77777777" w:rsidR="00CC4846" w:rsidRDefault="00CC4846" w:rsidP="00CC4846">
            <w:pPr>
              <w:pStyle w:val="TableContents"/>
              <w:widowControl w:val="0"/>
            </w:pPr>
            <w:r>
              <w:rPr>
                <w:rFonts w:ascii="Arial" w:hAnsi="Arial"/>
                <w:sz w:val="20"/>
                <w:szCs w:val="20"/>
              </w:rPr>
              <w:t>[6] Doorverwijzing naar andere specialist: {{free text}}</w:t>
            </w:r>
          </w:p>
          <w:p w14:paraId="1AC14D32" w14:textId="77777777" w:rsidR="00CC4846" w:rsidRDefault="00CC4846" w:rsidP="00CC4846">
            <w:pPr>
              <w:pStyle w:val="TableContents"/>
              <w:widowControl w:val="0"/>
              <w:rPr>
                <w:rFonts w:ascii="Arial" w:hAnsi="Arial"/>
                <w:sz w:val="20"/>
                <w:szCs w:val="20"/>
              </w:rPr>
            </w:pPr>
            <w:r>
              <w:rPr>
                <w:rFonts w:ascii="Arial" w:hAnsi="Arial"/>
                <w:sz w:val="20"/>
                <w:szCs w:val="20"/>
              </w:rPr>
              <w:t>[4] Continueren</w:t>
            </w:r>
          </w:p>
          <w:p w14:paraId="04BB4492" w14:textId="77777777" w:rsidR="00CC4846" w:rsidRDefault="00CC4846" w:rsidP="00CC4846">
            <w:pPr>
              <w:pStyle w:val="TableContents"/>
              <w:widowControl w:val="0"/>
              <w:rPr>
                <w:rFonts w:ascii="Arial" w:hAnsi="Arial"/>
                <w:sz w:val="20"/>
                <w:szCs w:val="20"/>
              </w:rPr>
            </w:pPr>
            <w:r>
              <w:rPr>
                <w:rFonts w:ascii="Arial" w:hAnsi="Arial"/>
                <w:sz w:val="20"/>
                <w:szCs w:val="20"/>
              </w:rPr>
              <w:t>[5]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6340A31" w14:textId="54817C72" w:rsidR="00CC4846" w:rsidRDefault="00CC4846" w:rsidP="00CC4846">
            <w:pPr>
              <w:widowControl w:val="0"/>
              <w:rPr>
                <w:ins w:id="270" w:author="Medlock, S.K." w:date="2021-05-06T07:10:00Z"/>
                <w:rFonts w:ascii="Arial" w:hAnsi="Arial"/>
                <w:sz w:val="20"/>
                <w:szCs w:val="20"/>
              </w:rPr>
            </w:pPr>
            <w:ins w:id="271" w:author="Medlock, S.K." w:date="2021-05-06T07:10:00Z">
              <w:r>
                <w:rPr>
                  <w:rFonts w:ascii="Arial" w:hAnsi="Arial"/>
                  <w:sz w:val="20"/>
                  <w:szCs w:val="20"/>
                </w:rPr>
                <w:t>[7] Stoppen</w:t>
              </w:r>
            </w:ins>
          </w:p>
          <w:p w14:paraId="1F423A81" w14:textId="329917D5" w:rsidR="00CC4846" w:rsidRDefault="00CC4846" w:rsidP="00CC4846">
            <w:pPr>
              <w:widowControl w:val="0"/>
            </w:pPr>
            <w:r>
              <w:rPr>
                <w:rFonts w:ascii="Arial" w:hAnsi="Arial"/>
                <w:sz w:val="20"/>
                <w:szCs w:val="20"/>
              </w:rPr>
              <w:t>[2] Afbouwen volgens afbouwschema waarna stop {{free text}}</w:t>
            </w:r>
          </w:p>
          <w:p w14:paraId="4ACB39CF" w14:textId="77777777" w:rsidR="00CC4846" w:rsidRDefault="00CC4846" w:rsidP="00CC4846">
            <w:pPr>
              <w:widowControl w:val="0"/>
              <w:rPr>
                <w:rFonts w:ascii="Arial" w:hAnsi="Arial"/>
                <w:sz w:val="20"/>
                <w:szCs w:val="20"/>
              </w:rPr>
            </w:pPr>
            <w:r>
              <w:rPr>
                <w:rFonts w:ascii="Arial" w:hAnsi="Arial"/>
                <w:sz w:val="20"/>
                <w:szCs w:val="20"/>
              </w:rPr>
              <w:t>[3] Afbouwen tot minimaal effectieve dosis volgens afbouwschema{{free text}}</w:t>
            </w:r>
          </w:p>
          <w:p w14:paraId="717596F5" w14:textId="77777777" w:rsidR="00CC4846" w:rsidRDefault="00CC4846" w:rsidP="00CC4846">
            <w:pPr>
              <w:widowControl w:val="0"/>
            </w:pPr>
            <w:r>
              <w:rPr>
                <w:rFonts w:ascii="Arial" w:hAnsi="Arial"/>
                <w:sz w:val="20"/>
                <w:szCs w:val="20"/>
              </w:rPr>
              <w:t>[1] ICC {{free text}}</w:t>
            </w:r>
          </w:p>
          <w:p w14:paraId="472D3043" w14:textId="77777777" w:rsidR="00CC4846" w:rsidRDefault="00CC4846" w:rsidP="00CC4846">
            <w:pPr>
              <w:widowControl w:val="0"/>
            </w:pPr>
            <w:r>
              <w:rPr>
                <w:rFonts w:ascii="Arial" w:hAnsi="Arial"/>
                <w:sz w:val="20"/>
                <w:szCs w:val="20"/>
              </w:rPr>
              <w:t>[6] Doorverwijzing {{free text}}</w:t>
            </w:r>
          </w:p>
          <w:p w14:paraId="2BA14C8A" w14:textId="77777777" w:rsidR="00CC4846" w:rsidRDefault="00CC4846" w:rsidP="00CC4846">
            <w:pPr>
              <w:widowControl w:val="0"/>
            </w:pPr>
            <w:r>
              <w:rPr>
                <w:rFonts w:ascii="Arial" w:hAnsi="Arial"/>
                <w:sz w:val="20"/>
                <w:szCs w:val="20"/>
              </w:rPr>
              <w:t>[4] Continueren</w:t>
            </w:r>
          </w:p>
          <w:p w14:paraId="66020792" w14:textId="77777777" w:rsidR="00CC4846" w:rsidRDefault="00CC4846" w:rsidP="00CC4846">
            <w:pPr>
              <w:pStyle w:val="TableContents"/>
              <w:widowControl w:val="0"/>
              <w:rPr>
                <w:rFonts w:ascii="Arial" w:hAnsi="Arial"/>
                <w:sz w:val="20"/>
                <w:szCs w:val="20"/>
              </w:rPr>
            </w:pPr>
            <w:r>
              <w:rPr>
                <w:rFonts w:ascii="Arial" w:hAnsi="Arial"/>
                <w:sz w:val="20"/>
                <w:szCs w:val="20"/>
              </w:rPr>
              <w:t>[5]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6132F18" w14:textId="3925241C" w:rsidR="00CC4846" w:rsidRDefault="00CC4846" w:rsidP="00CC4846">
            <w:pPr>
              <w:widowControl w:val="0"/>
              <w:rPr>
                <w:ins w:id="272" w:author="Medlock, S.K." w:date="2021-05-06T07:11:00Z"/>
                <w:rFonts w:ascii="Arial" w:hAnsi="Arial"/>
                <w:sz w:val="20"/>
                <w:szCs w:val="20"/>
              </w:rPr>
            </w:pPr>
            <w:ins w:id="273" w:author="Medlock, S.K." w:date="2021-05-06T07:11:00Z">
              <w:r>
                <w:rPr>
                  <w:rFonts w:ascii="Arial" w:hAnsi="Arial"/>
                  <w:sz w:val="20"/>
                  <w:szCs w:val="20"/>
                </w:rPr>
                <w:t xml:space="preserve">[7] </w:t>
              </w:r>
            </w:ins>
            <w:ins w:id="274" w:author="Medlock, S.K." w:date="2021-05-06T07:12:00Z">
              <w:r>
                <w:rPr>
                  <w:rFonts w:ascii="Arial" w:hAnsi="Arial"/>
                  <w:sz w:val="20"/>
                  <w:szCs w:val="20"/>
                </w:rPr>
                <w:t xml:space="preserve"> </w:t>
              </w:r>
              <w:r>
                <w:rPr>
                  <w:rFonts w:ascii="Arial" w:hAnsi="Arial"/>
                  <w:color w:val="000000" w:themeColor="text1"/>
                  <w:sz w:val="20"/>
                  <w:szCs w:val="20"/>
                </w:rPr>
                <w:t>U kunt direct stoppen.</w:t>
              </w:r>
            </w:ins>
          </w:p>
          <w:p w14:paraId="232ED514" w14:textId="77777777" w:rsidR="00CC4846" w:rsidRDefault="00CC4846" w:rsidP="00CC4846">
            <w:pPr>
              <w:widowControl w:val="0"/>
              <w:rPr>
                <w:ins w:id="275" w:author="Medlock, S.K." w:date="2021-05-06T07:11:00Z"/>
                <w:rFonts w:ascii="Arial" w:hAnsi="Arial"/>
                <w:sz w:val="20"/>
                <w:szCs w:val="20"/>
              </w:rPr>
            </w:pPr>
          </w:p>
          <w:p w14:paraId="76E96A24" w14:textId="69029584" w:rsidR="00CC4846" w:rsidRDefault="00CC4846" w:rsidP="00CC4846">
            <w:pPr>
              <w:widowControl w:val="0"/>
            </w:pPr>
            <w:r>
              <w:rPr>
                <w:rFonts w:ascii="Arial" w:hAnsi="Arial"/>
                <w:sz w:val="20"/>
                <w:szCs w:val="20"/>
              </w:rPr>
              <w:t>[2] Stoppen via een afbouwschema. {{free text}}.</w:t>
            </w:r>
          </w:p>
          <w:p w14:paraId="7399DBD0" w14:textId="77777777" w:rsidR="00CC4846" w:rsidRDefault="00CC4846" w:rsidP="00CC4846">
            <w:pPr>
              <w:widowControl w:val="0"/>
              <w:rPr>
                <w:rFonts w:ascii="Arial" w:hAnsi="Arial"/>
                <w:sz w:val="20"/>
                <w:szCs w:val="20"/>
              </w:rPr>
            </w:pPr>
          </w:p>
          <w:p w14:paraId="7092BAC3" w14:textId="77777777" w:rsidR="00CC4846" w:rsidRDefault="00CC4846" w:rsidP="00CC4846">
            <w:pPr>
              <w:pStyle w:val="TableContents"/>
              <w:widowControl w:val="0"/>
              <w:rPr>
                <w:rFonts w:ascii="Arial" w:hAnsi="Arial"/>
                <w:sz w:val="20"/>
                <w:szCs w:val="20"/>
              </w:rPr>
            </w:pPr>
          </w:p>
          <w:p w14:paraId="4813C2F3" w14:textId="77777777" w:rsidR="00CC4846" w:rsidRDefault="00CC4846" w:rsidP="00CC4846">
            <w:pPr>
              <w:pStyle w:val="TableContents"/>
              <w:widowControl w:val="0"/>
              <w:rPr>
                <w:rFonts w:ascii="Arial" w:hAnsi="Arial"/>
                <w:sz w:val="20"/>
                <w:szCs w:val="20"/>
              </w:rPr>
            </w:pPr>
          </w:p>
          <w:p w14:paraId="392AC4B6" w14:textId="77777777" w:rsidR="00CC4846" w:rsidRDefault="00CC4846" w:rsidP="00CC4846">
            <w:pPr>
              <w:widowControl w:val="0"/>
              <w:rPr>
                <w:rFonts w:ascii="Arial" w:hAnsi="Arial"/>
                <w:sz w:val="20"/>
                <w:szCs w:val="20"/>
              </w:rPr>
            </w:pPr>
            <w:r>
              <w:rPr>
                <w:rFonts w:ascii="Arial" w:hAnsi="Arial"/>
                <w:sz w:val="20"/>
                <w:szCs w:val="20"/>
              </w:rPr>
              <w:t>[3] Verlagen van dosering via een afbouwschema. {{free text}}</w:t>
            </w:r>
          </w:p>
          <w:p w14:paraId="38C94B31" w14:textId="77777777" w:rsidR="00CC4846" w:rsidRDefault="00CC4846" w:rsidP="00CC4846">
            <w:pPr>
              <w:widowControl w:val="0"/>
              <w:rPr>
                <w:rFonts w:ascii="Arial" w:hAnsi="Arial"/>
                <w:sz w:val="20"/>
                <w:szCs w:val="20"/>
              </w:rPr>
            </w:pPr>
          </w:p>
          <w:p w14:paraId="5D1BD89E" w14:textId="4D69CBE6" w:rsidR="00CC4846" w:rsidRDefault="00CC4846" w:rsidP="00CC4846">
            <w:pPr>
              <w:pStyle w:val="TableContents"/>
              <w:rPr>
                <w:color w:val="auto"/>
              </w:rPr>
            </w:pPr>
            <w:r>
              <w:rPr>
                <w:rFonts w:ascii="Arial" w:hAnsi="Arial"/>
                <w:sz w:val="20"/>
                <w:szCs w:val="20"/>
              </w:rPr>
              <w:t xml:space="preserve">[1] Doorverwijzing naar een andere specialist, {{free text}}. U hoeft hier zelf geen afspraak voor te maken. U krijgt een brief </w:t>
            </w:r>
            <w:commentRangeStart w:id="276"/>
            <w:commentRangeStart w:id="277"/>
            <w:r>
              <w:rPr>
                <w:rFonts w:ascii="Arial" w:hAnsi="Arial"/>
                <w:sz w:val="20"/>
                <w:szCs w:val="20"/>
              </w:rPr>
              <w:t xml:space="preserve">toegestuurd met informatie over de </w:t>
            </w:r>
            <w:r>
              <w:rPr>
                <w:rFonts w:ascii="Arial" w:hAnsi="Arial"/>
                <w:sz w:val="20"/>
                <w:szCs w:val="20"/>
              </w:rPr>
              <w:lastRenderedPageBreak/>
              <w:t>nieuwe afspraak</w:t>
            </w:r>
            <w:commentRangeEnd w:id="276"/>
            <w:r>
              <w:rPr>
                <w:rStyle w:val="CommentReference"/>
              </w:rPr>
              <w:commentReference w:id="276"/>
            </w:r>
            <w:commentRangeEnd w:id="277"/>
            <w:r>
              <w:rPr>
                <w:rStyle w:val="CommentReference"/>
              </w:rPr>
              <w:commentReference w:id="277"/>
            </w:r>
            <w:r>
              <w:rPr>
                <w:rFonts w:ascii="Arial" w:hAnsi="Arial"/>
                <w:sz w:val="20"/>
                <w:szCs w:val="20"/>
              </w:rPr>
              <w:t>. Heeft u na twee weken geen brief ontvangen? Neem dan contact met ons op.</w:t>
            </w:r>
          </w:p>
          <w:p w14:paraId="157FF408" w14:textId="77777777" w:rsidR="00CC4846" w:rsidRDefault="00CC4846" w:rsidP="00CC4846">
            <w:pPr>
              <w:pStyle w:val="TableContents"/>
              <w:widowControl w:val="0"/>
            </w:pPr>
          </w:p>
          <w:p w14:paraId="4A0C2CFF" w14:textId="77777777" w:rsidR="00CC4846" w:rsidRDefault="00CC4846" w:rsidP="00CC4846">
            <w:pPr>
              <w:rPr>
                <w:rFonts w:ascii="Times New Roman" w:hAnsi="Times New Roman" w:cs="Times New Roman"/>
                <w:color w:val="auto"/>
                <w:lang w:eastAsia="en-US" w:bidi="ar-SA"/>
              </w:rPr>
            </w:pPr>
            <w:r>
              <w:rPr>
                <w:rFonts w:ascii="Arial" w:hAnsi="Arial"/>
                <w:sz w:val="20"/>
                <w:szCs w:val="20"/>
              </w:rPr>
              <w:t xml:space="preserve">[6] </w:t>
            </w:r>
            <w:commentRangeStart w:id="278"/>
            <w:commentRangeStart w:id="279"/>
            <w:r>
              <w:rPr>
                <w:rFonts w:ascii="Arial" w:hAnsi="Arial"/>
                <w:sz w:val="20"/>
                <w:szCs w:val="20"/>
              </w:rPr>
              <w:t>Doorverwijzing naar andere specialist. {{free text}} Let op, u maakt zelf een afspraak. Van de dokter heeft u hier een brief over gekregen</w:t>
            </w:r>
            <w:commentRangeEnd w:id="278"/>
            <w:r>
              <w:rPr>
                <w:rStyle w:val="CommentReference"/>
              </w:rPr>
              <w:commentReference w:id="278"/>
            </w:r>
            <w:commentRangeEnd w:id="279"/>
            <w:r>
              <w:rPr>
                <w:rStyle w:val="CommentReference"/>
              </w:rPr>
              <w:commentReference w:id="279"/>
            </w:r>
            <w:r>
              <w:rPr>
                <w:rFonts w:ascii="Arial" w:hAnsi="Arial"/>
                <w:sz w:val="20"/>
                <w:szCs w:val="20"/>
              </w:rPr>
              <w:t xml:space="preserve">. </w:t>
            </w:r>
          </w:p>
          <w:p w14:paraId="6716FE8B" w14:textId="77777777" w:rsidR="00CC4846" w:rsidRDefault="00CC4846" w:rsidP="00CC4846">
            <w:pPr>
              <w:pStyle w:val="TableContents"/>
              <w:widowControl w:val="0"/>
              <w:rPr>
                <w:rFonts w:ascii="Arial" w:hAnsi="Arial"/>
                <w:sz w:val="20"/>
                <w:szCs w:val="20"/>
              </w:rPr>
            </w:pPr>
          </w:p>
          <w:p w14:paraId="783006C4" w14:textId="77777777" w:rsidR="00CC4846" w:rsidRDefault="00CC4846" w:rsidP="00CC4846">
            <w:pPr>
              <w:pStyle w:val="TableContents"/>
              <w:widowControl w:val="0"/>
              <w:rPr>
                <w:rFonts w:ascii="Arial" w:hAnsi="Arial"/>
                <w:sz w:val="20"/>
                <w:szCs w:val="20"/>
              </w:rPr>
            </w:pPr>
            <w:r>
              <w:rPr>
                <w:rFonts w:ascii="Arial" w:hAnsi="Arial"/>
                <w:sz w:val="20"/>
                <w:szCs w:val="20"/>
              </w:rPr>
              <w:t>[4] Gebruik dit medicijn zoals u tot nu toe doet</w:t>
            </w:r>
          </w:p>
          <w:p w14:paraId="65807919" w14:textId="77777777" w:rsidR="00CC4846" w:rsidRDefault="00CC4846" w:rsidP="00CC4846">
            <w:pPr>
              <w:pStyle w:val="TableContents"/>
              <w:widowControl w:val="0"/>
              <w:rPr>
                <w:rFonts w:ascii="Arial" w:hAnsi="Arial"/>
                <w:sz w:val="20"/>
                <w:szCs w:val="20"/>
              </w:rPr>
            </w:pPr>
          </w:p>
          <w:p w14:paraId="0CB2A381" w14:textId="77777777" w:rsidR="00CC4846" w:rsidRDefault="00CC4846" w:rsidP="00CC4846">
            <w:pPr>
              <w:pStyle w:val="TableContents"/>
              <w:widowControl w:val="0"/>
              <w:rPr>
                <w:rFonts w:ascii="Arial" w:hAnsi="Arial"/>
                <w:sz w:val="20"/>
                <w:szCs w:val="20"/>
              </w:rPr>
            </w:pPr>
            <w:r>
              <w:rPr>
                <w:rFonts w:ascii="Arial" w:hAnsi="Arial"/>
                <w:sz w:val="20"/>
                <w:szCs w:val="20"/>
              </w:rPr>
              <w:t>[5]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3C374329" w14:textId="3D30AD4D" w:rsidR="00CC4846" w:rsidRDefault="00087CD0" w:rsidP="00CC4846">
            <w:pPr>
              <w:pStyle w:val="TableContents"/>
              <w:widowControl w:val="0"/>
              <w:rPr>
                <w:rFonts w:ascii="Arial" w:hAnsi="Arial"/>
                <w:sz w:val="20"/>
                <w:szCs w:val="20"/>
              </w:rPr>
            </w:pPr>
            <w:hyperlink r:id="rId106">
              <w:r w:rsidR="00CC4846" w:rsidRPr="00B36751">
                <w:rPr>
                  <w:rStyle w:val="Hyperlink"/>
                  <w:rFonts w:ascii="Arial" w:hAnsi="Arial"/>
                  <w:sz w:val="20"/>
                  <w:szCs w:val="20"/>
                </w:rPr>
                <w:t>refpage 13</w:t>
              </w:r>
            </w:hyperlink>
          </w:p>
        </w:tc>
      </w:tr>
      <w:tr w:rsidR="00CC4846" w14:paraId="3D8E798F"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53E89B9B"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43</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DA66AA5" w14:textId="77777777" w:rsidR="00CC4846" w:rsidRDefault="00CC4846" w:rsidP="00CC4846">
            <w:pPr>
              <w:pStyle w:val="TableContents"/>
              <w:widowControl w:val="0"/>
              <w:rPr>
                <w:rFonts w:ascii="Arial" w:hAnsi="Arial"/>
                <w:sz w:val="20"/>
                <w:szCs w:val="20"/>
              </w:rPr>
            </w:pPr>
            <w:r>
              <w:rPr>
                <w:rFonts w:ascii="Arial" w:hAnsi="Arial"/>
                <w:sz w:val="20"/>
                <w:szCs w:val="20"/>
              </w:rPr>
              <w:t>diuretica</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455ED8C" w14:textId="77777777" w:rsidR="00CC4846" w:rsidRDefault="00CC4846" w:rsidP="00CC4846">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3F86D0C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C03</w:t>
            </w:r>
          </w:p>
          <w:p w14:paraId="32042F9F"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65A3AB9E"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C02L</w:t>
            </w:r>
          </w:p>
          <w:p w14:paraId="52FBC9D4"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207AA668"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C07B</w:t>
            </w:r>
          </w:p>
          <w:p w14:paraId="1C4E95D6"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0DD6F31C"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C07C</w:t>
            </w:r>
          </w:p>
          <w:p w14:paraId="0A392DC6"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4E9DCC09" w14:textId="77777777" w:rsidR="00CC4846" w:rsidRDefault="00CC4846" w:rsidP="00CC4846">
            <w:pPr>
              <w:pStyle w:val="TableContents"/>
              <w:widowControl w:val="0"/>
              <w:rPr>
                <w:lang w:val="en-US"/>
              </w:rPr>
            </w:pPr>
            <w:r>
              <w:rPr>
                <w:rFonts w:ascii="Arial" w:hAnsi="Arial"/>
                <w:sz w:val="20"/>
                <w:szCs w:val="20"/>
                <w:lang w:val="en-US"/>
              </w:rPr>
              <w:t>C07D</w:t>
            </w:r>
          </w:p>
          <w:p w14:paraId="16A95D93" w14:textId="77777777" w:rsidR="00CC4846" w:rsidRDefault="00CC4846" w:rsidP="00CC4846">
            <w:pPr>
              <w:pStyle w:val="TableContents"/>
              <w:widowControl w:val="0"/>
              <w:rPr>
                <w:lang w:val="en-US"/>
              </w:rPr>
            </w:pPr>
            <w:r>
              <w:rPr>
                <w:rFonts w:ascii="Arial" w:hAnsi="Arial"/>
                <w:sz w:val="20"/>
                <w:szCs w:val="20"/>
                <w:lang w:val="en-US"/>
              </w:rPr>
              <w:t>OR C09BA</w:t>
            </w:r>
          </w:p>
          <w:p w14:paraId="7A777DE1" w14:textId="77777777" w:rsidR="00CC4846" w:rsidRDefault="00CC4846" w:rsidP="00CC4846">
            <w:pPr>
              <w:pStyle w:val="TableContents"/>
              <w:widowControl w:val="0"/>
              <w:rPr>
                <w:lang w:val="en-US"/>
              </w:rPr>
            </w:pPr>
            <w:r>
              <w:rPr>
                <w:rFonts w:ascii="Arial" w:hAnsi="Arial"/>
                <w:sz w:val="20"/>
                <w:szCs w:val="20"/>
                <w:lang w:val="en-US"/>
              </w:rPr>
              <w:t>OR C09DA</w:t>
            </w:r>
          </w:p>
          <w:p w14:paraId="55252AC1" w14:textId="77777777" w:rsidR="00CC4846" w:rsidRDefault="00CC4846" w:rsidP="00CC4846">
            <w:pPr>
              <w:pStyle w:val="TableContents"/>
              <w:widowControl w:val="0"/>
              <w:rPr>
                <w:rFonts w:ascii="Arial" w:hAnsi="Arial"/>
                <w:sz w:val="20"/>
                <w:szCs w:val="20"/>
                <w:lang w:val="en-US"/>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0DE61E6F"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502A4684" w14:textId="77777777" w:rsidR="00CC4846" w:rsidRDefault="00CC4846" w:rsidP="00CC4846">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0E006A8" w14:textId="77777777" w:rsidR="00CC4846" w:rsidRDefault="00CC4846" w:rsidP="00CC4846">
            <w:pPr>
              <w:pStyle w:val="TableContents"/>
              <w:widowControl w:val="0"/>
              <w:rPr>
                <w:rFonts w:ascii="Arial" w:hAnsi="Arial"/>
                <w:sz w:val="20"/>
                <w:szCs w:val="20"/>
              </w:rPr>
            </w:pPr>
            <w:r>
              <w:rPr>
                <w:rFonts w:ascii="Arial" w:hAnsi="Arial"/>
                <w:b/>
                <w:bCs/>
                <w:sz w:val="20"/>
                <w:szCs w:val="20"/>
              </w:rPr>
              <w:t>Patiënt heeft mogelijk bijwerkingen van deze medicatie.</w:t>
            </w:r>
            <w:r>
              <w:rPr>
                <w:rFonts w:ascii="Arial" w:hAnsi="Arial"/>
                <w:sz w:val="20"/>
                <w:szCs w:val="20"/>
              </w:rPr>
              <w:t xml:space="preserve"> Overweeg stoppen of lagere dosering.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D6C0032" w14:textId="77777777" w:rsidR="00CC4846" w:rsidRDefault="00CC4846" w:rsidP="00CC4846">
            <w:pPr>
              <w:pStyle w:val="TableContents"/>
              <w:widowControl w:val="0"/>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3505B9A"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5CD6F554" w14:textId="1CBC8AFE" w:rsidR="00CC4846" w:rsidRDefault="00087CD0" w:rsidP="00CC4846">
            <w:pPr>
              <w:pStyle w:val="TableContents"/>
              <w:widowControl w:val="0"/>
            </w:pPr>
            <w:hyperlink r:id="rId107">
              <w:r w:rsidR="00CC4846" w:rsidRPr="00B36751">
                <w:rPr>
                  <w:rStyle w:val="Hyperlink"/>
                  <w:rFonts w:ascii="Arial" w:hAnsi="Arial"/>
                  <w:sz w:val="20"/>
                  <w:szCs w:val="20"/>
                </w:rPr>
                <w:t>refpage 13</w:t>
              </w:r>
            </w:hyperlink>
          </w:p>
        </w:tc>
      </w:tr>
      <w:tr w:rsidR="00CC4846" w14:paraId="5B574BBE"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1DDA439C" w14:textId="77777777" w:rsidR="00CC4846" w:rsidRPr="00D45A17" w:rsidRDefault="00CC4846" w:rsidP="00CC4846">
            <w:pPr>
              <w:pStyle w:val="TableContents"/>
              <w:widowControl w:val="0"/>
              <w:rPr>
                <w:rFonts w:ascii="Arial" w:hAnsi="Arial"/>
                <w:sz w:val="20"/>
                <w:szCs w:val="20"/>
              </w:rPr>
            </w:pPr>
            <w:r w:rsidRPr="00D87042">
              <w:rPr>
                <w:rFonts w:ascii="Arial" w:hAnsi="Arial"/>
                <w:sz w:val="20"/>
                <w:szCs w:val="20"/>
                <w:highlight w:val="green"/>
              </w:rPr>
              <w:t>44</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9607749" w14:textId="77777777" w:rsidR="00CC4846" w:rsidRDefault="00CC4846" w:rsidP="00CC4846">
            <w:pPr>
              <w:pStyle w:val="TableContents"/>
              <w:widowControl w:val="0"/>
              <w:rPr>
                <w:rFonts w:ascii="Arial" w:hAnsi="Arial"/>
                <w:sz w:val="20"/>
                <w:szCs w:val="20"/>
              </w:rPr>
            </w:pPr>
            <w:r>
              <w:rPr>
                <w:rFonts w:ascii="Arial" w:hAnsi="Arial"/>
                <w:sz w:val="20"/>
                <w:szCs w:val="20"/>
              </w:rPr>
              <w:t>Diuretica</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4CD0D86"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298CBE00" w14:textId="77777777" w:rsidR="00CC4846" w:rsidRDefault="00CC4846" w:rsidP="00CC4846">
            <w:pPr>
              <w:widowControl w:val="0"/>
              <w:rPr>
                <w:rFonts w:ascii="Arial" w:hAnsi="Arial"/>
                <w:sz w:val="20"/>
                <w:szCs w:val="20"/>
                <w:lang w:val="en-US"/>
              </w:rPr>
            </w:pPr>
            <w:r>
              <w:rPr>
                <w:rFonts w:ascii="Arial" w:hAnsi="Arial"/>
                <w:sz w:val="20"/>
                <w:szCs w:val="20"/>
                <w:lang w:val="en-US"/>
              </w:rPr>
              <w:t>C03</w:t>
            </w:r>
          </w:p>
          <w:p w14:paraId="1761C43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1CB05C80"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C02L</w:t>
            </w:r>
          </w:p>
          <w:p w14:paraId="34D9660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132BF7FB"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C07B</w:t>
            </w:r>
          </w:p>
          <w:p w14:paraId="18D51F12"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4315A292"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C07C</w:t>
            </w:r>
          </w:p>
          <w:p w14:paraId="300A9B40"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21F2A26B" w14:textId="77777777" w:rsidR="00CC4846" w:rsidRDefault="00CC4846" w:rsidP="00CC4846">
            <w:pPr>
              <w:pStyle w:val="TableContents"/>
              <w:widowControl w:val="0"/>
              <w:rPr>
                <w:lang w:val="en-US"/>
              </w:rPr>
            </w:pPr>
            <w:r>
              <w:rPr>
                <w:rFonts w:ascii="Arial" w:hAnsi="Arial"/>
                <w:sz w:val="20"/>
                <w:szCs w:val="20"/>
                <w:lang w:val="en-US"/>
              </w:rPr>
              <w:t>C07D</w:t>
            </w:r>
          </w:p>
          <w:p w14:paraId="744DB73D" w14:textId="77777777" w:rsidR="00CC4846" w:rsidRDefault="00CC4846" w:rsidP="00CC4846">
            <w:pPr>
              <w:pStyle w:val="TableContents"/>
              <w:widowControl w:val="0"/>
              <w:rPr>
                <w:lang w:val="en-US"/>
              </w:rPr>
            </w:pPr>
            <w:r>
              <w:rPr>
                <w:rFonts w:ascii="Arial" w:hAnsi="Arial"/>
                <w:sz w:val="20"/>
                <w:szCs w:val="20"/>
                <w:lang w:val="en-US"/>
              </w:rPr>
              <w:t>OR C09BA</w:t>
            </w:r>
          </w:p>
          <w:p w14:paraId="647B8D3A" w14:textId="77777777" w:rsidR="00CC4846" w:rsidRDefault="00CC4846" w:rsidP="00CC4846">
            <w:pPr>
              <w:pStyle w:val="TableContents"/>
              <w:widowControl w:val="0"/>
              <w:rPr>
                <w:lang w:val="en-US"/>
              </w:rPr>
            </w:pPr>
            <w:r>
              <w:rPr>
                <w:rFonts w:ascii="Arial" w:hAnsi="Arial"/>
                <w:sz w:val="20"/>
                <w:szCs w:val="20"/>
                <w:lang w:val="en-US"/>
              </w:rPr>
              <w:t>OR C09DA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72E5E3D3" w14:textId="77777777" w:rsidR="00CC4846" w:rsidRDefault="00CC4846" w:rsidP="00CC4846">
            <w:pPr>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78621C38" w14:textId="77777777" w:rsidR="00CC4846" w:rsidRDefault="00CC4846" w:rsidP="00CC4846">
            <w:pPr>
              <w:pStyle w:val="TableContents"/>
              <w:widowControl w:val="0"/>
              <w:rPr>
                <w:rFonts w:ascii="Arial" w:hAnsi="Arial"/>
                <w:sz w:val="20"/>
                <w:szCs w:val="20"/>
              </w:rPr>
            </w:pPr>
            <w:r>
              <w:rPr>
                <w:rFonts w:ascii="Arial" w:hAnsi="Arial"/>
                <w:color w:val="9900FF"/>
                <w:sz w:val="20"/>
                <w:szCs w:val="20"/>
                <w:lang w:val="en-US"/>
              </w:rPr>
              <w:t>{preselect vervolg if a stop-, afbouw-, or vervangen- option is checked}</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F634D1A" w14:textId="20482B93" w:rsidR="00CC4846" w:rsidRDefault="00CC4846" w:rsidP="00CC4846">
            <w:pPr>
              <w:rPr>
                <w:rFonts w:ascii="Times New Roman" w:hAnsi="Times New Roman" w:cs="Times New Roman"/>
                <w:color w:val="auto"/>
                <w:lang w:eastAsia="en-US" w:bidi="ar-SA"/>
              </w:rPr>
            </w:pPr>
            <w:r>
              <w:rPr>
                <w:rFonts w:ascii="Arial" w:hAnsi="Arial"/>
                <w:sz w:val="20"/>
                <w:szCs w:val="20"/>
              </w:rPr>
              <w:t>[1] Vervolgafspraak:{{free text</w:t>
            </w:r>
            <w:del w:id="280" w:author="Medlock, S.K." w:date="2021-05-05T14:57:00Z">
              <w:r w:rsidDel="007B7467">
                <w:rPr>
                  <w:rFonts w:ascii="Arial" w:hAnsi="Arial"/>
                  <w:sz w:val="20"/>
                  <w:szCs w:val="20"/>
                </w:rPr>
                <w:delText xml:space="preserve">: </w:delText>
              </w:r>
            </w:del>
            <w:del w:id="281" w:author="Medlock, S.K." w:date="2021-05-05T14:55:00Z">
              <w:r w:rsidDel="007B7467">
                <w:rPr>
                  <w:rFonts w:ascii="Arial" w:hAnsi="Arial"/>
                  <w:sz w:val="20"/>
                  <w:szCs w:val="20"/>
                </w:rPr>
                <w:delText>pre-filled: serie van 5 data elke 2 weken, startdatum is datum van vandaag.</w:delText>
              </w:r>
            </w:del>
            <w:r>
              <w:rPr>
                <w:rFonts w:ascii="Arial" w:hAnsi="Arial"/>
                <w:sz w:val="20"/>
                <w:szCs w:val="20"/>
              </w:rPr>
              <w:t>}}</w:t>
            </w:r>
            <w:del w:id="282" w:author="Medlock, S.K." w:date="2021-05-05T14:54:00Z">
              <w:r w:rsidDel="007B7467">
                <w:rPr>
                  <w:rFonts w:ascii="Arial" w:hAnsi="Arial"/>
                  <w:sz w:val="20"/>
                  <w:szCs w:val="20"/>
                </w:rPr>
                <w:delText xml:space="preserve"> </w:delText>
              </w:r>
              <w:commentRangeStart w:id="283"/>
              <w:commentRangeStart w:id="284"/>
              <w:r w:rsidDel="007B7467">
                <w:rPr>
                  <w:rFonts w:ascii="Arial" w:hAnsi="Arial"/>
                  <w:sz w:val="20"/>
                  <w:szCs w:val="20"/>
                </w:rPr>
                <w:delText>Bij afbouwen is een vervolgafspraak elke 1-2 weken aanbevolen.</w:delText>
              </w:r>
            </w:del>
            <w:r>
              <w:rPr>
                <w:rFonts w:ascii="Arial" w:hAnsi="Arial"/>
                <w:sz w:val="20"/>
                <w:szCs w:val="20"/>
              </w:rPr>
              <w:t xml:space="preserve"> Controleer voor verandering in bloeddruk, </w:t>
            </w:r>
            <w:del w:id="285" w:author="Medlock, S.K." w:date="2021-05-05T15:18:00Z">
              <w:r w:rsidDel="00196815">
                <w:rPr>
                  <w:rFonts w:ascii="Arial" w:hAnsi="Arial"/>
                  <w:sz w:val="20"/>
                  <w:szCs w:val="20"/>
                </w:rPr>
                <w:delText>orthostase</w:delText>
              </w:r>
            </w:del>
            <w:ins w:id="286" w:author="Medlock, S.K." w:date="2021-05-05T15:18:00Z">
              <w:r>
                <w:rPr>
                  <w:rFonts w:ascii="Arial" w:hAnsi="Arial"/>
                  <w:sz w:val="20"/>
                  <w:szCs w:val="20"/>
                </w:rPr>
                <w:t>orthostatische hypotensie</w:t>
              </w:r>
            </w:ins>
            <w:r>
              <w:rPr>
                <w:rFonts w:ascii="Arial" w:hAnsi="Arial"/>
                <w:sz w:val="20"/>
                <w:szCs w:val="20"/>
              </w:rPr>
              <w:t xml:space="preserve">, </w:t>
            </w:r>
            <w:commentRangeEnd w:id="283"/>
            <w:r>
              <w:rPr>
                <w:rStyle w:val="CommentReference"/>
              </w:rPr>
              <w:commentReference w:id="283"/>
            </w:r>
            <w:commentRangeEnd w:id="284"/>
            <w:r>
              <w:rPr>
                <w:rStyle w:val="CommentReference"/>
              </w:rPr>
              <w:commentReference w:id="284"/>
            </w:r>
            <w:r>
              <w:rPr>
                <w:rFonts w:ascii="Arial" w:hAnsi="Arial"/>
                <w:sz w:val="20"/>
                <w:szCs w:val="20"/>
              </w:rPr>
              <w:t xml:space="preserve">vallen; recidiverende symptomen van decompensatio cordis, vochtretentie, hypertensie.  </w:t>
            </w:r>
            <w:del w:id="287" w:author="Medlock, S.K." w:date="2021-05-05T14:55:00Z">
              <w:r w:rsidDel="007B7467">
                <w:rPr>
                  <w:rFonts w:ascii="Arial" w:hAnsi="Arial"/>
                  <w:sz w:val="20"/>
                  <w:szCs w:val="20"/>
                </w:rPr>
                <w:delText>Vervolgafspraak:{{free text: pre-filled: serie van 5 data elke 2 weken, startdatum is datum van vandaag.}}</w:delText>
              </w:r>
              <w:r w:rsidDel="007B7467">
                <w:rPr>
                  <w:rFonts w:ascii="Times New Roman" w:hAnsi="Times New Roman" w:cs="Times New Roman"/>
                  <w:lang w:eastAsia="en-US" w:bidi="ar-SA"/>
                </w:rPr>
                <w:delText xml:space="preserve"> </w:delText>
              </w:r>
            </w:del>
          </w:p>
          <w:p w14:paraId="66E1993C" w14:textId="32EC541B" w:rsidR="00CC4846" w:rsidRDefault="00CC4846" w:rsidP="00CC4846">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7C08D9A" w14:textId="0BBC7C93" w:rsidR="00CC4846" w:rsidRDefault="00CC4846" w:rsidP="00CC4846">
            <w:pPr>
              <w:pStyle w:val="FrameContents"/>
              <w:widowControl w:val="0"/>
              <w:rPr>
                <w:rFonts w:ascii="Arial" w:hAnsi="Arial"/>
                <w:sz w:val="20"/>
                <w:szCs w:val="20"/>
              </w:rPr>
            </w:pPr>
            <w:r>
              <w:rPr>
                <w:rFonts w:ascii="Arial" w:hAnsi="Arial"/>
                <w:sz w:val="20"/>
                <w:szCs w:val="20"/>
              </w:rPr>
              <w:t xml:space="preserve">[1] Controleer voor veranderingen in symptomen: verandering in bloeddruk, </w:t>
            </w:r>
            <w:del w:id="288" w:author="Medlock, S.K." w:date="2021-05-05T15:18:00Z">
              <w:r w:rsidDel="00196815">
                <w:rPr>
                  <w:rFonts w:ascii="Arial" w:hAnsi="Arial"/>
                  <w:sz w:val="20"/>
                  <w:szCs w:val="20"/>
                </w:rPr>
                <w:delText>orthostase</w:delText>
              </w:r>
            </w:del>
            <w:ins w:id="289" w:author="Medlock, S.K." w:date="2021-05-05T15:18:00Z">
              <w:r>
                <w:rPr>
                  <w:rFonts w:ascii="Arial" w:hAnsi="Arial"/>
                  <w:sz w:val="20"/>
                  <w:szCs w:val="20"/>
                </w:rPr>
                <w:t>orthostatische hypotensie</w:t>
              </w:r>
            </w:ins>
            <w:r>
              <w:rPr>
                <w:rFonts w:ascii="Arial" w:hAnsi="Arial"/>
                <w:sz w:val="20"/>
                <w:szCs w:val="20"/>
              </w:rPr>
              <w:t xml:space="preserve">, vallen; recidiverende symptomen van decompensatio cordis, vochtretentie, hypertensie. </w:t>
            </w:r>
            <w:r>
              <w:rPr>
                <w:rFonts w:ascii="Arial" w:hAnsi="Arial"/>
                <w:sz w:val="20"/>
                <w:szCs w:val="20"/>
              </w:rPr>
              <w:lastRenderedPageBreak/>
              <w:t>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85FFA3D" w14:textId="77777777" w:rsidR="00CC4846" w:rsidRDefault="00CC4846" w:rsidP="00CC4846">
            <w:pPr>
              <w:rPr>
                <w:rFonts w:ascii="Times New Roman" w:hAnsi="Times New Roman" w:cs="Times New Roman"/>
                <w:color w:val="auto"/>
                <w:lang w:eastAsia="en-US" w:bidi="ar-SA"/>
              </w:rPr>
            </w:pPr>
            <w:r>
              <w:rPr>
                <w:rFonts w:ascii="Arial" w:hAnsi="Arial"/>
                <w:sz w:val="20"/>
                <w:szCs w:val="20"/>
              </w:rPr>
              <w:lastRenderedPageBreak/>
              <w:t xml:space="preserve">[1] </w:t>
            </w:r>
            <w:commentRangeStart w:id="290"/>
            <w:commentRangeStart w:id="291"/>
            <w:r>
              <w:rPr>
                <w:rFonts w:ascii="Arial" w:hAnsi="Arial"/>
                <w:sz w:val="20"/>
                <w:szCs w:val="20"/>
              </w:rPr>
              <w:t xml:space="preserve">Uw dokter neemt contact met u op om te kijken </w:t>
            </w:r>
            <w:commentRangeStart w:id="292"/>
            <w:commentRangeStart w:id="293"/>
            <w:r>
              <w:rPr>
                <w:rFonts w:ascii="Arial" w:hAnsi="Arial"/>
                <w:sz w:val="20"/>
                <w:szCs w:val="20"/>
              </w:rPr>
              <w:t xml:space="preserve">of het u lukt om het advies te volgen </w:t>
            </w:r>
            <w:commentRangeEnd w:id="292"/>
            <w:r>
              <w:rPr>
                <w:rStyle w:val="CommentReference"/>
              </w:rPr>
              <w:commentReference w:id="292"/>
            </w:r>
            <w:commentRangeEnd w:id="293"/>
            <w:r>
              <w:rPr>
                <w:rStyle w:val="CommentReference"/>
              </w:rPr>
              <w:commentReference w:id="293"/>
            </w:r>
            <w:r>
              <w:rPr>
                <w:rFonts w:ascii="Arial" w:hAnsi="Arial"/>
                <w:sz w:val="20"/>
                <w:szCs w:val="20"/>
              </w:rPr>
              <w:t>of</w:t>
            </w:r>
            <w:r>
              <w:rPr>
                <w:rFonts w:ascii="Times New Roman" w:hAnsi="Times New Roman" w:cs="Times New Roman"/>
                <w:lang w:eastAsia="en-US" w:bidi="ar-SA"/>
              </w:rPr>
              <w:t xml:space="preserve"> </w:t>
            </w:r>
          </w:p>
          <w:p w14:paraId="2382DD1D" w14:textId="71F7BFCF" w:rsidR="00CC4846" w:rsidRDefault="00CC4846" w:rsidP="00CC4846">
            <w:pPr>
              <w:rPr>
                <w:rFonts w:ascii="Times New Roman" w:hAnsi="Times New Roman" w:cs="Times New Roman"/>
                <w:color w:val="auto"/>
                <w:lang w:eastAsia="en-US" w:bidi="ar-SA"/>
              </w:rPr>
            </w:pPr>
            <w:r>
              <w:rPr>
                <w:rFonts w:ascii="Arial" w:hAnsi="Arial"/>
                <w:sz w:val="20"/>
                <w:szCs w:val="20"/>
              </w:rPr>
              <w:t xml:space="preserve">dat u nieuwe </w:t>
            </w:r>
            <w:commentRangeStart w:id="294"/>
            <w:commentRangeStart w:id="295"/>
            <w:r>
              <w:rPr>
                <w:rFonts w:ascii="Arial" w:hAnsi="Arial"/>
                <w:sz w:val="20"/>
                <w:szCs w:val="20"/>
              </w:rPr>
              <w:t xml:space="preserve">symptomen </w:t>
            </w:r>
            <w:commentRangeEnd w:id="294"/>
            <w:r>
              <w:rPr>
                <w:rStyle w:val="CommentReference"/>
              </w:rPr>
              <w:commentReference w:id="294"/>
            </w:r>
            <w:commentRangeEnd w:id="295"/>
            <w:r>
              <w:rPr>
                <w:rStyle w:val="CommentReference"/>
              </w:rPr>
              <w:commentReference w:id="295"/>
            </w:r>
            <w:r>
              <w:rPr>
                <w:rFonts w:ascii="Arial" w:hAnsi="Arial"/>
                <w:sz w:val="20"/>
                <w:szCs w:val="20"/>
              </w:rPr>
              <w:t xml:space="preserve">heeft gehad. </w:t>
            </w:r>
            <w:commentRangeEnd w:id="290"/>
            <w:r>
              <w:rPr>
                <w:rStyle w:val="CommentReference"/>
              </w:rPr>
              <w:commentReference w:id="290"/>
            </w:r>
            <w:commentRangeEnd w:id="291"/>
            <w:r>
              <w:rPr>
                <w:rStyle w:val="CommentReference"/>
              </w:rPr>
              <w:commentReference w:id="291"/>
            </w:r>
            <w:r>
              <w:rPr>
                <w:rFonts w:ascii="Arial" w:hAnsi="Arial"/>
                <w:sz w:val="20"/>
                <w:szCs w:val="20"/>
              </w:rPr>
              <w:t xml:space="preserve">Een vervolgafspraak wordt ingepland {{free text}} </w:t>
            </w:r>
          </w:p>
          <w:p w14:paraId="310541FC" w14:textId="15100B01" w:rsidR="00CC4846" w:rsidRDefault="00CC4846" w:rsidP="00CC4846">
            <w:pPr>
              <w:pStyle w:val="TableContents"/>
              <w:widowControl w:val="0"/>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31C12FE6" w14:textId="3D9C26BE" w:rsidR="00CC4846" w:rsidRDefault="00087CD0" w:rsidP="00CC4846">
            <w:pPr>
              <w:pStyle w:val="TableContents"/>
              <w:widowControl w:val="0"/>
              <w:rPr>
                <w:rFonts w:ascii="Arial" w:hAnsi="Arial"/>
                <w:sz w:val="20"/>
                <w:szCs w:val="20"/>
              </w:rPr>
            </w:pPr>
            <w:hyperlink r:id="rId108">
              <w:r w:rsidR="00CC4846" w:rsidRPr="00B36751">
                <w:rPr>
                  <w:rStyle w:val="Hyperlink"/>
                  <w:rFonts w:ascii="Arial" w:hAnsi="Arial"/>
                  <w:sz w:val="20"/>
                  <w:szCs w:val="20"/>
                </w:rPr>
                <w:t>refpage 13</w:t>
              </w:r>
            </w:hyperlink>
          </w:p>
        </w:tc>
      </w:tr>
      <w:tr w:rsidR="00CC4846" w14:paraId="3B8ED4C7"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D9D9D9" w:themeFill="background1" w:themeFillShade="D9"/>
            <w:vAlign w:val="center"/>
          </w:tcPr>
          <w:p w14:paraId="3F0192E9" w14:textId="77777777" w:rsidR="00CC4846" w:rsidRPr="00D45A17" w:rsidRDefault="00CC4846" w:rsidP="00CC4846">
            <w:pPr>
              <w:pStyle w:val="TableContents"/>
              <w:widowControl w:val="0"/>
              <w:rPr>
                <w:rFonts w:ascii="Arial" w:hAnsi="Arial"/>
                <w:sz w:val="20"/>
                <w:szCs w:val="20"/>
              </w:rPr>
            </w:pPr>
            <w:r w:rsidRPr="00D87042">
              <w:rPr>
                <w:rFonts w:ascii="Arial" w:hAnsi="Arial"/>
                <w:sz w:val="20"/>
                <w:szCs w:val="20"/>
                <w:highlight w:val="green"/>
              </w:rPr>
              <w:t>45</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3A6DDB26"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antihypertensives:</w:t>
            </w:r>
          </w:p>
          <w:p w14:paraId="237D06DD" w14:textId="77777777" w:rsidR="00CC4846" w:rsidRDefault="00087CD0" w:rsidP="00CC4846">
            <w:pPr>
              <w:pStyle w:val="TableContents"/>
              <w:widowControl w:val="0"/>
              <w:rPr>
                <w:lang w:val="en-US"/>
              </w:rPr>
            </w:pPr>
            <w:hyperlink r:id="rId109">
              <w:r w:rsidR="00CC4846">
                <w:rPr>
                  <w:rStyle w:val="Hyperlink"/>
                  <w:rFonts w:ascii="Arial" w:hAnsi="Arial"/>
                  <w:b/>
                  <w:sz w:val="20"/>
                  <w:szCs w:val="20"/>
                  <w:lang w:val="en-US"/>
                </w:rPr>
                <w:t>C02</w:t>
              </w:r>
            </w:hyperlink>
            <w:r w:rsidR="00CC4846">
              <w:rPr>
                <w:rFonts w:ascii="Arial" w:hAnsi="Arial"/>
                <w:sz w:val="20"/>
                <w:szCs w:val="20"/>
                <w:lang w:val="en-US"/>
              </w:rPr>
              <w:t xml:space="preserve"> antihypertensives,</w:t>
            </w:r>
          </w:p>
          <w:p w14:paraId="0E7D1FC2" w14:textId="77777777" w:rsidR="00CC4846" w:rsidRDefault="00087CD0" w:rsidP="00CC4846">
            <w:pPr>
              <w:pStyle w:val="TableContents"/>
              <w:widowControl w:val="0"/>
              <w:rPr>
                <w:lang w:val="en-US"/>
              </w:rPr>
            </w:pPr>
            <w:hyperlink r:id="rId110">
              <w:r w:rsidR="00CC4846">
                <w:rPr>
                  <w:rStyle w:val="Hyperlink"/>
                  <w:rFonts w:ascii="Arial" w:hAnsi="Arial"/>
                  <w:b/>
                  <w:sz w:val="20"/>
                  <w:szCs w:val="20"/>
                  <w:lang w:val="en-US"/>
                </w:rPr>
                <w:t>C03</w:t>
              </w:r>
            </w:hyperlink>
            <w:r w:rsidR="00CC4846">
              <w:rPr>
                <w:rFonts w:ascii="Arial" w:hAnsi="Arial"/>
                <w:sz w:val="20"/>
                <w:szCs w:val="20"/>
                <w:lang w:val="en-US"/>
              </w:rPr>
              <w:t xml:space="preserve"> diuretics</w:t>
            </w:r>
          </w:p>
          <w:p w14:paraId="71381649" w14:textId="77777777" w:rsidR="00CC4846" w:rsidRDefault="00087CD0" w:rsidP="00CC4846">
            <w:pPr>
              <w:pStyle w:val="TableContents"/>
              <w:widowControl w:val="0"/>
              <w:rPr>
                <w:lang w:val="en-US"/>
              </w:rPr>
            </w:pPr>
            <w:hyperlink r:id="rId111">
              <w:r w:rsidR="00CC4846">
                <w:rPr>
                  <w:rStyle w:val="Hyperlink"/>
                  <w:rFonts w:ascii="Arial" w:hAnsi="Arial"/>
                  <w:b/>
                  <w:sz w:val="20"/>
                  <w:szCs w:val="20"/>
                  <w:lang w:val="en-US"/>
                </w:rPr>
                <w:t>C04</w:t>
              </w:r>
            </w:hyperlink>
            <w:r w:rsidR="00CC4846">
              <w:rPr>
                <w:rFonts w:ascii="Arial" w:hAnsi="Arial"/>
                <w:sz w:val="20"/>
                <w:szCs w:val="20"/>
                <w:lang w:val="en-US"/>
              </w:rPr>
              <w:t xml:space="preserve"> peripheral vasodilators</w:t>
            </w:r>
          </w:p>
          <w:p w14:paraId="0FBBF34C" w14:textId="77777777" w:rsidR="00CC4846" w:rsidRDefault="00087CD0" w:rsidP="00CC4846">
            <w:pPr>
              <w:pStyle w:val="TableContents"/>
              <w:widowControl w:val="0"/>
              <w:rPr>
                <w:lang w:val="en-US"/>
              </w:rPr>
            </w:pPr>
            <w:hyperlink r:id="rId112">
              <w:r w:rsidR="00CC4846">
                <w:rPr>
                  <w:rStyle w:val="Hyperlink"/>
                  <w:rFonts w:ascii="Arial" w:hAnsi="Arial"/>
                  <w:b/>
                  <w:sz w:val="20"/>
                  <w:szCs w:val="20"/>
                  <w:lang w:val="en-US"/>
                </w:rPr>
                <w:t>C07</w:t>
              </w:r>
            </w:hyperlink>
            <w:r w:rsidR="00CC4846">
              <w:rPr>
                <w:rFonts w:ascii="Arial" w:hAnsi="Arial"/>
                <w:sz w:val="20"/>
                <w:szCs w:val="20"/>
                <w:lang w:val="en-US"/>
              </w:rPr>
              <w:t xml:space="preserve"> beta blockers</w:t>
            </w:r>
          </w:p>
          <w:p w14:paraId="387158FE" w14:textId="77777777" w:rsidR="00CC4846" w:rsidRDefault="00087CD0" w:rsidP="00CC4846">
            <w:pPr>
              <w:pStyle w:val="TableContents"/>
              <w:widowControl w:val="0"/>
              <w:rPr>
                <w:lang w:val="en-US"/>
              </w:rPr>
            </w:pPr>
            <w:hyperlink r:id="rId113">
              <w:r w:rsidR="00CC4846">
                <w:rPr>
                  <w:rStyle w:val="Hyperlink"/>
                  <w:rFonts w:ascii="Arial" w:hAnsi="Arial"/>
                  <w:b/>
                  <w:sz w:val="20"/>
                  <w:szCs w:val="20"/>
                  <w:lang w:val="en-US"/>
                </w:rPr>
                <w:t>C08</w:t>
              </w:r>
            </w:hyperlink>
            <w:r w:rsidR="00CC4846">
              <w:rPr>
                <w:rFonts w:ascii="Arial" w:hAnsi="Arial"/>
                <w:sz w:val="20"/>
                <w:szCs w:val="20"/>
                <w:lang w:val="en-US"/>
              </w:rPr>
              <w:t xml:space="preserve"> calcium channel blockers</w:t>
            </w:r>
          </w:p>
          <w:p w14:paraId="6F6FCC75" w14:textId="77777777" w:rsidR="00CC4846" w:rsidRDefault="00087CD0" w:rsidP="00CC4846">
            <w:pPr>
              <w:pStyle w:val="TableContents"/>
              <w:widowControl w:val="0"/>
              <w:rPr>
                <w:lang w:val="en-US"/>
              </w:rPr>
            </w:pPr>
            <w:hyperlink r:id="rId114">
              <w:r w:rsidR="00CC4846">
                <w:rPr>
                  <w:rStyle w:val="Hyperlink"/>
                  <w:rFonts w:ascii="Arial" w:hAnsi="Arial"/>
                  <w:b/>
                  <w:sz w:val="20"/>
                  <w:szCs w:val="20"/>
                  <w:lang w:val="en-US"/>
                </w:rPr>
                <w:t>C09</w:t>
              </w:r>
            </w:hyperlink>
            <w:r w:rsidR="00CC4846">
              <w:rPr>
                <w:rFonts w:ascii="Arial" w:hAnsi="Arial"/>
                <w:sz w:val="20"/>
                <w:szCs w:val="20"/>
                <w:lang w:val="en-US"/>
              </w:rPr>
              <w:t xml:space="preserve"> RAA</w:t>
            </w:r>
          </w:p>
          <w:p w14:paraId="2F038995"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C10BX03 Atorvastatin and amlodipine</w:t>
            </w:r>
          </w:p>
          <w:p w14:paraId="35C1F45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C10BX07 Rosuvastatin, amlodipine and lisinopril    C10BX09 Rosuvastatin and amlodipine</w:t>
            </w:r>
          </w:p>
          <w:p w14:paraId="6CC6A36F"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C10BX11 Atorvastatin, amlodipine and perindopril</w:t>
            </w:r>
          </w:p>
          <w:p w14:paraId="1B78DBA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C10BX14 Rosuvastatin, amlodipine and perindopril</w:t>
            </w:r>
          </w:p>
          <w:p w14:paraId="068E5E2C" w14:textId="77777777" w:rsidR="00CC4846" w:rsidRDefault="00CC4846" w:rsidP="00CC4846">
            <w:pPr>
              <w:pStyle w:val="TableContents"/>
              <w:widowControl w:val="0"/>
              <w:rPr>
                <w:rFonts w:ascii="Arial" w:hAnsi="Arial"/>
                <w:sz w:val="20"/>
                <w:szCs w:val="20"/>
                <w:lang w:val="en-US"/>
              </w:rPr>
            </w:pPr>
          </w:p>
          <w:p w14:paraId="1EBF77AE" w14:textId="77777777" w:rsidR="00CC4846" w:rsidRDefault="00CC4846" w:rsidP="00CC4846">
            <w:pPr>
              <w:pStyle w:val="TableContents"/>
              <w:widowControl w:val="0"/>
              <w:rPr>
                <w:rFonts w:ascii="Arial" w:hAnsi="Arial"/>
                <w:sz w:val="20"/>
                <w:szCs w:val="20"/>
                <w:lang w:val="en-US"/>
              </w:rPr>
            </w:pPr>
          </w:p>
          <w:p w14:paraId="325F22CE" w14:textId="77777777" w:rsidR="00CC4846" w:rsidRDefault="00CC4846" w:rsidP="00CC4846">
            <w:pPr>
              <w:pStyle w:val="TableContents"/>
              <w:widowControl w:val="0"/>
              <w:rPr>
                <w:rFonts w:ascii="Arial" w:hAnsi="Arial"/>
                <w:sz w:val="20"/>
                <w:szCs w:val="20"/>
                <w:lang w:val="en-US"/>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06C71573"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1E8EA3B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C02</w:t>
            </w:r>
          </w:p>
          <w:p w14:paraId="612C3DA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C03</w:t>
            </w:r>
          </w:p>
          <w:p w14:paraId="7946587A"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C04</w:t>
            </w:r>
          </w:p>
          <w:p w14:paraId="1ABD499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C07</w:t>
            </w:r>
          </w:p>
          <w:p w14:paraId="6ABCF6B3"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C08</w:t>
            </w:r>
          </w:p>
          <w:p w14:paraId="6E5130DA"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C09</w:t>
            </w:r>
          </w:p>
          <w:p w14:paraId="3BCC16C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C10BX03</w:t>
            </w:r>
          </w:p>
          <w:p w14:paraId="1F91B1D2"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C10BX07</w:t>
            </w:r>
          </w:p>
          <w:p w14:paraId="335F989C"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C10BX09</w:t>
            </w:r>
          </w:p>
          <w:p w14:paraId="756E71E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C10BX11</w:t>
            </w:r>
          </w:p>
          <w:p w14:paraId="2914DE4C" w14:textId="77777777" w:rsidR="00CC4846" w:rsidRDefault="00CC4846" w:rsidP="00CC4846">
            <w:pPr>
              <w:pStyle w:val="TableContents"/>
              <w:widowControl w:val="0"/>
              <w:rPr>
                <w:rFonts w:ascii="Arial" w:hAnsi="Arial"/>
                <w:sz w:val="20"/>
                <w:szCs w:val="20"/>
              </w:rPr>
            </w:pPr>
            <w:r>
              <w:rPr>
                <w:rFonts w:ascii="Arial" w:hAnsi="Arial"/>
                <w:sz w:val="20"/>
                <w:szCs w:val="20"/>
              </w:rPr>
              <w:t>OR C10BX14</w:t>
            </w:r>
          </w:p>
          <w:p w14:paraId="20A0DDC2" w14:textId="77777777" w:rsidR="00CC4846" w:rsidRDefault="00CC4846" w:rsidP="00CC4846">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56680E47"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70F89979"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0C24B571" w14:textId="77777777" w:rsidR="00CC4846" w:rsidRDefault="00CC4846" w:rsidP="00CC4846">
            <w:pPr>
              <w:pStyle w:val="TableContents"/>
              <w:widowControl w:val="0"/>
              <w:rPr>
                <w:rFonts w:ascii="Arial" w:hAnsi="Arial"/>
                <w:b/>
                <w:sz w:val="20"/>
                <w:szCs w:val="20"/>
              </w:rPr>
            </w:pPr>
            <w:r>
              <w:rPr>
                <w:rFonts w:ascii="Arial" w:hAnsi="Arial"/>
                <w:b/>
                <w:sz w:val="20"/>
                <w:szCs w:val="20"/>
              </w:rPr>
              <w:t>Indicatie hypertensie:</w:t>
            </w:r>
          </w:p>
          <w:p w14:paraId="3A5C69F2" w14:textId="6B9CCE09" w:rsidR="00CC4846" w:rsidRDefault="00CC4846" w:rsidP="00CC4846">
            <w:pPr>
              <w:rPr>
                <w:rFonts w:ascii="Times New Roman" w:hAnsi="Times New Roman" w:cs="Times New Roman"/>
                <w:color w:val="auto"/>
                <w:lang w:eastAsia="en-US" w:bidi="ar-SA"/>
              </w:rPr>
            </w:pPr>
            <w:r>
              <w:rPr>
                <w:rFonts w:ascii="Arial" w:hAnsi="Arial"/>
                <w:sz w:val="20"/>
                <w:szCs w:val="20"/>
              </w:rPr>
              <w:t xml:space="preserve">Bij overweging van medicamenteuze therapie voor </w:t>
            </w:r>
            <w:r>
              <w:rPr>
                <w:rFonts w:ascii="Arial" w:hAnsi="Arial"/>
                <w:b/>
                <w:bCs/>
                <w:sz w:val="20"/>
                <w:szCs w:val="20"/>
              </w:rPr>
              <w:t>hypertensie</w:t>
            </w:r>
            <w:r>
              <w:rPr>
                <w:rFonts w:ascii="Arial" w:hAnsi="Arial"/>
                <w:sz w:val="20"/>
                <w:szCs w:val="20"/>
              </w:rPr>
              <w:t>, zijn de voorkeuren van de patiënt belangrijk. Ook moet de</w:t>
            </w:r>
            <w:ins w:id="296" w:author="Medlock, S.K." w:date="2021-05-05T11:37:00Z">
              <w:r>
                <w:rPr>
                  <w:rFonts w:ascii="Arial" w:hAnsi="Arial"/>
                  <w:sz w:val="20"/>
                  <w:szCs w:val="20"/>
                </w:rPr>
                <w:t xml:space="preserve"> </w:t>
              </w:r>
            </w:ins>
            <w:ins w:id="297" w:author="Medlock, S.K." w:date="2021-05-06T11:31:00Z">
              <w:r>
                <w:rPr>
                  <w:rFonts w:ascii="Arial" w:hAnsi="Arial"/>
                  <w:sz w:val="20"/>
                  <w:szCs w:val="20"/>
                </w:rPr>
                <w:t>valrisico</w:t>
              </w:r>
            </w:ins>
            <w:ins w:id="298" w:author="Medlock, S.K." w:date="2021-05-06T11:32:00Z">
              <w:r>
                <w:rPr>
                  <w:rFonts w:ascii="Arial" w:hAnsi="Arial"/>
                  <w:sz w:val="20"/>
                  <w:szCs w:val="20"/>
                </w:rPr>
                <w:t>,</w:t>
              </w:r>
            </w:ins>
            <w:ins w:id="299" w:author="Medlock, S.K." w:date="2021-05-06T11:31:00Z">
              <w:r>
                <w:rPr>
                  <w:rFonts w:ascii="Arial" w:hAnsi="Arial"/>
                  <w:sz w:val="20"/>
                  <w:szCs w:val="20"/>
                </w:rPr>
                <w:t xml:space="preserve"> </w:t>
              </w:r>
            </w:ins>
            <w:ins w:id="300" w:author="Medlock, S.K." w:date="2021-05-05T11:37:00Z">
              <w:r>
                <w:rPr>
                  <w:rFonts w:ascii="Arial" w:hAnsi="Arial"/>
                  <w:sz w:val="20"/>
                  <w:szCs w:val="20"/>
                </w:rPr>
                <w:t>mogelijk bijwerkingen,</w:t>
              </w:r>
            </w:ins>
            <w:r>
              <w:rPr>
                <w:rFonts w:ascii="Arial" w:hAnsi="Arial"/>
                <w:sz w:val="20"/>
                <w:szCs w:val="20"/>
              </w:rPr>
              <w:t xml:space="preserve"> levensverwachting en afwezigheid van cardiovasculaire </w:t>
            </w:r>
            <w:ins w:id="301" w:author="Medlock, S.K." w:date="2021-05-05T15:14:00Z">
              <w:r w:rsidRPr="00196815">
                <w:rPr>
                  <w:rFonts w:ascii="Arial" w:hAnsi="Arial"/>
                  <w:sz w:val="20"/>
                  <w:szCs w:val="20"/>
                </w:rPr>
                <w:t>ziekten of aandoeningen</w:t>
              </w:r>
            </w:ins>
            <w:commentRangeStart w:id="302"/>
            <w:del w:id="303" w:author="Medlock, S.K." w:date="2021-05-05T15:14:00Z">
              <w:r w:rsidDel="00196815">
                <w:rPr>
                  <w:rFonts w:ascii="Arial" w:hAnsi="Arial"/>
                  <w:sz w:val="20"/>
                  <w:szCs w:val="20"/>
                </w:rPr>
                <w:delText>comorbiditeiten</w:delText>
              </w:r>
              <w:commentRangeEnd w:id="302"/>
              <w:r w:rsidDel="00196815">
                <w:rPr>
                  <w:rStyle w:val="CommentReference"/>
                </w:rPr>
                <w:commentReference w:id="302"/>
              </w:r>
            </w:del>
            <w:r>
              <w:rPr>
                <w:rFonts w:ascii="Arial" w:hAnsi="Arial"/>
                <w:sz w:val="20"/>
                <w:szCs w:val="20"/>
              </w:rPr>
              <w:t xml:space="preserve"> meegenomen </w:t>
            </w:r>
            <w:commentRangeStart w:id="304"/>
            <w:r>
              <w:rPr>
                <w:rFonts w:ascii="Arial" w:hAnsi="Arial"/>
                <w:sz w:val="20"/>
                <w:szCs w:val="20"/>
              </w:rPr>
              <w:t>word</w:t>
            </w:r>
            <w:commentRangeEnd w:id="304"/>
            <w:r>
              <w:rPr>
                <w:rStyle w:val="CommentReference"/>
              </w:rPr>
              <w:commentReference w:id="304"/>
            </w:r>
            <w:commentRangeStart w:id="305"/>
            <w:commentRangeStart w:id="306"/>
            <w:r>
              <w:rPr>
                <w:rFonts w:ascii="Arial" w:hAnsi="Arial"/>
                <w:sz w:val="20"/>
                <w:szCs w:val="20"/>
              </w:rPr>
              <w:t>en</w:t>
            </w:r>
            <w:commentRangeEnd w:id="305"/>
            <w:r>
              <w:rPr>
                <w:rStyle w:val="CommentReference"/>
              </w:rPr>
              <w:commentReference w:id="305"/>
            </w:r>
            <w:commentRangeEnd w:id="306"/>
            <w:r>
              <w:rPr>
                <w:rStyle w:val="CommentReference"/>
              </w:rPr>
              <w:commentReference w:id="306"/>
            </w:r>
            <w:r>
              <w:rPr>
                <w:rFonts w:ascii="Arial" w:hAnsi="Arial"/>
                <w:sz w:val="20"/>
                <w:szCs w:val="20"/>
              </w:rPr>
              <w:t>.</w:t>
            </w:r>
            <w:r>
              <w:rPr>
                <w:rFonts w:ascii="Times New Roman" w:hAnsi="Times New Roman" w:cs="Times New Roman"/>
                <w:lang w:eastAsia="en-US" w:bidi="ar-SA"/>
              </w:rPr>
              <w:t xml:space="preserve"> </w:t>
            </w:r>
          </w:p>
          <w:p w14:paraId="7751548A" w14:textId="541B3E91" w:rsidR="00CC4846" w:rsidRPr="00196815" w:rsidRDefault="00CC4846" w:rsidP="00CC4846">
            <w:pPr>
              <w:rPr>
                <w:rFonts w:ascii="Times New Roman" w:hAnsi="Times New Roman" w:cs="Times New Roman"/>
                <w:color w:val="auto"/>
                <w:lang w:eastAsia="en-US" w:bidi="ar-SA"/>
              </w:rPr>
            </w:pPr>
            <w:r>
              <w:rPr>
                <w:rFonts w:ascii="Arial" w:hAnsi="Arial"/>
                <w:sz w:val="20"/>
                <w:szCs w:val="20"/>
              </w:rPr>
              <w:t>.</w:t>
            </w:r>
            <w:ins w:id="307" w:author="Medlock, S.K." w:date="2021-05-06T08:49:00Z">
              <w:r>
                <w:rPr>
                  <w:rFonts w:ascii="Arial" w:hAnsi="Arial"/>
                  <w:sz w:val="20"/>
                  <w:szCs w:val="20"/>
                </w:rPr>
                <w:t xml:space="preserve"> </w:t>
              </w:r>
            </w:ins>
            <w:ins w:id="308" w:author="Medlock, S.K." w:date="2021-05-06T08:50:00Z">
              <w:r>
                <w:rPr>
                  <w:rFonts w:ascii="Arial" w:hAnsi="Arial" w:cs="Arial"/>
                  <w:color w:val="000000"/>
                  <w:sz w:val="20"/>
                  <w:szCs w:val="20"/>
                </w:rPr>
                <w:t>Kies voor een passend antihypertensivum in relatie tot de comorbiditeit bij een (kwetsbare) oudere.</w:t>
              </w:r>
            </w:ins>
            <w:r>
              <w:rPr>
                <w:rFonts w:ascii="Arial" w:hAnsi="Arial"/>
                <w:sz w:val="20"/>
                <w:szCs w:val="20"/>
              </w:rPr>
              <w:t xml:space="preserve"> Overweeg stoppen, of de bloeddruk-streefwaarden van de behandeling minder strikt te hanteren. Alleen bij patiënten met een zeer hoog  </w:t>
            </w:r>
            <w:ins w:id="309" w:author="Medlock, S.K." w:date="2021-05-05T15:14:00Z">
              <w:r w:rsidRPr="00196815">
                <w:rPr>
                  <w:rFonts w:ascii="Arial" w:hAnsi="Arial"/>
                  <w:sz w:val="20"/>
                  <w:szCs w:val="20"/>
                </w:rPr>
                <w:t>cardiovasculair</w:t>
              </w:r>
            </w:ins>
            <w:commentRangeStart w:id="310"/>
            <w:del w:id="311" w:author="Medlock, S.K." w:date="2021-05-05T15:15:00Z">
              <w:r w:rsidDel="00196815">
                <w:rPr>
                  <w:rFonts w:ascii="Arial" w:hAnsi="Arial"/>
                  <w:sz w:val="20"/>
                  <w:szCs w:val="20"/>
                </w:rPr>
                <w:delText>CV</w:delText>
              </w:r>
            </w:del>
            <w:commentRangeEnd w:id="310"/>
            <w:r>
              <w:rPr>
                <w:rStyle w:val="CommentReference"/>
              </w:rPr>
              <w:commentReference w:id="310"/>
            </w:r>
            <w:r>
              <w:rPr>
                <w:rFonts w:ascii="Arial" w:hAnsi="Arial"/>
                <w:sz w:val="20"/>
                <w:szCs w:val="20"/>
              </w:rPr>
              <w:t xml:space="preserve"> risico is medicamenteuze therapie meestal aangewezen.</w:t>
            </w:r>
          </w:p>
          <w:p w14:paraId="06251D95" w14:textId="11C175D7" w:rsidR="00CC4846" w:rsidRDefault="00CC4846" w:rsidP="00CC4846">
            <w:r>
              <w:rPr>
                <w:rFonts w:ascii="Arial" w:hAnsi="Arial"/>
                <w:color w:val="000000"/>
                <w:sz w:val="20"/>
                <w:szCs w:val="20"/>
              </w:rPr>
              <w:t xml:space="preserve">In de meeste gevallen is een streefwaarde van een systolische bloeddruk &lt;150 mmHg. Bij kwetsbare ouderen: dosis voorzichtig titreren, </w:t>
            </w:r>
            <w:commentRangeStart w:id="312"/>
            <w:commentRangeStart w:id="313"/>
            <w:r>
              <w:rPr>
                <w:rFonts w:ascii="Arial" w:hAnsi="Arial"/>
                <w:color w:val="000000"/>
                <w:sz w:val="20"/>
                <w:szCs w:val="20"/>
              </w:rPr>
              <w:t>en verminder intensiteit van therapie als de diastolische bloeddruk &lt;70 mmHg wordt</w:t>
            </w:r>
            <w:commentRangeEnd w:id="312"/>
            <w:r>
              <w:rPr>
                <w:rStyle w:val="CommentReference"/>
              </w:rPr>
              <w:commentReference w:id="312"/>
            </w:r>
            <w:commentRangeEnd w:id="313"/>
            <w:r>
              <w:rPr>
                <w:rStyle w:val="CommentReference"/>
              </w:rPr>
              <w:commentReference w:id="313"/>
            </w:r>
            <w:r>
              <w:rPr>
                <w:rFonts w:ascii="Arial" w:hAnsi="Arial"/>
                <w:color w:val="000000"/>
                <w:sz w:val="20"/>
                <w:szCs w:val="20"/>
              </w:rPr>
              <w:t xml:space="preserve">, ongeacht de systolische bloeddruk. Bij vitale ouderen met mogelijke bijwerkingen, pas dosis aan of probeer  </w:t>
            </w:r>
            <w:ins w:id="314" w:author="Medlock, S.K." w:date="2021-05-05T15:16:00Z">
              <w:r>
                <w:rPr>
                  <w:rFonts w:ascii="Arial" w:hAnsi="Arial"/>
                  <w:color w:val="000000"/>
                  <w:sz w:val="20"/>
                  <w:szCs w:val="20"/>
                </w:rPr>
                <w:t xml:space="preserve">een </w:t>
              </w:r>
            </w:ins>
            <w:commentRangeStart w:id="315"/>
            <w:r>
              <w:rPr>
                <w:rFonts w:ascii="Arial" w:hAnsi="Arial"/>
                <w:color w:val="000000"/>
                <w:sz w:val="20"/>
                <w:szCs w:val="20"/>
              </w:rPr>
              <w:t>ander</w:t>
            </w:r>
            <w:del w:id="316" w:author="Medlock, S.K." w:date="2021-05-05T15:17:00Z">
              <w:r w:rsidDel="00196815">
                <w:rPr>
                  <w:rFonts w:ascii="Arial" w:hAnsi="Arial"/>
                  <w:color w:val="000000"/>
                  <w:sz w:val="20"/>
                  <w:szCs w:val="20"/>
                </w:rPr>
                <w:delText>e</w:delText>
              </w:r>
            </w:del>
            <w:r>
              <w:rPr>
                <w:rFonts w:ascii="Arial" w:hAnsi="Arial"/>
                <w:color w:val="000000"/>
                <w:sz w:val="20"/>
                <w:szCs w:val="20"/>
              </w:rPr>
              <w:t xml:space="preserve"> </w:t>
            </w:r>
            <w:del w:id="317" w:author="Medlock, S.K." w:date="2021-05-05T15:16:00Z">
              <w:r w:rsidDel="00196815">
                <w:rPr>
                  <w:rFonts w:ascii="Arial" w:hAnsi="Arial"/>
                  <w:color w:val="000000"/>
                  <w:sz w:val="20"/>
                  <w:szCs w:val="20"/>
                </w:rPr>
                <w:delText>medicatie</w:delText>
              </w:r>
              <w:commentRangeEnd w:id="315"/>
              <w:r w:rsidDel="00196815">
                <w:rPr>
                  <w:rStyle w:val="CommentReference"/>
                </w:rPr>
                <w:commentReference w:id="315"/>
              </w:r>
            </w:del>
            <w:ins w:id="318" w:author="Medlock, S.K." w:date="2021-05-05T15:16:00Z">
              <w:r>
                <w:rPr>
                  <w:rFonts w:ascii="Arial" w:hAnsi="Arial"/>
                  <w:color w:val="000000"/>
                  <w:sz w:val="20"/>
                  <w:szCs w:val="20"/>
                </w:rPr>
                <w:t>antihypertensivum</w:t>
              </w:r>
            </w:ins>
            <w:r>
              <w:rPr>
                <w:rFonts w:ascii="Arial" w:hAnsi="Arial"/>
                <w:color w:val="000000"/>
                <w:sz w:val="20"/>
                <w:szCs w:val="20"/>
              </w:rPr>
              <w:t>.</w:t>
            </w:r>
          </w:p>
          <w:p w14:paraId="58ECA2E3" w14:textId="77777777" w:rsidR="00CC4846" w:rsidRDefault="00CC4846" w:rsidP="00CC4846">
            <w:pPr>
              <w:pStyle w:val="BodyText"/>
              <w:spacing w:after="0"/>
              <w:rPr>
                <w:rFonts w:ascii="Arial" w:hAnsi="Arial"/>
                <w:color w:val="000000"/>
                <w:sz w:val="20"/>
                <w:szCs w:val="20"/>
              </w:rPr>
            </w:pPr>
          </w:p>
          <w:p w14:paraId="0931BC6E" w14:textId="5903C288" w:rsidR="00CC4846" w:rsidRPr="00196815" w:rsidRDefault="00CC4846" w:rsidP="00CC4846">
            <w:pPr>
              <w:rPr>
                <w:rFonts w:ascii="Times New Roman" w:hAnsi="Times New Roman" w:cs="Times New Roman"/>
                <w:color w:val="auto"/>
                <w:lang w:eastAsia="en-US" w:bidi="ar-SA"/>
              </w:rPr>
            </w:pPr>
            <w:ins w:id="319" w:author="Medlock, S.K." w:date="2021-05-05T11:39:00Z">
              <w:r>
                <w:t>In verband mogelijke bijwerkingen in het kader van valrisico is het advies  te overwegen om te wijzigen naar een ACE remmer</w:t>
              </w:r>
            </w:ins>
            <w:ins w:id="320" w:author="Medlock, S.K." w:date="2021-05-05T11:40:00Z">
              <w:r>
                <w:rPr>
                  <w:rFonts w:ascii="Arial" w:hAnsi="Arial"/>
                  <w:sz w:val="20"/>
                  <w:szCs w:val="20"/>
                </w:rPr>
                <w:t xml:space="preserve"> (enalapril)</w:t>
              </w:r>
            </w:ins>
            <w:ins w:id="321" w:author="Medlock, S.K." w:date="2021-05-05T11:39:00Z">
              <w:r>
                <w:t xml:space="preserve"> of ATII antagonist</w:t>
              </w:r>
            </w:ins>
            <w:commentRangeStart w:id="322"/>
            <w:del w:id="323" w:author="Medlock, S.K." w:date="2021-05-05T11:40:00Z">
              <w:r w:rsidDel="00F43574">
                <w:rPr>
                  <w:rFonts w:ascii="Arial" w:hAnsi="Arial"/>
                  <w:sz w:val="20"/>
                  <w:szCs w:val="20"/>
                </w:rPr>
                <w:delText>Eerste keuze is een ATII- antagonist of ACE remmer (enalapril)</w:delText>
              </w:r>
            </w:del>
            <w:r>
              <w:rPr>
                <w:rFonts w:ascii="Arial" w:hAnsi="Arial"/>
                <w:sz w:val="20"/>
                <w:szCs w:val="20"/>
              </w:rPr>
              <w:t xml:space="preserve">. Daarnaast kan ook een calciumantagonist gegeven worden, mits de patiënt geen  </w:t>
            </w:r>
            <w:commentRangeStart w:id="324"/>
            <w:del w:id="325" w:author="Medlock, S.K." w:date="2021-05-05T15:18:00Z">
              <w:r w:rsidDel="00196815">
                <w:rPr>
                  <w:rFonts w:ascii="Arial" w:hAnsi="Arial"/>
                  <w:sz w:val="20"/>
                  <w:szCs w:val="20"/>
                </w:rPr>
                <w:delText>orthostase</w:delText>
              </w:r>
            </w:del>
            <w:commentRangeEnd w:id="324"/>
            <w:ins w:id="326" w:author="Medlock, S.K." w:date="2021-05-05T15:18:00Z">
              <w:r>
                <w:rPr>
                  <w:rFonts w:ascii="Arial" w:hAnsi="Arial"/>
                  <w:sz w:val="20"/>
                  <w:szCs w:val="20"/>
                </w:rPr>
                <w:t>orthostatische hypotensie</w:t>
              </w:r>
            </w:ins>
            <w:r>
              <w:rPr>
                <w:rStyle w:val="CommentReference"/>
              </w:rPr>
              <w:commentReference w:id="324"/>
            </w:r>
            <w:r>
              <w:rPr>
                <w:rFonts w:ascii="Arial" w:hAnsi="Arial"/>
                <w:sz w:val="20"/>
                <w:szCs w:val="20"/>
              </w:rPr>
              <w:t xml:space="preserve"> heeft. </w:t>
            </w:r>
            <w:commentRangeEnd w:id="322"/>
            <w:r>
              <w:rPr>
                <w:rStyle w:val="CommentReference"/>
              </w:rPr>
              <w:commentReference w:id="322"/>
            </w:r>
          </w:p>
          <w:p w14:paraId="541672E5" w14:textId="77777777" w:rsidR="00CC4846" w:rsidRDefault="00CC4846" w:rsidP="00CC4846">
            <w:pPr>
              <w:pStyle w:val="TableContents"/>
              <w:widowControl w:val="0"/>
              <w:rPr>
                <w:rFonts w:ascii="Arial" w:hAnsi="Arial"/>
                <w:sz w:val="20"/>
                <w:szCs w:val="20"/>
              </w:rPr>
            </w:pPr>
          </w:p>
          <w:p w14:paraId="7C429819" w14:textId="77777777" w:rsidR="00CC4846" w:rsidRDefault="00CC4846" w:rsidP="00CC4846">
            <w:pPr>
              <w:pStyle w:val="TableContents"/>
              <w:widowControl w:val="0"/>
              <w:rPr>
                <w:rFonts w:ascii="Arial" w:hAnsi="Arial"/>
                <w:sz w:val="20"/>
                <w:szCs w:val="20"/>
              </w:rPr>
            </w:pPr>
          </w:p>
          <w:p w14:paraId="21D20047" w14:textId="77777777" w:rsidR="00CC4846" w:rsidRDefault="00CC4846" w:rsidP="00CC4846">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10616DC0"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04BC1CF2"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3FAF1A40" w14:textId="77777777" w:rsidR="00CC4846" w:rsidRDefault="00087CD0" w:rsidP="00CC4846">
            <w:pPr>
              <w:pStyle w:val="TableContents"/>
              <w:widowControl w:val="0"/>
              <w:rPr>
                <w:rFonts w:ascii="Arial" w:hAnsi="Arial"/>
                <w:sz w:val="20"/>
                <w:szCs w:val="20"/>
              </w:rPr>
            </w:pPr>
            <w:hyperlink r:id="rId115">
              <w:r w:rsidR="00CC4846">
                <w:rPr>
                  <w:rStyle w:val="Hyperlink"/>
                  <w:rFonts w:ascii="Arial" w:hAnsi="Arial"/>
                  <w:sz w:val="20"/>
                  <w:szCs w:val="20"/>
                </w:rPr>
                <w:t>refpage 14</w:t>
              </w:r>
            </w:hyperlink>
          </w:p>
        </w:tc>
      </w:tr>
      <w:tr w:rsidR="008E0034" w14:paraId="05AD57F9"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D9D9D9" w:themeFill="background1" w:themeFillShade="D9"/>
            <w:vAlign w:val="center"/>
          </w:tcPr>
          <w:p w14:paraId="7185B3BA" w14:textId="77777777" w:rsidR="008E0034" w:rsidRPr="00D45A17" w:rsidRDefault="008E0034" w:rsidP="008E0034">
            <w:pPr>
              <w:pStyle w:val="TableContents"/>
              <w:widowControl w:val="0"/>
            </w:pPr>
            <w:r w:rsidRPr="00D45A17">
              <w:rPr>
                <w:rFonts w:ascii="Arial" w:hAnsi="Arial"/>
                <w:sz w:val="20"/>
                <w:szCs w:val="20"/>
              </w:rPr>
              <w:t>46</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314CD3D1"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antihypertensiva EXCEPT those which will already have afbouw etc. checkboxes from another rule:</w:t>
            </w:r>
          </w:p>
          <w:p w14:paraId="6B66CC78" w14:textId="77777777" w:rsidR="008E0034" w:rsidRDefault="008E0034" w:rsidP="008E0034">
            <w:pPr>
              <w:pStyle w:val="TableContents"/>
              <w:widowControl w:val="0"/>
              <w:rPr>
                <w:rFonts w:ascii="Arial" w:hAnsi="Arial"/>
                <w:sz w:val="20"/>
                <w:szCs w:val="20"/>
                <w:lang w:val="en-US"/>
              </w:rPr>
            </w:pPr>
            <w:r>
              <w:rPr>
                <w:rFonts w:ascii="Arial" w:hAnsi="Arial"/>
                <w:b/>
                <w:bCs/>
                <w:i/>
                <w:iCs/>
                <w:sz w:val="20"/>
                <w:szCs w:val="20"/>
                <w:lang w:val="en-US"/>
              </w:rPr>
              <w:t>C02</w:t>
            </w:r>
            <w:r>
              <w:rPr>
                <w:rFonts w:ascii="Arial" w:hAnsi="Arial"/>
                <w:sz w:val="20"/>
                <w:szCs w:val="20"/>
                <w:lang w:val="en-US"/>
              </w:rPr>
              <w:t>: C02L Antihypertensives and diuretics in combination covered in rule 42.</w:t>
            </w:r>
          </w:p>
          <w:p w14:paraId="61BF05B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C03 diuretics: covered in rule 42</w:t>
            </w:r>
          </w:p>
          <w:p w14:paraId="784BFE18" w14:textId="77777777" w:rsidR="008E0034" w:rsidRDefault="008E0034" w:rsidP="008E0034">
            <w:pPr>
              <w:pStyle w:val="TableContents"/>
              <w:widowControl w:val="0"/>
              <w:rPr>
                <w:lang w:val="en-US"/>
              </w:rPr>
            </w:pPr>
            <w:r>
              <w:rPr>
                <w:rFonts w:ascii="Arial" w:hAnsi="Arial"/>
                <w:b/>
                <w:bCs/>
                <w:sz w:val="20"/>
                <w:szCs w:val="20"/>
                <w:lang w:val="en-US"/>
              </w:rPr>
              <w:t>C04 Peripheral vasodilators</w:t>
            </w:r>
          </w:p>
          <w:p w14:paraId="165FE824"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C07:</w:t>
            </w:r>
          </w:p>
          <w:p w14:paraId="785965A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C07B Beta blocking agents and thiazides</w:t>
            </w:r>
          </w:p>
          <w:p w14:paraId="189D7077"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C07C Beta blocking agents and other diuretics</w:t>
            </w:r>
          </w:p>
          <w:p w14:paraId="6AF05314"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C07D Beta blocking agents, thiazides and other diuretics</w:t>
            </w:r>
          </w:p>
          <w:p w14:paraId="20B01BE8"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covered in rule 42</w:t>
            </w:r>
          </w:p>
          <w:p w14:paraId="1F2B4DA7"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all other C07: covered in rule 56</w:t>
            </w:r>
          </w:p>
          <w:p w14:paraId="5B4EC640" w14:textId="77777777" w:rsidR="008E0034" w:rsidRDefault="008E0034" w:rsidP="008E0034">
            <w:pPr>
              <w:pStyle w:val="TableContents"/>
              <w:widowControl w:val="0"/>
              <w:rPr>
                <w:rFonts w:ascii="Arial" w:hAnsi="Arial"/>
                <w:sz w:val="20"/>
                <w:szCs w:val="20"/>
                <w:lang w:val="en-US"/>
              </w:rPr>
            </w:pPr>
            <w:r>
              <w:rPr>
                <w:rFonts w:ascii="Arial" w:hAnsi="Arial"/>
                <w:b/>
                <w:bCs/>
                <w:i/>
                <w:iCs/>
                <w:sz w:val="20"/>
                <w:szCs w:val="20"/>
                <w:lang w:val="en-US"/>
              </w:rPr>
              <w:t>C08</w:t>
            </w:r>
            <w:r>
              <w:rPr>
                <w:rFonts w:ascii="Arial" w:hAnsi="Arial"/>
                <w:sz w:val="20"/>
                <w:szCs w:val="20"/>
                <w:lang w:val="en-US"/>
              </w:rPr>
              <w:t>: C08D Selective calcium channel blockers with direct cardiac effects</w:t>
            </w:r>
          </w:p>
          <w:p w14:paraId="7818632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covered by rule 50</w:t>
            </w:r>
          </w:p>
          <w:p w14:paraId="5AA0000B"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C09 agents acting on the renin-angiotensin system</w:t>
            </w:r>
          </w:p>
          <w:p w14:paraId="472E8707"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covered by rule 63</w:t>
            </w:r>
          </w:p>
          <w:p w14:paraId="5EFEF9FF"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C10BX HMG CoA reductase inhibitors, other combinations</w:t>
            </w:r>
          </w:p>
          <w:p w14:paraId="76C99F6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covered by rule 64</w:t>
            </w:r>
          </w:p>
          <w:p w14:paraId="2FF4FE3F" w14:textId="77777777" w:rsidR="008E0034" w:rsidRDefault="008E0034" w:rsidP="008E0034">
            <w:pPr>
              <w:pStyle w:val="TableContents"/>
              <w:widowControl w:val="0"/>
              <w:rPr>
                <w:rFonts w:ascii="Arial" w:hAnsi="Arial"/>
                <w:sz w:val="20"/>
                <w:szCs w:val="20"/>
                <w:lang w:val="en-US"/>
              </w:rPr>
            </w:pPr>
          </w:p>
          <w:p w14:paraId="64CA89D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{Should be preselected if:</w:t>
            </w:r>
          </w:p>
          <w:p w14:paraId="49168D24"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Parkinson-like conditions + orthostatic hypotension (rule 48)</w:t>
            </w:r>
          </w:p>
          <w:p w14:paraId="013172FA"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w:t>
            </w:r>
          </w:p>
          <w:p w14:paraId="61148C94"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C02A (rule 49)</w:t>
            </w:r>
          </w:p>
          <w:p w14:paraId="6C61E69A"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C04, C08, C02CA OR C02DA OR C02DB OR C02DC OR C02DG01 OR C02DD01 (rule 52 &amp; 53)</w:t>
            </w:r>
          </w:p>
          <w:p w14:paraId="02D88947" w14:textId="77777777" w:rsidR="008E0034" w:rsidRDefault="008E0034" w:rsidP="008E0034">
            <w:pPr>
              <w:pStyle w:val="TableContents"/>
              <w:widowControl w:val="0"/>
              <w:rPr>
                <w:rFonts w:ascii="Arial" w:hAnsi="Arial"/>
                <w:sz w:val="20"/>
                <w:szCs w:val="20"/>
              </w:rPr>
            </w:pPr>
            <w:r>
              <w:rPr>
                <w:rFonts w:ascii="Arial" w:hAnsi="Arial"/>
                <w:sz w:val="20"/>
                <w:szCs w:val="20"/>
              </w:rPr>
              <w:t>}</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4817087D"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36AD76E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((C02 AND NOT C02L)</w:t>
            </w:r>
          </w:p>
          <w:p w14:paraId="37B693EB"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C04</w:t>
            </w:r>
          </w:p>
          <w:p w14:paraId="725573B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(C08 AND NOT C08D)</w:t>
            </w:r>
          </w:p>
          <w:p w14:paraId="5345090C" w14:textId="77777777" w:rsidR="008E0034" w:rsidRDefault="008E0034" w:rsidP="008E0034">
            <w:pPr>
              <w:pStyle w:val="TableContents"/>
              <w:widowControl w:val="0"/>
              <w:rPr>
                <w:rFonts w:ascii="Arial" w:hAnsi="Arial"/>
                <w:sz w:val="20"/>
                <w:szCs w:val="20"/>
              </w:rPr>
            </w:pPr>
            <w:r>
              <w:rPr>
                <w:rFonts w:ascii="Arial" w:hAnsi="Arial"/>
                <w:sz w:val="20"/>
                <w:szCs w:val="20"/>
              </w:rPr>
              <w:t>)</w:t>
            </w:r>
          </w:p>
          <w:p w14:paraId="1A78FBFC" w14:textId="77777777" w:rsidR="008E0034" w:rsidRDefault="008E0034" w:rsidP="008E0034">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2E67B83B" w14:textId="77777777" w:rsidR="008E0034" w:rsidRDefault="008E0034" w:rsidP="008E0034">
            <w:pPr>
              <w:pStyle w:val="TableContents"/>
              <w:widowControl w:val="0"/>
              <w:rPr>
                <w:rFonts w:ascii="Arial" w:hAnsi="Arial"/>
                <w:sz w:val="20"/>
                <w:szCs w:val="20"/>
              </w:rPr>
            </w:pPr>
          </w:p>
          <w:p w14:paraId="5C13866D"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7418D90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{preselect box 1}{</w:t>
            </w:r>
          </w:p>
          <w:p w14:paraId="784A4AF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(SELECTOR() AND CONDITION(Parkinson (probleemlijst)</w:t>
            </w:r>
          </w:p>
          <w:p w14:paraId="552BB25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w:t>
            </w:r>
          </w:p>
          <w:p w14:paraId="086572C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Lewy-bodies dementie (probleemlijst) OR Multiple system atrophy (probleemlijst) OR progressive supranuclear palsy (probleemlijst)</w:t>
            </w:r>
          </w:p>
          <w:p w14:paraId="36F0CE20"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w:t>
            </w:r>
          </w:p>
          <w:p w14:paraId="4F20844E"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w:t>
            </w:r>
          </w:p>
          <w:p w14:paraId="2D8086A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orthostatische hypotensie (probleemlijst))</w:t>
            </w:r>
          </w:p>
          <w:p w14:paraId="36BA2768" w14:textId="77777777" w:rsidR="008E0034" w:rsidRDefault="008E0034" w:rsidP="008E0034">
            <w:pPr>
              <w:pStyle w:val="TableContents"/>
              <w:widowControl w:val="0"/>
              <w:rPr>
                <w:rFonts w:ascii="Arial" w:hAnsi="Arial"/>
                <w:sz w:val="20"/>
                <w:szCs w:val="20"/>
                <w:lang w:val="en-US"/>
              </w:rPr>
            </w:pPr>
          </w:p>
          <w:p w14:paraId="1E8694DA"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(SELECTOR (C02A OR C04 OR C08 OR C02CA OR C02DA OR C02DB OR C02DC OR C02DG01 OR C02DD01) AND CONDITION())</w:t>
            </w:r>
          </w:p>
          <w:p w14:paraId="2C094165" w14:textId="77777777" w:rsidR="008E0034" w:rsidRDefault="008E0034" w:rsidP="008E0034">
            <w:pPr>
              <w:pStyle w:val="TableContents"/>
              <w:widowControl w:val="0"/>
              <w:rPr>
                <w:rFonts w:ascii="Arial" w:hAnsi="Arial"/>
                <w:sz w:val="20"/>
                <w:szCs w:val="20"/>
              </w:rPr>
            </w:pPr>
            <w:r>
              <w:rPr>
                <w:rFonts w:ascii="Arial" w:hAnsi="Arial"/>
                <w:sz w:val="20"/>
                <w:szCs w:val="20"/>
              </w:rPr>
              <w:t>}</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7A1E7D21" w14:textId="68268C7B" w:rsidR="008E0034" w:rsidRDefault="002800F5" w:rsidP="008E0034">
            <w:pPr>
              <w:pStyle w:val="TableContents"/>
              <w:widowControl w:val="0"/>
              <w:rPr>
                <w:rFonts w:ascii="Arial" w:hAnsi="Arial"/>
                <w:sz w:val="20"/>
                <w:szCs w:val="20"/>
              </w:rPr>
            </w:pPr>
            <w:commentRangeStart w:id="327"/>
            <w:ins w:id="328" w:author="Medlock, S.K." w:date="2021-05-07T08:07:00Z">
              <w:r>
                <w:rPr>
                  <w:rFonts w:ascii="Arial" w:hAnsi="Arial"/>
                  <w:sz w:val="20"/>
                  <w:szCs w:val="20"/>
                </w:rPr>
                <w:t>[5] Stoppen (afbouwen niet nodig)</w:t>
              </w:r>
            </w:ins>
            <w:commentRangeEnd w:id="327"/>
            <w:ins w:id="329" w:author="Medlock, S.K." w:date="2021-05-07T08:08:00Z">
              <w:r>
                <w:rPr>
                  <w:rStyle w:val="CommentReference"/>
                </w:rPr>
                <w:commentReference w:id="327"/>
              </w:r>
            </w:ins>
          </w:p>
          <w:p w14:paraId="7EB35917" w14:textId="77777777" w:rsidR="008E0034" w:rsidRDefault="008E0034" w:rsidP="008E0034">
            <w:pPr>
              <w:pStyle w:val="TableContents"/>
              <w:widowControl w:val="0"/>
              <w:rPr>
                <w:rFonts w:ascii="Arial" w:hAnsi="Arial"/>
                <w:sz w:val="20"/>
                <w:szCs w:val="20"/>
              </w:rPr>
            </w:pPr>
            <w:r>
              <w:rPr>
                <w:rFonts w:ascii="Arial" w:hAnsi="Arial"/>
                <w:sz w:val="20"/>
                <w:szCs w:val="20"/>
              </w:rPr>
              <w:t>[1] Afbouwen waarna stoppen. Afbouwschema: {{free text}}</w:t>
            </w:r>
          </w:p>
          <w:p w14:paraId="416DBC2B" w14:textId="77777777" w:rsidR="008E0034" w:rsidRDefault="008E0034" w:rsidP="008E0034">
            <w:pPr>
              <w:pStyle w:val="TableContents"/>
              <w:widowControl w:val="0"/>
              <w:rPr>
                <w:rFonts w:ascii="Arial" w:hAnsi="Arial"/>
                <w:sz w:val="20"/>
                <w:szCs w:val="20"/>
                <w:lang w:val="en-US"/>
              </w:rPr>
            </w:pPr>
            <w:r>
              <w:rPr>
                <w:rFonts w:ascii="Arial" w:hAnsi="Arial"/>
                <w:sz w:val="20"/>
                <w:szCs w:val="20"/>
              </w:rPr>
              <w:t xml:space="preserve">[2] Afbouwen tot minimaal effectieve dosis bereikt is. </w:t>
            </w:r>
            <w:r>
              <w:rPr>
                <w:rFonts w:ascii="Arial" w:hAnsi="Arial"/>
                <w:sz w:val="20"/>
                <w:szCs w:val="20"/>
                <w:lang w:val="en-US"/>
              </w:rPr>
              <w:t>Afbouwschema: {{free text}}</w:t>
            </w:r>
          </w:p>
          <w:p w14:paraId="29D89E5B"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[3] Continueren</w:t>
            </w:r>
          </w:p>
          <w:p w14:paraId="763FCFA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[4]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4F45DB5F" w14:textId="7D8BB5C7" w:rsidR="002800F5" w:rsidRDefault="002800F5" w:rsidP="008E0034">
            <w:pPr>
              <w:pStyle w:val="TableContents"/>
              <w:widowControl w:val="0"/>
              <w:rPr>
                <w:ins w:id="330" w:author="Medlock, S.K." w:date="2021-05-07T08:07:00Z"/>
                <w:rFonts w:ascii="Arial" w:hAnsi="Arial"/>
                <w:sz w:val="20"/>
                <w:szCs w:val="20"/>
              </w:rPr>
            </w:pPr>
            <w:ins w:id="331" w:author="Medlock, S.K." w:date="2021-05-07T08:07:00Z">
              <w:r>
                <w:rPr>
                  <w:rFonts w:ascii="Arial" w:hAnsi="Arial"/>
                  <w:sz w:val="20"/>
                  <w:szCs w:val="20"/>
                </w:rPr>
                <w:t>[5] Stop</w:t>
              </w:r>
            </w:ins>
          </w:p>
          <w:p w14:paraId="090DA478" w14:textId="29E84904" w:rsidR="008E0034" w:rsidRDefault="008E0034" w:rsidP="008E0034">
            <w:pPr>
              <w:pStyle w:val="TableContents"/>
              <w:widowControl w:val="0"/>
              <w:rPr>
                <w:rFonts w:ascii="Arial" w:hAnsi="Arial"/>
                <w:sz w:val="20"/>
                <w:szCs w:val="20"/>
              </w:rPr>
            </w:pPr>
            <w:r>
              <w:rPr>
                <w:rFonts w:ascii="Arial" w:hAnsi="Arial"/>
                <w:sz w:val="20"/>
                <w:szCs w:val="20"/>
              </w:rPr>
              <w:t>[1]Afbouwen volgens afbouwschema waarna stop. {{free text}}</w:t>
            </w:r>
          </w:p>
          <w:p w14:paraId="6B6B33A2" w14:textId="77777777" w:rsidR="008E0034" w:rsidRDefault="008E0034" w:rsidP="008E0034">
            <w:pPr>
              <w:pStyle w:val="TableContents"/>
              <w:widowControl w:val="0"/>
              <w:rPr>
                <w:rFonts w:ascii="Arial" w:hAnsi="Arial"/>
                <w:sz w:val="20"/>
                <w:szCs w:val="20"/>
              </w:rPr>
            </w:pPr>
          </w:p>
          <w:p w14:paraId="0AA8B5DB" w14:textId="77777777" w:rsidR="008E0034" w:rsidRDefault="008E0034" w:rsidP="008E0034">
            <w:pPr>
              <w:pStyle w:val="TableContents"/>
              <w:widowControl w:val="0"/>
              <w:rPr>
                <w:rFonts w:ascii="Arial" w:hAnsi="Arial"/>
                <w:sz w:val="20"/>
                <w:szCs w:val="20"/>
                <w:lang w:val="en-US"/>
              </w:rPr>
            </w:pPr>
            <w:r>
              <w:rPr>
                <w:rFonts w:ascii="Arial" w:hAnsi="Arial"/>
                <w:sz w:val="20"/>
                <w:szCs w:val="20"/>
              </w:rPr>
              <w:t xml:space="preserve">[2]Afbouwen tot minimaal effectieve dosis volgens afbouwschema. </w:t>
            </w:r>
            <w:r>
              <w:rPr>
                <w:rFonts w:ascii="Arial" w:hAnsi="Arial"/>
                <w:sz w:val="20"/>
                <w:szCs w:val="20"/>
                <w:lang w:val="en-US"/>
              </w:rPr>
              <w:t>{{free text}}</w:t>
            </w:r>
          </w:p>
          <w:p w14:paraId="05554A89" w14:textId="77777777" w:rsidR="008E0034" w:rsidRDefault="008E0034" w:rsidP="008E0034">
            <w:pPr>
              <w:pStyle w:val="TableContents"/>
              <w:widowControl w:val="0"/>
              <w:rPr>
                <w:rFonts w:ascii="Arial" w:hAnsi="Arial"/>
                <w:sz w:val="20"/>
                <w:szCs w:val="20"/>
                <w:lang w:val="en-US"/>
              </w:rPr>
            </w:pPr>
          </w:p>
          <w:p w14:paraId="3419112F"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[3] Continueren</w:t>
            </w:r>
          </w:p>
          <w:p w14:paraId="40B50061" w14:textId="77777777" w:rsidR="008E0034" w:rsidRDefault="008E0034" w:rsidP="008E0034">
            <w:pPr>
              <w:pStyle w:val="TableContents"/>
              <w:widowControl w:val="0"/>
              <w:rPr>
                <w:rFonts w:ascii="Arial" w:hAnsi="Arial"/>
                <w:sz w:val="20"/>
                <w:szCs w:val="20"/>
                <w:lang w:val="en-US"/>
              </w:rPr>
            </w:pPr>
          </w:p>
          <w:p w14:paraId="7ADC6DF0"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[4]{{free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15B0D1F5" w14:textId="6824A254" w:rsidR="002800F5" w:rsidRDefault="002800F5" w:rsidP="008E0034">
            <w:pPr>
              <w:widowControl w:val="0"/>
              <w:rPr>
                <w:ins w:id="332" w:author="Medlock, S.K." w:date="2021-05-07T08:07:00Z"/>
                <w:rFonts w:ascii="Arial" w:hAnsi="Arial"/>
                <w:sz w:val="20"/>
                <w:szCs w:val="20"/>
              </w:rPr>
            </w:pPr>
            <w:ins w:id="333" w:author="Medlock, S.K." w:date="2021-05-07T08:07:00Z">
              <w:r>
                <w:rPr>
                  <w:rFonts w:ascii="Arial" w:hAnsi="Arial"/>
                  <w:sz w:val="20"/>
                  <w:szCs w:val="20"/>
                </w:rPr>
                <w:t>[5] U kunt direct stoppen.</w:t>
              </w:r>
            </w:ins>
          </w:p>
          <w:p w14:paraId="6074634E" w14:textId="77777777" w:rsidR="002800F5" w:rsidRDefault="002800F5" w:rsidP="008E0034">
            <w:pPr>
              <w:widowControl w:val="0"/>
              <w:rPr>
                <w:ins w:id="334" w:author="Medlock, S.K." w:date="2021-05-07T08:07:00Z"/>
                <w:rFonts w:ascii="Arial" w:hAnsi="Arial"/>
                <w:sz w:val="20"/>
                <w:szCs w:val="20"/>
              </w:rPr>
            </w:pPr>
          </w:p>
          <w:p w14:paraId="7572952F" w14:textId="73C9899A" w:rsidR="008E0034" w:rsidRDefault="008E0034" w:rsidP="008E0034">
            <w:pPr>
              <w:widowControl w:val="0"/>
              <w:rPr>
                <w:rFonts w:ascii="Arial" w:hAnsi="Arial"/>
                <w:sz w:val="20"/>
                <w:szCs w:val="20"/>
              </w:rPr>
            </w:pPr>
            <w:r>
              <w:rPr>
                <w:rFonts w:ascii="Arial" w:hAnsi="Arial"/>
                <w:sz w:val="20"/>
                <w:szCs w:val="20"/>
              </w:rPr>
              <w:t xml:space="preserve">[1] </w:t>
            </w:r>
            <w:r>
              <w:rPr>
                <w:rFonts w:ascii="Arial" w:hAnsi="Arial"/>
                <w:color w:val="000000" w:themeColor="text1"/>
                <w:sz w:val="20"/>
                <w:szCs w:val="20"/>
              </w:rPr>
              <w:t xml:space="preserve"> Stoppen via een afbouwschema. {{free text}}</w:t>
            </w:r>
          </w:p>
          <w:p w14:paraId="47D215CC" w14:textId="77777777" w:rsidR="008E0034" w:rsidRDefault="008E0034" w:rsidP="008E0034">
            <w:pPr>
              <w:widowControl w:val="0"/>
              <w:rPr>
                <w:rFonts w:ascii="Arial" w:hAnsi="Arial"/>
                <w:color w:val="000000" w:themeColor="text1"/>
                <w:sz w:val="20"/>
                <w:szCs w:val="20"/>
              </w:rPr>
            </w:pPr>
          </w:p>
          <w:p w14:paraId="619B1856" w14:textId="77777777" w:rsidR="008E0034" w:rsidRDefault="008E0034" w:rsidP="008E0034">
            <w:pPr>
              <w:widowControl w:val="0"/>
              <w:rPr>
                <w:rFonts w:ascii="Arial" w:hAnsi="Arial"/>
                <w:sz w:val="20"/>
                <w:szCs w:val="20"/>
              </w:rPr>
            </w:pPr>
          </w:p>
          <w:p w14:paraId="1601844B" w14:textId="77777777" w:rsidR="008E0034" w:rsidRDefault="008E0034" w:rsidP="008E0034">
            <w:pPr>
              <w:pStyle w:val="TableContents"/>
              <w:widowControl w:val="0"/>
              <w:rPr>
                <w:rFonts w:ascii="Arial" w:hAnsi="Arial"/>
                <w:sz w:val="20"/>
                <w:szCs w:val="20"/>
              </w:rPr>
            </w:pPr>
          </w:p>
          <w:p w14:paraId="533CFE0C" w14:textId="77777777" w:rsidR="008E0034" w:rsidRDefault="008E0034" w:rsidP="008E0034">
            <w:pPr>
              <w:pStyle w:val="TableContents"/>
              <w:widowControl w:val="0"/>
              <w:rPr>
                <w:rFonts w:ascii="Arial" w:hAnsi="Arial"/>
                <w:sz w:val="20"/>
                <w:szCs w:val="20"/>
              </w:rPr>
            </w:pPr>
          </w:p>
          <w:p w14:paraId="65EAF32A" w14:textId="77777777" w:rsidR="008E0034" w:rsidRDefault="008E0034" w:rsidP="008E0034">
            <w:pPr>
              <w:pStyle w:val="TableContents"/>
              <w:widowControl w:val="0"/>
              <w:rPr>
                <w:rFonts w:ascii="Arial" w:hAnsi="Arial"/>
                <w:sz w:val="20"/>
                <w:szCs w:val="20"/>
              </w:rPr>
            </w:pPr>
            <w:r>
              <w:rPr>
                <w:rFonts w:ascii="Arial" w:hAnsi="Arial"/>
                <w:sz w:val="20"/>
                <w:szCs w:val="20"/>
              </w:rPr>
              <w:t>[2] Verlagen van dosering via een afbouwschema. {{free text}}</w:t>
            </w:r>
          </w:p>
          <w:p w14:paraId="017F862D" w14:textId="77777777" w:rsidR="008E0034" w:rsidRDefault="008E0034" w:rsidP="008E0034">
            <w:pPr>
              <w:pStyle w:val="TableContents"/>
              <w:widowControl w:val="0"/>
              <w:rPr>
                <w:rFonts w:ascii="Arial" w:hAnsi="Arial"/>
                <w:sz w:val="20"/>
                <w:szCs w:val="20"/>
              </w:rPr>
            </w:pPr>
          </w:p>
          <w:p w14:paraId="144B1FC0" w14:textId="77777777" w:rsidR="008E0034" w:rsidRDefault="008E0034" w:rsidP="008E0034">
            <w:pPr>
              <w:pStyle w:val="TableContents"/>
              <w:widowControl w:val="0"/>
              <w:rPr>
                <w:rFonts w:ascii="Arial" w:hAnsi="Arial"/>
                <w:sz w:val="20"/>
                <w:szCs w:val="20"/>
              </w:rPr>
            </w:pPr>
          </w:p>
          <w:p w14:paraId="210DD375" w14:textId="77777777" w:rsidR="008E0034" w:rsidRDefault="008E0034" w:rsidP="008E0034">
            <w:pPr>
              <w:pStyle w:val="TableContents"/>
              <w:widowControl w:val="0"/>
              <w:rPr>
                <w:rFonts w:ascii="Arial" w:hAnsi="Arial"/>
                <w:sz w:val="20"/>
                <w:szCs w:val="20"/>
              </w:rPr>
            </w:pPr>
          </w:p>
          <w:p w14:paraId="2A75F227" w14:textId="77777777" w:rsidR="008E0034" w:rsidRDefault="008E0034" w:rsidP="008E0034">
            <w:pPr>
              <w:pStyle w:val="TableContents"/>
              <w:widowControl w:val="0"/>
              <w:rPr>
                <w:rFonts w:ascii="Arial" w:hAnsi="Arial"/>
                <w:sz w:val="20"/>
                <w:szCs w:val="20"/>
              </w:rPr>
            </w:pPr>
          </w:p>
          <w:p w14:paraId="1ADF4F9C" w14:textId="77777777" w:rsidR="008E0034" w:rsidRDefault="008E0034" w:rsidP="008E0034">
            <w:pPr>
              <w:rPr>
                <w:rFonts w:ascii="Times New Roman" w:hAnsi="Times New Roman" w:cs="Times New Roman"/>
                <w:color w:val="auto"/>
                <w:lang w:eastAsia="en-US" w:bidi="ar-SA"/>
              </w:rPr>
            </w:pPr>
            <w:r>
              <w:rPr>
                <w:rFonts w:ascii="Arial" w:hAnsi="Arial"/>
                <w:sz w:val="20"/>
                <w:szCs w:val="20"/>
              </w:rPr>
              <w:t xml:space="preserve">[3] </w:t>
            </w:r>
            <w:commentRangeStart w:id="335"/>
            <w:commentRangeStart w:id="336"/>
            <w:r>
              <w:rPr>
                <w:rFonts w:ascii="Arial" w:hAnsi="Arial"/>
                <w:sz w:val="20"/>
                <w:szCs w:val="20"/>
              </w:rPr>
              <w:t xml:space="preserve">Gebruik dit medicijn </w:t>
            </w:r>
            <w:commentRangeEnd w:id="335"/>
            <w:r>
              <w:rPr>
                <w:rStyle w:val="CommentReference"/>
              </w:rPr>
              <w:commentReference w:id="335"/>
            </w:r>
            <w:commentRangeEnd w:id="336"/>
            <w:r>
              <w:rPr>
                <w:rStyle w:val="CommentReference"/>
              </w:rPr>
              <w:commentReference w:id="336"/>
            </w:r>
            <w:r>
              <w:rPr>
                <w:rFonts w:ascii="Arial" w:hAnsi="Arial"/>
                <w:sz w:val="20"/>
                <w:szCs w:val="20"/>
              </w:rPr>
              <w:t>zoals u tot nu toe doet</w:t>
            </w:r>
            <w:r>
              <w:rPr>
                <w:rFonts w:ascii="Times New Roman" w:hAnsi="Times New Roman" w:cs="Times New Roman"/>
                <w:lang w:eastAsia="en-US" w:bidi="ar-SA"/>
              </w:rPr>
              <w:t xml:space="preserve"> </w:t>
            </w:r>
          </w:p>
          <w:p w14:paraId="09D79EAC" w14:textId="3B49D78F" w:rsidR="008E0034" w:rsidRDefault="008E0034" w:rsidP="008E0034">
            <w:pPr>
              <w:pStyle w:val="TableContents"/>
              <w:widowControl w:val="0"/>
              <w:rPr>
                <w:rFonts w:ascii="Arial" w:hAnsi="Arial"/>
                <w:sz w:val="20"/>
                <w:szCs w:val="20"/>
              </w:rPr>
            </w:pPr>
          </w:p>
          <w:p w14:paraId="2FEED5CF" w14:textId="77777777" w:rsidR="008E0034" w:rsidRDefault="008E0034" w:rsidP="008E0034">
            <w:pPr>
              <w:pStyle w:val="TableContents"/>
              <w:widowControl w:val="0"/>
              <w:rPr>
                <w:rFonts w:ascii="Arial" w:hAnsi="Arial"/>
                <w:sz w:val="20"/>
                <w:szCs w:val="20"/>
              </w:rPr>
            </w:pPr>
          </w:p>
          <w:p w14:paraId="788D338F" w14:textId="77777777" w:rsidR="008E0034" w:rsidRDefault="008E0034" w:rsidP="008E0034">
            <w:pPr>
              <w:pStyle w:val="TableContents"/>
              <w:widowControl w:val="0"/>
              <w:rPr>
                <w:rFonts w:ascii="Arial" w:hAnsi="Arial"/>
                <w:sz w:val="20"/>
                <w:szCs w:val="20"/>
              </w:rPr>
            </w:pPr>
            <w:r>
              <w:rPr>
                <w:rFonts w:ascii="Arial" w:hAnsi="Arial"/>
                <w:sz w:val="20"/>
                <w:szCs w:val="20"/>
              </w:rPr>
              <w:t>[4]{{free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tcPr>
          <w:p w14:paraId="5BFFF6D6" w14:textId="02445BF6" w:rsidR="008E0034" w:rsidRDefault="00087CD0" w:rsidP="008E0034">
            <w:pPr>
              <w:pStyle w:val="TableContents"/>
              <w:widowControl w:val="0"/>
            </w:pPr>
            <w:hyperlink r:id="rId116" w:history="1">
              <w:r w:rsidR="008E0034" w:rsidRPr="001944CE">
                <w:rPr>
                  <w:rStyle w:val="Hyperlink"/>
                  <w:rFonts w:ascii="Arial" w:hAnsi="Arial"/>
                  <w:sz w:val="20"/>
                  <w:szCs w:val="20"/>
                </w:rPr>
                <w:t>refpage 14</w:t>
              </w:r>
            </w:hyperlink>
          </w:p>
        </w:tc>
      </w:tr>
      <w:tr w:rsidR="008E0034" w14:paraId="58BC38E0"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D9D9D9" w:themeFill="background1" w:themeFillShade="D9"/>
            <w:vAlign w:val="center"/>
          </w:tcPr>
          <w:p w14:paraId="661491F8" w14:textId="77777777" w:rsidR="008E0034" w:rsidRPr="00D45A17" w:rsidRDefault="008E0034" w:rsidP="008E0034">
            <w:pPr>
              <w:pStyle w:val="TableContents"/>
              <w:widowControl w:val="0"/>
            </w:pPr>
            <w:r w:rsidRPr="00D45A17">
              <w:rPr>
                <w:rFonts w:ascii="Arial" w:hAnsi="Arial"/>
                <w:sz w:val="20"/>
                <w:szCs w:val="20"/>
              </w:rPr>
              <w:t>47</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3E30BEDF" w14:textId="77777777" w:rsidR="008E0034" w:rsidRDefault="008E0034" w:rsidP="008E0034">
            <w:pPr>
              <w:pStyle w:val="TableContents"/>
              <w:widowControl w:val="0"/>
              <w:rPr>
                <w:rFonts w:ascii="Arial" w:hAnsi="Arial"/>
                <w:sz w:val="20"/>
                <w:szCs w:val="20"/>
              </w:rPr>
            </w:pPr>
            <w:r>
              <w:rPr>
                <w:rFonts w:ascii="Arial" w:hAnsi="Arial"/>
                <w:sz w:val="20"/>
                <w:szCs w:val="20"/>
              </w:rPr>
              <w:t>antihypertensiva not covered elsewhere</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6F173A70" w14:textId="77777777" w:rsidR="008E0034" w:rsidRDefault="008E0034" w:rsidP="008E0034">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6929DB30"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((C02 AND NOT C02L)</w:t>
            </w:r>
          </w:p>
          <w:p w14:paraId="05CAAE10"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C04</w:t>
            </w:r>
          </w:p>
          <w:p w14:paraId="4B844553" w14:textId="77777777" w:rsidR="008E0034" w:rsidRDefault="008E0034" w:rsidP="008E0034">
            <w:pPr>
              <w:pStyle w:val="TableContents"/>
              <w:widowControl w:val="0"/>
            </w:pPr>
            <w:r>
              <w:rPr>
                <w:rFonts w:ascii="Arial" w:hAnsi="Arial"/>
                <w:sz w:val="20"/>
                <w:szCs w:val="20"/>
              </w:rPr>
              <w:t>OR (C08)</w:t>
            </w:r>
          </w:p>
        </w:tc>
        <w:tc>
          <w:tcPr>
            <w:tcW w:w="173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2C644CC2" w14:textId="77777777" w:rsidR="008E0034" w:rsidRDefault="008E0034" w:rsidP="008E0034">
            <w:pPr>
              <w:pStyle w:val="TableContents"/>
              <w:widowControl w:val="0"/>
              <w:rPr>
                <w:rFonts w:ascii="Arial" w:hAnsi="Arial"/>
                <w:sz w:val="20"/>
                <w:szCs w:val="20"/>
                <w:lang w:val="en-US"/>
              </w:rPr>
            </w:pPr>
          </w:p>
          <w:p w14:paraId="1EE16C8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allergische reactie present for this medication</w:t>
            </w:r>
          </w:p>
          <w:p w14:paraId="490CED14" w14:textId="77777777" w:rsidR="008E0034" w:rsidRDefault="008E0034" w:rsidP="008E0034">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0FEFEC0A"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023EF1F6" w14:textId="77777777" w:rsidR="008E0034" w:rsidRDefault="008E0034" w:rsidP="008E0034">
            <w:pPr>
              <w:pStyle w:val="TableContents"/>
              <w:widowControl w:val="0"/>
              <w:rPr>
                <w:rFonts w:ascii="Arial" w:hAnsi="Arial"/>
                <w:sz w:val="20"/>
                <w:szCs w:val="20"/>
              </w:rPr>
            </w:pPr>
            <w:r>
              <w:rPr>
                <w:rFonts w:ascii="Arial" w:hAnsi="Arial"/>
                <w:b/>
                <w:bCs/>
                <w:sz w:val="20"/>
                <w:szCs w:val="20"/>
              </w:rPr>
              <w:t xml:space="preserve">Patiënt heeft mogelijk bijwerkingen van deze medicatie. </w:t>
            </w:r>
            <w:r>
              <w:rPr>
                <w:rFonts w:ascii="Arial" w:hAnsi="Arial"/>
                <w:sz w:val="20"/>
                <w:szCs w:val="20"/>
              </w:rPr>
              <w:t>Overweeg stoppen of lagere dosering.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43D511EE" w14:textId="77777777" w:rsidR="008E0034" w:rsidRDefault="008E0034" w:rsidP="008E0034">
            <w:pPr>
              <w:pStyle w:val="TableContents"/>
              <w:widowControl w:val="0"/>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601DADB4"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tcPr>
          <w:p w14:paraId="6D9DC5DA" w14:textId="7BD06E7C" w:rsidR="008E0034" w:rsidRDefault="00087CD0" w:rsidP="008E0034">
            <w:pPr>
              <w:pStyle w:val="TableContents"/>
              <w:widowControl w:val="0"/>
            </w:pPr>
            <w:hyperlink r:id="rId117" w:history="1">
              <w:r w:rsidR="008E0034" w:rsidRPr="001944CE">
                <w:rPr>
                  <w:rStyle w:val="Hyperlink"/>
                  <w:rFonts w:ascii="Arial" w:hAnsi="Arial"/>
                  <w:sz w:val="20"/>
                  <w:szCs w:val="20"/>
                </w:rPr>
                <w:t>refpage 14</w:t>
              </w:r>
            </w:hyperlink>
          </w:p>
        </w:tc>
      </w:tr>
      <w:tr w:rsidR="008E0034" w14:paraId="143AE1AF"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D9D9D9" w:themeFill="background1" w:themeFillShade="D9"/>
            <w:vAlign w:val="center"/>
          </w:tcPr>
          <w:p w14:paraId="47DECCCE"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48</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4963D619"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antihypertensives</w:t>
            </w:r>
          </w:p>
          <w:p w14:paraId="16196011" w14:textId="77777777" w:rsidR="008E0034" w:rsidRDefault="008E0034" w:rsidP="008E0034">
            <w:pPr>
              <w:pStyle w:val="TableContents"/>
              <w:widowControl w:val="0"/>
              <w:rPr>
                <w:rFonts w:ascii="Arial" w:hAnsi="Arial"/>
                <w:sz w:val="20"/>
                <w:szCs w:val="20"/>
                <w:lang w:val="en-US"/>
              </w:rPr>
            </w:pPr>
          </w:p>
          <w:p w14:paraId="66871DA0"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{checks boxes:</w:t>
            </w:r>
          </w:p>
          <w:p w14:paraId="68887ED4"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(C02 AND NOT C02L): box 46-1</w:t>
            </w:r>
          </w:p>
          <w:p w14:paraId="577686F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C02L: box 42-2</w:t>
            </w:r>
          </w:p>
          <w:p w14:paraId="7923DC6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C03: box 42-2</w:t>
            </w:r>
          </w:p>
          <w:p w14:paraId="6FCAA01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C04: box 46-1</w:t>
            </w:r>
          </w:p>
          <w:p w14:paraId="4B6BD82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(C07 AND NOT C07B AND NOT C07D): 56-1</w:t>
            </w:r>
          </w:p>
          <w:p w14:paraId="034F8B7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lastRenderedPageBreak/>
              <w:t>C07B and C07D: 42-2</w:t>
            </w:r>
          </w:p>
          <w:p w14:paraId="1DA5F20E"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(C08 AND NOT C08D): box 46-1</w:t>
            </w:r>
          </w:p>
          <w:p w14:paraId="0243C1CF"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C08D: box 50-1</w:t>
            </w:r>
          </w:p>
          <w:p w14:paraId="7C6EC79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C09: box 63-1</w:t>
            </w:r>
          </w:p>
          <w:p w14:paraId="40EBB7D6" w14:textId="77777777" w:rsidR="008E0034" w:rsidRDefault="008E0034" w:rsidP="008E0034">
            <w:pPr>
              <w:pStyle w:val="TableContents"/>
              <w:widowControl w:val="0"/>
              <w:rPr>
                <w:lang w:val="en-US"/>
              </w:rPr>
            </w:pPr>
            <w:r>
              <w:rPr>
                <w:rFonts w:ascii="Arial" w:hAnsi="Arial"/>
                <w:sz w:val="20"/>
                <w:szCs w:val="20"/>
                <w:lang w:val="en-US"/>
              </w:rPr>
              <w:t>S01ED: box 56-1</w:t>
            </w:r>
          </w:p>
          <w:p w14:paraId="2DF85E57" w14:textId="77777777" w:rsidR="008E0034" w:rsidRDefault="008E0034" w:rsidP="008E0034">
            <w:pPr>
              <w:pStyle w:val="TableContents"/>
              <w:widowControl w:val="0"/>
              <w:rPr>
                <w:lang w:val="en-US"/>
              </w:rPr>
            </w:pPr>
            <w:r>
              <w:rPr>
                <w:rFonts w:ascii="Arial" w:hAnsi="Arial"/>
                <w:sz w:val="20"/>
                <w:szCs w:val="20"/>
                <w:lang w:val="en-US"/>
              </w:rPr>
              <w:t>C09: box 63-1</w:t>
            </w:r>
          </w:p>
          <w:p w14:paraId="2C480207" w14:textId="77777777" w:rsidR="008E0034" w:rsidRDefault="008E0034" w:rsidP="008E0034">
            <w:pPr>
              <w:pStyle w:val="TableContents"/>
              <w:widowControl w:val="0"/>
              <w:rPr>
                <w:lang w:val="en-US"/>
              </w:rPr>
            </w:pPr>
            <w:r>
              <w:rPr>
                <w:rFonts w:ascii="Arial" w:hAnsi="Arial"/>
                <w:sz w:val="20"/>
                <w:szCs w:val="20"/>
                <w:lang w:val="en-US"/>
              </w:rPr>
              <w:t>C10*: box 64-1 (but this is already checked by rule 52/53)</w:t>
            </w:r>
          </w:p>
          <w:p w14:paraId="618298E3" w14:textId="77777777" w:rsidR="008E0034" w:rsidRDefault="008E0034" w:rsidP="008E0034">
            <w:pPr>
              <w:pStyle w:val="TableContents"/>
              <w:widowControl w:val="0"/>
              <w:rPr>
                <w:rFonts w:ascii="Arial" w:hAnsi="Arial"/>
                <w:sz w:val="20"/>
                <w:szCs w:val="20"/>
              </w:rPr>
            </w:pPr>
            <w:r>
              <w:rPr>
                <w:rFonts w:ascii="Arial" w:hAnsi="Arial"/>
                <w:sz w:val="20"/>
                <w:szCs w:val="20"/>
              </w:rPr>
              <w:t>}</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6A302E34" w14:textId="77777777" w:rsidR="008E0034" w:rsidRDefault="008E0034" w:rsidP="008E0034">
            <w:pPr>
              <w:pStyle w:val="TableContents"/>
              <w:widowControl w:val="0"/>
              <w:rPr>
                <w:rFonts w:ascii="Arial" w:hAnsi="Arial"/>
                <w:sz w:val="20"/>
                <w:szCs w:val="20"/>
                <w:lang w:val="en-US"/>
              </w:rPr>
            </w:pPr>
          </w:p>
          <w:p w14:paraId="556976C0"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Parkinson or parkinson-like condition</w:t>
            </w:r>
          </w:p>
          <w:p w14:paraId="49FD993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w:t>
            </w:r>
          </w:p>
          <w:p w14:paraId="20EC8BCF" w14:textId="77777777" w:rsidR="008E0034" w:rsidRDefault="008E0034" w:rsidP="008E0034">
            <w:pPr>
              <w:pStyle w:val="TableContents"/>
              <w:widowControl w:val="0"/>
              <w:rPr>
                <w:rFonts w:ascii="Arial" w:hAnsi="Arial"/>
                <w:sz w:val="20"/>
                <w:szCs w:val="20"/>
              </w:rPr>
            </w:pPr>
            <w:r>
              <w:rPr>
                <w:rFonts w:ascii="Arial" w:hAnsi="Arial"/>
                <w:sz w:val="20"/>
                <w:szCs w:val="20"/>
              </w:rPr>
              <w:t>orthostatic hypotension</w:t>
            </w:r>
          </w:p>
        </w:tc>
        <w:tc>
          <w:tcPr>
            <w:tcW w:w="1092"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2DBC4517"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C02</w:t>
            </w:r>
          </w:p>
          <w:p w14:paraId="2AB3425F"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C03</w:t>
            </w:r>
          </w:p>
          <w:p w14:paraId="3A06072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C04</w:t>
            </w:r>
          </w:p>
          <w:p w14:paraId="144C8E47"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C07</w:t>
            </w:r>
          </w:p>
          <w:p w14:paraId="57FAF4F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C08</w:t>
            </w:r>
          </w:p>
          <w:p w14:paraId="5195546B"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C09</w:t>
            </w:r>
          </w:p>
          <w:p w14:paraId="68D463C9"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C10BX03</w:t>
            </w:r>
          </w:p>
          <w:p w14:paraId="37050AD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lastRenderedPageBreak/>
              <w:t>OR C10BX07</w:t>
            </w:r>
          </w:p>
          <w:p w14:paraId="577D6E09"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C10BX09</w:t>
            </w:r>
          </w:p>
          <w:p w14:paraId="01F33540"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C10BX11</w:t>
            </w:r>
          </w:p>
          <w:p w14:paraId="6A4E93E4" w14:textId="77777777" w:rsidR="008E0034" w:rsidRDefault="008E0034" w:rsidP="008E0034">
            <w:pPr>
              <w:pStyle w:val="TableContents"/>
              <w:widowControl w:val="0"/>
              <w:rPr>
                <w:rFonts w:ascii="Arial" w:hAnsi="Arial"/>
                <w:sz w:val="20"/>
                <w:szCs w:val="20"/>
              </w:rPr>
            </w:pPr>
            <w:r>
              <w:rPr>
                <w:rFonts w:ascii="Arial" w:hAnsi="Arial"/>
                <w:sz w:val="20"/>
                <w:szCs w:val="20"/>
              </w:rPr>
              <w:t>OR C10BX14</w:t>
            </w:r>
          </w:p>
        </w:tc>
        <w:tc>
          <w:tcPr>
            <w:tcW w:w="173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638C8225" w14:textId="77777777" w:rsidR="008E0034" w:rsidRDefault="008E0034" w:rsidP="008E0034">
            <w:pPr>
              <w:widowControl w:val="0"/>
              <w:rPr>
                <w:rFonts w:ascii="Arial" w:hAnsi="Arial"/>
                <w:sz w:val="20"/>
                <w:szCs w:val="20"/>
                <w:lang w:val="en-US"/>
              </w:rPr>
            </w:pPr>
            <w:r>
              <w:rPr>
                <w:rFonts w:ascii="Arial" w:hAnsi="Arial"/>
                <w:sz w:val="20"/>
                <w:szCs w:val="20"/>
                <w:lang w:val="en-US"/>
              </w:rPr>
              <w:lastRenderedPageBreak/>
              <w:t>(Parkinson (probleemlijst)</w:t>
            </w:r>
          </w:p>
          <w:p w14:paraId="2069C100"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w:t>
            </w:r>
          </w:p>
          <w:p w14:paraId="141DE4A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 xml:space="preserve">Lewy-bodies dementie (probleemlijst) OR Multiple system atrophy </w:t>
            </w:r>
            <w:r>
              <w:rPr>
                <w:rFonts w:ascii="Arial" w:hAnsi="Arial"/>
                <w:sz w:val="20"/>
                <w:szCs w:val="20"/>
                <w:lang w:val="en-US"/>
              </w:rPr>
              <w:lastRenderedPageBreak/>
              <w:t>(probleemlijst) OR progressive supranuclear palsy (probleemlijst)</w:t>
            </w:r>
          </w:p>
          <w:p w14:paraId="59D8E734" w14:textId="77777777" w:rsidR="008E0034" w:rsidRDefault="008E0034" w:rsidP="008E0034">
            <w:pPr>
              <w:pStyle w:val="TableContents"/>
              <w:widowControl w:val="0"/>
              <w:rPr>
                <w:rFonts w:ascii="Arial" w:hAnsi="Arial"/>
                <w:sz w:val="20"/>
                <w:szCs w:val="20"/>
              </w:rPr>
            </w:pPr>
            <w:r>
              <w:rPr>
                <w:rFonts w:ascii="Arial" w:hAnsi="Arial"/>
                <w:sz w:val="20"/>
                <w:szCs w:val="20"/>
              </w:rPr>
              <w:t>)</w:t>
            </w:r>
          </w:p>
          <w:p w14:paraId="712A9340" w14:textId="77777777" w:rsidR="008E0034" w:rsidRDefault="008E0034" w:rsidP="008E0034">
            <w:pPr>
              <w:pStyle w:val="TableContents"/>
              <w:widowControl w:val="0"/>
              <w:rPr>
                <w:rFonts w:ascii="Arial" w:hAnsi="Arial"/>
                <w:sz w:val="20"/>
                <w:szCs w:val="20"/>
              </w:rPr>
            </w:pPr>
            <w:r>
              <w:rPr>
                <w:rFonts w:ascii="Arial" w:hAnsi="Arial"/>
                <w:sz w:val="20"/>
                <w:szCs w:val="20"/>
              </w:rPr>
              <w:t>AND</w:t>
            </w:r>
          </w:p>
          <w:p w14:paraId="095FE488" w14:textId="77777777" w:rsidR="008E0034" w:rsidRDefault="008E0034" w:rsidP="008E0034">
            <w:pPr>
              <w:pStyle w:val="TableContents"/>
              <w:widowControl w:val="0"/>
              <w:rPr>
                <w:rFonts w:ascii="Arial" w:hAnsi="Arial"/>
                <w:sz w:val="20"/>
                <w:szCs w:val="20"/>
              </w:rPr>
            </w:pPr>
            <w:r>
              <w:rPr>
                <w:rFonts w:ascii="Arial" w:hAnsi="Arial"/>
                <w:sz w:val="20"/>
                <w:szCs w:val="20"/>
              </w:rPr>
              <w:t>orthostatische hypotensie (probleemlijst)</w:t>
            </w:r>
          </w:p>
        </w:tc>
        <w:tc>
          <w:tcPr>
            <w:tcW w:w="172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3ECEE6A2"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2272BBA8" w14:textId="0E6D8747" w:rsidR="008E0034" w:rsidRDefault="008E0034" w:rsidP="008E0034">
            <w:pPr>
              <w:pStyle w:val="TableContents"/>
              <w:widowControl w:val="0"/>
              <w:rPr>
                <w:rFonts w:ascii="Arial" w:hAnsi="Arial"/>
                <w:sz w:val="20"/>
                <w:szCs w:val="20"/>
              </w:rPr>
            </w:pPr>
            <w:r>
              <w:rPr>
                <w:rFonts w:ascii="Arial" w:hAnsi="Arial"/>
                <w:b/>
                <w:sz w:val="20"/>
                <w:szCs w:val="20"/>
              </w:rPr>
              <w:t xml:space="preserve">Deze patiënt heeft de ziekte van Parkinson (of een Parkinson- gerelateerde aandoening) en </w:t>
            </w:r>
            <w:del w:id="337" w:author="Medlock, S.K." w:date="2021-05-05T15:18:00Z">
              <w:r w:rsidDel="00196815">
                <w:rPr>
                  <w:rFonts w:ascii="Arial" w:hAnsi="Arial"/>
                  <w:b/>
                  <w:sz w:val="20"/>
                  <w:szCs w:val="20"/>
                </w:rPr>
                <w:delText>orthostase</w:delText>
              </w:r>
            </w:del>
            <w:ins w:id="338" w:author="Medlock, S.K." w:date="2021-05-05T15:18:00Z">
              <w:r>
                <w:rPr>
                  <w:rFonts w:ascii="Arial" w:hAnsi="Arial"/>
                  <w:b/>
                  <w:sz w:val="20"/>
                  <w:szCs w:val="20"/>
                </w:rPr>
                <w:t>orthostatische hypotensie</w:t>
              </w:r>
            </w:ins>
            <w:r>
              <w:rPr>
                <w:rFonts w:ascii="Arial" w:hAnsi="Arial"/>
                <w:sz w:val="20"/>
                <w:szCs w:val="20"/>
              </w:rPr>
              <w:t>:</w:t>
            </w:r>
          </w:p>
          <w:p w14:paraId="2695D79A" w14:textId="77777777" w:rsidR="008E0034" w:rsidRDefault="008E0034" w:rsidP="008E0034">
            <w:pPr>
              <w:pStyle w:val="TableContents"/>
              <w:widowControl w:val="0"/>
              <w:rPr>
                <w:rFonts w:ascii="Arial" w:hAnsi="Arial"/>
                <w:sz w:val="20"/>
                <w:szCs w:val="20"/>
              </w:rPr>
            </w:pPr>
            <w:r>
              <w:rPr>
                <w:rFonts w:ascii="Arial" w:hAnsi="Arial"/>
                <w:sz w:val="20"/>
                <w:szCs w:val="20"/>
              </w:rPr>
              <w:t>Antihypertensiva wordt sterk ontraden.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5D7CF1EE"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1D5A2023"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tcPr>
          <w:p w14:paraId="258FAF0A" w14:textId="4DEEDA6A" w:rsidR="008E0034" w:rsidRDefault="00087CD0" w:rsidP="008E0034">
            <w:pPr>
              <w:widowControl w:val="0"/>
              <w:rPr>
                <w:rFonts w:ascii="Arial" w:hAnsi="Arial"/>
                <w:sz w:val="20"/>
                <w:szCs w:val="20"/>
              </w:rPr>
            </w:pPr>
            <w:hyperlink r:id="rId118" w:history="1">
              <w:r w:rsidR="008E0034" w:rsidRPr="001944CE">
                <w:rPr>
                  <w:rStyle w:val="Hyperlink"/>
                  <w:rFonts w:ascii="Arial" w:hAnsi="Arial"/>
                  <w:sz w:val="20"/>
                  <w:szCs w:val="20"/>
                </w:rPr>
                <w:t>refpage 14</w:t>
              </w:r>
            </w:hyperlink>
          </w:p>
        </w:tc>
      </w:tr>
      <w:tr w:rsidR="00CC4846" w14:paraId="4675556F"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D9D9D9" w:themeFill="background1" w:themeFillShade="D9"/>
            <w:vAlign w:val="center"/>
          </w:tcPr>
          <w:p w14:paraId="31F0C241" w14:textId="77777777" w:rsidR="00CC4846" w:rsidRPr="00D45A17" w:rsidRDefault="00CC4846" w:rsidP="00CC4846">
            <w:pPr>
              <w:pStyle w:val="TableContents"/>
              <w:widowControl w:val="0"/>
            </w:pPr>
            <w:r w:rsidRPr="00D45A17">
              <w:rPr>
                <w:rFonts w:ascii="Arial" w:hAnsi="Arial"/>
                <w:sz w:val="20"/>
                <w:szCs w:val="20"/>
              </w:rPr>
              <w:t>48a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7C58FC9E" w14:textId="77777777" w:rsidR="00CC4846" w:rsidRDefault="00CC4846" w:rsidP="00CC4846">
            <w:pPr>
              <w:pStyle w:val="TableContents"/>
              <w:widowControl w:val="0"/>
              <w:rPr>
                <w:rFonts w:ascii="Arial" w:hAnsi="Arial"/>
                <w:sz w:val="20"/>
                <w:szCs w:val="20"/>
                <w:lang w:val="en-US"/>
              </w:rPr>
            </w:pPr>
            <w:r>
              <w:rPr>
                <w:rFonts w:ascii="Arial" w:hAnsi="Arial"/>
                <w:color w:val="9900FF"/>
                <w:sz w:val="20"/>
                <w:szCs w:val="20"/>
                <w:lang w:val="en-US"/>
              </w:rPr>
              <w:t>{TODO can we specify which?}</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7CE044C3" w14:textId="77777777" w:rsidR="00CC4846" w:rsidRDefault="00CC4846" w:rsidP="00CC4846">
            <w:pPr>
              <w:pStyle w:val="TableContents"/>
              <w:widowControl w:val="0"/>
              <w:rPr>
                <w:rFonts w:ascii="Arial" w:hAnsi="Arial"/>
                <w:sz w:val="20"/>
                <w:szCs w:val="20"/>
              </w:rPr>
            </w:pPr>
            <w:r>
              <w:rPr>
                <w:rFonts w:ascii="Arial" w:hAnsi="Arial"/>
                <w:sz w:val="20"/>
                <w:szCs w:val="20"/>
              </w:rPr>
              <w:t>all</w:t>
            </w:r>
          </w:p>
          <w:p w14:paraId="42BAE759" w14:textId="77777777" w:rsidR="00CC4846" w:rsidRDefault="00CC4846" w:rsidP="00CC4846">
            <w:pPr>
              <w:pStyle w:val="TableContents"/>
              <w:widowControl w:val="0"/>
              <w:rPr>
                <w:rFonts w:ascii="Arial" w:hAnsi="Arial"/>
                <w:color w:val="6600CC"/>
                <w:sz w:val="20"/>
                <w:szCs w:val="20"/>
              </w:rPr>
            </w:pPr>
          </w:p>
        </w:tc>
        <w:tc>
          <w:tcPr>
            <w:tcW w:w="1092"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174A1A93" w14:textId="77777777" w:rsidR="00CC4846" w:rsidRDefault="00CC4846" w:rsidP="00CC4846">
            <w:pPr>
              <w:pStyle w:val="TableContents"/>
              <w:widowControl w:val="0"/>
              <w:rPr>
                <w:lang w:val="en-US"/>
              </w:rPr>
            </w:pPr>
            <w:r>
              <w:rPr>
                <w:rFonts w:ascii="Arial" w:hAnsi="Arial"/>
                <w:sz w:val="20"/>
                <w:szCs w:val="20"/>
                <w:lang w:val="en-US"/>
              </w:rPr>
              <w:t>((C02 AND NOT C02L)</w:t>
            </w:r>
          </w:p>
          <w:p w14:paraId="10EA39B2" w14:textId="77777777" w:rsidR="00CC4846" w:rsidRDefault="00CC4846" w:rsidP="00CC4846">
            <w:pPr>
              <w:pStyle w:val="TableContents"/>
              <w:widowControl w:val="0"/>
              <w:rPr>
                <w:lang w:val="en-US"/>
              </w:rPr>
            </w:pPr>
            <w:r>
              <w:rPr>
                <w:rFonts w:ascii="Arial" w:hAnsi="Arial"/>
                <w:sz w:val="20"/>
                <w:szCs w:val="20"/>
                <w:lang w:val="en-US"/>
              </w:rPr>
              <w:t>OR C04</w:t>
            </w:r>
          </w:p>
          <w:p w14:paraId="04B40F4D" w14:textId="77777777" w:rsidR="00CC4846" w:rsidRDefault="00CC4846" w:rsidP="00CC4846">
            <w:pPr>
              <w:pStyle w:val="TableContents"/>
              <w:widowControl w:val="0"/>
            </w:pPr>
            <w:r>
              <w:rPr>
                <w:rFonts w:ascii="Arial" w:hAnsi="Arial"/>
                <w:sz w:val="20"/>
                <w:szCs w:val="20"/>
              </w:rPr>
              <w:t>OR (C08))</w:t>
            </w:r>
          </w:p>
        </w:tc>
        <w:tc>
          <w:tcPr>
            <w:tcW w:w="173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0ABBA1D7"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5B3C76AB" w14:textId="77777777" w:rsidR="00CC4846" w:rsidRDefault="00CC4846" w:rsidP="00CC4846">
            <w:pPr>
              <w:pStyle w:val="TableContents"/>
              <w:widowControl w:val="0"/>
              <w:rPr>
                <w:rFonts w:ascii="Arial" w:hAnsi="Arial"/>
                <w:sz w:val="20"/>
                <w:szCs w:val="20"/>
              </w:rPr>
            </w:pPr>
            <w:r>
              <w:rPr>
                <w:rFonts w:ascii="Arial" w:hAnsi="Arial"/>
                <w:color w:val="9900FF"/>
                <w:sz w:val="20"/>
                <w:szCs w:val="20"/>
              </w:rPr>
              <w:t>{preselect vervolg if a stop-, afbouw-, or vervangen- option is checked}</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39A1557D" w14:textId="77777777" w:rsidR="00CC4846" w:rsidRDefault="00CC4846" w:rsidP="00CC4846">
            <w:pPr>
              <w:pStyle w:val="TableContents"/>
              <w:widowControl w:val="0"/>
              <w:rPr>
                <w:rFonts w:ascii="Arial" w:hAnsi="Arial"/>
                <w:sz w:val="20"/>
                <w:szCs w:val="20"/>
              </w:rPr>
            </w:pPr>
            <w:r>
              <w:rPr>
                <w:rFonts w:ascii="Arial" w:hAnsi="Arial"/>
                <w:sz w:val="20"/>
                <w:szCs w:val="20"/>
              </w:rPr>
              <w:t>[1] Vervolgafspraak:{{free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7D596E4E" w14:textId="77777777" w:rsidR="00CC4846" w:rsidRDefault="00CC4846" w:rsidP="00CC4846">
            <w:pPr>
              <w:pStyle w:val="TableContents"/>
              <w:widowControl w:val="0"/>
              <w:rPr>
                <w:rFonts w:ascii="Arial" w:hAnsi="Arial"/>
                <w:sz w:val="20"/>
                <w:szCs w:val="20"/>
              </w:rPr>
            </w:pPr>
            <w:r>
              <w:rPr>
                <w:rFonts w:ascii="Arial" w:hAnsi="Arial"/>
                <w:sz w:val="20"/>
                <w:szCs w:val="20"/>
              </w:rPr>
              <w:t>[1] Controleer voor veranderingen in symptomen. 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6AE994A1" w14:textId="77777777" w:rsidR="00CC4846" w:rsidRDefault="00CC4846" w:rsidP="00CC4846">
            <w:pPr>
              <w:pStyle w:val="TableContents"/>
              <w:widowControl w:val="0"/>
              <w:rPr>
                <w:rFonts w:ascii="Arial" w:hAnsi="Arial"/>
                <w:sz w:val="20"/>
                <w:szCs w:val="20"/>
              </w:rPr>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1DF7CCB7" w14:textId="1B5CF1A7" w:rsidR="00CC4846" w:rsidRDefault="00087CD0" w:rsidP="00CC4846">
            <w:pPr>
              <w:widowControl w:val="0"/>
              <w:rPr>
                <w:rFonts w:ascii="Arial" w:hAnsi="Arial"/>
                <w:sz w:val="20"/>
                <w:szCs w:val="20"/>
              </w:rPr>
            </w:pPr>
            <w:hyperlink r:id="rId119" w:history="1">
              <w:r w:rsidR="00CC4846" w:rsidRPr="008E0034">
                <w:rPr>
                  <w:rStyle w:val="Hyperlink"/>
                  <w:rFonts w:ascii="Arial" w:hAnsi="Arial"/>
                  <w:sz w:val="20"/>
                  <w:szCs w:val="20"/>
                </w:rPr>
                <w:t>refpage 14</w:t>
              </w:r>
            </w:hyperlink>
          </w:p>
        </w:tc>
      </w:tr>
      <w:tr w:rsidR="00CC4846" w14:paraId="07BABA42"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1E5B4BB5"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49</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F742410"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Centrally-acting antihypertensives (e.g. methyldopa, clonidine, moxonidine, rilmenidine, guanfacine)</w:t>
            </w:r>
          </w:p>
          <w:p w14:paraId="15985454" w14:textId="77777777" w:rsidR="00CC4846" w:rsidRDefault="00CC4846" w:rsidP="00CC4846">
            <w:pPr>
              <w:pStyle w:val="TableContents"/>
              <w:widowControl w:val="0"/>
              <w:rPr>
                <w:rFonts w:ascii="Arial" w:hAnsi="Arial"/>
                <w:sz w:val="20"/>
                <w:szCs w:val="20"/>
                <w:lang w:val="en-US"/>
              </w:rPr>
            </w:pPr>
          </w:p>
          <w:p w14:paraId="0FE7DE2E" w14:textId="77777777" w:rsidR="00CC4846" w:rsidRDefault="00087CD0" w:rsidP="00CC4846">
            <w:pPr>
              <w:pStyle w:val="TableContents"/>
              <w:widowControl w:val="0"/>
              <w:rPr>
                <w:lang w:val="en-US"/>
              </w:rPr>
            </w:pPr>
            <w:hyperlink r:id="rId120" w:anchor="C02A_Antiadrenergic_agents,_centrally_acting" w:history="1">
              <w:r w:rsidR="00CC4846">
                <w:rPr>
                  <w:rStyle w:val="Hyperlink"/>
                  <w:rFonts w:ascii="Arial" w:hAnsi="Arial"/>
                  <w:sz w:val="20"/>
                  <w:szCs w:val="20"/>
                  <w:lang w:val="en-US"/>
                </w:rPr>
                <w:t>C02A Antiadrenergic agents, centrally acting</w:t>
              </w:r>
            </w:hyperlink>
          </w:p>
          <w:p w14:paraId="4D433F03" w14:textId="77777777" w:rsidR="00CC4846" w:rsidRDefault="00CC4846" w:rsidP="00CC4846">
            <w:pPr>
              <w:pStyle w:val="TableContents"/>
              <w:widowControl w:val="0"/>
              <w:rPr>
                <w:rFonts w:ascii="Arial" w:hAnsi="Arial"/>
                <w:sz w:val="20"/>
                <w:szCs w:val="20"/>
                <w:lang w:val="en-US"/>
              </w:rPr>
            </w:pPr>
          </w:p>
          <w:p w14:paraId="27D527B0" w14:textId="77777777" w:rsidR="00CC4846" w:rsidRDefault="00CC4846" w:rsidP="00CC4846">
            <w:pPr>
              <w:pStyle w:val="TableContents"/>
              <w:widowControl w:val="0"/>
              <w:rPr>
                <w:color w:val="9900FF"/>
                <w:lang w:val="en-US"/>
              </w:rPr>
            </w:pPr>
            <w:r>
              <w:rPr>
                <w:rFonts w:ascii="Arial" w:hAnsi="Arial"/>
                <w:color w:val="9900FF"/>
                <w:sz w:val="20"/>
                <w:szCs w:val="20"/>
                <w:lang w:val="en-US"/>
              </w:rPr>
              <w:t>{Checks box 46-1}</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7605D5C"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06EA64C6" w14:textId="77777777" w:rsidR="00CC4846" w:rsidRDefault="00CC4846" w:rsidP="00CC4846">
            <w:pPr>
              <w:pStyle w:val="TableContents"/>
              <w:widowControl w:val="0"/>
              <w:rPr>
                <w:rFonts w:ascii="Arial" w:hAnsi="Arial"/>
                <w:sz w:val="20"/>
                <w:szCs w:val="20"/>
              </w:rPr>
            </w:pPr>
            <w:r>
              <w:rPr>
                <w:rFonts w:ascii="Arial" w:hAnsi="Arial"/>
                <w:sz w:val="20"/>
                <w:szCs w:val="20"/>
              </w:rPr>
              <w:t>C02A</w:t>
            </w:r>
          </w:p>
          <w:p w14:paraId="6928A4F1" w14:textId="77777777" w:rsidR="00CC4846" w:rsidRDefault="00CC4846" w:rsidP="00CC4846">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574CA769"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32BF5CA2"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7FFD280" w14:textId="77777777" w:rsidR="00CC4846" w:rsidRDefault="00CC4846" w:rsidP="00CC4846">
            <w:pPr>
              <w:pStyle w:val="TableContents"/>
              <w:widowControl w:val="0"/>
              <w:rPr>
                <w:ins w:id="339" w:author="Medlock, S.K." w:date="2021-05-07T07:25:00Z"/>
                <w:rFonts w:ascii="Arial" w:hAnsi="Arial"/>
                <w:sz w:val="20"/>
                <w:szCs w:val="20"/>
              </w:rPr>
            </w:pPr>
            <w:r>
              <w:rPr>
                <w:rFonts w:ascii="Arial" w:hAnsi="Arial"/>
                <w:sz w:val="20"/>
                <w:szCs w:val="20"/>
              </w:rPr>
              <w:t>Deze patient gebruikt een centraal aangrijpend antihypertensivum. Dit wordt ontraden.</w:t>
            </w:r>
          </w:p>
          <w:p w14:paraId="59C19190" w14:textId="77777777" w:rsidR="00B30DBE" w:rsidRDefault="00B30DBE" w:rsidP="00CC4846">
            <w:pPr>
              <w:pStyle w:val="TableContents"/>
              <w:widowControl w:val="0"/>
              <w:rPr>
                <w:ins w:id="340" w:author="Medlock, S.K." w:date="2021-05-07T07:25:00Z"/>
                <w:rFonts w:ascii="Arial" w:hAnsi="Arial"/>
                <w:sz w:val="20"/>
                <w:szCs w:val="20"/>
              </w:rPr>
            </w:pPr>
          </w:p>
          <w:p w14:paraId="7251857F" w14:textId="2D9C231B" w:rsidR="00B30DBE" w:rsidRPr="00B30DBE" w:rsidRDefault="00B30DBE" w:rsidP="00B30DBE">
            <w:pPr>
              <w:pStyle w:val="TableContents"/>
              <w:widowControl w:val="0"/>
              <w:rPr>
                <w:rFonts w:ascii="Arial" w:hAnsi="Arial"/>
                <w:sz w:val="20"/>
                <w:szCs w:val="20"/>
              </w:rPr>
            </w:pPr>
            <w:commentRangeStart w:id="341"/>
            <w:ins w:id="342" w:author="Medlock, S.K." w:date="2021-05-07T07:25:00Z">
              <w:r w:rsidRPr="00B30DBE">
                <w:rPr>
                  <w:rFonts w:ascii="Arial" w:hAnsi="Arial"/>
                  <w:sz w:val="20"/>
                  <w:szCs w:val="20"/>
                </w:rPr>
                <w:t xml:space="preserve">Overweeg stoppen: </w:t>
              </w:r>
              <w:r w:rsidRPr="00B30DBE">
                <w:rPr>
                  <w:rFonts w:ascii="Arial" w:hAnsi="Arial"/>
                  <w:sz w:val="20"/>
                  <w:szCs w:val="20"/>
                </w:rPr>
                <w:t>If hypotension, OH, or sedative</w:t>
              </w:r>
              <w:r>
                <w:rPr>
                  <w:rFonts w:ascii="Arial" w:hAnsi="Arial"/>
                  <w:sz w:val="20"/>
                  <w:szCs w:val="20"/>
                  <w:lang w:val="en-US"/>
                </w:rPr>
                <w:t xml:space="preserve"> </w:t>
              </w:r>
              <w:r w:rsidRPr="00B30DBE">
                <w:rPr>
                  <w:rFonts w:ascii="Arial" w:hAnsi="Arial"/>
                  <w:sz w:val="20"/>
                  <w:szCs w:val="20"/>
                </w:rPr>
                <w:t>symptoms</w:t>
              </w:r>
            </w:ins>
            <w:commentRangeEnd w:id="341"/>
            <w:ins w:id="343" w:author="Medlock, S.K." w:date="2021-05-07T07:26:00Z">
              <w:r>
                <w:rPr>
                  <w:rStyle w:val="CommentReference"/>
                </w:rPr>
                <w:commentReference w:id="341"/>
              </w:r>
            </w:ins>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C7B4063" w14:textId="77777777" w:rsidR="00CC4846" w:rsidRPr="00B30DBE"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F61FB7E" w14:textId="77777777" w:rsidR="00CC4846" w:rsidRPr="00B30DBE"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CF9EF55" w14:textId="77777777" w:rsidR="00CC4846" w:rsidRDefault="00087CD0" w:rsidP="00CC4846">
            <w:pPr>
              <w:pStyle w:val="TableContents"/>
              <w:widowControl w:val="0"/>
              <w:rPr>
                <w:rFonts w:ascii="Arial" w:hAnsi="Arial"/>
                <w:sz w:val="20"/>
                <w:szCs w:val="20"/>
              </w:rPr>
            </w:pPr>
            <w:hyperlink r:id="rId121">
              <w:r w:rsidR="00CC4846">
                <w:rPr>
                  <w:rStyle w:val="Hyperlink"/>
                  <w:rFonts w:ascii="Arial" w:hAnsi="Arial"/>
                  <w:sz w:val="20"/>
                  <w:szCs w:val="20"/>
                </w:rPr>
                <w:t>refpage 15</w:t>
              </w:r>
            </w:hyperlink>
          </w:p>
          <w:p w14:paraId="2B5F7290" w14:textId="77777777" w:rsidR="00CC4846" w:rsidRDefault="00CC4846" w:rsidP="00CC4846">
            <w:pPr>
              <w:pStyle w:val="TableContents"/>
              <w:widowControl w:val="0"/>
              <w:rPr>
                <w:rFonts w:ascii="Arial" w:hAnsi="Arial"/>
                <w:color w:val="9900FF"/>
                <w:sz w:val="20"/>
                <w:szCs w:val="20"/>
              </w:rPr>
            </w:pPr>
          </w:p>
        </w:tc>
      </w:tr>
      <w:tr w:rsidR="00CC4846" w14:paraId="6BB220F5"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21883571" w14:textId="77777777" w:rsidR="00CC4846" w:rsidRPr="00D45A17" w:rsidRDefault="00CC4846" w:rsidP="00CC4846">
            <w:pPr>
              <w:pStyle w:val="TableContents"/>
              <w:widowControl w:val="0"/>
              <w:rPr>
                <w:rFonts w:ascii="Arial" w:hAnsi="Arial"/>
                <w:sz w:val="20"/>
                <w:szCs w:val="20"/>
              </w:rPr>
            </w:pPr>
            <w:r w:rsidRPr="00B91C86">
              <w:rPr>
                <w:rFonts w:ascii="Arial" w:hAnsi="Arial"/>
                <w:sz w:val="20"/>
                <w:szCs w:val="20"/>
                <w:highlight w:val="green"/>
              </w:rPr>
              <w:t>50</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1770420"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Antiaritmica: Klasse IV, glycoside, overige</w:t>
            </w:r>
          </w:p>
          <w:p w14:paraId="4DE5EB75" w14:textId="77777777" w:rsidR="00CC4846" w:rsidRDefault="00CC4846" w:rsidP="00CC4846">
            <w:pPr>
              <w:pStyle w:val="TableContents"/>
              <w:widowControl w:val="0"/>
              <w:rPr>
                <w:rFonts w:ascii="Arial" w:hAnsi="Arial"/>
                <w:sz w:val="20"/>
                <w:szCs w:val="20"/>
                <w:lang w:val="en-US"/>
              </w:rPr>
            </w:pPr>
          </w:p>
          <w:p w14:paraId="0886CB50" w14:textId="77777777" w:rsidR="00CC4846" w:rsidRDefault="00CC4846" w:rsidP="00CC4846">
            <w:pPr>
              <w:pStyle w:val="TableContents"/>
              <w:widowControl w:val="0"/>
              <w:rPr>
                <w:lang w:val="en-US"/>
              </w:rPr>
            </w:pPr>
            <w:r>
              <w:rPr>
                <w:rFonts w:ascii="Arial" w:hAnsi="Arial"/>
                <w:sz w:val="20"/>
                <w:szCs w:val="20"/>
                <w:lang w:val="en-US"/>
              </w:rPr>
              <w:t xml:space="preserve">Klasse IV is ATC </w:t>
            </w:r>
            <w:hyperlink r:id="rId122" w:anchor="C08D_Selective_calcium_channel_blockers_with_direct_cardiac_effects" w:history="1">
              <w:r>
                <w:rPr>
                  <w:rStyle w:val="Hyperlink"/>
                  <w:rFonts w:ascii="Arial" w:hAnsi="Arial"/>
                  <w:sz w:val="20"/>
                  <w:szCs w:val="20"/>
                  <w:lang w:val="en-US"/>
                </w:rPr>
                <w:t>C08D Selective calcium channel blockers with direct cardiac effects</w:t>
              </w:r>
            </w:hyperlink>
          </w:p>
          <w:p w14:paraId="363278E8" w14:textId="77777777" w:rsidR="00CC4846" w:rsidRDefault="00CC4846" w:rsidP="00CC4846">
            <w:pPr>
              <w:pStyle w:val="TableContents"/>
              <w:widowControl w:val="0"/>
              <w:rPr>
                <w:rFonts w:ascii="Arial" w:hAnsi="Arial"/>
                <w:sz w:val="20"/>
                <w:szCs w:val="20"/>
                <w:lang w:val="en-US"/>
              </w:rPr>
            </w:pPr>
          </w:p>
          <w:p w14:paraId="495522A4" w14:textId="77777777" w:rsidR="00CC4846" w:rsidRDefault="00CC4846" w:rsidP="00CC4846">
            <w:pPr>
              <w:pStyle w:val="TableContents"/>
              <w:widowControl w:val="0"/>
              <w:rPr>
                <w:lang w:val="en-US"/>
              </w:rPr>
            </w:pPr>
            <w:r>
              <w:rPr>
                <w:rFonts w:ascii="Arial" w:hAnsi="Arial"/>
                <w:sz w:val="20"/>
                <w:szCs w:val="20"/>
                <w:lang w:val="en-US"/>
              </w:rPr>
              <w:t xml:space="preserve">Glycosides are </w:t>
            </w:r>
            <w:hyperlink r:id="rId123" w:anchor="C01A_Cardiac_glycosides" w:history="1">
              <w:r>
                <w:rPr>
                  <w:rStyle w:val="Hyperlink"/>
                  <w:rFonts w:ascii="Arial" w:hAnsi="Arial"/>
                  <w:sz w:val="20"/>
                  <w:szCs w:val="20"/>
                  <w:lang w:val="en-US"/>
                </w:rPr>
                <w:t>C01A Cardiac glycosides</w:t>
              </w:r>
            </w:hyperlink>
          </w:p>
          <w:p w14:paraId="621EB68E" w14:textId="77777777" w:rsidR="00CC4846" w:rsidRDefault="00CC4846" w:rsidP="00CC4846">
            <w:pPr>
              <w:pStyle w:val="TableContents"/>
              <w:widowControl w:val="0"/>
              <w:rPr>
                <w:rFonts w:ascii="Arial" w:hAnsi="Arial"/>
                <w:sz w:val="20"/>
                <w:szCs w:val="20"/>
                <w:lang w:val="en-US"/>
              </w:rPr>
            </w:pPr>
          </w:p>
          <w:p w14:paraId="4F4E62A4" w14:textId="77777777" w:rsidR="00CC4846" w:rsidRDefault="00CC4846" w:rsidP="00CC4846">
            <w:pPr>
              <w:pStyle w:val="TableContents"/>
              <w:widowControl w:val="0"/>
              <w:rPr>
                <w:lang w:val="en-US"/>
              </w:rPr>
            </w:pPr>
            <w:r>
              <w:rPr>
                <w:rFonts w:ascii="Arial" w:hAnsi="Arial"/>
                <w:sz w:val="20"/>
                <w:szCs w:val="20"/>
                <w:lang w:val="en-US"/>
              </w:rPr>
              <w:t xml:space="preserve">Most antiarrythmetics are </w:t>
            </w:r>
            <w:hyperlink r:id="rId124" w:anchor="C01B_Antiarrhythmics,_class_I_and_III" w:history="1">
              <w:r>
                <w:rPr>
                  <w:rStyle w:val="Hyperlink"/>
                  <w:rFonts w:ascii="Arial" w:hAnsi="Arial"/>
                  <w:sz w:val="20"/>
                  <w:szCs w:val="20"/>
                  <w:lang w:val="en-US"/>
                </w:rPr>
                <w:t>C01B Antiarrhythmics, class I and III</w:t>
              </w:r>
            </w:hyperlink>
          </w:p>
          <w:p w14:paraId="0D2B0D7D" w14:textId="77777777" w:rsidR="00CC4846" w:rsidRDefault="00CC4846" w:rsidP="00CC4846">
            <w:pPr>
              <w:pStyle w:val="TableContents"/>
              <w:widowControl w:val="0"/>
              <w:rPr>
                <w:rFonts w:ascii="Arial" w:hAnsi="Arial"/>
                <w:sz w:val="20"/>
                <w:szCs w:val="20"/>
                <w:lang w:val="en-US"/>
              </w:rPr>
            </w:pPr>
          </w:p>
          <w:p w14:paraId="47B13B11" w14:textId="77777777" w:rsidR="00CC4846" w:rsidRDefault="00CC4846" w:rsidP="00CC4846">
            <w:pPr>
              <w:pStyle w:val="TableContents"/>
              <w:widowControl w:val="0"/>
              <w:rPr>
                <w:color w:val="9900FF"/>
                <w:lang w:val="en-US"/>
              </w:rPr>
            </w:pPr>
            <w:r>
              <w:rPr>
                <w:rFonts w:ascii="Arial" w:hAnsi="Arial"/>
                <w:color w:val="9900FF"/>
                <w:sz w:val="20"/>
                <w:szCs w:val="20"/>
                <w:lang w:val="en-US"/>
              </w:rPr>
              <w:t>{preselect if: C08D + Parkinson-like conditions + orthostatic hypotension (rule 48)}</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533E007"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226591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C08D</w:t>
            </w:r>
          </w:p>
          <w:p w14:paraId="74358F04"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45BC725B"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C01A</w:t>
            </w:r>
          </w:p>
          <w:p w14:paraId="697BE818"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5183D528"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C01B</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99543B6"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E537155"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{preselect box 1}{SELECTOR(C08D) AND CONDITION(</w:t>
            </w:r>
          </w:p>
          <w:p w14:paraId="622FD060" w14:textId="77777777" w:rsidR="00CC4846" w:rsidRDefault="00CC4846" w:rsidP="00CC4846">
            <w:pPr>
              <w:widowControl w:val="0"/>
              <w:rPr>
                <w:rFonts w:ascii="Arial" w:hAnsi="Arial"/>
                <w:sz w:val="20"/>
                <w:szCs w:val="20"/>
                <w:lang w:val="en-US"/>
              </w:rPr>
            </w:pPr>
            <w:r>
              <w:rPr>
                <w:rFonts w:ascii="Arial" w:hAnsi="Arial"/>
                <w:sz w:val="20"/>
                <w:szCs w:val="20"/>
                <w:lang w:val="en-US"/>
              </w:rPr>
              <w:t>Parkinson (probleemlijst)</w:t>
            </w:r>
          </w:p>
          <w:p w14:paraId="5F59CE83"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1354570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Lewy-bodies dementie (probleemlijst) OR Multiple system atrophy (probleemlijst) OR progressive supranuclear palsy (probleemlijst)</w:t>
            </w:r>
          </w:p>
          <w:p w14:paraId="259C50EF" w14:textId="77777777" w:rsidR="00CC4846" w:rsidRDefault="00CC4846" w:rsidP="00CC4846">
            <w:pPr>
              <w:pStyle w:val="TableContents"/>
              <w:widowControl w:val="0"/>
              <w:rPr>
                <w:rFonts w:ascii="Arial" w:hAnsi="Arial"/>
                <w:sz w:val="20"/>
                <w:szCs w:val="20"/>
              </w:rPr>
            </w:pPr>
            <w:r>
              <w:rPr>
                <w:rFonts w:ascii="Arial" w:hAnsi="Arial"/>
                <w:sz w:val="20"/>
                <w:szCs w:val="20"/>
              </w:rPr>
              <w:t>)</w:t>
            </w:r>
          </w:p>
          <w:p w14:paraId="78D9B80A" w14:textId="77777777" w:rsidR="00CC4846" w:rsidRDefault="00CC4846" w:rsidP="00CC4846">
            <w:pPr>
              <w:pStyle w:val="TableContents"/>
              <w:widowControl w:val="0"/>
              <w:rPr>
                <w:rFonts w:ascii="Arial" w:hAnsi="Arial"/>
                <w:sz w:val="20"/>
                <w:szCs w:val="20"/>
              </w:rPr>
            </w:pPr>
            <w:r>
              <w:rPr>
                <w:rFonts w:ascii="Arial" w:hAnsi="Arial"/>
                <w:sz w:val="20"/>
                <w:szCs w:val="20"/>
              </w:rPr>
              <w:t>AND</w:t>
            </w:r>
          </w:p>
          <w:p w14:paraId="537641F5" w14:textId="77777777" w:rsidR="00CC4846" w:rsidRDefault="00CC4846" w:rsidP="00CC4846">
            <w:pPr>
              <w:pStyle w:val="TableContents"/>
              <w:widowControl w:val="0"/>
              <w:rPr>
                <w:rFonts w:ascii="Arial" w:hAnsi="Arial"/>
                <w:sz w:val="20"/>
                <w:szCs w:val="20"/>
              </w:rPr>
            </w:pPr>
            <w:r>
              <w:rPr>
                <w:rFonts w:ascii="Arial" w:hAnsi="Arial"/>
                <w:sz w:val="20"/>
                <w:szCs w:val="20"/>
              </w:rPr>
              <w:t>orthostatische hypotensie (probleemlijst)</w:t>
            </w:r>
          </w:p>
          <w:p w14:paraId="7ACD2440" w14:textId="77777777" w:rsidR="00CC4846" w:rsidRDefault="00CC4846" w:rsidP="00CC4846">
            <w:pPr>
              <w:pStyle w:val="TableContents"/>
              <w:widowControl w:val="0"/>
              <w:rPr>
                <w:rFonts w:ascii="Arial" w:hAnsi="Arial"/>
                <w:sz w:val="20"/>
                <w:szCs w:val="20"/>
              </w:rPr>
            </w:pPr>
            <w:r>
              <w:rPr>
                <w:rFonts w:ascii="Arial" w:hAnsi="Arial"/>
                <w:sz w:val="20"/>
                <w:szCs w:val="20"/>
              </w:rPr>
              <w:t>)</w:t>
            </w:r>
          </w:p>
          <w:p w14:paraId="2AF499B2" w14:textId="77777777" w:rsidR="00CC4846" w:rsidRDefault="00CC4846" w:rsidP="00CC4846">
            <w:pPr>
              <w:pStyle w:val="TableContents"/>
              <w:widowControl w:val="0"/>
              <w:rPr>
                <w:rFonts w:ascii="Arial" w:hAnsi="Arial"/>
                <w:sz w:val="20"/>
                <w:szCs w:val="20"/>
              </w:rPr>
            </w:pPr>
            <w:r>
              <w:rPr>
                <w:rFonts w:ascii="Arial" w:hAnsi="Arial"/>
                <w:sz w:val="20"/>
                <w:szCs w:val="20"/>
              </w:rPr>
              <w:t>}</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4B9119E" w14:textId="77777777" w:rsidR="00CC4846" w:rsidRDefault="00CC4846" w:rsidP="00CC4846">
            <w:pPr>
              <w:pStyle w:val="TableContents"/>
              <w:widowControl w:val="0"/>
              <w:rPr>
                <w:rFonts w:ascii="Arial" w:hAnsi="Arial"/>
                <w:b/>
                <w:sz w:val="20"/>
                <w:szCs w:val="20"/>
              </w:rPr>
            </w:pPr>
            <w:r>
              <w:rPr>
                <w:rFonts w:ascii="Arial" w:hAnsi="Arial"/>
                <w:b/>
                <w:sz w:val="20"/>
                <w:szCs w:val="20"/>
              </w:rPr>
              <w:t>Indicatie atriumfibrilleren zonder decompensatio cordis:</w:t>
            </w:r>
          </w:p>
          <w:p w14:paraId="4AE5869B" w14:textId="77777777" w:rsidR="00CC4846" w:rsidRDefault="00CC4846" w:rsidP="00CC4846">
            <w:pPr>
              <w:pStyle w:val="TableContents"/>
              <w:widowControl w:val="0"/>
              <w:rPr>
                <w:rFonts w:ascii="Arial" w:hAnsi="Arial"/>
                <w:sz w:val="20"/>
                <w:szCs w:val="20"/>
              </w:rPr>
            </w:pPr>
            <w:r>
              <w:rPr>
                <w:rFonts w:ascii="Arial" w:hAnsi="Arial"/>
                <w:sz w:val="20"/>
                <w:szCs w:val="20"/>
              </w:rPr>
              <w:t xml:space="preserve">Bij de meeste oudere patiënten met een </w:t>
            </w:r>
            <w:r>
              <w:rPr>
                <w:rFonts w:ascii="Arial" w:hAnsi="Arial"/>
                <w:b/>
                <w:bCs/>
                <w:sz w:val="20"/>
                <w:szCs w:val="20"/>
              </w:rPr>
              <w:t>cardiale ritmestoornis</w:t>
            </w:r>
            <w:r>
              <w:rPr>
                <w:rFonts w:ascii="Arial" w:hAnsi="Arial"/>
                <w:sz w:val="20"/>
                <w:szCs w:val="20"/>
              </w:rPr>
              <w:t xml:space="preserve"> hebben beta-blokkers de voorkeur. Gebruik bij voorkeur atenolol, bisoprolol, celiprolol of metoprolol. Als 2</w:t>
            </w:r>
            <w:r>
              <w:rPr>
                <w:rFonts w:ascii="Arial" w:hAnsi="Arial"/>
                <w:sz w:val="20"/>
                <w:szCs w:val="20"/>
                <w:vertAlign w:val="superscript"/>
              </w:rPr>
              <w:t>e</w:t>
            </w:r>
            <w:r>
              <w:rPr>
                <w:rFonts w:ascii="Arial" w:hAnsi="Arial"/>
                <w:sz w:val="20"/>
                <w:szCs w:val="20"/>
              </w:rPr>
              <w:t xml:space="preserve"> keus kan een calciumantagonist worden gegeven (verapamil of </w:t>
            </w:r>
            <w:r>
              <w:rPr>
                <w:rFonts w:ascii="Arial" w:hAnsi="Arial" w:cs="Arial"/>
                <w:sz w:val="20"/>
                <w:szCs w:val="20"/>
              </w:rPr>
              <w:t xml:space="preserve">diltiazem </w:t>
            </w:r>
            <w:r>
              <w:rPr>
                <w:rFonts w:ascii="Arial" w:hAnsi="Arial" w:cs="Arial"/>
                <w:color w:val="373636"/>
                <w:sz w:val="20"/>
                <w:szCs w:val="20"/>
              </w:rPr>
              <w:t>120-360 mg (bij tevens angina pectoris voorkeur voor diltiazem))</w:t>
            </w:r>
          </w:p>
          <w:p w14:paraId="6269C897" w14:textId="77777777" w:rsidR="00CC4846" w:rsidRDefault="00CC4846" w:rsidP="00CC4846">
            <w:pPr>
              <w:pStyle w:val="TableContents"/>
              <w:widowControl w:val="0"/>
              <w:rPr>
                <w:rFonts w:ascii="Arial" w:hAnsi="Arial"/>
                <w:sz w:val="20"/>
                <w:szCs w:val="20"/>
              </w:rPr>
            </w:pPr>
          </w:p>
          <w:p w14:paraId="0F41325C" w14:textId="77777777" w:rsidR="00CC4846" w:rsidRDefault="00CC4846" w:rsidP="00CC4846">
            <w:pPr>
              <w:pStyle w:val="TableContents"/>
              <w:widowControl w:val="0"/>
              <w:rPr>
                <w:rFonts w:ascii="Arial" w:hAnsi="Arial"/>
                <w:b/>
                <w:sz w:val="20"/>
                <w:szCs w:val="20"/>
              </w:rPr>
            </w:pPr>
            <w:r>
              <w:rPr>
                <w:rFonts w:ascii="Arial" w:hAnsi="Arial"/>
                <w:b/>
                <w:sz w:val="20"/>
                <w:szCs w:val="20"/>
              </w:rPr>
              <w:t>Indicatie atriumfibrilleren met (mogelijk) decompensatio cordis:</w:t>
            </w:r>
          </w:p>
          <w:p w14:paraId="4F7F0C68" w14:textId="77777777" w:rsidR="00CC4846" w:rsidRDefault="00CC4846" w:rsidP="00CC4846">
            <w:pPr>
              <w:rPr>
                <w:ins w:id="344" w:author="Medlock, S.K." w:date="2021-05-06T11:41:00Z"/>
                <w:rFonts w:ascii="Times New Roman" w:hAnsi="Times New Roman" w:cs="Times New Roman"/>
                <w:color w:val="auto"/>
                <w:lang w:eastAsia="en-US" w:bidi="ar-SA"/>
              </w:rPr>
            </w:pPr>
            <w:ins w:id="345" w:author="Medlock, S.K." w:date="2021-05-06T11:41:00Z">
              <w:r>
                <w:rPr>
                  <w:rFonts w:ascii="Arial" w:hAnsi="Arial" w:cs="Arial"/>
                  <w:sz w:val="20"/>
                  <w:szCs w:val="20"/>
                  <w:u w:val="single"/>
                </w:rPr>
                <w:t>Bij meerdere risicofactoren voor toxiciteit of lee</w:t>
              </w:r>
              <w:r>
                <w:rPr>
                  <w:rFonts w:ascii="Arial" w:eastAsia="Arial" w:hAnsi="Arial" w:cs="Arial"/>
                  <w:sz w:val="20"/>
                  <w:szCs w:val="20"/>
                  <w:u w:val="single"/>
                </w:rPr>
                <w:t>f</w:t>
              </w:r>
              <w:r>
                <w:rPr>
                  <w:rFonts w:ascii="Arial" w:hAnsi="Arial" w:cs="Arial"/>
                  <w:sz w:val="20"/>
                  <w:szCs w:val="20"/>
                  <w:u w:val="single"/>
                </w:rPr>
                <w:t>tijd &gt; 85 jaar:</w:t>
              </w:r>
              <w:r>
                <w:rPr>
                  <w:rFonts w:ascii="Arial" w:hAnsi="Arial" w:cs="Arial"/>
                  <w:sz w:val="20"/>
                  <w:szCs w:val="20"/>
                </w:rPr>
                <w:t xml:space="preserve"> eerste dag 3 dd 0,125 mg, daarna 1 dd 0,0625 </w:t>
              </w:r>
              <w:commentRangeStart w:id="346"/>
              <w:commentRangeStart w:id="347"/>
              <w:r>
                <w:rPr>
                  <w:rFonts w:ascii="Arial" w:hAnsi="Arial" w:cs="Arial"/>
                  <w:sz w:val="20"/>
                  <w:szCs w:val="20"/>
                </w:rPr>
                <w:t>mg</w:t>
              </w:r>
              <w:commentRangeEnd w:id="346"/>
              <w:r>
                <w:rPr>
                  <w:rStyle w:val="CommentReference"/>
                </w:rPr>
                <w:commentReference w:id="346"/>
              </w:r>
            </w:ins>
            <w:commentRangeEnd w:id="347"/>
            <w:ins w:id="348" w:author="Medlock, S.K." w:date="2021-05-06T11:42:00Z">
              <w:r>
                <w:rPr>
                  <w:rStyle w:val="CommentReference"/>
                </w:rPr>
                <w:commentReference w:id="347"/>
              </w:r>
            </w:ins>
            <w:ins w:id="349" w:author="Medlock, S.K." w:date="2021-05-06T11:41:00Z">
              <w:r>
                <w:rPr>
                  <w:rFonts w:ascii="Times New Roman" w:hAnsi="Times New Roman" w:cs="Times New Roman"/>
                  <w:lang w:eastAsia="en-US" w:bidi="ar-SA"/>
                </w:rPr>
                <w:t xml:space="preserve"> </w:t>
              </w:r>
            </w:ins>
          </w:p>
          <w:p w14:paraId="7BB863CE" w14:textId="77777777" w:rsidR="00CC4846" w:rsidRDefault="00CC4846" w:rsidP="00CC4846">
            <w:pPr>
              <w:pStyle w:val="TableContents"/>
              <w:widowControl w:val="0"/>
              <w:rPr>
                <w:ins w:id="350" w:author="Medlock, S.K." w:date="2021-05-06T11:41:00Z"/>
                <w:rFonts w:ascii="Arial" w:hAnsi="Arial" w:cs="Arial"/>
                <w:sz w:val="20"/>
                <w:szCs w:val="20"/>
                <w:u w:val="single"/>
              </w:rPr>
            </w:pPr>
          </w:p>
          <w:p w14:paraId="4E48DA24" w14:textId="1C8B0B1D" w:rsidR="00CC4846" w:rsidRDefault="00CC4846" w:rsidP="00CC4846">
            <w:pPr>
              <w:pStyle w:val="TableContents"/>
              <w:widowControl w:val="0"/>
              <w:rPr>
                <w:ins w:id="351" w:author="Medlock, S.K." w:date="2021-05-06T11:41:00Z"/>
                <w:rFonts w:ascii="Arial" w:hAnsi="Arial" w:cs="Arial"/>
                <w:sz w:val="20"/>
                <w:szCs w:val="20"/>
              </w:rPr>
            </w:pPr>
            <w:ins w:id="352" w:author="Medlock, S.K." w:date="2021-05-06T11:41:00Z">
              <w:r>
                <w:rPr>
                  <w:rFonts w:ascii="Arial" w:hAnsi="Arial" w:cs="Arial"/>
                  <w:sz w:val="20"/>
                  <w:szCs w:val="20"/>
                  <w:u w:val="single"/>
                </w:rPr>
                <w:t>Bij verhoogd risico op toxiciteit (lee</w:t>
              </w:r>
              <w:r>
                <w:rPr>
                  <w:rFonts w:ascii="Arial" w:eastAsia="Arial" w:hAnsi="Arial" w:cs="Arial"/>
                  <w:sz w:val="20"/>
                  <w:szCs w:val="20"/>
                  <w:u w:val="single"/>
                </w:rPr>
                <w:t>f</w:t>
              </w:r>
              <w:r>
                <w:rPr>
                  <w:rFonts w:ascii="Arial" w:hAnsi="Arial" w:cs="Arial"/>
                  <w:sz w:val="20"/>
                  <w:szCs w:val="20"/>
                  <w:u w:val="single"/>
                </w:rPr>
                <w:t>tijd &gt; 70 jaar, verminderde nierfunctie, gewicht &lt; 55 kg):</w:t>
              </w:r>
              <w:r>
                <w:rPr>
                  <w:rFonts w:ascii="Arial" w:hAnsi="Arial" w:cs="Arial"/>
                  <w:sz w:val="20"/>
                  <w:szCs w:val="20"/>
                </w:rPr>
                <w:t xml:space="preserve"> eerste dag 3 dd 0,125 mg, daarna 1dd. 0,125 mg;</w:t>
              </w:r>
            </w:ins>
          </w:p>
          <w:p w14:paraId="1D360E4F" w14:textId="77777777" w:rsidR="00CC4846" w:rsidRDefault="00CC4846" w:rsidP="00CC4846">
            <w:pPr>
              <w:pStyle w:val="TableContents"/>
              <w:widowControl w:val="0"/>
              <w:rPr>
                <w:ins w:id="353" w:author="Medlock, S.K." w:date="2021-05-06T11:41:00Z"/>
                <w:rFonts w:ascii="Arial" w:hAnsi="Arial" w:cs="Arial"/>
                <w:sz w:val="20"/>
                <w:szCs w:val="20"/>
              </w:rPr>
            </w:pPr>
          </w:p>
          <w:p w14:paraId="53359D4E" w14:textId="5991ED48" w:rsidR="00CC4846" w:rsidRDefault="00CC4846" w:rsidP="00CC4846">
            <w:pPr>
              <w:pStyle w:val="TableContents"/>
              <w:widowControl w:val="0"/>
              <w:rPr>
                <w:rFonts w:ascii="Arial" w:hAnsi="Arial" w:cs="Arial"/>
                <w:sz w:val="20"/>
                <w:szCs w:val="20"/>
              </w:rPr>
            </w:pPr>
            <w:ins w:id="354" w:author="Medlock, S.K." w:date="2021-05-06T11:40:00Z">
              <w:r>
                <w:rPr>
                  <w:rFonts w:ascii="Arial" w:hAnsi="Arial" w:cs="Arial"/>
                  <w:sz w:val="20"/>
                  <w:szCs w:val="20"/>
                </w:rPr>
                <w:t xml:space="preserve">Anders: </w:t>
              </w:r>
            </w:ins>
            <w:r>
              <w:rPr>
                <w:rFonts w:ascii="Arial" w:hAnsi="Arial" w:cs="Arial"/>
                <w:sz w:val="20"/>
                <w:szCs w:val="20"/>
              </w:rPr>
              <w:t>digoxine: eerste dag 0,75 mg, daarna 1 dd 0,25 mg;</w:t>
            </w:r>
          </w:p>
          <w:p w14:paraId="4AE0A7C8" w14:textId="70586289" w:rsidR="00CC4846" w:rsidDel="001624DB" w:rsidRDefault="00CC4846" w:rsidP="00CC4846">
            <w:pPr>
              <w:pStyle w:val="TableContents"/>
              <w:widowControl w:val="0"/>
              <w:rPr>
                <w:del w:id="355" w:author="Medlock, S.K." w:date="2021-05-06T11:41:00Z"/>
                <w:rFonts w:ascii="Arial" w:hAnsi="Arial" w:cs="Arial"/>
                <w:sz w:val="20"/>
                <w:szCs w:val="20"/>
                <w:u w:val="single"/>
              </w:rPr>
            </w:pPr>
          </w:p>
          <w:p w14:paraId="27917375" w14:textId="35E05F65" w:rsidR="00CC4846" w:rsidRDefault="00CC4846" w:rsidP="00CC4846">
            <w:pPr>
              <w:pStyle w:val="TableContents"/>
              <w:widowControl w:val="0"/>
              <w:rPr>
                <w:rFonts w:ascii="Arial" w:hAnsi="Arial" w:cs="Arial"/>
                <w:sz w:val="20"/>
                <w:szCs w:val="20"/>
              </w:rPr>
            </w:pPr>
            <w:del w:id="356" w:author="Medlock, S.K." w:date="2021-05-06T11:41:00Z">
              <w:r w:rsidDel="001624DB">
                <w:rPr>
                  <w:rFonts w:ascii="Arial" w:hAnsi="Arial" w:cs="Arial"/>
                  <w:sz w:val="20"/>
                  <w:szCs w:val="20"/>
                  <w:u w:val="single"/>
                </w:rPr>
                <w:delText>Bij verhoogd risico op toxiciteit (lee</w:delText>
              </w:r>
              <w:r w:rsidDel="001624DB">
                <w:rPr>
                  <w:rFonts w:ascii="Arial" w:eastAsia="Arial" w:hAnsi="Arial" w:cs="Arial"/>
                  <w:sz w:val="20"/>
                  <w:szCs w:val="20"/>
                  <w:u w:val="single"/>
                </w:rPr>
                <w:delText>f</w:delText>
              </w:r>
              <w:r w:rsidDel="001624DB">
                <w:rPr>
                  <w:rFonts w:ascii="Arial" w:hAnsi="Arial" w:cs="Arial"/>
                  <w:sz w:val="20"/>
                  <w:szCs w:val="20"/>
                  <w:u w:val="single"/>
                </w:rPr>
                <w:delText>tijd &gt; 70 jaar, verminderde nierfunctie, gewicht &lt; 55 kg):</w:delText>
              </w:r>
              <w:r w:rsidDel="001624DB">
                <w:rPr>
                  <w:rFonts w:ascii="Arial" w:hAnsi="Arial" w:cs="Arial"/>
                  <w:sz w:val="20"/>
                  <w:szCs w:val="20"/>
                </w:rPr>
                <w:delText xml:space="preserve"> eerste dag 3 dd 0,125 mg, daarna 1dd. 0,125 mg;</w:delText>
              </w:r>
            </w:del>
          </w:p>
          <w:p w14:paraId="12071424" w14:textId="5BE58200" w:rsidR="00CC4846" w:rsidDel="001624DB" w:rsidRDefault="00CC4846" w:rsidP="00CC4846">
            <w:pPr>
              <w:pStyle w:val="TableContents"/>
              <w:widowControl w:val="0"/>
              <w:rPr>
                <w:del w:id="357" w:author="Medlock, S.K." w:date="2021-05-06T11:41:00Z"/>
                <w:rFonts w:ascii="Arial" w:hAnsi="Arial" w:cs="Arial"/>
                <w:sz w:val="20"/>
                <w:szCs w:val="20"/>
              </w:rPr>
            </w:pPr>
          </w:p>
          <w:p w14:paraId="7CD1A0BF" w14:textId="4A919E9F" w:rsidR="00CC4846" w:rsidDel="001624DB" w:rsidRDefault="00CC4846" w:rsidP="00CC4846">
            <w:pPr>
              <w:rPr>
                <w:del w:id="358" w:author="Medlock, S.K." w:date="2021-05-06T11:41:00Z"/>
                <w:rFonts w:ascii="Times New Roman" w:hAnsi="Times New Roman" w:cs="Times New Roman"/>
                <w:color w:val="auto"/>
                <w:lang w:eastAsia="en-US" w:bidi="ar-SA"/>
              </w:rPr>
            </w:pPr>
            <w:del w:id="359" w:author="Medlock, S.K." w:date="2021-05-06T11:41:00Z">
              <w:r w:rsidDel="001624DB">
                <w:rPr>
                  <w:rFonts w:ascii="Arial" w:hAnsi="Arial" w:cs="Arial"/>
                  <w:sz w:val="20"/>
                  <w:szCs w:val="20"/>
                  <w:u w:val="single"/>
                </w:rPr>
                <w:delText>Bij meerdere risicofactoren voor toxiciteit of lee</w:delText>
              </w:r>
              <w:r w:rsidDel="001624DB">
                <w:rPr>
                  <w:rFonts w:ascii="Arial" w:eastAsia="Arial" w:hAnsi="Arial" w:cs="Arial"/>
                  <w:sz w:val="20"/>
                  <w:szCs w:val="20"/>
                  <w:u w:val="single"/>
                </w:rPr>
                <w:delText>f</w:delText>
              </w:r>
              <w:r w:rsidDel="001624DB">
                <w:rPr>
                  <w:rFonts w:ascii="Arial" w:hAnsi="Arial" w:cs="Arial"/>
                  <w:sz w:val="20"/>
                  <w:szCs w:val="20"/>
                  <w:u w:val="single"/>
                </w:rPr>
                <w:delText>tijd &gt; 85 jaar:</w:delText>
              </w:r>
              <w:r w:rsidDel="001624DB">
                <w:rPr>
                  <w:rFonts w:ascii="Arial" w:hAnsi="Arial" w:cs="Arial"/>
                  <w:sz w:val="20"/>
                  <w:szCs w:val="20"/>
                </w:rPr>
                <w:delText xml:space="preserve"> eerste dag 3 dd 0,125 mg, daarna 1 dd 0,0625 </w:delText>
              </w:r>
              <w:commentRangeStart w:id="360"/>
              <w:r w:rsidDel="001624DB">
                <w:rPr>
                  <w:rFonts w:ascii="Arial" w:hAnsi="Arial" w:cs="Arial"/>
                  <w:sz w:val="20"/>
                  <w:szCs w:val="20"/>
                </w:rPr>
                <w:delText>mg</w:delText>
              </w:r>
              <w:commentRangeEnd w:id="360"/>
              <w:r w:rsidDel="001624DB">
                <w:rPr>
                  <w:rStyle w:val="CommentReference"/>
                </w:rPr>
                <w:commentReference w:id="360"/>
              </w:r>
              <w:r w:rsidDel="001624DB">
                <w:rPr>
                  <w:rFonts w:ascii="Times New Roman" w:hAnsi="Times New Roman" w:cs="Times New Roman"/>
                  <w:lang w:eastAsia="en-US" w:bidi="ar-SA"/>
                </w:rPr>
                <w:delText xml:space="preserve"> </w:delText>
              </w:r>
            </w:del>
          </w:p>
          <w:p w14:paraId="6FCAEBE8" w14:textId="761A1611" w:rsidR="00CC4846" w:rsidRDefault="00CC4846" w:rsidP="00CC4846">
            <w:pPr>
              <w:pStyle w:val="TableContents"/>
              <w:widowControl w:val="0"/>
              <w:rPr>
                <w:ins w:id="361" w:author="Medlock, S.K." w:date="2021-05-07T08:25:00Z"/>
                <w:rFonts w:ascii="Arial" w:hAnsi="Arial"/>
                <w:sz w:val="20"/>
                <w:szCs w:val="20"/>
              </w:rPr>
            </w:pPr>
          </w:p>
          <w:p w14:paraId="61CD7DA3" w14:textId="1DF11347" w:rsidR="0076314D" w:rsidRDefault="0076314D" w:rsidP="00CC4846">
            <w:pPr>
              <w:pStyle w:val="TableContents"/>
              <w:widowControl w:val="0"/>
              <w:rPr>
                <w:rFonts w:ascii="Arial" w:hAnsi="Arial"/>
                <w:sz w:val="20"/>
                <w:szCs w:val="20"/>
              </w:rPr>
            </w:pPr>
            <w:ins w:id="362" w:author="Medlock, S.K." w:date="2021-05-07T08:25:00Z">
              <w:r>
                <w:rPr>
                  <w:rFonts w:ascii="Arial" w:hAnsi="Arial"/>
                  <w:sz w:val="20"/>
                  <w:szCs w:val="20"/>
                </w:rPr>
                <w:t>[9</w:t>
              </w:r>
            </w:ins>
            <w:ins w:id="363" w:author="Medlock, S.K." w:date="2021-05-07T08:32:00Z">
              <w:r w:rsidR="00F6023C">
                <w:rPr>
                  <w:rFonts w:ascii="Arial" w:hAnsi="Arial"/>
                  <w:sz w:val="20"/>
                  <w:szCs w:val="20"/>
                </w:rPr>
                <w:t>] Stoppen (afbouwen niet nodig)</w:t>
              </w:r>
            </w:ins>
          </w:p>
          <w:p w14:paraId="56C920EF" w14:textId="77777777" w:rsidR="00CC4846" w:rsidRDefault="00CC4846" w:rsidP="00CC4846">
            <w:pPr>
              <w:pStyle w:val="FrameContents"/>
              <w:widowControl w:val="0"/>
              <w:rPr>
                <w:rFonts w:ascii="Arial" w:hAnsi="Arial"/>
                <w:sz w:val="20"/>
                <w:szCs w:val="20"/>
              </w:rPr>
            </w:pPr>
            <w:r>
              <w:rPr>
                <w:rFonts w:ascii="Arial" w:hAnsi="Arial"/>
                <w:sz w:val="20"/>
                <w:szCs w:val="20"/>
              </w:rPr>
              <w:t>[1] Afbouwen waarna stoppen. Afbouwschema: {{free text}}</w:t>
            </w:r>
          </w:p>
          <w:p w14:paraId="7D016230" w14:textId="77777777" w:rsidR="00CC4846" w:rsidRDefault="00CC4846" w:rsidP="00CC4846">
            <w:pPr>
              <w:pStyle w:val="FrameContents"/>
              <w:widowControl w:val="0"/>
              <w:rPr>
                <w:rFonts w:ascii="Arial" w:hAnsi="Arial"/>
                <w:sz w:val="20"/>
                <w:szCs w:val="20"/>
              </w:rPr>
            </w:pPr>
            <w:r>
              <w:rPr>
                <w:rFonts w:ascii="Arial" w:hAnsi="Arial"/>
                <w:sz w:val="20"/>
                <w:szCs w:val="20"/>
              </w:rPr>
              <w:t>[2] Afbouwen tot minimaal effectieve dosis: {{free text}}</w:t>
            </w:r>
          </w:p>
          <w:p w14:paraId="3920C4D2" w14:textId="3C374F2E" w:rsidR="00CC4846" w:rsidRDefault="00CC4846" w:rsidP="00CC4846">
            <w:r>
              <w:rPr>
                <w:rFonts w:ascii="Arial" w:hAnsi="Arial"/>
                <w:sz w:val="20"/>
                <w:szCs w:val="20"/>
              </w:rPr>
              <w:t xml:space="preserve">[3] Vervangen door metoprolol met gereguleerde afgifte </w:t>
            </w:r>
            <w:r>
              <w:rPr>
                <w:rStyle w:val="Emphasis"/>
                <w:rFonts w:ascii="Arial" w:hAnsi="Arial"/>
                <w:i w:val="0"/>
                <w:iCs w:val="0"/>
                <w:sz w:val="20"/>
                <w:szCs w:val="20"/>
              </w:rPr>
              <w:t>succinaat</w:t>
            </w:r>
            <w:r>
              <w:rPr>
                <w:rFonts w:ascii="Arial" w:hAnsi="Arial"/>
                <w:sz w:val="20"/>
                <w:szCs w:val="20"/>
              </w:rPr>
              <w:t xml:space="preserve">: </w:t>
            </w:r>
            <w:commentRangeStart w:id="364"/>
            <w:commentRangeStart w:id="365"/>
            <w:del w:id="366" w:author="Medlock, S.K." w:date="2021-05-05T15:32:00Z">
              <w:r w:rsidDel="00B63D05">
                <w:rPr>
                  <w:rFonts w:ascii="Arial" w:hAnsi="Arial"/>
                  <w:sz w:val="20"/>
                  <w:szCs w:val="20"/>
                </w:rPr>
                <w:delText>10</w:delText>
              </w:r>
            </w:del>
            <w:ins w:id="367" w:author="Medlock, S.K." w:date="2021-05-05T15:32:00Z">
              <w:r>
                <w:rPr>
                  <w:rFonts w:ascii="Arial" w:hAnsi="Arial"/>
                  <w:sz w:val="20"/>
                  <w:szCs w:val="20"/>
                </w:rPr>
                <w:t>5</w:t>
              </w:r>
            </w:ins>
            <w:r>
              <w:rPr>
                <w:rFonts w:ascii="Arial" w:hAnsi="Arial"/>
                <w:sz w:val="20"/>
                <w:szCs w:val="20"/>
              </w:rPr>
              <w:t>0–200 mg per dag</w:t>
            </w:r>
            <w:commentRangeEnd w:id="364"/>
            <w:r>
              <w:rPr>
                <w:rStyle w:val="CommentReference"/>
              </w:rPr>
              <w:commentReference w:id="364"/>
            </w:r>
            <w:commentRangeEnd w:id="365"/>
            <w:r>
              <w:rPr>
                <w:rStyle w:val="CommentReference"/>
              </w:rPr>
              <w:commentReference w:id="365"/>
            </w:r>
            <w:r>
              <w:rPr>
                <w:rFonts w:ascii="Arial" w:hAnsi="Arial"/>
                <w:sz w:val="20"/>
                <w:szCs w:val="20"/>
              </w:rPr>
              <w:t>,</w:t>
            </w:r>
            <w:r>
              <w:rPr>
                <w:rFonts w:ascii="Times New Roman" w:hAnsi="Times New Roman" w:cs="Times New Roman"/>
                <w:lang w:eastAsia="en-US" w:bidi="ar-SA"/>
              </w:rPr>
              <w:t xml:space="preserve"> </w:t>
            </w:r>
            <w:r>
              <w:rPr>
                <w:rFonts w:ascii="Arial" w:hAnsi="Arial"/>
                <w:sz w:val="20"/>
                <w:szCs w:val="20"/>
              </w:rPr>
              <w:t>max. 400 mg per dag. [</w:t>
            </w:r>
            <w:hyperlink r:id="rId125">
              <w:r>
                <w:rPr>
                  <w:rStyle w:val="Hyperlink"/>
                </w:rPr>
                <w:t>https://www.farmacotherapeutischkompas.nl/bladeren/preparaatteksten/m/metoprolol</w:t>
              </w:r>
            </w:hyperlink>
            <w:r>
              <w:rPr>
                <w:rFonts w:ascii="Arial" w:hAnsi="Arial"/>
                <w:sz w:val="20"/>
                <w:szCs w:val="20"/>
              </w:rPr>
              <w:t>]</w:t>
            </w:r>
          </w:p>
          <w:p w14:paraId="392B9005" w14:textId="77777777" w:rsidR="00CC4846" w:rsidRDefault="00CC4846" w:rsidP="00CC4846">
            <w:pPr>
              <w:pStyle w:val="TableContents"/>
              <w:widowControl w:val="0"/>
            </w:pPr>
            <w:r>
              <w:rPr>
                <w:rFonts w:ascii="Arial" w:hAnsi="Arial"/>
                <w:sz w:val="20"/>
                <w:szCs w:val="20"/>
              </w:rPr>
              <w:t>[4] Vervangen door atenolol: 50–100 mg 1dd [</w:t>
            </w:r>
            <w:hyperlink r:id="rId126">
              <w:r>
                <w:rPr>
                  <w:rStyle w:val="Hyperlink"/>
                </w:rPr>
                <w:t>https://www.farmacotherapeutischkompas.nl/bladeren/preparaatteksten/a/atenolol</w:t>
              </w:r>
            </w:hyperlink>
            <w:r>
              <w:rPr>
                <w:rFonts w:ascii="Arial" w:hAnsi="Arial"/>
                <w:sz w:val="20"/>
                <w:szCs w:val="20"/>
              </w:rPr>
              <w:t>]</w:t>
            </w:r>
          </w:p>
          <w:p w14:paraId="2DCFD720" w14:textId="77777777" w:rsidR="00CC4846" w:rsidRPr="00CC4846" w:rsidRDefault="00CC4846" w:rsidP="00CC4846">
            <w:pPr>
              <w:pStyle w:val="TableContents"/>
              <w:rPr>
                <w:color w:val="auto"/>
                <w:lang w:val="en-US"/>
              </w:rPr>
            </w:pPr>
            <w:r w:rsidRPr="00CC4846">
              <w:rPr>
                <w:rFonts w:ascii="Arial" w:hAnsi="Arial"/>
                <w:sz w:val="20"/>
                <w:szCs w:val="20"/>
                <w:lang w:val="en-US"/>
              </w:rPr>
              <w:t>[</w:t>
            </w:r>
            <w:commentRangeStart w:id="368"/>
            <w:commentRangeStart w:id="369"/>
            <w:r w:rsidRPr="00CC4846">
              <w:rPr>
                <w:rFonts w:ascii="Arial" w:hAnsi="Arial"/>
                <w:sz w:val="20"/>
                <w:szCs w:val="20"/>
                <w:lang w:val="en-US"/>
              </w:rPr>
              <w:t>5] Consult cardioloog {{free text}}</w:t>
            </w:r>
          </w:p>
          <w:p w14:paraId="197C9FDF" w14:textId="77777777" w:rsidR="00CC4846" w:rsidRPr="00CC4846" w:rsidRDefault="00CC4846" w:rsidP="00CC4846">
            <w:pPr>
              <w:pStyle w:val="TableContents"/>
              <w:rPr>
                <w:rFonts w:ascii="Arial" w:hAnsi="Arial"/>
                <w:sz w:val="20"/>
                <w:szCs w:val="20"/>
                <w:lang w:val="en-US"/>
              </w:rPr>
            </w:pPr>
          </w:p>
          <w:p w14:paraId="5D0DFF28" w14:textId="77777777" w:rsidR="00CC4846" w:rsidRPr="00CC4846" w:rsidRDefault="00CC4846" w:rsidP="00CC4846">
            <w:pPr>
              <w:rPr>
                <w:rFonts w:ascii="Times New Roman" w:hAnsi="Times New Roman" w:cs="Times New Roman"/>
                <w:lang w:val="en-US" w:eastAsia="en-US" w:bidi="ar-SA"/>
              </w:rPr>
            </w:pPr>
            <w:r w:rsidRPr="00CC4846">
              <w:rPr>
                <w:rFonts w:ascii="Arial" w:hAnsi="Arial"/>
                <w:sz w:val="20"/>
                <w:szCs w:val="20"/>
                <w:lang w:val="en-US"/>
              </w:rPr>
              <w:t>[8] Doorverwijzing cardioloog {{free text}}</w:t>
            </w:r>
            <w:commentRangeEnd w:id="368"/>
            <w:r>
              <w:rPr>
                <w:rStyle w:val="CommentReference"/>
              </w:rPr>
              <w:commentReference w:id="368"/>
            </w:r>
            <w:commentRangeEnd w:id="369"/>
            <w:r>
              <w:rPr>
                <w:rStyle w:val="CommentReference"/>
              </w:rPr>
              <w:commentReference w:id="369"/>
            </w:r>
            <w:r w:rsidRPr="00CC4846">
              <w:rPr>
                <w:rFonts w:ascii="Times New Roman" w:hAnsi="Times New Roman" w:cs="Times New Roman"/>
                <w:lang w:val="en-US" w:eastAsia="en-US" w:bidi="ar-SA"/>
              </w:rPr>
              <w:t xml:space="preserve"> </w:t>
            </w:r>
          </w:p>
          <w:p w14:paraId="6EF4D359" w14:textId="4A049B8A" w:rsidR="00CC4846" w:rsidRDefault="00CC4846" w:rsidP="00CC4846">
            <w:pPr>
              <w:pStyle w:val="TableContents"/>
              <w:widowControl w:val="0"/>
              <w:rPr>
                <w:rFonts w:ascii="Arial" w:hAnsi="Arial"/>
                <w:sz w:val="20"/>
                <w:szCs w:val="20"/>
                <w:lang w:val="en-US"/>
              </w:rPr>
            </w:pPr>
          </w:p>
          <w:p w14:paraId="415CFD03"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[6] Continueren</w:t>
            </w:r>
          </w:p>
          <w:p w14:paraId="2763235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[7]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5F97AE4" w14:textId="3A363F73" w:rsidR="0076314D" w:rsidRDefault="0076314D" w:rsidP="00CC4846">
            <w:pPr>
              <w:pStyle w:val="TableContents"/>
              <w:widowControl w:val="0"/>
              <w:rPr>
                <w:ins w:id="370" w:author="Medlock, S.K." w:date="2021-05-07T08:25:00Z"/>
                <w:rFonts w:ascii="Arial" w:hAnsi="Arial"/>
                <w:sz w:val="20"/>
                <w:szCs w:val="20"/>
              </w:rPr>
            </w:pPr>
            <w:ins w:id="371" w:author="Medlock, S.K." w:date="2021-05-07T08:25:00Z">
              <w:r>
                <w:rPr>
                  <w:rFonts w:ascii="Arial" w:hAnsi="Arial"/>
                  <w:sz w:val="20"/>
                  <w:szCs w:val="20"/>
                </w:rPr>
                <w:t>[9</w:t>
              </w:r>
            </w:ins>
            <w:ins w:id="372" w:author="Medlock, S.K." w:date="2021-05-07T08:33:00Z">
              <w:r w:rsidR="00F6023C">
                <w:rPr>
                  <w:rFonts w:ascii="Arial" w:hAnsi="Arial"/>
                  <w:sz w:val="20"/>
                  <w:szCs w:val="20"/>
                </w:rPr>
                <w:t>] Stop</w:t>
              </w:r>
            </w:ins>
          </w:p>
          <w:p w14:paraId="679E1FA4" w14:textId="77777777" w:rsidR="0076314D" w:rsidRDefault="0076314D" w:rsidP="00CC4846">
            <w:pPr>
              <w:pStyle w:val="TableContents"/>
              <w:widowControl w:val="0"/>
              <w:rPr>
                <w:ins w:id="373" w:author="Medlock, S.K." w:date="2021-05-07T08:25:00Z"/>
                <w:rFonts w:ascii="Arial" w:hAnsi="Arial"/>
                <w:sz w:val="20"/>
                <w:szCs w:val="20"/>
              </w:rPr>
            </w:pPr>
          </w:p>
          <w:p w14:paraId="214FDD35" w14:textId="1EEC3AF2" w:rsidR="00CC4846" w:rsidRDefault="00CC4846" w:rsidP="00CC4846">
            <w:pPr>
              <w:pStyle w:val="TableContents"/>
              <w:widowControl w:val="0"/>
              <w:rPr>
                <w:rFonts w:ascii="Arial" w:hAnsi="Arial"/>
                <w:sz w:val="20"/>
                <w:szCs w:val="20"/>
              </w:rPr>
            </w:pPr>
            <w:r>
              <w:rPr>
                <w:rFonts w:ascii="Arial" w:hAnsi="Arial"/>
                <w:sz w:val="20"/>
                <w:szCs w:val="20"/>
              </w:rPr>
              <w:t>[1] Afbouwen volgens afbouwschema waarna stop {{free text}}.</w:t>
            </w:r>
          </w:p>
          <w:p w14:paraId="0FE605DC" w14:textId="77777777" w:rsidR="00CC4846" w:rsidRDefault="00CC4846" w:rsidP="00CC4846">
            <w:pPr>
              <w:pStyle w:val="TableContents"/>
              <w:widowControl w:val="0"/>
              <w:rPr>
                <w:rFonts w:ascii="Arial" w:hAnsi="Arial"/>
                <w:sz w:val="20"/>
                <w:szCs w:val="20"/>
              </w:rPr>
            </w:pPr>
          </w:p>
          <w:p w14:paraId="067B86F7" w14:textId="77777777" w:rsidR="00CC4846" w:rsidRDefault="00CC4846" w:rsidP="00CC4846">
            <w:pPr>
              <w:pStyle w:val="TableContents"/>
              <w:widowControl w:val="0"/>
              <w:rPr>
                <w:rFonts w:ascii="Arial" w:hAnsi="Arial"/>
                <w:sz w:val="20"/>
                <w:szCs w:val="20"/>
              </w:rPr>
            </w:pPr>
            <w:r>
              <w:rPr>
                <w:rFonts w:ascii="Arial" w:hAnsi="Arial"/>
                <w:sz w:val="20"/>
                <w:szCs w:val="20"/>
              </w:rPr>
              <w:t>[2] Afbouwen tot minimaal effectieve dosis volgens afbouwschema {{free text}}</w:t>
            </w:r>
          </w:p>
          <w:p w14:paraId="4BF5747E" w14:textId="77777777" w:rsidR="00CC4846" w:rsidRDefault="00CC4846" w:rsidP="00CC4846">
            <w:pPr>
              <w:pStyle w:val="TableContents"/>
              <w:widowControl w:val="0"/>
              <w:rPr>
                <w:rFonts w:ascii="Arial" w:hAnsi="Arial"/>
                <w:sz w:val="20"/>
                <w:szCs w:val="20"/>
              </w:rPr>
            </w:pPr>
          </w:p>
          <w:p w14:paraId="2282D98C" w14:textId="77777777" w:rsidR="00CC4846" w:rsidRDefault="00CC4846" w:rsidP="00CC4846">
            <w:pPr>
              <w:pStyle w:val="TableContents"/>
              <w:widowControl w:val="0"/>
              <w:rPr>
                <w:rFonts w:ascii="Arial" w:hAnsi="Arial"/>
                <w:sz w:val="20"/>
                <w:szCs w:val="20"/>
              </w:rPr>
            </w:pPr>
            <w:r>
              <w:rPr>
                <w:rFonts w:ascii="Arial" w:hAnsi="Arial"/>
                <w:sz w:val="20"/>
                <w:szCs w:val="20"/>
              </w:rPr>
              <w:t>[3]Vervangen door metoprolol met gereguleerde afgifte succinaat :100–200 mg per dag</w:t>
            </w:r>
          </w:p>
          <w:p w14:paraId="10E08630" w14:textId="77777777" w:rsidR="00CC4846" w:rsidRDefault="00CC4846" w:rsidP="00CC4846">
            <w:pPr>
              <w:pStyle w:val="TableContents"/>
              <w:widowControl w:val="0"/>
              <w:rPr>
                <w:rFonts w:ascii="Arial" w:hAnsi="Arial"/>
                <w:sz w:val="20"/>
                <w:szCs w:val="20"/>
              </w:rPr>
            </w:pPr>
          </w:p>
          <w:p w14:paraId="10888701" w14:textId="77777777" w:rsidR="00CC4846" w:rsidRDefault="00CC4846" w:rsidP="00CC4846">
            <w:pPr>
              <w:pStyle w:val="TableContents"/>
              <w:widowControl w:val="0"/>
              <w:rPr>
                <w:rFonts w:ascii="Arial" w:hAnsi="Arial"/>
                <w:sz w:val="20"/>
                <w:szCs w:val="20"/>
              </w:rPr>
            </w:pPr>
            <w:r>
              <w:rPr>
                <w:rFonts w:ascii="Arial" w:hAnsi="Arial"/>
                <w:sz w:val="20"/>
                <w:szCs w:val="20"/>
              </w:rPr>
              <w:t>[4]Vervangen door atenolol 50–100 mg 1dd</w:t>
            </w:r>
          </w:p>
          <w:p w14:paraId="60AFE13E" w14:textId="77777777" w:rsidR="00CC4846" w:rsidRDefault="00CC4846" w:rsidP="00CC4846">
            <w:pPr>
              <w:pStyle w:val="TableContents"/>
              <w:widowControl w:val="0"/>
              <w:rPr>
                <w:rFonts w:ascii="Arial" w:hAnsi="Arial"/>
                <w:sz w:val="20"/>
                <w:szCs w:val="20"/>
              </w:rPr>
            </w:pPr>
          </w:p>
          <w:p w14:paraId="5660E3FC" w14:textId="77777777" w:rsidR="00CC4846" w:rsidRDefault="00CC4846" w:rsidP="00CC4846">
            <w:pPr>
              <w:pStyle w:val="TableContents"/>
              <w:widowControl w:val="0"/>
              <w:rPr>
                <w:rFonts w:ascii="Arial" w:hAnsi="Arial"/>
                <w:sz w:val="20"/>
                <w:szCs w:val="20"/>
              </w:rPr>
            </w:pPr>
            <w:r>
              <w:rPr>
                <w:rFonts w:ascii="Arial" w:hAnsi="Arial"/>
                <w:sz w:val="20"/>
                <w:szCs w:val="20"/>
              </w:rPr>
              <w:t>[5]ICC cardioloog {{free text}}</w:t>
            </w:r>
          </w:p>
          <w:p w14:paraId="5E1719EE" w14:textId="77777777" w:rsidR="00CC4846" w:rsidRDefault="00CC4846" w:rsidP="00CC4846">
            <w:pPr>
              <w:pStyle w:val="TableContents"/>
              <w:widowControl w:val="0"/>
              <w:rPr>
                <w:rFonts w:ascii="Arial" w:hAnsi="Arial"/>
                <w:sz w:val="20"/>
                <w:szCs w:val="20"/>
              </w:rPr>
            </w:pPr>
          </w:p>
          <w:p w14:paraId="374AA211" w14:textId="77777777" w:rsidR="00CC4846" w:rsidRDefault="00CC4846" w:rsidP="00CC4846">
            <w:pPr>
              <w:pStyle w:val="TableContents"/>
              <w:widowControl w:val="0"/>
              <w:rPr>
                <w:rFonts w:ascii="Arial" w:hAnsi="Arial"/>
                <w:sz w:val="20"/>
                <w:szCs w:val="20"/>
              </w:rPr>
            </w:pPr>
            <w:r>
              <w:rPr>
                <w:rFonts w:ascii="Arial" w:hAnsi="Arial"/>
                <w:sz w:val="20"/>
                <w:szCs w:val="20"/>
              </w:rPr>
              <w:t>[8] Doorverwijzing naar cardioloog {{free text}}</w:t>
            </w:r>
          </w:p>
          <w:p w14:paraId="45384183" w14:textId="77777777" w:rsidR="00CC4846" w:rsidRDefault="00CC4846" w:rsidP="00CC4846">
            <w:pPr>
              <w:pStyle w:val="TableContents"/>
              <w:widowControl w:val="0"/>
              <w:rPr>
                <w:rFonts w:ascii="Arial" w:hAnsi="Arial"/>
                <w:sz w:val="20"/>
                <w:szCs w:val="20"/>
              </w:rPr>
            </w:pPr>
          </w:p>
          <w:p w14:paraId="1A36288B" w14:textId="77777777" w:rsidR="00CC4846" w:rsidRDefault="00CC4846" w:rsidP="00CC4846">
            <w:pPr>
              <w:pStyle w:val="TableContents"/>
              <w:widowControl w:val="0"/>
              <w:rPr>
                <w:rFonts w:ascii="Arial" w:hAnsi="Arial"/>
                <w:sz w:val="20"/>
                <w:szCs w:val="20"/>
              </w:rPr>
            </w:pPr>
            <w:r>
              <w:rPr>
                <w:rFonts w:ascii="Arial" w:hAnsi="Arial"/>
                <w:sz w:val="20"/>
                <w:szCs w:val="20"/>
              </w:rPr>
              <w:t>[6] Continueren</w:t>
            </w:r>
          </w:p>
          <w:p w14:paraId="2ABE09D4" w14:textId="77777777" w:rsidR="00CC4846" w:rsidRDefault="00CC4846" w:rsidP="00CC4846">
            <w:pPr>
              <w:pStyle w:val="TableContents"/>
              <w:widowControl w:val="0"/>
              <w:rPr>
                <w:rFonts w:ascii="Arial" w:hAnsi="Arial"/>
                <w:sz w:val="20"/>
                <w:szCs w:val="20"/>
              </w:rPr>
            </w:pPr>
          </w:p>
          <w:p w14:paraId="578BDFBC" w14:textId="77777777" w:rsidR="00CC4846" w:rsidRDefault="00CC4846" w:rsidP="00CC4846">
            <w:pPr>
              <w:pStyle w:val="TableContents"/>
              <w:widowControl w:val="0"/>
              <w:rPr>
                <w:rFonts w:ascii="Arial" w:hAnsi="Arial"/>
                <w:sz w:val="20"/>
                <w:szCs w:val="20"/>
              </w:rPr>
            </w:pPr>
            <w:r>
              <w:rPr>
                <w:rFonts w:ascii="Arial" w:hAnsi="Arial"/>
                <w:sz w:val="20"/>
                <w:szCs w:val="20"/>
              </w:rPr>
              <w:t>[7] {{free text}}</w:t>
            </w:r>
          </w:p>
          <w:p w14:paraId="2C130158" w14:textId="77777777" w:rsidR="00CC4846" w:rsidRDefault="00CC4846" w:rsidP="00CC4846">
            <w:pPr>
              <w:pStyle w:val="TableContents"/>
              <w:widowControl w:val="0"/>
              <w:rPr>
                <w:rFonts w:ascii="Arial" w:hAnsi="Arial"/>
                <w:sz w:val="20"/>
                <w:szCs w:val="20"/>
              </w:rPr>
            </w:pPr>
          </w:p>
          <w:p w14:paraId="702762D5"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C2883B3" w14:textId="0EA09692" w:rsidR="0076314D" w:rsidRDefault="0076314D" w:rsidP="00CC4846">
            <w:pPr>
              <w:widowControl w:val="0"/>
              <w:rPr>
                <w:ins w:id="374" w:author="Medlock, S.K." w:date="2021-05-07T08:25:00Z"/>
                <w:rFonts w:ascii="Arial" w:hAnsi="Arial"/>
                <w:sz w:val="20"/>
                <w:szCs w:val="20"/>
              </w:rPr>
            </w:pPr>
            <w:ins w:id="375" w:author="Medlock, S.K." w:date="2021-05-07T08:25:00Z">
              <w:r>
                <w:rPr>
                  <w:rFonts w:ascii="Arial" w:hAnsi="Arial"/>
                  <w:sz w:val="20"/>
                  <w:szCs w:val="20"/>
                </w:rPr>
                <w:t>[9</w:t>
              </w:r>
            </w:ins>
            <w:ins w:id="376" w:author="Medlock, S.K." w:date="2021-05-07T08:33:00Z">
              <w:r w:rsidR="00F6023C">
                <w:rPr>
                  <w:rFonts w:ascii="Arial" w:hAnsi="Arial"/>
                  <w:sz w:val="20"/>
                  <w:szCs w:val="20"/>
                </w:rPr>
                <w:t>] U kunt direct stoppen.</w:t>
              </w:r>
            </w:ins>
          </w:p>
          <w:p w14:paraId="7003F22E" w14:textId="77777777" w:rsidR="0076314D" w:rsidRDefault="0076314D" w:rsidP="00CC4846">
            <w:pPr>
              <w:widowControl w:val="0"/>
              <w:rPr>
                <w:ins w:id="377" w:author="Medlock, S.K." w:date="2021-05-07T08:25:00Z"/>
                <w:rFonts w:ascii="Arial" w:hAnsi="Arial"/>
                <w:sz w:val="20"/>
                <w:szCs w:val="20"/>
              </w:rPr>
            </w:pPr>
          </w:p>
          <w:p w14:paraId="32078BBA" w14:textId="695153AD" w:rsidR="00CC4846" w:rsidRDefault="00CC4846" w:rsidP="00CC4846">
            <w:pPr>
              <w:widowControl w:val="0"/>
              <w:rPr>
                <w:rFonts w:ascii="Arial" w:hAnsi="Arial"/>
                <w:sz w:val="20"/>
                <w:szCs w:val="20"/>
              </w:rPr>
            </w:pPr>
            <w:r>
              <w:rPr>
                <w:rFonts w:ascii="Arial" w:hAnsi="Arial"/>
                <w:sz w:val="20"/>
                <w:szCs w:val="20"/>
              </w:rPr>
              <w:t>[1] Stoppen via een afbouwschema. {{free text}}</w:t>
            </w:r>
          </w:p>
          <w:p w14:paraId="66882C45" w14:textId="77777777" w:rsidR="00CC4846" w:rsidRDefault="00CC4846" w:rsidP="00CC4846">
            <w:pPr>
              <w:widowControl w:val="0"/>
              <w:rPr>
                <w:rFonts w:ascii="Arial" w:hAnsi="Arial"/>
                <w:sz w:val="20"/>
                <w:szCs w:val="20"/>
              </w:rPr>
            </w:pPr>
          </w:p>
          <w:p w14:paraId="11173AC5" w14:textId="77777777" w:rsidR="00CC4846" w:rsidRDefault="00CC4846" w:rsidP="00CC4846">
            <w:pPr>
              <w:pStyle w:val="FrameContents"/>
              <w:widowControl w:val="0"/>
              <w:rPr>
                <w:rFonts w:ascii="Arial" w:hAnsi="Arial"/>
                <w:sz w:val="20"/>
                <w:szCs w:val="20"/>
              </w:rPr>
            </w:pPr>
          </w:p>
          <w:p w14:paraId="43365A07" w14:textId="77777777" w:rsidR="00CC4846" w:rsidRDefault="00CC4846" w:rsidP="00CC4846">
            <w:pPr>
              <w:pStyle w:val="FrameContents"/>
              <w:widowControl w:val="0"/>
              <w:rPr>
                <w:rFonts w:ascii="Arial" w:hAnsi="Arial"/>
                <w:sz w:val="20"/>
                <w:szCs w:val="20"/>
              </w:rPr>
            </w:pPr>
          </w:p>
          <w:p w14:paraId="17289CCE" w14:textId="77777777" w:rsidR="00CC4846" w:rsidRDefault="00CC4846" w:rsidP="00CC4846">
            <w:pPr>
              <w:widowControl w:val="0"/>
              <w:rPr>
                <w:rFonts w:ascii="Arial" w:hAnsi="Arial"/>
                <w:sz w:val="20"/>
                <w:szCs w:val="20"/>
              </w:rPr>
            </w:pPr>
            <w:r>
              <w:rPr>
                <w:rFonts w:ascii="Arial" w:hAnsi="Arial"/>
                <w:sz w:val="20"/>
                <w:szCs w:val="20"/>
              </w:rPr>
              <w:t>[2] Verlagen van dosering via een afbouwschema. {{free text}}</w:t>
            </w:r>
          </w:p>
          <w:p w14:paraId="0C1451A6" w14:textId="77777777" w:rsidR="00CC4846" w:rsidRDefault="00CC4846" w:rsidP="00CC4846">
            <w:pPr>
              <w:widowControl w:val="0"/>
              <w:rPr>
                <w:rFonts w:ascii="Arial" w:hAnsi="Arial"/>
                <w:sz w:val="20"/>
                <w:szCs w:val="20"/>
              </w:rPr>
            </w:pPr>
          </w:p>
          <w:p w14:paraId="028CF35F" w14:textId="77777777" w:rsidR="00CC4846" w:rsidRDefault="00CC4846" w:rsidP="00CC4846">
            <w:pPr>
              <w:widowControl w:val="0"/>
              <w:rPr>
                <w:rFonts w:ascii="Arial" w:hAnsi="Arial"/>
                <w:sz w:val="20"/>
                <w:szCs w:val="20"/>
              </w:rPr>
            </w:pPr>
            <w:r>
              <w:rPr>
                <w:rFonts w:ascii="Arial" w:hAnsi="Arial"/>
                <w:sz w:val="20"/>
                <w:szCs w:val="20"/>
              </w:rPr>
              <w:t>[3]  Vervangen door metoprolol.</w:t>
            </w:r>
          </w:p>
          <w:p w14:paraId="74614179" w14:textId="77777777" w:rsidR="00CC4846" w:rsidRDefault="00CC4846" w:rsidP="00CC4846">
            <w:pPr>
              <w:widowControl w:val="0"/>
            </w:pPr>
            <w:r>
              <w:rPr>
                <w:rFonts w:ascii="Arial" w:hAnsi="Arial"/>
                <w:sz w:val="20"/>
                <w:szCs w:val="20"/>
              </w:rPr>
              <w:t>Volg de instructies van de apotheek. Vraag de apotheek naar de meest voorkomende bijwerkingen.</w:t>
            </w:r>
          </w:p>
          <w:p w14:paraId="5219C77A" w14:textId="77777777" w:rsidR="00CC4846" w:rsidRDefault="00CC4846" w:rsidP="00CC4846">
            <w:pPr>
              <w:widowControl w:val="0"/>
              <w:rPr>
                <w:rFonts w:ascii="Arial" w:hAnsi="Arial"/>
                <w:sz w:val="20"/>
                <w:szCs w:val="20"/>
              </w:rPr>
            </w:pPr>
          </w:p>
          <w:p w14:paraId="4206824A" w14:textId="77777777" w:rsidR="00CC4846" w:rsidRDefault="00CC4846" w:rsidP="00CC4846">
            <w:pPr>
              <w:widowControl w:val="0"/>
              <w:rPr>
                <w:rFonts w:ascii="Arial" w:hAnsi="Arial"/>
                <w:sz w:val="20"/>
                <w:szCs w:val="20"/>
              </w:rPr>
            </w:pPr>
            <w:r>
              <w:rPr>
                <w:rFonts w:ascii="Arial" w:hAnsi="Arial"/>
                <w:sz w:val="20"/>
                <w:szCs w:val="20"/>
              </w:rPr>
              <w:t>[4]  Vervangen door atenolol.</w:t>
            </w:r>
          </w:p>
          <w:p w14:paraId="0EC12B1A" w14:textId="77777777" w:rsidR="00CC4846" w:rsidRDefault="00CC4846" w:rsidP="00CC4846">
            <w:pPr>
              <w:widowControl w:val="0"/>
              <w:rPr>
                <w:rFonts w:ascii="Arial" w:hAnsi="Arial"/>
                <w:sz w:val="20"/>
                <w:szCs w:val="20"/>
              </w:rPr>
            </w:pPr>
            <w:r>
              <w:rPr>
                <w:rFonts w:ascii="Arial" w:hAnsi="Arial"/>
                <w:sz w:val="20"/>
                <w:szCs w:val="20"/>
              </w:rPr>
              <w:t>Neem  atenolol in volgens de instructies van de apotheek. Vraag de apotheek naar de meest voorkomende bijwerkingen.</w:t>
            </w:r>
          </w:p>
          <w:p w14:paraId="239F2C3C" w14:textId="77777777" w:rsidR="00CC4846" w:rsidRDefault="00CC4846" w:rsidP="00CC4846">
            <w:pPr>
              <w:widowControl w:val="0"/>
              <w:rPr>
                <w:rFonts w:ascii="Arial" w:hAnsi="Arial"/>
                <w:sz w:val="20"/>
                <w:szCs w:val="20"/>
              </w:rPr>
            </w:pPr>
          </w:p>
          <w:p w14:paraId="2C70BE95" w14:textId="77777777" w:rsidR="00CC4846" w:rsidRDefault="00CC4846" w:rsidP="00CC4846">
            <w:pPr>
              <w:widowControl w:val="0"/>
              <w:rPr>
                <w:rFonts w:ascii="Arial" w:hAnsi="Arial"/>
                <w:sz w:val="20"/>
                <w:szCs w:val="20"/>
              </w:rPr>
            </w:pPr>
          </w:p>
          <w:p w14:paraId="7C4C2A39" w14:textId="77777777" w:rsidR="00CC4846" w:rsidRDefault="00CC4846" w:rsidP="00CC4846">
            <w:pPr>
              <w:widowControl w:val="0"/>
              <w:rPr>
                <w:rFonts w:ascii="Arial" w:hAnsi="Arial"/>
                <w:sz w:val="20"/>
                <w:szCs w:val="20"/>
              </w:rPr>
            </w:pPr>
            <w:r>
              <w:rPr>
                <w:rFonts w:ascii="Arial" w:hAnsi="Arial"/>
                <w:sz w:val="20"/>
                <w:szCs w:val="20"/>
              </w:rPr>
              <w:t>[5] Doorverwijzing naar een cardioloog {{free text}} U hoeft hier zelf geen afspraak voor te maken. U krijgt een brief toegestuurd met informatie over de nieuwe afspraak.</w:t>
            </w:r>
          </w:p>
          <w:p w14:paraId="10FCD395" w14:textId="77777777" w:rsidR="00CC4846" w:rsidRDefault="00CC4846" w:rsidP="00CC4846">
            <w:pPr>
              <w:widowControl w:val="0"/>
            </w:pPr>
          </w:p>
          <w:p w14:paraId="4E4DACCE" w14:textId="77777777" w:rsidR="00CC4846" w:rsidRDefault="00CC4846" w:rsidP="00CC4846">
            <w:pPr>
              <w:widowControl w:val="0"/>
              <w:rPr>
                <w:rFonts w:ascii="Arial" w:hAnsi="Arial"/>
                <w:sz w:val="20"/>
                <w:szCs w:val="20"/>
              </w:rPr>
            </w:pPr>
            <w:r>
              <w:rPr>
                <w:rFonts w:ascii="Arial" w:hAnsi="Arial"/>
                <w:sz w:val="20"/>
                <w:szCs w:val="20"/>
              </w:rPr>
              <w:t>[8] Doorverwijzing naar cardioloog {{free text}}. Let op, u maakt zelf een afspraak. Van de dokter heeft u hier een brief over gekregen</w:t>
            </w:r>
          </w:p>
          <w:p w14:paraId="14EB4516" w14:textId="77777777" w:rsidR="00CC4846" w:rsidRDefault="00CC4846" w:rsidP="00CC4846">
            <w:pPr>
              <w:widowControl w:val="0"/>
              <w:rPr>
                <w:rFonts w:ascii="Arial" w:hAnsi="Arial"/>
                <w:sz w:val="20"/>
                <w:szCs w:val="20"/>
              </w:rPr>
            </w:pPr>
          </w:p>
          <w:p w14:paraId="20C62633" w14:textId="77777777" w:rsidR="00CC4846" w:rsidRDefault="00CC4846" w:rsidP="00CC4846">
            <w:pPr>
              <w:pStyle w:val="TableContents"/>
              <w:widowControl w:val="0"/>
              <w:rPr>
                <w:rFonts w:ascii="Arial" w:hAnsi="Arial"/>
                <w:sz w:val="20"/>
                <w:szCs w:val="20"/>
              </w:rPr>
            </w:pPr>
            <w:r>
              <w:rPr>
                <w:rFonts w:ascii="Arial" w:hAnsi="Arial"/>
                <w:sz w:val="20"/>
                <w:szCs w:val="20"/>
              </w:rPr>
              <w:t>[6] Gebruik dit medicijn zoals u tot nu toe doet</w:t>
            </w:r>
          </w:p>
          <w:p w14:paraId="6CB437C2" w14:textId="77777777" w:rsidR="00CC4846" w:rsidRDefault="00CC4846" w:rsidP="00CC4846">
            <w:pPr>
              <w:pStyle w:val="TableContents"/>
              <w:widowControl w:val="0"/>
              <w:rPr>
                <w:rFonts w:ascii="Arial" w:hAnsi="Arial"/>
                <w:sz w:val="20"/>
                <w:szCs w:val="20"/>
              </w:rPr>
            </w:pPr>
          </w:p>
          <w:p w14:paraId="58CC0762" w14:textId="77777777" w:rsidR="00CC4846" w:rsidRDefault="00CC4846" w:rsidP="00CC4846">
            <w:pPr>
              <w:pStyle w:val="TableContents"/>
              <w:widowControl w:val="0"/>
              <w:rPr>
                <w:rFonts w:ascii="Arial" w:hAnsi="Arial"/>
                <w:sz w:val="20"/>
                <w:szCs w:val="20"/>
              </w:rPr>
            </w:pPr>
            <w:r>
              <w:rPr>
                <w:rFonts w:ascii="Arial" w:hAnsi="Arial"/>
                <w:sz w:val="20"/>
                <w:szCs w:val="20"/>
              </w:rPr>
              <w:t>[7]{{free text}}</w:t>
            </w:r>
          </w:p>
          <w:p w14:paraId="264428D3" w14:textId="77777777" w:rsidR="00CC4846" w:rsidRDefault="00CC4846" w:rsidP="00CC4846">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FDEE18C" w14:textId="77777777" w:rsidR="00CC4846" w:rsidRDefault="00087CD0" w:rsidP="00CC4846">
            <w:pPr>
              <w:pStyle w:val="TableContents"/>
              <w:widowControl w:val="0"/>
              <w:rPr>
                <w:rFonts w:ascii="Arial" w:hAnsi="Arial"/>
                <w:sz w:val="20"/>
                <w:szCs w:val="20"/>
              </w:rPr>
            </w:pPr>
            <w:hyperlink r:id="rId127">
              <w:r w:rsidR="00CC4846">
                <w:rPr>
                  <w:rStyle w:val="Hyperlink"/>
                  <w:rFonts w:ascii="Arial" w:hAnsi="Arial"/>
                  <w:sz w:val="20"/>
                  <w:szCs w:val="20"/>
                </w:rPr>
                <w:t>refpage 16</w:t>
              </w:r>
            </w:hyperlink>
          </w:p>
          <w:p w14:paraId="447F88DB" w14:textId="77777777" w:rsidR="00CC4846" w:rsidRDefault="00CC4846" w:rsidP="00CC4846">
            <w:pPr>
              <w:pStyle w:val="TableContents"/>
              <w:widowControl w:val="0"/>
              <w:rPr>
                <w:rFonts w:ascii="Arial" w:hAnsi="Arial"/>
                <w:color w:val="9900FF"/>
                <w:sz w:val="20"/>
                <w:szCs w:val="20"/>
              </w:rPr>
            </w:pPr>
          </w:p>
        </w:tc>
      </w:tr>
      <w:tr w:rsidR="00CC4846" w14:paraId="2C305C90"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2BA74A52"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50a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BDAF43F" w14:textId="77777777" w:rsidR="00CC4846" w:rsidRDefault="00CC4846" w:rsidP="00CC4846">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9D8E12A" w14:textId="77777777" w:rsidR="00CC4846" w:rsidRDefault="00CC4846" w:rsidP="00CC4846">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042DEA8" w14:textId="77777777" w:rsidR="00CC4846" w:rsidRDefault="00CC4846" w:rsidP="00CC4846">
            <w:pPr>
              <w:pStyle w:val="TableContents"/>
              <w:widowControl w:val="0"/>
              <w:rPr>
                <w:rFonts w:ascii="Arial" w:hAnsi="Arial"/>
                <w:sz w:val="20"/>
                <w:szCs w:val="20"/>
              </w:rPr>
            </w:pPr>
            <w:r>
              <w:rPr>
                <w:rFonts w:ascii="Arial" w:hAnsi="Arial"/>
                <w:sz w:val="20"/>
                <w:szCs w:val="20"/>
              </w:rPr>
              <w:t>C01A</w:t>
            </w:r>
          </w:p>
          <w:p w14:paraId="206470B5" w14:textId="77777777" w:rsidR="00CC4846" w:rsidRDefault="00CC4846" w:rsidP="00CC4846">
            <w:pPr>
              <w:pStyle w:val="TableContents"/>
              <w:widowControl w:val="0"/>
              <w:rPr>
                <w:rFonts w:ascii="Arial" w:hAnsi="Arial"/>
                <w:sz w:val="20"/>
                <w:szCs w:val="20"/>
              </w:rPr>
            </w:pPr>
            <w:r>
              <w:rPr>
                <w:rFonts w:ascii="Arial" w:hAnsi="Arial"/>
                <w:sz w:val="20"/>
                <w:szCs w:val="20"/>
              </w:rPr>
              <w:t>or</w:t>
            </w:r>
          </w:p>
          <w:p w14:paraId="48448089" w14:textId="77777777" w:rsidR="00CC4846" w:rsidRDefault="00CC4846" w:rsidP="00CC4846">
            <w:pPr>
              <w:pStyle w:val="TableContents"/>
              <w:widowControl w:val="0"/>
              <w:rPr>
                <w:rFonts w:ascii="Arial" w:hAnsi="Arial"/>
                <w:sz w:val="20"/>
                <w:szCs w:val="20"/>
              </w:rPr>
            </w:pPr>
            <w:r>
              <w:rPr>
                <w:rFonts w:ascii="Arial" w:hAnsi="Arial"/>
                <w:sz w:val="20"/>
                <w:szCs w:val="20"/>
              </w:rPr>
              <w:t>C01B</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703D32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8C8284E" w14:textId="77777777" w:rsidR="00CC4846" w:rsidRDefault="00CC4846" w:rsidP="00CC4846">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1BF0775" w14:textId="77777777" w:rsidR="00CC4846" w:rsidRDefault="00CC4846" w:rsidP="00CC4846">
            <w:pPr>
              <w:pStyle w:val="TableContents"/>
              <w:widowControl w:val="0"/>
              <w:rPr>
                <w:rFonts w:ascii="Arial" w:hAnsi="Arial"/>
                <w:sz w:val="20"/>
                <w:szCs w:val="20"/>
              </w:rPr>
            </w:pPr>
            <w:r>
              <w:rPr>
                <w:rFonts w:ascii="Arial" w:hAnsi="Arial"/>
                <w:b/>
                <w:bCs/>
                <w:sz w:val="20"/>
                <w:szCs w:val="20"/>
              </w:rPr>
              <w:t xml:space="preserve">Patiënt heeft mogelijk bijwerkingen van deze medicatie. </w:t>
            </w:r>
            <w:r>
              <w:rPr>
                <w:rFonts w:ascii="Arial" w:hAnsi="Arial"/>
                <w:sz w:val="20"/>
                <w:szCs w:val="20"/>
              </w:rPr>
              <w:t>Overweeg stoppen of lagere dosering.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88E0C83" w14:textId="77777777" w:rsidR="00CC4846" w:rsidRDefault="00CC4846" w:rsidP="00CC4846">
            <w:pPr>
              <w:pStyle w:val="TableContents"/>
              <w:widowControl w:val="0"/>
              <w:rPr>
                <w:rFonts w:ascii="Arial" w:hAnsi="Arial"/>
                <w:sz w:val="20"/>
                <w:szCs w:val="20"/>
              </w:rPr>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C82E4EB" w14:textId="77777777" w:rsidR="00CC4846" w:rsidRDefault="00CC4846" w:rsidP="00CC4846">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494D15B" w14:textId="483FF0EB" w:rsidR="00CC4846" w:rsidRDefault="00087CD0" w:rsidP="00CC4846">
            <w:pPr>
              <w:pStyle w:val="TableContents"/>
              <w:widowControl w:val="0"/>
              <w:rPr>
                <w:rFonts w:ascii="Arial" w:hAnsi="Arial"/>
                <w:sz w:val="20"/>
                <w:szCs w:val="20"/>
              </w:rPr>
            </w:pPr>
            <w:hyperlink r:id="rId128" w:history="1">
              <w:r w:rsidR="008E0034" w:rsidRPr="008E0034">
                <w:rPr>
                  <w:rStyle w:val="Hyperlink"/>
                  <w:rFonts w:ascii="Arial" w:hAnsi="Arial"/>
                  <w:sz w:val="20"/>
                  <w:szCs w:val="20"/>
                </w:rPr>
                <w:t>refpage 16</w:t>
              </w:r>
            </w:hyperlink>
          </w:p>
        </w:tc>
      </w:tr>
      <w:tr w:rsidR="00CC4846" w14:paraId="466A9777"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565BC53F"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50b</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9AADFED" w14:textId="77777777" w:rsidR="00CC4846" w:rsidRDefault="00CC4846" w:rsidP="00CC4846">
            <w:pPr>
              <w:widowControl w:val="0"/>
              <w:rPr>
                <w:rFonts w:ascii="Arial" w:hAnsi="Arial"/>
                <w:sz w:val="20"/>
                <w:szCs w:val="20"/>
                <w:lang w:val="en-US"/>
              </w:rPr>
            </w:pPr>
            <w:r>
              <w:rPr>
                <w:rFonts w:ascii="Arial" w:hAnsi="Arial"/>
                <w:color w:val="9900FF"/>
                <w:sz w:val="20"/>
                <w:szCs w:val="20"/>
                <w:lang w:val="en-US"/>
              </w:rPr>
              <w:t>{TODO can we specify which?}</w:t>
            </w:r>
          </w:p>
          <w:p w14:paraId="4B5D3900" w14:textId="77777777" w:rsidR="00CC4846" w:rsidRDefault="00CC4846" w:rsidP="00CC4846">
            <w:pPr>
              <w:pStyle w:val="TableContents"/>
              <w:widowControl w:val="0"/>
              <w:rPr>
                <w:rFonts w:ascii="Arial" w:hAnsi="Arial"/>
                <w:sz w:val="20"/>
                <w:szCs w:val="20"/>
                <w:lang w:val="en-US"/>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2608DCA" w14:textId="77777777" w:rsidR="00CC4846" w:rsidRDefault="00CC4846" w:rsidP="00CC4846">
            <w:pPr>
              <w:pStyle w:val="TableContents"/>
              <w:widowControl w:val="0"/>
              <w:rPr>
                <w:rFonts w:ascii="Arial" w:hAnsi="Arial"/>
                <w:sz w:val="20"/>
                <w:szCs w:val="20"/>
              </w:rPr>
            </w:pPr>
            <w:r>
              <w:rPr>
                <w:rFonts w:ascii="Arial" w:hAnsi="Arial"/>
                <w:sz w:val="20"/>
                <w:szCs w:val="20"/>
              </w:rPr>
              <w:t>all</w:t>
            </w:r>
          </w:p>
          <w:p w14:paraId="5D2C6196" w14:textId="77777777" w:rsidR="00CC4846" w:rsidRDefault="00CC4846" w:rsidP="00CC4846">
            <w:pPr>
              <w:pStyle w:val="TableContents"/>
              <w:widowControl w:val="0"/>
              <w:rPr>
                <w:rFonts w:ascii="Arial" w:hAnsi="Arial"/>
                <w:color w:val="6600CC"/>
                <w:sz w:val="20"/>
                <w:szCs w:val="20"/>
              </w:rPr>
            </w:pP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AA8A437" w14:textId="77777777" w:rsidR="00CC4846" w:rsidRDefault="00CC4846" w:rsidP="00CC4846">
            <w:pPr>
              <w:pStyle w:val="TableContents"/>
              <w:widowControl w:val="0"/>
              <w:rPr>
                <w:rFonts w:ascii="Arial" w:hAnsi="Arial"/>
                <w:sz w:val="20"/>
                <w:szCs w:val="20"/>
              </w:rPr>
            </w:pPr>
            <w:r>
              <w:rPr>
                <w:rFonts w:ascii="Arial" w:hAnsi="Arial"/>
                <w:sz w:val="20"/>
                <w:szCs w:val="20"/>
              </w:rPr>
              <w:t>C01A</w:t>
            </w:r>
          </w:p>
          <w:p w14:paraId="02B09AF7" w14:textId="77777777" w:rsidR="00CC4846" w:rsidRDefault="00CC4846" w:rsidP="00CC4846">
            <w:pPr>
              <w:pStyle w:val="TableContents"/>
              <w:widowControl w:val="0"/>
              <w:rPr>
                <w:rFonts w:ascii="Arial" w:hAnsi="Arial"/>
                <w:sz w:val="20"/>
                <w:szCs w:val="20"/>
              </w:rPr>
            </w:pPr>
            <w:r>
              <w:rPr>
                <w:rFonts w:ascii="Arial" w:hAnsi="Arial"/>
                <w:sz w:val="20"/>
                <w:szCs w:val="20"/>
              </w:rPr>
              <w:t>or</w:t>
            </w:r>
          </w:p>
          <w:p w14:paraId="4C35A60F" w14:textId="77777777" w:rsidR="00CC4846" w:rsidRDefault="00CC4846" w:rsidP="00CC4846">
            <w:pPr>
              <w:pStyle w:val="TableContents"/>
              <w:widowControl w:val="0"/>
              <w:rPr>
                <w:rFonts w:ascii="Arial" w:hAnsi="Arial"/>
                <w:sz w:val="20"/>
                <w:szCs w:val="20"/>
              </w:rPr>
            </w:pPr>
            <w:r>
              <w:rPr>
                <w:rFonts w:ascii="Arial" w:hAnsi="Arial"/>
                <w:sz w:val="20"/>
                <w:szCs w:val="20"/>
              </w:rPr>
              <w:t>C01B</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1306D5C"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9E04014" w14:textId="77777777" w:rsidR="00CC4846" w:rsidRDefault="00CC4846" w:rsidP="00CC4846">
            <w:pPr>
              <w:pStyle w:val="TableContents"/>
              <w:widowControl w:val="0"/>
              <w:rPr>
                <w:rFonts w:ascii="Arial" w:hAnsi="Arial"/>
                <w:sz w:val="20"/>
                <w:szCs w:val="20"/>
              </w:rPr>
            </w:pPr>
            <w:r>
              <w:rPr>
                <w:rFonts w:ascii="Arial" w:hAnsi="Arial"/>
                <w:color w:val="9900FF"/>
                <w:sz w:val="20"/>
                <w:szCs w:val="20"/>
              </w:rPr>
              <w:t>{preselect vervolg if a stop-, afbouw-, or vervangen- option is checked}</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B07416B" w14:textId="77777777" w:rsidR="00CC4846" w:rsidRDefault="00CC4846" w:rsidP="00CC4846">
            <w:pPr>
              <w:pStyle w:val="TableContents"/>
              <w:widowControl w:val="0"/>
              <w:rPr>
                <w:rFonts w:ascii="Arial" w:hAnsi="Arial"/>
                <w:sz w:val="20"/>
                <w:szCs w:val="20"/>
              </w:rPr>
            </w:pPr>
            <w:r>
              <w:rPr>
                <w:rFonts w:ascii="Arial" w:hAnsi="Arial"/>
                <w:sz w:val="20"/>
                <w:szCs w:val="20"/>
              </w:rPr>
              <w:t>[1] Vervolgafspraak:{{free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0656CFA" w14:textId="77777777" w:rsidR="00CC4846" w:rsidRDefault="00CC4846" w:rsidP="00CC4846">
            <w:pPr>
              <w:pStyle w:val="TableContents"/>
              <w:widowControl w:val="0"/>
              <w:rPr>
                <w:rFonts w:ascii="Arial" w:hAnsi="Arial"/>
                <w:sz w:val="20"/>
                <w:szCs w:val="20"/>
              </w:rPr>
            </w:pPr>
            <w:r>
              <w:rPr>
                <w:rFonts w:ascii="Arial" w:hAnsi="Arial"/>
                <w:sz w:val="20"/>
                <w:szCs w:val="20"/>
              </w:rPr>
              <w:t>[1] Controleer voor veranderingen in symptomen. 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E129B1E" w14:textId="77777777" w:rsidR="00CC4846" w:rsidRDefault="00CC4846" w:rsidP="00CC4846">
            <w:pPr>
              <w:pStyle w:val="TableContents"/>
              <w:widowControl w:val="0"/>
              <w:rPr>
                <w:rFonts w:ascii="Arial" w:hAnsi="Arial"/>
                <w:sz w:val="20"/>
                <w:szCs w:val="20"/>
              </w:rPr>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AD5C81C" w14:textId="72E9AE59" w:rsidR="00CC4846" w:rsidRDefault="00087CD0" w:rsidP="00CC4846">
            <w:pPr>
              <w:pStyle w:val="TableContents"/>
              <w:widowControl w:val="0"/>
              <w:rPr>
                <w:rFonts w:ascii="Arial" w:hAnsi="Arial"/>
                <w:sz w:val="20"/>
                <w:szCs w:val="20"/>
              </w:rPr>
            </w:pPr>
            <w:hyperlink r:id="rId129" w:history="1">
              <w:r w:rsidR="00CC4846" w:rsidRPr="008E0034">
                <w:rPr>
                  <w:rStyle w:val="Hyperlink"/>
                  <w:rFonts w:ascii="Arial" w:hAnsi="Arial"/>
                  <w:sz w:val="20"/>
                  <w:szCs w:val="20"/>
                </w:rPr>
                <w:t>refpage 16</w:t>
              </w:r>
            </w:hyperlink>
          </w:p>
        </w:tc>
      </w:tr>
      <w:tr w:rsidR="00CC4846" w14:paraId="63589FD7"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D9D9D9" w:themeFill="background1" w:themeFillShade="D9"/>
            <w:vAlign w:val="center"/>
          </w:tcPr>
          <w:p w14:paraId="02417A0A" w14:textId="77777777" w:rsidR="00CC4846" w:rsidRPr="00D45A17" w:rsidRDefault="00CC4846" w:rsidP="00CC4846">
            <w:pPr>
              <w:pStyle w:val="TableContents"/>
              <w:widowControl w:val="0"/>
              <w:rPr>
                <w:rFonts w:ascii="Arial" w:hAnsi="Arial"/>
                <w:sz w:val="20"/>
                <w:szCs w:val="20"/>
              </w:rPr>
            </w:pP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24F381E3"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vasodilators</w:t>
            </w:r>
          </w:p>
          <w:p w14:paraId="2CCABA69" w14:textId="77777777" w:rsidR="00CC4846" w:rsidRDefault="00CC4846" w:rsidP="00CC4846">
            <w:pPr>
              <w:pStyle w:val="TableContents"/>
              <w:widowControl w:val="0"/>
              <w:rPr>
                <w:rFonts w:ascii="Arial" w:hAnsi="Arial"/>
                <w:sz w:val="20"/>
                <w:szCs w:val="20"/>
                <w:lang w:val="en-US"/>
              </w:rPr>
            </w:pPr>
            <w:r>
              <w:rPr>
                <w:rFonts w:ascii="Arial" w:hAnsi="Arial"/>
                <w:color w:val="6600CC"/>
                <w:sz w:val="20"/>
                <w:szCs w:val="20"/>
                <w:lang w:val="en-US"/>
              </w:rPr>
              <w:t>Interpreted as:</w:t>
            </w:r>
          </w:p>
          <w:p w14:paraId="785E098F" w14:textId="77777777" w:rsidR="00CC4846" w:rsidRDefault="00087CD0" w:rsidP="00CC4846">
            <w:pPr>
              <w:pStyle w:val="TableContents"/>
              <w:widowControl w:val="0"/>
              <w:rPr>
                <w:lang w:val="en-US"/>
              </w:rPr>
            </w:pPr>
            <w:hyperlink r:id="rId130">
              <w:r w:rsidR="00CC4846">
                <w:rPr>
                  <w:rStyle w:val="Hyperlink"/>
                  <w:rFonts w:ascii="Arial" w:hAnsi="Arial"/>
                  <w:b/>
                  <w:color w:val="6600CC"/>
                  <w:sz w:val="20"/>
                  <w:szCs w:val="20"/>
                  <w:lang w:val="en-US"/>
                </w:rPr>
                <w:t>C04</w:t>
              </w:r>
            </w:hyperlink>
            <w:r w:rsidR="00CC4846">
              <w:rPr>
                <w:rFonts w:ascii="Arial" w:hAnsi="Arial"/>
                <w:color w:val="6600CC"/>
                <w:sz w:val="20"/>
                <w:szCs w:val="20"/>
                <w:lang w:val="en-US"/>
              </w:rPr>
              <w:t xml:space="preserve"> Peripheral vasodilators</w:t>
            </w:r>
          </w:p>
          <w:p w14:paraId="4AA1B4BA" w14:textId="77777777" w:rsidR="00CC4846" w:rsidRDefault="00087CD0" w:rsidP="00CC4846">
            <w:pPr>
              <w:pStyle w:val="TableContents"/>
              <w:widowControl w:val="0"/>
              <w:rPr>
                <w:lang w:val="en-US"/>
              </w:rPr>
            </w:pPr>
            <w:hyperlink r:id="rId131" w:anchor="C07E_Beta_blocking_agents_and_vasodilators" w:history="1">
              <w:r w:rsidR="00CC4846">
                <w:rPr>
                  <w:rStyle w:val="Hyperlink"/>
                  <w:rFonts w:ascii="Arial" w:hAnsi="Arial"/>
                  <w:sz w:val="20"/>
                  <w:szCs w:val="20"/>
                  <w:lang w:val="en-US"/>
                </w:rPr>
                <w:t>C07E Beta blocking agents and vasodilators</w:t>
              </w:r>
            </w:hyperlink>
          </w:p>
          <w:p w14:paraId="389F0E20" w14:textId="77777777" w:rsidR="00CC4846" w:rsidRDefault="00087CD0" w:rsidP="00CC4846">
            <w:pPr>
              <w:pStyle w:val="TableContents"/>
              <w:widowControl w:val="0"/>
              <w:rPr>
                <w:lang w:val="en-US"/>
              </w:rPr>
            </w:pPr>
            <w:hyperlink r:id="rId132">
              <w:r w:rsidR="00CC4846">
                <w:rPr>
                  <w:rStyle w:val="Hyperlink"/>
                  <w:rFonts w:ascii="Arial" w:hAnsi="Arial"/>
                  <w:color w:val="6600CC"/>
                  <w:sz w:val="20"/>
                  <w:szCs w:val="20"/>
                  <w:lang w:val="en-US"/>
                </w:rPr>
                <w:t>C08</w:t>
              </w:r>
            </w:hyperlink>
            <w:r w:rsidR="00CC4846">
              <w:rPr>
                <w:rFonts w:ascii="Arial" w:hAnsi="Arial"/>
                <w:color w:val="6600CC"/>
                <w:sz w:val="20"/>
                <w:szCs w:val="20"/>
                <w:lang w:val="en-US"/>
              </w:rPr>
              <w:t xml:space="preserve"> calcium channel blockers</w:t>
            </w:r>
          </w:p>
          <w:p w14:paraId="48EDB133" w14:textId="77777777" w:rsidR="00CC4846" w:rsidRDefault="00CC4846" w:rsidP="00CC4846">
            <w:pPr>
              <w:pStyle w:val="TableContents"/>
              <w:widowControl w:val="0"/>
              <w:rPr>
                <w:lang w:val="en-US"/>
              </w:rPr>
            </w:pPr>
            <w:r>
              <w:rPr>
                <w:rFonts w:ascii="Arial" w:hAnsi="Arial"/>
                <w:color w:val="6600CC"/>
                <w:sz w:val="20"/>
                <w:szCs w:val="20"/>
                <w:lang w:val="en-US"/>
              </w:rPr>
              <w:t xml:space="preserve">C02CA </w:t>
            </w:r>
            <w:hyperlink r:id="rId133">
              <w:r>
                <w:rPr>
                  <w:rStyle w:val="Hyperlink"/>
                  <w:rFonts w:ascii="Arial" w:hAnsi="Arial"/>
                  <w:color w:val="6600CC"/>
                  <w:sz w:val="20"/>
                  <w:szCs w:val="20"/>
                  <w:lang w:val="en-US"/>
                </w:rPr>
                <w:t>Alpha-adrenoreceptor antagonists</w:t>
              </w:r>
            </w:hyperlink>
          </w:p>
          <w:p w14:paraId="61B3C79E" w14:textId="77777777" w:rsidR="00CC4846" w:rsidRDefault="00087CD0" w:rsidP="00CC4846">
            <w:pPr>
              <w:pStyle w:val="TableContents"/>
              <w:widowControl w:val="0"/>
              <w:rPr>
                <w:lang w:val="en-US"/>
              </w:rPr>
            </w:pPr>
            <w:hyperlink r:id="rId134" w:anchor="C02DA_Thiazide_derivatives" w:history="1">
              <w:r w:rsidR="00CC4846">
                <w:rPr>
                  <w:rStyle w:val="Hyperlink"/>
                  <w:rFonts w:ascii="Arial" w:hAnsi="Arial"/>
                  <w:color w:val="6600CC"/>
                  <w:sz w:val="20"/>
                  <w:szCs w:val="20"/>
                  <w:lang w:val="en-US"/>
                </w:rPr>
                <w:t>C02DA Thiazide derivatives</w:t>
              </w:r>
            </w:hyperlink>
            <w:r w:rsidR="00CC4846">
              <w:rPr>
                <w:rFonts w:ascii="Arial" w:hAnsi="Arial"/>
                <w:color w:val="6600CC"/>
                <w:sz w:val="20"/>
                <w:szCs w:val="20"/>
                <w:lang w:val="en-US"/>
              </w:rPr>
              <w:t xml:space="preserve"> (Diazoxide)</w:t>
            </w:r>
          </w:p>
          <w:p w14:paraId="48FDED49" w14:textId="77777777" w:rsidR="00CC4846" w:rsidRDefault="00087CD0" w:rsidP="00CC4846">
            <w:pPr>
              <w:pStyle w:val="TableContents"/>
              <w:widowControl w:val="0"/>
              <w:rPr>
                <w:lang w:val="en-US"/>
              </w:rPr>
            </w:pPr>
            <w:hyperlink r:id="rId135" w:anchor="C02DB_Hydrazinophthalazine_derivatives" w:history="1">
              <w:r w:rsidR="00CC4846">
                <w:rPr>
                  <w:rStyle w:val="Hyperlink"/>
                  <w:rFonts w:ascii="Arial" w:hAnsi="Arial"/>
                  <w:color w:val="6600CC"/>
                  <w:sz w:val="20"/>
                  <w:szCs w:val="20"/>
                  <w:lang w:val="en-US"/>
                </w:rPr>
                <w:t>C02DB Hydrazinophthalazine derivatives</w:t>
              </w:r>
            </w:hyperlink>
            <w:r w:rsidR="00CC4846">
              <w:rPr>
                <w:rFonts w:ascii="Arial" w:hAnsi="Arial"/>
                <w:color w:val="6600CC"/>
                <w:sz w:val="20"/>
                <w:szCs w:val="20"/>
                <w:lang w:val="en-US"/>
              </w:rPr>
              <w:t xml:space="preserve"> (Hydralazine etc.)</w:t>
            </w:r>
          </w:p>
          <w:p w14:paraId="5084F125" w14:textId="77777777" w:rsidR="00CC4846" w:rsidRDefault="00087CD0" w:rsidP="00CC4846">
            <w:pPr>
              <w:pStyle w:val="TableContents"/>
              <w:widowControl w:val="0"/>
              <w:rPr>
                <w:lang w:val="en-US"/>
              </w:rPr>
            </w:pPr>
            <w:hyperlink r:id="rId136" w:anchor="C02DC_Pyrimidine_derivatives" w:history="1">
              <w:r w:rsidR="00CC4846">
                <w:rPr>
                  <w:rStyle w:val="Hyperlink"/>
                  <w:rFonts w:ascii="Arial" w:hAnsi="Arial"/>
                  <w:color w:val="6600CC"/>
                  <w:sz w:val="20"/>
                  <w:szCs w:val="20"/>
                  <w:lang w:val="en-US"/>
                </w:rPr>
                <w:t>C02DC Pyrimidine derivatives</w:t>
              </w:r>
            </w:hyperlink>
            <w:r w:rsidR="00CC4846">
              <w:rPr>
                <w:rFonts w:ascii="Arial" w:hAnsi="Arial"/>
                <w:color w:val="6600CC"/>
                <w:sz w:val="20"/>
                <w:szCs w:val="20"/>
                <w:lang w:val="en-US"/>
              </w:rPr>
              <w:t xml:space="preserve"> (Minoxidil)</w:t>
            </w:r>
          </w:p>
          <w:p w14:paraId="1723FA4D" w14:textId="77777777" w:rsidR="00CC4846" w:rsidRDefault="00CC4846" w:rsidP="00CC4846">
            <w:pPr>
              <w:pStyle w:val="TableContents"/>
              <w:widowControl w:val="0"/>
              <w:rPr>
                <w:lang w:val="en-US"/>
              </w:rPr>
            </w:pPr>
            <w:r>
              <w:rPr>
                <w:rFonts w:ascii="Arial" w:hAnsi="Arial"/>
                <w:color w:val="6600CC"/>
                <w:sz w:val="20"/>
                <w:szCs w:val="20"/>
                <w:lang w:val="en-US"/>
              </w:rPr>
              <w:t xml:space="preserve">C01DX16 </w:t>
            </w:r>
            <w:hyperlink r:id="rId137">
              <w:r>
                <w:rPr>
                  <w:rStyle w:val="Hyperlink"/>
                  <w:rFonts w:ascii="Arial" w:hAnsi="Arial"/>
                  <w:color w:val="6600CC"/>
                  <w:sz w:val="20"/>
                  <w:szCs w:val="20"/>
                  <w:lang w:val="en-US"/>
                </w:rPr>
                <w:t>Nicorandil</w:t>
              </w:r>
            </w:hyperlink>
          </w:p>
          <w:p w14:paraId="5A4617FD" w14:textId="77777777" w:rsidR="00CC4846" w:rsidRDefault="00CC4846" w:rsidP="00CC4846">
            <w:pPr>
              <w:pStyle w:val="TableContents"/>
              <w:widowControl w:val="0"/>
              <w:rPr>
                <w:lang w:val="it-IT"/>
              </w:rPr>
            </w:pPr>
            <w:r>
              <w:rPr>
                <w:rFonts w:ascii="Arial" w:hAnsi="Arial"/>
                <w:color w:val="6600CC"/>
                <w:sz w:val="20"/>
                <w:szCs w:val="20"/>
                <w:highlight w:val="red"/>
                <w:lang w:val="en-US"/>
              </w:rPr>
              <w:t>C01DA (nitroglyserine)</w:t>
            </w:r>
          </w:p>
          <w:p w14:paraId="4E1331B5" w14:textId="77777777" w:rsidR="00CC4846" w:rsidRDefault="00087CD0" w:rsidP="00CC4846">
            <w:pPr>
              <w:pStyle w:val="TableContents"/>
              <w:widowControl w:val="0"/>
              <w:rPr>
                <w:lang w:val="en-US"/>
              </w:rPr>
            </w:pPr>
            <w:hyperlink r:id="rId138">
              <w:r w:rsidR="00CC4846">
                <w:rPr>
                  <w:rStyle w:val="Hyperlink"/>
                  <w:rFonts w:ascii="Arial" w:hAnsi="Arial"/>
                  <w:color w:val="6600CC"/>
                  <w:sz w:val="20"/>
                  <w:szCs w:val="20"/>
                  <w:lang w:val="en-US"/>
                </w:rPr>
                <w:t>C02DG01</w:t>
              </w:r>
            </w:hyperlink>
            <w:r w:rsidR="00CC4846">
              <w:rPr>
                <w:rFonts w:ascii="Arial" w:hAnsi="Arial"/>
                <w:color w:val="6600CC"/>
                <w:sz w:val="20"/>
                <w:szCs w:val="20"/>
                <w:lang w:val="en-US"/>
              </w:rPr>
              <w:t xml:space="preserve"> Pinacidil</w:t>
            </w:r>
          </w:p>
          <w:p w14:paraId="5166BCB4" w14:textId="77777777" w:rsidR="00CC4846" w:rsidRDefault="00087CD0" w:rsidP="00CC4846">
            <w:pPr>
              <w:pStyle w:val="BodyText"/>
              <w:widowControl w:val="0"/>
              <w:rPr>
                <w:lang w:val="en-US"/>
              </w:rPr>
            </w:pPr>
            <w:hyperlink r:id="rId139">
              <w:r w:rsidR="00CC4846">
                <w:rPr>
                  <w:rStyle w:val="Hyperlink"/>
                  <w:rFonts w:ascii="Arial" w:hAnsi="Arial"/>
                  <w:color w:val="6600CC"/>
                  <w:sz w:val="20"/>
                  <w:szCs w:val="20"/>
                  <w:lang w:val="en-US"/>
                </w:rPr>
                <w:t>C02DD01</w:t>
              </w:r>
            </w:hyperlink>
            <w:r w:rsidR="00CC4846">
              <w:rPr>
                <w:rFonts w:ascii="Arial" w:hAnsi="Arial"/>
                <w:color w:val="6600CC"/>
                <w:sz w:val="20"/>
                <w:szCs w:val="20"/>
                <w:lang w:val="en-US"/>
              </w:rPr>
              <w:t xml:space="preserve"> nitroprusside</w:t>
            </w:r>
            <w:r w:rsidR="00CC4846">
              <w:rPr>
                <w:rFonts w:ascii="Arial" w:hAnsi="Arial"/>
                <w:color w:val="6600CC"/>
                <w:sz w:val="20"/>
                <w:szCs w:val="20"/>
                <w:lang w:val="en-US"/>
              </w:rPr>
              <w:br/>
              <w:t>C10BX03 Atorvastatin and amlodipine</w:t>
            </w:r>
            <w:r w:rsidR="00CC4846">
              <w:rPr>
                <w:rFonts w:ascii="Arial" w:hAnsi="Arial"/>
                <w:color w:val="6600CC"/>
                <w:sz w:val="20"/>
                <w:szCs w:val="20"/>
                <w:lang w:val="en-US"/>
              </w:rPr>
              <w:br/>
            </w:r>
            <w:r w:rsidR="00CC4846">
              <w:rPr>
                <w:rFonts w:ascii="Arial" w:hAnsi="Arial"/>
                <w:sz w:val="20"/>
                <w:szCs w:val="20"/>
                <w:lang w:val="en-US"/>
              </w:rPr>
              <w:t>C10BX07 Rosuvastatin, amlodipine and lisinopril</w:t>
            </w:r>
            <w:r w:rsidR="00CC4846">
              <w:rPr>
                <w:rFonts w:ascii="Arial" w:hAnsi="Arial"/>
                <w:sz w:val="20"/>
                <w:szCs w:val="20"/>
                <w:lang w:val="en-US"/>
              </w:rPr>
              <w:br/>
              <w:t>C10BX09 Rosuvastatin and amlodipine</w:t>
            </w:r>
            <w:r w:rsidR="00CC4846">
              <w:rPr>
                <w:rFonts w:ascii="Arial" w:hAnsi="Arial"/>
                <w:sz w:val="20"/>
                <w:szCs w:val="20"/>
                <w:lang w:val="en-US"/>
              </w:rPr>
              <w:br/>
              <w:t>C10BX11 Atorvastatin, amlodipine and perindopril</w:t>
            </w:r>
            <w:r w:rsidR="00CC4846">
              <w:rPr>
                <w:rFonts w:ascii="Arial" w:hAnsi="Arial"/>
                <w:sz w:val="20"/>
                <w:szCs w:val="20"/>
                <w:lang w:val="en-US"/>
              </w:rPr>
              <w:br/>
            </w:r>
            <w:r w:rsidR="00CC4846">
              <w:rPr>
                <w:rFonts w:ascii="Arial" w:hAnsi="Arial"/>
                <w:color w:val="6600CC"/>
                <w:sz w:val="20"/>
                <w:szCs w:val="20"/>
                <w:lang w:val="en-US"/>
              </w:rPr>
              <w:t>C10BX14 Rosuvastatin, amlodipine and perindopril</w:t>
            </w:r>
          </w:p>
          <w:p w14:paraId="6D6217F6" w14:textId="77777777" w:rsidR="00CC4846" w:rsidRDefault="00CC4846" w:rsidP="00CC4846">
            <w:pPr>
              <w:pStyle w:val="TableContents"/>
              <w:widowControl w:val="0"/>
              <w:rPr>
                <w:rFonts w:ascii="Arial" w:hAnsi="Arial"/>
                <w:sz w:val="20"/>
                <w:szCs w:val="20"/>
                <w:lang w:val="it-IT"/>
              </w:rPr>
            </w:pPr>
            <w:r>
              <w:rPr>
                <w:rFonts w:ascii="Arial" w:hAnsi="Arial"/>
                <w:color w:val="6600CC"/>
                <w:sz w:val="20"/>
                <w:szCs w:val="20"/>
                <w:lang w:val="en-US"/>
              </w:rPr>
              <w:t xml:space="preserve"> </w:t>
            </w:r>
            <w:r>
              <w:rPr>
                <w:rFonts w:ascii="Arial" w:hAnsi="Arial"/>
                <w:color w:val="6600CC"/>
                <w:sz w:val="20"/>
                <w:szCs w:val="20"/>
              </w:rPr>
              <w:t>“vasodilantia” in FK:</w:t>
            </w:r>
          </w:p>
          <w:p w14:paraId="673E18A6" w14:textId="77777777" w:rsidR="00CC4846" w:rsidRDefault="00087CD0" w:rsidP="00CC4846">
            <w:pPr>
              <w:pStyle w:val="TableContents"/>
              <w:widowControl w:val="0"/>
            </w:pPr>
            <w:hyperlink r:id="rId140">
              <w:r w:rsidR="00CC4846">
                <w:rPr>
                  <w:rStyle w:val="Hyperlink"/>
                  <w:rFonts w:ascii="Arial" w:hAnsi="Arial"/>
                  <w:color w:val="6600CC"/>
                  <w:sz w:val="20"/>
                  <w:szCs w:val="20"/>
                </w:rPr>
                <w:t>C02DB02</w:t>
              </w:r>
            </w:hyperlink>
            <w:r w:rsidR="00CC4846">
              <w:rPr>
                <w:rFonts w:ascii="Arial" w:hAnsi="Arial"/>
                <w:color w:val="6600CC"/>
                <w:sz w:val="20"/>
                <w:szCs w:val="20"/>
              </w:rPr>
              <w:t xml:space="preserve"> hydralazine</w:t>
            </w:r>
          </w:p>
          <w:p w14:paraId="544481E1" w14:textId="77777777" w:rsidR="00CC4846" w:rsidRDefault="00CC4846" w:rsidP="00CC4846">
            <w:pPr>
              <w:pStyle w:val="TableContents"/>
              <w:widowControl w:val="0"/>
              <w:rPr>
                <w:rFonts w:ascii="Arial" w:hAnsi="Arial"/>
                <w:sz w:val="20"/>
                <w:szCs w:val="20"/>
                <w:lang w:val="it-IT"/>
              </w:rPr>
            </w:pPr>
            <w:r>
              <w:rPr>
                <w:rFonts w:ascii="Arial" w:hAnsi="Arial"/>
                <w:color w:val="6600CC"/>
                <w:sz w:val="20"/>
                <w:szCs w:val="20"/>
              </w:rPr>
              <w:t>C02DC01 minoxidil</w:t>
            </w:r>
          </w:p>
          <w:p w14:paraId="63376BF4" w14:textId="77777777" w:rsidR="00CC4846" w:rsidRDefault="00CC4846" w:rsidP="00CC4846">
            <w:pPr>
              <w:pStyle w:val="TableContents"/>
              <w:widowControl w:val="0"/>
              <w:rPr>
                <w:rFonts w:ascii="Arial" w:hAnsi="Arial"/>
                <w:sz w:val="20"/>
                <w:szCs w:val="20"/>
                <w:lang w:val="it-IT"/>
              </w:rPr>
            </w:pPr>
            <w:r>
              <w:rPr>
                <w:rFonts w:ascii="Arial" w:hAnsi="Arial"/>
                <w:color w:val="6600CC"/>
                <w:sz w:val="20"/>
                <w:szCs w:val="20"/>
              </w:rPr>
              <w:t>C01EA01 alprostadil</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603559F6" w14:textId="77777777" w:rsidR="00CC4846" w:rsidRDefault="00CC4846" w:rsidP="00CC4846">
            <w:pPr>
              <w:pStyle w:val="TableContents"/>
              <w:widowControl w:val="0"/>
              <w:rPr>
                <w:rFonts w:ascii="Arial" w:hAnsi="Arial"/>
                <w:sz w:val="20"/>
                <w:szCs w:val="20"/>
              </w:rPr>
            </w:pPr>
          </w:p>
        </w:tc>
        <w:tc>
          <w:tcPr>
            <w:tcW w:w="1092"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79C928E7" w14:textId="77777777" w:rsidR="00CC4846" w:rsidRDefault="00CC4846" w:rsidP="00CC4846">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35330D65"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0295AFB1"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4381BE2A" w14:textId="77777777" w:rsidR="00CC4846" w:rsidRDefault="00CC4846" w:rsidP="00CC4846">
            <w:pPr>
              <w:pStyle w:val="TableContents"/>
              <w:widowControl w:val="0"/>
              <w:rPr>
                <w:rFonts w:ascii="Arial" w:hAnsi="Arial"/>
                <w:sz w:val="20"/>
                <w:szCs w:val="20"/>
              </w:rPr>
            </w:pPr>
          </w:p>
          <w:p w14:paraId="6369392F" w14:textId="77777777" w:rsidR="00CC4846" w:rsidRDefault="00CC4846" w:rsidP="00CC4846">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56C3AE71"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2C08143F"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4CFD7DA4" w14:textId="77777777" w:rsidR="00CC4846" w:rsidRDefault="00087CD0" w:rsidP="00CC4846">
            <w:pPr>
              <w:pStyle w:val="TableContents"/>
              <w:widowControl w:val="0"/>
              <w:rPr>
                <w:rFonts w:ascii="Arial" w:hAnsi="Arial"/>
                <w:sz w:val="20"/>
                <w:szCs w:val="20"/>
              </w:rPr>
            </w:pPr>
            <w:hyperlink r:id="rId141">
              <w:r w:rsidR="00CC4846">
                <w:rPr>
                  <w:rStyle w:val="Hyperlink"/>
                  <w:rFonts w:ascii="Arial" w:hAnsi="Arial"/>
                  <w:sz w:val="20"/>
                  <w:szCs w:val="20"/>
                </w:rPr>
                <w:t>refpage 17</w:t>
              </w:r>
            </w:hyperlink>
          </w:p>
          <w:p w14:paraId="33C9E4BB" w14:textId="77777777" w:rsidR="00CC4846" w:rsidRDefault="00CC4846" w:rsidP="00CC4846">
            <w:pPr>
              <w:pStyle w:val="TableContents"/>
              <w:widowControl w:val="0"/>
              <w:rPr>
                <w:rFonts w:ascii="Arial" w:hAnsi="Arial"/>
                <w:color w:val="9900FF"/>
                <w:sz w:val="20"/>
                <w:szCs w:val="20"/>
              </w:rPr>
            </w:pPr>
          </w:p>
        </w:tc>
      </w:tr>
      <w:tr w:rsidR="00434448" w:rsidRPr="00681BA7" w14:paraId="078BFE08" w14:textId="77777777" w:rsidTr="00681BA7">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70BC6E14" w14:textId="0A4E7E8B" w:rsidR="00434448" w:rsidRPr="00D45A17" w:rsidRDefault="00681BA7" w:rsidP="00CC4846">
            <w:pPr>
              <w:pStyle w:val="TableContents"/>
              <w:widowControl w:val="0"/>
              <w:rPr>
                <w:rFonts w:ascii="Arial" w:hAnsi="Arial"/>
                <w:sz w:val="20"/>
                <w:szCs w:val="20"/>
              </w:rPr>
            </w:pPr>
            <w:ins w:id="378" w:author="Medlock, S.K." w:date="2021-05-06T18:27:00Z">
              <w:r>
                <w:rPr>
                  <w:rFonts w:ascii="Arial" w:hAnsi="Arial"/>
                  <w:sz w:val="20"/>
                  <w:szCs w:val="20"/>
                </w:rPr>
                <w:t>51</w:t>
              </w:r>
            </w:ins>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F9B92D2" w14:textId="5014098B" w:rsidR="00E46800" w:rsidRDefault="00E46800" w:rsidP="00E46800">
            <w:pPr>
              <w:pStyle w:val="TableContents"/>
              <w:widowControl w:val="0"/>
              <w:rPr>
                <w:ins w:id="379" w:author="Medlock, S.K." w:date="2021-05-07T08:14:00Z"/>
                <w:rFonts w:ascii="Arial" w:hAnsi="Arial"/>
                <w:color w:val="6600CC"/>
                <w:sz w:val="20"/>
                <w:szCs w:val="20"/>
                <w:lang w:val="en-US"/>
              </w:rPr>
            </w:pPr>
            <w:ins w:id="380" w:author="Medlock, S.K." w:date="2021-05-07T08:14:00Z">
              <w:r w:rsidRPr="00E46800">
                <w:rPr>
                  <w:rFonts w:ascii="Arial" w:hAnsi="Arial"/>
                  <w:color w:val="6600CC"/>
                  <w:sz w:val="20"/>
                  <w:szCs w:val="20"/>
                  <w:lang w:val="en-US"/>
                </w:rPr>
                <w:t>Alpha-blockers (AB) used as</w:t>
              </w:r>
              <w:r>
                <w:rPr>
                  <w:rFonts w:ascii="Arial" w:hAnsi="Arial"/>
                  <w:color w:val="6600CC"/>
                  <w:sz w:val="20"/>
                  <w:szCs w:val="20"/>
                  <w:lang w:val="en-US"/>
                </w:rPr>
                <w:t xml:space="preserve"> </w:t>
              </w:r>
              <w:r w:rsidRPr="00E46800">
                <w:rPr>
                  <w:rFonts w:ascii="Arial" w:hAnsi="Arial"/>
                  <w:color w:val="6600CC"/>
                  <w:sz w:val="20"/>
                  <w:szCs w:val="20"/>
                  <w:lang w:val="en-US"/>
                </w:rPr>
                <w:t>antihypertensives</w:t>
              </w:r>
            </w:ins>
          </w:p>
          <w:p w14:paraId="07D7EE34" w14:textId="7BD2B538" w:rsidR="00434448" w:rsidRDefault="00681BA7" w:rsidP="00CC4846">
            <w:pPr>
              <w:pStyle w:val="TableContents"/>
              <w:widowControl w:val="0"/>
              <w:rPr>
                <w:rFonts w:ascii="Arial" w:hAnsi="Arial"/>
                <w:sz w:val="20"/>
                <w:szCs w:val="20"/>
                <w:lang w:val="en-US"/>
              </w:rPr>
            </w:pPr>
            <w:ins w:id="381" w:author="Medlock, S.K." w:date="2021-05-06T18:27:00Z">
              <w:r>
                <w:rPr>
                  <w:rFonts w:ascii="Arial" w:hAnsi="Arial"/>
                  <w:color w:val="6600CC"/>
                  <w:sz w:val="20"/>
                  <w:szCs w:val="20"/>
                  <w:lang w:val="en-US"/>
                </w:rPr>
                <w:t xml:space="preserve">C02CA </w:t>
              </w:r>
            </w:ins>
            <w:ins w:id="382" w:author="Medlock, S.K." w:date="2021-05-07T08:15:00Z">
              <w:r w:rsidR="00E46800" w:rsidRPr="00E46800">
                <w:rPr>
                  <w:rFonts w:ascii="Arial" w:hAnsi="Arial"/>
                  <w:color w:val="6600CC"/>
                  <w:sz w:val="20"/>
                  <w:szCs w:val="20"/>
                  <w:lang w:val="en-US"/>
                </w:rPr>
                <w:t>Alpha-adrenoreceptor antagonists</w:t>
              </w:r>
            </w:ins>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1D9FAF7" w14:textId="043B0DED" w:rsidR="00434448" w:rsidRDefault="00681BA7" w:rsidP="00CC4846">
            <w:pPr>
              <w:pStyle w:val="TableContents"/>
              <w:widowControl w:val="0"/>
              <w:rPr>
                <w:rFonts w:ascii="Arial" w:hAnsi="Arial"/>
                <w:sz w:val="20"/>
                <w:szCs w:val="20"/>
              </w:rPr>
            </w:pPr>
            <w:ins w:id="383" w:author="Medlock, S.K." w:date="2021-05-06T18:28:00Z">
              <w:r>
                <w:rPr>
                  <w:rFonts w:ascii="Arial" w:hAnsi="Arial"/>
                  <w:sz w:val="20"/>
                  <w:szCs w:val="20"/>
                </w:rPr>
                <w:t>all</w:t>
              </w:r>
            </w:ins>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227D8071" w14:textId="166AB117" w:rsidR="00434448" w:rsidRDefault="00681BA7" w:rsidP="00CC4846">
            <w:pPr>
              <w:pStyle w:val="TableContents"/>
              <w:widowControl w:val="0"/>
              <w:rPr>
                <w:rFonts w:ascii="Arial" w:hAnsi="Arial"/>
                <w:sz w:val="20"/>
                <w:szCs w:val="20"/>
              </w:rPr>
            </w:pPr>
            <w:ins w:id="384" w:author="Medlock, S.K." w:date="2021-05-06T18:28:00Z">
              <w:r>
                <w:rPr>
                  <w:rFonts w:ascii="Arial" w:hAnsi="Arial"/>
                  <w:sz w:val="20"/>
                  <w:szCs w:val="20"/>
                </w:rPr>
                <w:t>atc: C02CA</w:t>
              </w:r>
            </w:ins>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43B5370F" w14:textId="77777777" w:rsidR="00434448" w:rsidRDefault="00434448"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1A0E1A49" w14:textId="77777777" w:rsidR="00434448" w:rsidRDefault="00434448"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A132236" w14:textId="650FC28A" w:rsidR="00434448" w:rsidRPr="00681BA7" w:rsidRDefault="00681BA7" w:rsidP="00CC4846">
            <w:pPr>
              <w:pStyle w:val="TableContents"/>
              <w:widowControl w:val="0"/>
              <w:rPr>
                <w:rFonts w:ascii="Arial" w:hAnsi="Arial"/>
                <w:sz w:val="20"/>
                <w:szCs w:val="20"/>
              </w:rPr>
            </w:pPr>
            <w:commentRangeStart w:id="385"/>
            <w:ins w:id="386" w:author="Medlock, S.K." w:date="2021-05-06T18:29:00Z">
              <w:r w:rsidRPr="00681BA7">
                <w:rPr>
                  <w:rFonts w:ascii="Arial" w:hAnsi="Arial"/>
                  <w:sz w:val="20"/>
                  <w:szCs w:val="20"/>
                  <w:lang w:val="en-US"/>
                </w:rPr>
                <w:t xml:space="preserve">Overweeg stoppen bij gebruik als antihypertensivum, </w:t>
              </w:r>
              <w:r w:rsidRPr="00681BA7">
                <w:rPr>
                  <w:rFonts w:ascii="Arial" w:hAnsi="Arial"/>
                  <w:sz w:val="20"/>
                  <w:szCs w:val="20"/>
                </w:rPr>
                <w:t>If hypotension, OH, or dizziness</w:t>
              </w:r>
              <w:commentRangeEnd w:id="385"/>
              <w:r>
                <w:rPr>
                  <w:rStyle w:val="CommentReference"/>
                </w:rPr>
                <w:commentReference w:id="385"/>
              </w:r>
            </w:ins>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B14343B" w14:textId="77777777" w:rsidR="00434448" w:rsidRPr="00681BA7" w:rsidRDefault="00434448"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1248145" w14:textId="77777777" w:rsidR="00434448" w:rsidRPr="00681BA7" w:rsidRDefault="00434448"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07FF2A2" w14:textId="1ACF19B0" w:rsidR="00434448" w:rsidRPr="00681BA7" w:rsidRDefault="00681BA7" w:rsidP="00CC4846">
            <w:pPr>
              <w:pStyle w:val="TableContents"/>
              <w:widowControl w:val="0"/>
            </w:pPr>
            <w:ins w:id="387" w:author="Medlock, S.K." w:date="2021-05-06T18:35:00Z">
              <w:r>
                <w:fldChar w:fldCharType="begin"/>
              </w:r>
              <w:r>
                <w:instrText xml:space="preserve"> HYPERLINK "http://logicgate.nl/~ace/AMC/refpages/refpage17.html" </w:instrText>
              </w:r>
              <w:r>
                <w:fldChar w:fldCharType="separate"/>
              </w:r>
              <w:r w:rsidRPr="002441A8">
                <w:rPr>
                  <w:rStyle w:val="Hyperlink"/>
                  <w:rFonts w:ascii="Arial" w:hAnsi="Arial"/>
                  <w:sz w:val="20"/>
                  <w:szCs w:val="20"/>
                </w:rPr>
                <w:t>refpage 17</w:t>
              </w:r>
              <w:r>
                <w:rPr>
                  <w:rStyle w:val="Hyperlink"/>
                  <w:rFonts w:ascii="Arial" w:hAnsi="Arial"/>
                  <w:sz w:val="20"/>
                  <w:szCs w:val="20"/>
                </w:rPr>
                <w:fldChar w:fldCharType="end"/>
              </w:r>
            </w:ins>
          </w:p>
        </w:tc>
      </w:tr>
      <w:tr w:rsidR="002965A1" w:rsidRPr="00610943" w14:paraId="41DF168B" w14:textId="77777777" w:rsidTr="00681BA7">
        <w:trPr>
          <w:gridAfter w:val="1"/>
          <w:wAfter w:w="37" w:type="dxa"/>
          <w:ins w:id="388" w:author="Medlock, S.K." w:date="2021-05-07T07:38:00Z"/>
        </w:trPr>
        <w:tc>
          <w:tcPr>
            <w:tcW w:w="375" w:type="dxa"/>
            <w:tcBorders>
              <w:top w:val="single" w:sz="4" w:space="0" w:color="ABABAB"/>
              <w:left w:val="single" w:sz="4" w:space="0" w:color="ABABAB"/>
              <w:bottom w:val="single" w:sz="4" w:space="0" w:color="ABABAB"/>
            </w:tcBorders>
            <w:shd w:val="clear" w:color="auto" w:fill="auto"/>
            <w:vAlign w:val="center"/>
          </w:tcPr>
          <w:p w14:paraId="3F202270" w14:textId="38F29C1D" w:rsidR="002965A1" w:rsidRDefault="002965A1" w:rsidP="00CC4846">
            <w:pPr>
              <w:pStyle w:val="TableContents"/>
              <w:widowControl w:val="0"/>
              <w:rPr>
                <w:ins w:id="389" w:author="Medlock, S.K." w:date="2021-05-07T07:38:00Z"/>
                <w:rFonts w:ascii="Arial" w:hAnsi="Arial"/>
                <w:sz w:val="20"/>
                <w:szCs w:val="20"/>
              </w:rPr>
            </w:pPr>
            <w:ins w:id="390" w:author="Medlock, S.K." w:date="2021-05-07T07:39:00Z">
              <w:r>
                <w:rPr>
                  <w:rFonts w:ascii="Arial" w:hAnsi="Arial"/>
                  <w:sz w:val="20"/>
                  <w:szCs w:val="20"/>
                </w:rPr>
                <w:t>51a</w:t>
              </w:r>
            </w:ins>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ED5F615" w14:textId="5EF8E88F" w:rsidR="002965A1" w:rsidRDefault="00E030ED" w:rsidP="00CC4846">
            <w:pPr>
              <w:pStyle w:val="TableContents"/>
              <w:widowControl w:val="0"/>
              <w:rPr>
                <w:ins w:id="391" w:author="Medlock, S.K." w:date="2021-05-07T07:38:00Z"/>
                <w:rFonts w:ascii="Arial" w:hAnsi="Arial"/>
                <w:color w:val="6600CC"/>
                <w:sz w:val="20"/>
                <w:szCs w:val="20"/>
                <w:lang w:val="en-US"/>
              </w:rPr>
            </w:pPr>
            <w:ins w:id="392" w:author="Medlock, S.K." w:date="2021-05-07T07:46:00Z">
              <w:r>
                <w:rPr>
                  <w:rFonts w:ascii="Arial" w:hAnsi="Arial"/>
                  <w:color w:val="6600CC"/>
                  <w:sz w:val="20"/>
                  <w:szCs w:val="20"/>
                  <w:lang w:val="en-US"/>
                </w:rPr>
                <w:t>vasodilators used in cardiac diseases</w:t>
              </w:r>
            </w:ins>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14E63D7" w14:textId="7ECDB81C" w:rsidR="002965A1" w:rsidRDefault="00E030ED" w:rsidP="00CC4846">
            <w:pPr>
              <w:pStyle w:val="TableContents"/>
              <w:widowControl w:val="0"/>
              <w:rPr>
                <w:ins w:id="393" w:author="Medlock, S.K." w:date="2021-05-07T07:38:00Z"/>
                <w:rFonts w:ascii="Arial" w:hAnsi="Arial"/>
                <w:sz w:val="20"/>
                <w:szCs w:val="20"/>
              </w:rPr>
            </w:pPr>
            <w:ins w:id="394" w:author="Medlock, S.K." w:date="2021-05-07T07:46:00Z">
              <w:r>
                <w:rPr>
                  <w:rFonts w:ascii="Arial" w:hAnsi="Arial"/>
                  <w:sz w:val="20"/>
                  <w:szCs w:val="20"/>
                </w:rPr>
                <w:t>all</w:t>
              </w:r>
            </w:ins>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6A280794" w14:textId="77777777" w:rsidR="00E030ED" w:rsidRDefault="00E030ED" w:rsidP="00E030ED">
            <w:pPr>
              <w:widowControl w:val="0"/>
              <w:rPr>
                <w:ins w:id="395" w:author="Medlock, S.K." w:date="2021-05-07T07:46:00Z"/>
              </w:rPr>
            </w:pPr>
            <w:ins w:id="396" w:author="Medlock, S.K." w:date="2021-05-07T07:46:00Z">
              <w:r>
                <w:t xml:space="preserve">(atc:C04 | atc:C07E | atc:C08 | atc:C02CA | atc:C02DA | atc:C02DB | atc:C02DC | atc:C02DG01 | atc:C02DD01 | atc:C01DX16 | atc:C01DA | atc:C01EA01 | </w:t>
              </w:r>
              <w:r>
                <w:lastRenderedPageBreak/>
                <w:t>atc:C10BX03 | atc:C10BX07 | atc:C10BX09 | atc:C10BX11 | atc:C10BX14)</w:t>
              </w:r>
            </w:ins>
          </w:p>
          <w:p w14:paraId="3758EB46" w14:textId="77777777" w:rsidR="002965A1" w:rsidRDefault="002965A1" w:rsidP="00CC4846">
            <w:pPr>
              <w:pStyle w:val="TableContents"/>
              <w:widowControl w:val="0"/>
              <w:rPr>
                <w:ins w:id="397" w:author="Medlock, S.K." w:date="2021-05-07T07:38:00Z"/>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6946B0CC" w14:textId="77777777" w:rsidR="002965A1" w:rsidRDefault="002965A1" w:rsidP="00CC4846">
            <w:pPr>
              <w:pStyle w:val="TableContents"/>
              <w:widowControl w:val="0"/>
              <w:rPr>
                <w:ins w:id="398" w:author="Medlock, S.K." w:date="2021-05-07T07:38:00Z"/>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57F97BA4" w14:textId="77777777" w:rsidR="002965A1" w:rsidRDefault="002965A1" w:rsidP="00CC4846">
            <w:pPr>
              <w:pStyle w:val="TableContents"/>
              <w:widowControl w:val="0"/>
              <w:rPr>
                <w:ins w:id="399" w:author="Medlock, S.K." w:date="2021-05-07T07:38:00Z"/>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909343F" w14:textId="2999DFA9" w:rsidR="002965A1" w:rsidRPr="00E030ED" w:rsidRDefault="00E030ED" w:rsidP="00CC4846">
            <w:pPr>
              <w:pStyle w:val="TableContents"/>
              <w:widowControl w:val="0"/>
              <w:rPr>
                <w:ins w:id="400" w:author="Medlock, S.K." w:date="2021-05-07T07:38:00Z"/>
                <w:rFonts w:ascii="Arial" w:hAnsi="Arial"/>
                <w:sz w:val="20"/>
                <w:szCs w:val="20"/>
                <w:lang w:val="en-US"/>
              </w:rPr>
            </w:pPr>
            <w:commentRangeStart w:id="401"/>
            <w:ins w:id="402" w:author="Medlock, S.K." w:date="2021-05-07T07:46:00Z">
              <w:r w:rsidRPr="00610943">
                <w:rPr>
                  <w:rFonts w:ascii="Arial" w:hAnsi="Arial"/>
                  <w:sz w:val="20"/>
                  <w:szCs w:val="20"/>
                </w:rPr>
                <w:t>Overweeg stoppen</w:t>
              </w:r>
            </w:ins>
            <w:ins w:id="403" w:author="Medlock, S.K." w:date="2021-05-07T07:48:00Z">
              <w:r>
                <w:rPr>
                  <w:rFonts w:ascii="Arial" w:hAnsi="Arial"/>
                  <w:sz w:val="20"/>
                  <w:szCs w:val="20"/>
                  <w:lang w:val="en-US"/>
                </w:rPr>
                <w:t xml:space="preserve"> in cardiac diseses</w:t>
              </w:r>
            </w:ins>
            <w:ins w:id="404" w:author="Medlock, S.K." w:date="2021-05-07T07:46:00Z">
              <w:r w:rsidRPr="00610943">
                <w:rPr>
                  <w:rFonts w:ascii="Arial" w:hAnsi="Arial"/>
                  <w:sz w:val="20"/>
                  <w:szCs w:val="20"/>
                </w:rPr>
                <w:t xml:space="preserve">: </w:t>
              </w:r>
            </w:ins>
            <w:ins w:id="405" w:author="Medlock, S.K." w:date="2021-05-07T07:47:00Z">
              <w:r w:rsidRPr="00E030ED">
                <w:rPr>
                  <w:rFonts w:ascii="Arial" w:hAnsi="Arial"/>
                  <w:sz w:val="20"/>
                  <w:szCs w:val="20"/>
                  <w:lang w:val="en-US"/>
                </w:rPr>
                <w:t>-If hypotension, OH, or dizziness</w:t>
              </w:r>
              <w:commentRangeEnd w:id="401"/>
              <w:r>
                <w:rPr>
                  <w:rStyle w:val="CommentReference"/>
                </w:rPr>
                <w:commentReference w:id="401"/>
              </w:r>
            </w:ins>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1261D6C" w14:textId="77777777" w:rsidR="002965A1" w:rsidRPr="00610943" w:rsidRDefault="002965A1" w:rsidP="00CC4846">
            <w:pPr>
              <w:pStyle w:val="TableContents"/>
              <w:widowControl w:val="0"/>
              <w:rPr>
                <w:ins w:id="406" w:author="Medlock, S.K." w:date="2021-05-07T07:38:00Z"/>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E43651D" w14:textId="77777777" w:rsidR="002965A1" w:rsidRPr="00610943" w:rsidRDefault="002965A1" w:rsidP="00CC4846">
            <w:pPr>
              <w:pStyle w:val="TableContents"/>
              <w:widowControl w:val="0"/>
              <w:rPr>
                <w:ins w:id="407" w:author="Medlock, S.K." w:date="2021-05-07T07:38:00Z"/>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A8B022B" w14:textId="4C79614A" w:rsidR="002965A1" w:rsidRPr="00610943" w:rsidRDefault="00610943" w:rsidP="00CC4846">
            <w:pPr>
              <w:pStyle w:val="TableContents"/>
              <w:widowControl w:val="0"/>
              <w:rPr>
                <w:ins w:id="408" w:author="Medlock, S.K." w:date="2021-05-07T07:38:00Z"/>
              </w:rPr>
            </w:pPr>
            <w:ins w:id="409" w:author="Medlock, S.K." w:date="2021-05-07T07:51:00Z">
              <w:r>
                <w:fldChar w:fldCharType="begin"/>
              </w:r>
              <w:r>
                <w:instrText xml:space="preserve"> HYPERLINK "http://logicgate.nl/~ace/AMC/refpages/refpage17.html" </w:instrText>
              </w:r>
              <w:r>
                <w:fldChar w:fldCharType="separate"/>
              </w:r>
              <w:r w:rsidRPr="002441A8">
                <w:rPr>
                  <w:rStyle w:val="Hyperlink"/>
                  <w:rFonts w:ascii="Arial" w:hAnsi="Arial"/>
                  <w:sz w:val="20"/>
                  <w:szCs w:val="20"/>
                </w:rPr>
                <w:t>refpage 17</w:t>
              </w:r>
              <w:r>
                <w:rPr>
                  <w:rStyle w:val="Hyperlink"/>
                  <w:rFonts w:ascii="Arial" w:hAnsi="Arial"/>
                  <w:sz w:val="20"/>
                  <w:szCs w:val="20"/>
                </w:rPr>
                <w:fldChar w:fldCharType="end"/>
              </w:r>
            </w:ins>
          </w:p>
        </w:tc>
      </w:tr>
      <w:tr w:rsidR="008E0034" w14:paraId="56751301"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D9D9D9" w:themeFill="background1" w:themeFillShade="D9"/>
            <w:vAlign w:val="center"/>
          </w:tcPr>
          <w:p w14:paraId="59F8E700"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52</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3CC2DA6B"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vasodilators (antihypertensives)</w:t>
            </w:r>
          </w:p>
          <w:p w14:paraId="1A421889" w14:textId="77777777" w:rsidR="008E0034" w:rsidRDefault="008E0034" w:rsidP="008E0034">
            <w:pPr>
              <w:pStyle w:val="TableContents"/>
              <w:widowControl w:val="0"/>
              <w:rPr>
                <w:rFonts w:ascii="Arial" w:hAnsi="Arial"/>
                <w:sz w:val="20"/>
                <w:szCs w:val="20"/>
                <w:lang w:val="en-US"/>
              </w:rPr>
            </w:pPr>
          </w:p>
          <w:p w14:paraId="74B3F531" w14:textId="77777777" w:rsidR="008E0034" w:rsidRDefault="008E0034" w:rsidP="008E0034">
            <w:pPr>
              <w:pStyle w:val="TableContents"/>
              <w:widowControl w:val="0"/>
              <w:rPr>
                <w:color w:val="9900FF"/>
                <w:lang w:val="en-US"/>
              </w:rPr>
            </w:pPr>
            <w:r>
              <w:rPr>
                <w:rFonts w:ascii="Arial" w:hAnsi="Arial"/>
                <w:color w:val="9900FF"/>
                <w:sz w:val="20"/>
                <w:szCs w:val="20"/>
                <w:lang w:val="en-US"/>
              </w:rPr>
              <w:t>{</w:t>
            </w:r>
          </w:p>
          <w:p w14:paraId="36D24632" w14:textId="77777777" w:rsidR="008E0034" w:rsidRDefault="008E0034" w:rsidP="008E0034">
            <w:pPr>
              <w:pStyle w:val="TableContents"/>
              <w:widowControl w:val="0"/>
              <w:rPr>
                <w:color w:val="9900FF"/>
                <w:lang w:val="en-US"/>
              </w:rPr>
            </w:pPr>
            <w:r>
              <w:rPr>
                <w:rFonts w:ascii="Arial" w:hAnsi="Arial"/>
                <w:color w:val="9900FF"/>
                <w:sz w:val="20"/>
                <w:szCs w:val="20"/>
                <w:lang w:val="en-US"/>
              </w:rPr>
              <w:t>Checks boxes:</w:t>
            </w:r>
          </w:p>
          <w:p w14:paraId="3BDBCD7F" w14:textId="77777777" w:rsidR="008E0034" w:rsidRDefault="008E0034" w:rsidP="008E0034">
            <w:pPr>
              <w:pStyle w:val="TableContents"/>
              <w:widowControl w:val="0"/>
              <w:rPr>
                <w:color w:val="9900FF"/>
                <w:lang w:val="en-US"/>
              </w:rPr>
            </w:pPr>
            <w:r>
              <w:rPr>
                <w:rFonts w:ascii="Arial" w:hAnsi="Arial"/>
                <w:color w:val="9900FF"/>
                <w:sz w:val="20"/>
                <w:szCs w:val="20"/>
                <w:lang w:val="en-US"/>
              </w:rPr>
              <w:t>C04: Box 46-1</w:t>
            </w:r>
          </w:p>
          <w:p w14:paraId="7A675919" w14:textId="77777777" w:rsidR="008E0034" w:rsidRDefault="008E0034" w:rsidP="008E0034">
            <w:pPr>
              <w:pStyle w:val="TableContents"/>
              <w:widowControl w:val="0"/>
              <w:rPr>
                <w:color w:val="9900FF"/>
                <w:lang w:val="en-US"/>
              </w:rPr>
            </w:pPr>
            <w:r>
              <w:rPr>
                <w:rFonts w:ascii="Arial" w:hAnsi="Arial"/>
                <w:color w:val="9900FF"/>
                <w:sz w:val="20"/>
                <w:szCs w:val="20"/>
                <w:lang w:val="en-US"/>
              </w:rPr>
              <w:t>C08 NOT C08D: Box 46-1</w:t>
            </w:r>
          </w:p>
          <w:p w14:paraId="69D21DB9" w14:textId="77777777" w:rsidR="008E0034" w:rsidRDefault="008E0034" w:rsidP="008E0034">
            <w:pPr>
              <w:pStyle w:val="TableContents"/>
              <w:widowControl w:val="0"/>
              <w:rPr>
                <w:color w:val="9900FF"/>
                <w:lang w:val="en-US"/>
              </w:rPr>
            </w:pPr>
            <w:r>
              <w:rPr>
                <w:rFonts w:ascii="Arial" w:hAnsi="Arial"/>
                <w:color w:val="9900FF"/>
                <w:sz w:val="20"/>
                <w:szCs w:val="20"/>
                <w:lang w:val="en-US"/>
              </w:rPr>
              <w:t>C02*: box 46-1</w:t>
            </w:r>
          </w:p>
          <w:p w14:paraId="3CCB35F9" w14:textId="77777777" w:rsidR="008E0034" w:rsidRDefault="008E0034" w:rsidP="008E0034">
            <w:pPr>
              <w:pStyle w:val="TableContents"/>
              <w:widowControl w:val="0"/>
              <w:rPr>
                <w:color w:val="9900FF"/>
              </w:rPr>
            </w:pPr>
            <w:r>
              <w:rPr>
                <w:rFonts w:ascii="Arial" w:hAnsi="Arial"/>
                <w:color w:val="9900FF"/>
                <w:sz w:val="20"/>
                <w:szCs w:val="20"/>
              </w:rPr>
              <w:t>C10*: box 64-1</w:t>
            </w:r>
          </w:p>
          <w:p w14:paraId="5AE25D48" w14:textId="77777777" w:rsidR="008E0034" w:rsidRDefault="008E0034" w:rsidP="008E0034">
            <w:pPr>
              <w:pStyle w:val="TableContents"/>
              <w:widowControl w:val="0"/>
              <w:rPr>
                <w:color w:val="9900FF"/>
              </w:rPr>
            </w:pPr>
            <w:r>
              <w:rPr>
                <w:rFonts w:ascii="Arial" w:hAnsi="Arial"/>
                <w:color w:val="9900FF"/>
                <w:sz w:val="20"/>
                <w:szCs w:val="20"/>
              </w:rPr>
              <w:t>}</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39218C77" w14:textId="77777777" w:rsidR="008E0034" w:rsidRDefault="008E0034" w:rsidP="008E0034">
            <w:pPr>
              <w:pStyle w:val="TableContents"/>
              <w:widowControl w:val="0"/>
              <w:rPr>
                <w:rFonts w:ascii="Arial" w:hAnsi="Arial"/>
                <w:sz w:val="20"/>
                <w:szCs w:val="20"/>
              </w:rPr>
            </w:pPr>
            <w:r>
              <w:rPr>
                <w:rFonts w:ascii="Arial" w:hAnsi="Arial"/>
                <w:sz w:val="20"/>
                <w:szCs w:val="20"/>
              </w:rPr>
              <w:t>hypertension</w:t>
            </w:r>
          </w:p>
        </w:tc>
        <w:tc>
          <w:tcPr>
            <w:tcW w:w="1092"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57168DFE" w14:textId="77777777" w:rsidR="008E0034" w:rsidRDefault="008E0034" w:rsidP="008E0034">
            <w:pPr>
              <w:widowControl w:val="0"/>
            </w:pPr>
            <w:r>
              <w:t>(atc:C04 | atc:C07E | atc:C08 | atc:C02CA | atc:C02DA | atc:C02DB | atc:C02DC | atc:C02DG01 | atc:C02DD01 | atc:C01DX16 | atc:C01DA | atc:C01EA01 | atc:C10BX03 | atc:C10BX07 | atc:C10BX09 | atc:C10BX11 | atc:C10BX14)</w:t>
            </w:r>
          </w:p>
          <w:p w14:paraId="17521E2C" w14:textId="77777777" w:rsidR="008E0034" w:rsidRDefault="008E0034" w:rsidP="008E0034">
            <w:pPr>
              <w:widowControl w:val="0"/>
            </w:pPr>
          </w:p>
        </w:tc>
        <w:tc>
          <w:tcPr>
            <w:tcW w:w="173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445C29BE" w14:textId="77777777" w:rsidR="008E0034" w:rsidRDefault="008E0034" w:rsidP="008E0034">
            <w:pPr>
              <w:pStyle w:val="TableContents"/>
              <w:widowControl w:val="0"/>
              <w:rPr>
                <w:rFonts w:ascii="Arial" w:hAnsi="Arial"/>
                <w:sz w:val="20"/>
                <w:szCs w:val="20"/>
              </w:rPr>
            </w:pPr>
            <w:r>
              <w:rPr>
                <w:rFonts w:ascii="Arial" w:hAnsi="Arial"/>
                <w:sz w:val="20"/>
                <w:szCs w:val="20"/>
              </w:rPr>
              <w:t>hypertensie (probleemlijst)</w:t>
            </w:r>
          </w:p>
        </w:tc>
        <w:tc>
          <w:tcPr>
            <w:tcW w:w="172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1EBA3ADD"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6970E5C8" w14:textId="77777777" w:rsidR="008E0034" w:rsidRDefault="008E0034" w:rsidP="008E0034">
            <w:pPr>
              <w:pStyle w:val="TableContents"/>
              <w:widowControl w:val="0"/>
              <w:rPr>
                <w:rFonts w:ascii="Arial" w:hAnsi="Arial"/>
                <w:b/>
                <w:sz w:val="20"/>
                <w:szCs w:val="20"/>
              </w:rPr>
            </w:pPr>
            <w:r>
              <w:rPr>
                <w:rFonts w:ascii="Arial" w:hAnsi="Arial"/>
                <w:b/>
                <w:sz w:val="20"/>
                <w:szCs w:val="20"/>
              </w:rPr>
              <w:t>Deze patiënt heeft hypertensie:</w:t>
            </w:r>
          </w:p>
          <w:p w14:paraId="2B2C1E05"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Controleer de indicatie van deze medicatie. Vasodilatoren worden afgeraden als </w:t>
            </w:r>
            <w:r>
              <w:rPr>
                <w:rFonts w:ascii="Arial" w:hAnsi="Arial"/>
                <w:b/>
                <w:bCs/>
                <w:sz w:val="20"/>
                <w:szCs w:val="20"/>
              </w:rPr>
              <w:t>antihypertensivum</w:t>
            </w:r>
            <w:r>
              <w:rPr>
                <w:rFonts w:ascii="Arial" w:hAnsi="Arial"/>
                <w:sz w:val="20"/>
                <w:szCs w:val="20"/>
              </w:rPr>
              <w:t>. Afbouwen is aanbevolen.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56888307"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4E177BE2"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tcPr>
          <w:p w14:paraId="75F86CDB" w14:textId="6C6BA21E" w:rsidR="008E0034" w:rsidRDefault="00087CD0" w:rsidP="008E0034">
            <w:pPr>
              <w:pStyle w:val="TableContents"/>
              <w:widowControl w:val="0"/>
            </w:pPr>
            <w:hyperlink r:id="rId142" w:history="1">
              <w:r w:rsidR="008E0034" w:rsidRPr="002441A8">
                <w:rPr>
                  <w:rStyle w:val="Hyperlink"/>
                  <w:rFonts w:ascii="Arial" w:hAnsi="Arial"/>
                  <w:sz w:val="20"/>
                  <w:szCs w:val="20"/>
                </w:rPr>
                <w:t>refpage 17</w:t>
              </w:r>
            </w:hyperlink>
          </w:p>
        </w:tc>
      </w:tr>
      <w:tr w:rsidR="008E0034" w14:paraId="41A0EC68"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D9D9D9" w:themeFill="background1" w:themeFillShade="D9"/>
            <w:vAlign w:val="center"/>
          </w:tcPr>
          <w:p w14:paraId="6466FA88" w14:textId="77777777" w:rsidR="008E0034" w:rsidRPr="00D45A17" w:rsidRDefault="008E0034" w:rsidP="008E0034">
            <w:pPr>
              <w:pStyle w:val="TableContents"/>
              <w:widowControl w:val="0"/>
            </w:pPr>
            <w:r w:rsidRPr="00D87042">
              <w:rPr>
                <w:rFonts w:ascii="Arial" w:hAnsi="Arial"/>
                <w:sz w:val="20"/>
                <w:szCs w:val="20"/>
                <w:highlight w:val="green"/>
              </w:rPr>
              <w:t>53</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5DA62632" w14:textId="77777777" w:rsidR="008E0034" w:rsidRDefault="008E0034" w:rsidP="008E0034">
            <w:pPr>
              <w:pStyle w:val="TableContents"/>
              <w:widowControl w:val="0"/>
              <w:rPr>
                <w:color w:val="9900FF"/>
                <w:lang w:val="en-US"/>
              </w:rPr>
            </w:pPr>
            <w:r>
              <w:rPr>
                <w:rFonts w:ascii="Arial" w:hAnsi="Arial"/>
                <w:color w:val="9900FF"/>
                <w:sz w:val="20"/>
                <w:szCs w:val="20"/>
                <w:lang w:val="en-US"/>
              </w:rPr>
              <w:t>{</w:t>
            </w:r>
          </w:p>
          <w:p w14:paraId="4A14307E" w14:textId="77777777" w:rsidR="008E0034" w:rsidRDefault="008E0034" w:rsidP="008E0034">
            <w:pPr>
              <w:pStyle w:val="TableContents"/>
              <w:widowControl w:val="0"/>
              <w:rPr>
                <w:color w:val="9900FF"/>
                <w:lang w:val="en-US"/>
              </w:rPr>
            </w:pPr>
            <w:r>
              <w:rPr>
                <w:rFonts w:ascii="Arial" w:hAnsi="Arial"/>
                <w:color w:val="9900FF"/>
                <w:sz w:val="20"/>
                <w:szCs w:val="20"/>
                <w:lang w:val="en-US"/>
              </w:rPr>
              <w:t>Checks boxes:</w:t>
            </w:r>
          </w:p>
          <w:p w14:paraId="039533EF" w14:textId="77777777" w:rsidR="008E0034" w:rsidRDefault="008E0034" w:rsidP="008E0034">
            <w:pPr>
              <w:pStyle w:val="TableContents"/>
              <w:widowControl w:val="0"/>
              <w:rPr>
                <w:color w:val="9900FF"/>
                <w:lang w:val="en-US"/>
              </w:rPr>
            </w:pPr>
            <w:r>
              <w:rPr>
                <w:rFonts w:ascii="Arial" w:hAnsi="Arial"/>
                <w:color w:val="9900FF"/>
                <w:sz w:val="20"/>
                <w:szCs w:val="20"/>
                <w:lang w:val="en-US"/>
              </w:rPr>
              <w:t>C01*: box 54-1</w:t>
            </w:r>
          </w:p>
          <w:p w14:paraId="0DF6095B" w14:textId="77777777" w:rsidR="008E0034" w:rsidRDefault="008E0034" w:rsidP="008E0034">
            <w:pPr>
              <w:pStyle w:val="TableContents"/>
              <w:widowControl w:val="0"/>
              <w:rPr>
                <w:color w:val="9900FF"/>
                <w:lang w:val="en-US"/>
              </w:rPr>
            </w:pPr>
            <w:r>
              <w:rPr>
                <w:rFonts w:ascii="Arial" w:hAnsi="Arial"/>
                <w:color w:val="9900FF"/>
                <w:sz w:val="20"/>
                <w:szCs w:val="20"/>
                <w:lang w:val="en-US"/>
              </w:rPr>
              <w:t>C04: box 46-1</w:t>
            </w:r>
          </w:p>
          <w:p w14:paraId="32D19E02" w14:textId="77777777" w:rsidR="008E0034" w:rsidRDefault="008E0034" w:rsidP="008E0034">
            <w:pPr>
              <w:pStyle w:val="TableContents"/>
              <w:widowControl w:val="0"/>
              <w:rPr>
                <w:color w:val="9900FF"/>
                <w:lang w:val="en-US"/>
              </w:rPr>
            </w:pPr>
            <w:r>
              <w:rPr>
                <w:rFonts w:ascii="Arial" w:hAnsi="Arial"/>
                <w:color w:val="9900FF"/>
                <w:sz w:val="20"/>
                <w:szCs w:val="20"/>
                <w:lang w:val="en-US"/>
              </w:rPr>
              <w:t>C08 NOT C08D: box 46-1</w:t>
            </w:r>
          </w:p>
          <w:p w14:paraId="2EA7842D" w14:textId="77777777" w:rsidR="008E0034" w:rsidRDefault="008E0034" w:rsidP="008E0034">
            <w:pPr>
              <w:pStyle w:val="TableContents"/>
              <w:widowControl w:val="0"/>
              <w:rPr>
                <w:color w:val="9900FF"/>
                <w:lang w:val="en-US"/>
              </w:rPr>
            </w:pPr>
            <w:r>
              <w:rPr>
                <w:rFonts w:ascii="Arial" w:hAnsi="Arial"/>
                <w:color w:val="9900FF"/>
                <w:sz w:val="20"/>
                <w:szCs w:val="20"/>
                <w:lang w:val="en-US"/>
              </w:rPr>
              <w:t>C02*: box 46-1</w:t>
            </w:r>
          </w:p>
          <w:p w14:paraId="6B8676D4" w14:textId="77777777" w:rsidR="008E0034" w:rsidRDefault="008E0034" w:rsidP="008E0034">
            <w:pPr>
              <w:pStyle w:val="TableContents"/>
              <w:widowControl w:val="0"/>
              <w:rPr>
                <w:color w:val="9900FF"/>
              </w:rPr>
            </w:pPr>
            <w:r>
              <w:rPr>
                <w:rFonts w:ascii="Arial" w:hAnsi="Arial"/>
                <w:color w:val="9900FF"/>
                <w:sz w:val="20"/>
                <w:szCs w:val="20"/>
              </w:rPr>
              <w:t>C10*: box 64-1</w:t>
            </w:r>
          </w:p>
          <w:p w14:paraId="2089A3F8" w14:textId="77777777" w:rsidR="008E0034" w:rsidRDefault="008E0034" w:rsidP="008E0034">
            <w:pPr>
              <w:pStyle w:val="TableContents"/>
              <w:widowControl w:val="0"/>
              <w:rPr>
                <w:color w:val="9900FF"/>
              </w:rPr>
            </w:pPr>
            <w:r>
              <w:rPr>
                <w:rFonts w:ascii="Arial" w:hAnsi="Arial"/>
                <w:color w:val="9900FF"/>
                <w:sz w:val="20"/>
                <w:szCs w:val="20"/>
              </w:rPr>
              <w:t>}</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5B642BCC" w14:textId="77777777" w:rsidR="008E0034" w:rsidRDefault="008E0034" w:rsidP="008E0034">
            <w:pPr>
              <w:pStyle w:val="TableContents"/>
              <w:widowControl w:val="0"/>
              <w:rPr>
                <w:rFonts w:ascii="Arial" w:hAnsi="Arial"/>
                <w:sz w:val="20"/>
                <w:szCs w:val="20"/>
              </w:rPr>
            </w:pPr>
            <w:r>
              <w:rPr>
                <w:rFonts w:ascii="Arial" w:hAnsi="Arial"/>
                <w:sz w:val="20"/>
                <w:szCs w:val="20"/>
              </w:rPr>
              <w:t>no hypertension</w:t>
            </w:r>
          </w:p>
        </w:tc>
        <w:tc>
          <w:tcPr>
            <w:tcW w:w="1092"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2CF10E9F" w14:textId="77777777" w:rsidR="008E0034" w:rsidRDefault="008E0034" w:rsidP="008E0034">
            <w:pPr>
              <w:widowControl w:val="0"/>
            </w:pPr>
            <w:r>
              <w:t>(atc:C04 | atc:C07E | atc:C08 | atc:C02CA | atc:C02DA | atc:C02DB | atc:C02DC | atc:C02DG01 | atc:C02DD01 | atc:C01D</w:t>
            </w:r>
            <w:r>
              <w:lastRenderedPageBreak/>
              <w:t>X16 | atc:C01DA | atc:C01EA01 | atc:C10BX03 | atc:C10BX07 | atc:C10BX09 | atc:C10BX11 | atc:C10BX14)</w:t>
            </w:r>
          </w:p>
          <w:p w14:paraId="36CAB79D" w14:textId="77777777" w:rsidR="008E0034" w:rsidRDefault="008E0034" w:rsidP="008E0034">
            <w:pPr>
              <w:widowControl w:val="0"/>
            </w:pPr>
          </w:p>
        </w:tc>
        <w:tc>
          <w:tcPr>
            <w:tcW w:w="173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19F2D150" w14:textId="77777777" w:rsidR="008E0034" w:rsidRDefault="008E0034" w:rsidP="008E0034">
            <w:pPr>
              <w:pStyle w:val="TableContents"/>
              <w:widowControl w:val="0"/>
              <w:rPr>
                <w:rFonts w:ascii="Arial" w:hAnsi="Arial"/>
                <w:sz w:val="20"/>
                <w:szCs w:val="20"/>
              </w:rPr>
            </w:pPr>
            <w:r>
              <w:rPr>
                <w:rFonts w:ascii="Arial" w:hAnsi="Arial"/>
                <w:sz w:val="20"/>
                <w:szCs w:val="20"/>
              </w:rPr>
              <w:lastRenderedPageBreak/>
              <w:t>NOT hypertensie (probleemlijst)</w:t>
            </w:r>
          </w:p>
        </w:tc>
        <w:tc>
          <w:tcPr>
            <w:tcW w:w="172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1354A449"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312F3D2B" w14:textId="77777777" w:rsidR="008E0034" w:rsidRDefault="008E0034" w:rsidP="008E0034">
            <w:pPr>
              <w:pStyle w:val="TableContents"/>
              <w:widowControl w:val="0"/>
              <w:rPr>
                <w:rFonts w:ascii="Arial" w:hAnsi="Arial"/>
                <w:sz w:val="20"/>
                <w:szCs w:val="20"/>
              </w:rPr>
            </w:pPr>
            <w:r>
              <w:rPr>
                <w:rFonts w:ascii="Arial" w:hAnsi="Arial"/>
                <w:sz w:val="20"/>
                <w:szCs w:val="20"/>
              </w:rPr>
              <w:t>Vasodilatoren worden ontraden. Controleer of er nog een indicatie is voor deze medicatie. Afbouwen is aanbevolen.</w:t>
            </w:r>
          </w:p>
          <w:p w14:paraId="7C4A5A62" w14:textId="77777777" w:rsidR="008E0034" w:rsidRDefault="008E0034" w:rsidP="008E0034">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4B7A518B"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2E9729B9"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tcPr>
          <w:p w14:paraId="78286B15" w14:textId="7D6AD750" w:rsidR="008E0034" w:rsidRDefault="00087CD0" w:rsidP="008E0034">
            <w:pPr>
              <w:pStyle w:val="TableContents"/>
              <w:widowControl w:val="0"/>
              <w:rPr>
                <w:color w:val="9900FF"/>
              </w:rPr>
            </w:pPr>
            <w:hyperlink r:id="rId143" w:history="1">
              <w:r w:rsidR="008E0034" w:rsidRPr="002441A8">
                <w:rPr>
                  <w:rStyle w:val="Hyperlink"/>
                  <w:rFonts w:ascii="Arial" w:hAnsi="Arial"/>
                  <w:sz w:val="20"/>
                  <w:szCs w:val="20"/>
                </w:rPr>
                <w:t>refpage 17</w:t>
              </w:r>
            </w:hyperlink>
          </w:p>
        </w:tc>
      </w:tr>
      <w:tr w:rsidR="008E0034" w14:paraId="1829D666"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D9D9D9" w:themeFill="background1" w:themeFillShade="D9"/>
            <w:vAlign w:val="center"/>
          </w:tcPr>
          <w:p w14:paraId="559A1B49"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54</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1415A0A1" w14:textId="77777777" w:rsidR="008E0034" w:rsidRDefault="008E0034" w:rsidP="008E0034">
            <w:pPr>
              <w:pStyle w:val="TableContents"/>
              <w:widowControl w:val="0"/>
              <w:rPr>
                <w:lang w:val="en-US"/>
              </w:rPr>
            </w:pPr>
            <w:r>
              <w:rPr>
                <w:rFonts w:ascii="Arial" w:hAnsi="Arial"/>
                <w:sz w:val="20"/>
                <w:szCs w:val="20"/>
                <w:lang w:val="en-US"/>
              </w:rPr>
              <w:t>vasodilators not covered elsewhere</w:t>
            </w:r>
          </w:p>
          <w:p w14:paraId="1CC0038D" w14:textId="77777777" w:rsidR="008E0034" w:rsidRDefault="008E0034" w:rsidP="008E0034">
            <w:pPr>
              <w:pStyle w:val="TableContents"/>
              <w:widowControl w:val="0"/>
              <w:rPr>
                <w:rFonts w:ascii="Arial" w:hAnsi="Arial"/>
                <w:sz w:val="20"/>
                <w:szCs w:val="20"/>
                <w:lang w:val="en-US"/>
              </w:rPr>
            </w:pPr>
          </w:p>
          <w:p w14:paraId="0D55018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{always preselected: vasodilators are not recommended}</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11277E12"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331C219A" w14:textId="77777777" w:rsidR="008E0034" w:rsidRDefault="008E0034" w:rsidP="008E0034">
            <w:pPr>
              <w:pStyle w:val="TableContents"/>
              <w:widowControl w:val="0"/>
            </w:pPr>
            <w:r>
              <w:rPr>
                <w:rFonts w:ascii="Arial" w:hAnsi="Arial"/>
                <w:sz w:val="20"/>
                <w:szCs w:val="20"/>
              </w:rPr>
              <w:t>C01DX16</w:t>
            </w:r>
          </w:p>
          <w:p w14:paraId="5941D91A" w14:textId="77777777" w:rsidR="008E0034" w:rsidRDefault="008E0034" w:rsidP="008E0034">
            <w:pPr>
              <w:pStyle w:val="TableContents"/>
              <w:widowControl w:val="0"/>
              <w:rPr>
                <w:rFonts w:ascii="Arial" w:hAnsi="Arial"/>
                <w:sz w:val="20"/>
                <w:szCs w:val="20"/>
              </w:rPr>
            </w:pPr>
            <w:r>
              <w:rPr>
                <w:rFonts w:ascii="Arial" w:hAnsi="Arial"/>
                <w:sz w:val="20"/>
                <w:szCs w:val="20"/>
              </w:rPr>
              <w:t>or C01EA01</w:t>
            </w:r>
          </w:p>
        </w:tc>
        <w:tc>
          <w:tcPr>
            <w:tcW w:w="173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4E329136"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04F9AB7F" w14:textId="77777777" w:rsidR="008E0034" w:rsidRDefault="008E0034" w:rsidP="008E0034">
            <w:pPr>
              <w:pStyle w:val="TableContents"/>
              <w:widowControl w:val="0"/>
              <w:rPr>
                <w:rFonts w:ascii="Arial" w:hAnsi="Arial"/>
                <w:sz w:val="20"/>
                <w:szCs w:val="20"/>
              </w:rPr>
            </w:pPr>
            <w:r>
              <w:rPr>
                <w:rFonts w:ascii="Arial" w:hAnsi="Arial"/>
                <w:sz w:val="20"/>
                <w:szCs w:val="20"/>
              </w:rPr>
              <w:t>{preselect box 1}{}</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20B9F013" w14:textId="1634B2F0" w:rsidR="0076314D" w:rsidRDefault="0076314D" w:rsidP="008E0034">
            <w:pPr>
              <w:pStyle w:val="TableContents"/>
              <w:widowControl w:val="0"/>
              <w:rPr>
                <w:ins w:id="410" w:author="Medlock, S.K." w:date="2021-05-07T08:25:00Z"/>
                <w:rFonts w:ascii="Arial" w:hAnsi="Arial"/>
                <w:sz w:val="20"/>
                <w:szCs w:val="20"/>
              </w:rPr>
            </w:pPr>
            <w:ins w:id="411" w:author="Medlock, S.K." w:date="2021-05-07T08:25:00Z">
              <w:r>
                <w:rPr>
                  <w:rFonts w:ascii="Arial" w:hAnsi="Arial"/>
                  <w:sz w:val="20"/>
                  <w:szCs w:val="20"/>
                </w:rPr>
                <w:t>[7</w:t>
              </w:r>
            </w:ins>
            <w:ins w:id="412" w:author="Medlock, S.K." w:date="2021-05-07T08:32:00Z">
              <w:r w:rsidR="00F6023C">
                <w:rPr>
                  <w:rFonts w:ascii="Arial" w:hAnsi="Arial"/>
                  <w:sz w:val="20"/>
                  <w:szCs w:val="20"/>
                </w:rPr>
                <w:t>] Stoppen (afbouwen niet nodig)</w:t>
              </w:r>
            </w:ins>
          </w:p>
          <w:p w14:paraId="7934E9AB" w14:textId="36B033A4" w:rsidR="008E0034" w:rsidRDefault="008E0034" w:rsidP="008E0034">
            <w:pPr>
              <w:pStyle w:val="TableContents"/>
              <w:widowControl w:val="0"/>
              <w:rPr>
                <w:rFonts w:ascii="Arial" w:hAnsi="Arial"/>
                <w:sz w:val="20"/>
                <w:szCs w:val="20"/>
              </w:rPr>
            </w:pPr>
            <w:r>
              <w:rPr>
                <w:rFonts w:ascii="Arial" w:hAnsi="Arial"/>
                <w:sz w:val="20"/>
                <w:szCs w:val="20"/>
              </w:rPr>
              <w:t>[1] Afbouwen waarna stoppen. Afbouwschema: {{free text}}</w:t>
            </w:r>
          </w:p>
          <w:p w14:paraId="7DF550B6" w14:textId="77777777" w:rsidR="008E0034" w:rsidRDefault="008E0034" w:rsidP="008E0034">
            <w:pPr>
              <w:pStyle w:val="TableContents"/>
              <w:widowControl w:val="0"/>
              <w:rPr>
                <w:rFonts w:ascii="Arial" w:hAnsi="Arial"/>
                <w:sz w:val="20"/>
                <w:szCs w:val="20"/>
              </w:rPr>
            </w:pPr>
            <w:r>
              <w:rPr>
                <w:rFonts w:ascii="Arial" w:hAnsi="Arial"/>
                <w:sz w:val="20"/>
                <w:szCs w:val="20"/>
              </w:rPr>
              <w:t>[2] Afbouwen tot minimaal effectieve dosis: {{free text}}</w:t>
            </w:r>
          </w:p>
          <w:p w14:paraId="47263F3E"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[3] Consult cardioloog {{free text}}</w:t>
            </w:r>
          </w:p>
          <w:p w14:paraId="2155015F" w14:textId="77777777" w:rsidR="008E0034" w:rsidRDefault="008E0034" w:rsidP="008E0034">
            <w:pPr>
              <w:pStyle w:val="TableContents"/>
              <w:widowControl w:val="0"/>
              <w:rPr>
                <w:lang w:val="en-US"/>
              </w:rPr>
            </w:pPr>
          </w:p>
          <w:p w14:paraId="552256C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[6] Doorverwijzing cardioloog {{free text}}</w:t>
            </w:r>
          </w:p>
          <w:p w14:paraId="2168E6A4"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[4] Continueren</w:t>
            </w:r>
          </w:p>
          <w:p w14:paraId="5064F83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[5]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200408EC" w14:textId="2D61C18C" w:rsidR="0076314D" w:rsidRDefault="0076314D" w:rsidP="008E0034">
            <w:pPr>
              <w:pStyle w:val="TableContents"/>
              <w:widowControl w:val="0"/>
              <w:rPr>
                <w:ins w:id="413" w:author="Medlock, S.K." w:date="2021-05-07T08:26:00Z"/>
                <w:rFonts w:ascii="Arial" w:hAnsi="Arial"/>
                <w:sz w:val="20"/>
                <w:szCs w:val="20"/>
              </w:rPr>
            </w:pPr>
            <w:ins w:id="414" w:author="Medlock, S.K." w:date="2021-05-07T08:26:00Z">
              <w:r>
                <w:rPr>
                  <w:rFonts w:ascii="Arial" w:hAnsi="Arial"/>
                  <w:sz w:val="20"/>
                  <w:szCs w:val="20"/>
                </w:rPr>
                <w:t>[7</w:t>
              </w:r>
            </w:ins>
            <w:ins w:id="415" w:author="Medlock, S.K." w:date="2021-05-07T08:33:00Z">
              <w:r w:rsidR="00F6023C">
                <w:rPr>
                  <w:rFonts w:ascii="Arial" w:hAnsi="Arial"/>
                  <w:sz w:val="20"/>
                  <w:szCs w:val="20"/>
                </w:rPr>
                <w:t>] Stop</w:t>
              </w:r>
            </w:ins>
          </w:p>
          <w:p w14:paraId="4C926F1A" w14:textId="43F16D89" w:rsidR="008E0034" w:rsidRDefault="008E0034" w:rsidP="008E0034">
            <w:pPr>
              <w:pStyle w:val="TableContents"/>
              <w:widowControl w:val="0"/>
              <w:rPr>
                <w:rFonts w:ascii="Arial" w:hAnsi="Arial"/>
                <w:sz w:val="20"/>
                <w:szCs w:val="20"/>
              </w:rPr>
            </w:pPr>
            <w:r>
              <w:rPr>
                <w:rFonts w:ascii="Arial" w:hAnsi="Arial"/>
                <w:sz w:val="20"/>
                <w:szCs w:val="20"/>
              </w:rPr>
              <w:t>[1] Afbouwen volgens afbouwschema waarna stop {{free text}}</w:t>
            </w:r>
          </w:p>
          <w:p w14:paraId="28BD2997" w14:textId="77777777" w:rsidR="008E0034" w:rsidRDefault="008E0034" w:rsidP="008E0034">
            <w:pPr>
              <w:pStyle w:val="TableContents"/>
              <w:widowControl w:val="0"/>
              <w:rPr>
                <w:rFonts w:ascii="Arial" w:hAnsi="Arial"/>
                <w:sz w:val="20"/>
                <w:szCs w:val="20"/>
              </w:rPr>
            </w:pPr>
            <w:r>
              <w:rPr>
                <w:rFonts w:ascii="Arial" w:hAnsi="Arial"/>
                <w:sz w:val="20"/>
                <w:szCs w:val="20"/>
              </w:rPr>
              <w:t>[2] Afbouwen tot minimaal effectieve dosis volgens afbouwschema {{free text}}</w:t>
            </w:r>
          </w:p>
          <w:p w14:paraId="7BF143F8" w14:textId="77777777" w:rsidR="008E0034" w:rsidRDefault="008E0034" w:rsidP="008E0034">
            <w:pPr>
              <w:pStyle w:val="TableContents"/>
              <w:widowControl w:val="0"/>
              <w:rPr>
                <w:rFonts w:ascii="Arial" w:hAnsi="Arial"/>
                <w:sz w:val="20"/>
                <w:szCs w:val="20"/>
              </w:rPr>
            </w:pPr>
          </w:p>
          <w:p w14:paraId="71C9712F" w14:textId="77777777" w:rsidR="008E0034" w:rsidRDefault="008E0034" w:rsidP="008E0034">
            <w:pPr>
              <w:pStyle w:val="TableContents"/>
              <w:widowControl w:val="0"/>
              <w:rPr>
                <w:rFonts w:ascii="Arial" w:hAnsi="Arial"/>
                <w:sz w:val="20"/>
                <w:szCs w:val="20"/>
              </w:rPr>
            </w:pPr>
            <w:r>
              <w:rPr>
                <w:rFonts w:ascii="Arial" w:hAnsi="Arial"/>
                <w:sz w:val="20"/>
                <w:szCs w:val="20"/>
              </w:rPr>
              <w:t>[3]ICC cardioloog {{free text}}</w:t>
            </w:r>
          </w:p>
          <w:p w14:paraId="58080E16" w14:textId="77777777" w:rsidR="008E0034" w:rsidRDefault="008E0034" w:rsidP="008E0034">
            <w:pPr>
              <w:pStyle w:val="TableContents"/>
              <w:widowControl w:val="0"/>
              <w:rPr>
                <w:rFonts w:ascii="Arial" w:hAnsi="Arial"/>
                <w:sz w:val="20"/>
                <w:szCs w:val="20"/>
              </w:rPr>
            </w:pPr>
          </w:p>
          <w:p w14:paraId="48113F21" w14:textId="77777777" w:rsidR="008E0034" w:rsidRDefault="008E0034" w:rsidP="008E0034">
            <w:pPr>
              <w:pStyle w:val="TableContents"/>
              <w:widowControl w:val="0"/>
              <w:rPr>
                <w:rFonts w:ascii="Arial" w:hAnsi="Arial"/>
                <w:sz w:val="20"/>
                <w:szCs w:val="20"/>
              </w:rPr>
            </w:pPr>
            <w:r>
              <w:rPr>
                <w:rFonts w:ascii="Arial" w:hAnsi="Arial"/>
                <w:sz w:val="20"/>
                <w:szCs w:val="20"/>
              </w:rPr>
              <w:t>[6] Doorverwijzing naar cardioloog {{free text}}</w:t>
            </w:r>
          </w:p>
          <w:p w14:paraId="58AFA65C" w14:textId="77777777" w:rsidR="008E0034" w:rsidRDefault="008E0034" w:rsidP="008E0034">
            <w:pPr>
              <w:pStyle w:val="TableContents"/>
              <w:widowControl w:val="0"/>
              <w:rPr>
                <w:rFonts w:ascii="Arial" w:hAnsi="Arial"/>
                <w:sz w:val="20"/>
                <w:szCs w:val="20"/>
              </w:rPr>
            </w:pPr>
          </w:p>
          <w:p w14:paraId="658DFB4D" w14:textId="77777777" w:rsidR="008E0034" w:rsidRDefault="008E0034" w:rsidP="008E0034">
            <w:pPr>
              <w:pStyle w:val="TableContents"/>
              <w:widowControl w:val="0"/>
              <w:rPr>
                <w:rFonts w:ascii="Arial" w:hAnsi="Arial"/>
                <w:sz w:val="20"/>
                <w:szCs w:val="20"/>
              </w:rPr>
            </w:pPr>
            <w:r>
              <w:rPr>
                <w:rFonts w:ascii="Arial" w:hAnsi="Arial"/>
                <w:sz w:val="20"/>
                <w:szCs w:val="20"/>
              </w:rPr>
              <w:t>[4]continueren</w:t>
            </w:r>
          </w:p>
          <w:p w14:paraId="12EE97AF" w14:textId="77777777" w:rsidR="008E0034" w:rsidRDefault="008E0034" w:rsidP="008E0034">
            <w:pPr>
              <w:pStyle w:val="TableContents"/>
              <w:widowControl w:val="0"/>
              <w:rPr>
                <w:rFonts w:ascii="Arial" w:hAnsi="Arial"/>
                <w:sz w:val="20"/>
                <w:szCs w:val="20"/>
              </w:rPr>
            </w:pPr>
          </w:p>
          <w:p w14:paraId="663DDED3" w14:textId="77777777" w:rsidR="008E0034" w:rsidRDefault="008E0034" w:rsidP="008E0034">
            <w:pPr>
              <w:pStyle w:val="TableContents"/>
              <w:widowControl w:val="0"/>
              <w:rPr>
                <w:rFonts w:ascii="Arial" w:hAnsi="Arial"/>
                <w:sz w:val="20"/>
                <w:szCs w:val="20"/>
              </w:rPr>
            </w:pPr>
            <w:r>
              <w:rPr>
                <w:rFonts w:ascii="Arial" w:hAnsi="Arial"/>
                <w:sz w:val="20"/>
                <w:szCs w:val="20"/>
              </w:rPr>
              <w:t>[5]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638DE1CD" w14:textId="0F425AB2" w:rsidR="0076314D" w:rsidRDefault="0076314D" w:rsidP="008E0034">
            <w:pPr>
              <w:widowControl w:val="0"/>
              <w:rPr>
                <w:ins w:id="416" w:author="Medlock, S.K." w:date="2021-05-07T08:26:00Z"/>
                <w:rFonts w:ascii="Arial" w:hAnsi="Arial"/>
                <w:sz w:val="20"/>
                <w:szCs w:val="20"/>
              </w:rPr>
            </w:pPr>
            <w:ins w:id="417" w:author="Medlock, S.K." w:date="2021-05-07T08:26:00Z">
              <w:r>
                <w:rPr>
                  <w:rFonts w:ascii="Arial" w:hAnsi="Arial"/>
                  <w:sz w:val="20"/>
                  <w:szCs w:val="20"/>
                </w:rPr>
                <w:t>[7</w:t>
              </w:r>
            </w:ins>
            <w:ins w:id="418" w:author="Medlock, S.K." w:date="2021-05-07T08:33:00Z">
              <w:r w:rsidR="00F6023C">
                <w:rPr>
                  <w:rFonts w:ascii="Arial" w:hAnsi="Arial"/>
                  <w:sz w:val="20"/>
                  <w:szCs w:val="20"/>
                </w:rPr>
                <w:t>] U kunt direct stoppen.</w:t>
              </w:r>
            </w:ins>
          </w:p>
          <w:p w14:paraId="3A521F47" w14:textId="77777777" w:rsidR="0076314D" w:rsidRDefault="0076314D" w:rsidP="008E0034">
            <w:pPr>
              <w:widowControl w:val="0"/>
              <w:rPr>
                <w:ins w:id="419" w:author="Medlock, S.K." w:date="2021-05-07T08:26:00Z"/>
                <w:rFonts w:ascii="Arial" w:hAnsi="Arial"/>
                <w:sz w:val="20"/>
                <w:szCs w:val="20"/>
              </w:rPr>
            </w:pPr>
          </w:p>
          <w:p w14:paraId="6E9A4514" w14:textId="551C50BC" w:rsidR="008E0034" w:rsidRDefault="008E0034" w:rsidP="008E0034">
            <w:pPr>
              <w:widowControl w:val="0"/>
              <w:rPr>
                <w:rFonts w:ascii="Arial" w:hAnsi="Arial"/>
                <w:sz w:val="20"/>
                <w:szCs w:val="20"/>
              </w:rPr>
            </w:pPr>
            <w:r>
              <w:rPr>
                <w:rFonts w:ascii="Arial" w:hAnsi="Arial"/>
                <w:sz w:val="20"/>
                <w:szCs w:val="20"/>
              </w:rPr>
              <w:t>[1] Stoppen via een afbouwschema. {{free text}}</w:t>
            </w:r>
          </w:p>
          <w:p w14:paraId="2F58F6D8" w14:textId="77777777" w:rsidR="008E0034" w:rsidRDefault="008E0034" w:rsidP="008E0034">
            <w:pPr>
              <w:widowControl w:val="0"/>
              <w:rPr>
                <w:rFonts w:ascii="Arial" w:hAnsi="Arial"/>
                <w:sz w:val="20"/>
                <w:szCs w:val="20"/>
              </w:rPr>
            </w:pPr>
          </w:p>
          <w:p w14:paraId="03028993" w14:textId="77777777" w:rsidR="008E0034" w:rsidRDefault="008E0034" w:rsidP="008E0034">
            <w:pPr>
              <w:pStyle w:val="TableContents"/>
              <w:widowControl w:val="0"/>
              <w:rPr>
                <w:rFonts w:ascii="Arial" w:hAnsi="Arial"/>
                <w:sz w:val="20"/>
                <w:szCs w:val="20"/>
              </w:rPr>
            </w:pPr>
          </w:p>
          <w:p w14:paraId="13647C5C" w14:textId="77777777" w:rsidR="008E0034" w:rsidRDefault="008E0034" w:rsidP="008E0034">
            <w:pPr>
              <w:pStyle w:val="TableContents"/>
              <w:widowControl w:val="0"/>
              <w:rPr>
                <w:rFonts w:ascii="Arial" w:hAnsi="Arial"/>
                <w:sz w:val="20"/>
                <w:szCs w:val="20"/>
              </w:rPr>
            </w:pPr>
          </w:p>
          <w:p w14:paraId="1103927E" w14:textId="77777777" w:rsidR="008E0034" w:rsidRDefault="008E0034" w:rsidP="008E0034">
            <w:pPr>
              <w:widowControl w:val="0"/>
              <w:rPr>
                <w:rFonts w:ascii="Arial" w:hAnsi="Arial"/>
                <w:sz w:val="20"/>
                <w:szCs w:val="20"/>
              </w:rPr>
            </w:pPr>
            <w:r>
              <w:rPr>
                <w:rFonts w:ascii="Arial" w:hAnsi="Arial"/>
                <w:sz w:val="20"/>
                <w:szCs w:val="20"/>
              </w:rPr>
              <w:t>[2] Verlagen van dosering via een afbouwschema. {{free text}}</w:t>
            </w:r>
          </w:p>
          <w:p w14:paraId="5117B7AD" w14:textId="77777777" w:rsidR="008E0034" w:rsidRDefault="008E0034" w:rsidP="008E0034">
            <w:pPr>
              <w:pStyle w:val="TableContents"/>
              <w:widowControl w:val="0"/>
              <w:rPr>
                <w:rFonts w:ascii="Arial" w:hAnsi="Arial"/>
                <w:sz w:val="20"/>
                <w:szCs w:val="20"/>
              </w:rPr>
            </w:pPr>
          </w:p>
          <w:p w14:paraId="15EE41C4" w14:textId="77777777" w:rsidR="008E0034" w:rsidRDefault="008E0034" w:rsidP="008E0034">
            <w:pPr>
              <w:widowControl w:val="0"/>
              <w:rPr>
                <w:rFonts w:ascii="Arial" w:hAnsi="Arial"/>
                <w:sz w:val="20"/>
                <w:szCs w:val="20"/>
              </w:rPr>
            </w:pPr>
            <w:r>
              <w:rPr>
                <w:rFonts w:ascii="Arial" w:hAnsi="Arial"/>
                <w:sz w:val="20"/>
                <w:szCs w:val="20"/>
              </w:rPr>
              <w:t>[3] Doorverwijzing naar een cardioloog {{free text}} U hoeft hier zelf geen afspraak voor te maken. U krijgt een brief toegestuurd met informatie over de nieuwe afspraak.</w:t>
            </w:r>
          </w:p>
          <w:p w14:paraId="705DAE7A" w14:textId="77777777" w:rsidR="008E0034" w:rsidRDefault="008E0034" w:rsidP="008E0034">
            <w:pPr>
              <w:widowControl w:val="0"/>
            </w:pPr>
          </w:p>
          <w:p w14:paraId="54FB79F3" w14:textId="77777777" w:rsidR="008E0034" w:rsidRDefault="008E0034" w:rsidP="008E0034">
            <w:pPr>
              <w:widowControl w:val="0"/>
              <w:rPr>
                <w:rFonts w:ascii="Arial" w:hAnsi="Arial"/>
                <w:sz w:val="20"/>
                <w:szCs w:val="20"/>
              </w:rPr>
            </w:pPr>
            <w:r>
              <w:rPr>
                <w:rFonts w:ascii="Arial" w:hAnsi="Arial"/>
                <w:sz w:val="20"/>
                <w:szCs w:val="20"/>
              </w:rPr>
              <w:t>[6] Doorverwijzing naar cardioloog {{free text}}. Let op, u maakt zelf een afspraak. Van de dokter heeft u hier een brief over gekregen</w:t>
            </w:r>
          </w:p>
          <w:p w14:paraId="4E825464" w14:textId="77777777" w:rsidR="008E0034" w:rsidRDefault="008E0034" w:rsidP="008E0034">
            <w:pPr>
              <w:widowControl w:val="0"/>
              <w:rPr>
                <w:rFonts w:ascii="Arial" w:hAnsi="Arial"/>
                <w:sz w:val="20"/>
                <w:szCs w:val="20"/>
              </w:rPr>
            </w:pPr>
          </w:p>
          <w:p w14:paraId="78EC567E" w14:textId="77777777" w:rsidR="008E0034" w:rsidRDefault="008E0034" w:rsidP="008E0034">
            <w:pPr>
              <w:widowControl w:val="0"/>
              <w:rPr>
                <w:rFonts w:ascii="Arial" w:hAnsi="Arial"/>
                <w:sz w:val="20"/>
                <w:szCs w:val="20"/>
              </w:rPr>
            </w:pPr>
            <w:r>
              <w:rPr>
                <w:rFonts w:ascii="Arial" w:hAnsi="Arial"/>
                <w:sz w:val="20"/>
                <w:szCs w:val="20"/>
              </w:rPr>
              <w:t>[4] Gebruik dit medicijn zoals u tot nu toe doet</w:t>
            </w:r>
          </w:p>
          <w:p w14:paraId="1DBF1BA2" w14:textId="77777777" w:rsidR="008E0034" w:rsidRDefault="008E0034" w:rsidP="008E0034">
            <w:pPr>
              <w:widowControl w:val="0"/>
              <w:rPr>
                <w:rFonts w:ascii="Arial" w:hAnsi="Arial"/>
                <w:sz w:val="20"/>
                <w:szCs w:val="20"/>
              </w:rPr>
            </w:pPr>
          </w:p>
          <w:p w14:paraId="4793D311" w14:textId="77777777" w:rsidR="008E0034" w:rsidRDefault="008E0034" w:rsidP="008E0034">
            <w:pPr>
              <w:widowControl w:val="0"/>
              <w:rPr>
                <w:rFonts w:ascii="Arial" w:hAnsi="Arial"/>
                <w:sz w:val="20"/>
                <w:szCs w:val="20"/>
              </w:rPr>
            </w:pPr>
            <w:r>
              <w:rPr>
                <w:rFonts w:ascii="Arial" w:hAnsi="Arial"/>
                <w:sz w:val="20"/>
                <w:szCs w:val="20"/>
              </w:rPr>
              <w:t>[5]{{free text}}</w:t>
            </w:r>
          </w:p>
          <w:p w14:paraId="0D151C61"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tcPr>
          <w:p w14:paraId="3E56849A" w14:textId="06D301A4" w:rsidR="008E0034" w:rsidRDefault="00087CD0" w:rsidP="008E0034">
            <w:pPr>
              <w:pStyle w:val="TableContents"/>
              <w:widowControl w:val="0"/>
              <w:rPr>
                <w:rFonts w:ascii="Arial" w:hAnsi="Arial"/>
                <w:color w:val="9900FF"/>
                <w:sz w:val="20"/>
                <w:szCs w:val="20"/>
              </w:rPr>
            </w:pPr>
            <w:hyperlink r:id="rId144" w:history="1">
              <w:r w:rsidR="008E0034" w:rsidRPr="002441A8">
                <w:rPr>
                  <w:rStyle w:val="Hyperlink"/>
                  <w:rFonts w:ascii="Arial" w:hAnsi="Arial"/>
                  <w:sz w:val="20"/>
                  <w:szCs w:val="20"/>
                </w:rPr>
                <w:t>refpage 17</w:t>
              </w:r>
            </w:hyperlink>
          </w:p>
        </w:tc>
      </w:tr>
      <w:tr w:rsidR="008E0034" w14:paraId="318FB3B3"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D9D9D9" w:themeFill="background1" w:themeFillShade="D9"/>
            <w:vAlign w:val="center"/>
          </w:tcPr>
          <w:p w14:paraId="1812C15A"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54a</w:t>
            </w:r>
          </w:p>
          <w:p w14:paraId="22905950" w14:textId="77777777" w:rsidR="008E0034" w:rsidRPr="00D45A17" w:rsidRDefault="008E0034" w:rsidP="008E0034">
            <w:pPr>
              <w:pStyle w:val="TableContents"/>
              <w:widowControl w:val="0"/>
              <w:rPr>
                <w:rFonts w:ascii="Arial" w:hAnsi="Arial"/>
                <w:sz w:val="20"/>
                <w:szCs w:val="20"/>
              </w:rPr>
            </w:pP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16BF0DB5"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3A7DA2B5" w14:textId="77777777" w:rsidR="008E0034" w:rsidRDefault="008E0034" w:rsidP="008E0034">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00D7DE50" w14:textId="77777777" w:rsidR="008E0034" w:rsidRDefault="008E0034" w:rsidP="008E0034">
            <w:pPr>
              <w:pStyle w:val="TableContents"/>
              <w:widowControl w:val="0"/>
              <w:rPr>
                <w:rFonts w:ascii="Arial" w:hAnsi="Arial"/>
                <w:sz w:val="20"/>
                <w:szCs w:val="20"/>
              </w:rPr>
            </w:pPr>
            <w:r>
              <w:rPr>
                <w:rFonts w:ascii="Arial" w:hAnsi="Arial"/>
                <w:sz w:val="20"/>
                <w:szCs w:val="20"/>
              </w:rPr>
              <w:t>C01DX16</w:t>
            </w:r>
          </w:p>
          <w:p w14:paraId="74784D65" w14:textId="77777777" w:rsidR="008E0034" w:rsidRDefault="008E0034" w:rsidP="008E0034">
            <w:pPr>
              <w:pStyle w:val="TableContents"/>
              <w:widowControl w:val="0"/>
              <w:rPr>
                <w:rFonts w:ascii="Arial" w:hAnsi="Arial"/>
                <w:sz w:val="20"/>
                <w:szCs w:val="20"/>
              </w:rPr>
            </w:pPr>
            <w:r>
              <w:rPr>
                <w:rFonts w:ascii="Arial" w:hAnsi="Arial"/>
                <w:sz w:val="20"/>
                <w:szCs w:val="20"/>
              </w:rPr>
              <w:t>or C01EA01</w:t>
            </w:r>
          </w:p>
        </w:tc>
        <w:tc>
          <w:tcPr>
            <w:tcW w:w="173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463E0D9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559BF61A"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5B3D2FA4" w14:textId="77777777" w:rsidR="008E0034" w:rsidRDefault="008E0034" w:rsidP="008E0034">
            <w:pPr>
              <w:pStyle w:val="TableContents"/>
              <w:widowControl w:val="0"/>
              <w:rPr>
                <w:rFonts w:ascii="Arial" w:hAnsi="Arial"/>
                <w:sz w:val="20"/>
                <w:szCs w:val="20"/>
              </w:rPr>
            </w:pPr>
            <w:r>
              <w:rPr>
                <w:rFonts w:ascii="Arial" w:hAnsi="Arial"/>
                <w:b/>
                <w:bCs/>
                <w:sz w:val="20"/>
                <w:szCs w:val="20"/>
              </w:rPr>
              <w:t>Patiënt heeft mogelijk bijwerkingen van deze medicatie.</w:t>
            </w:r>
            <w:r>
              <w:rPr>
                <w:rFonts w:ascii="Arial" w:hAnsi="Arial"/>
                <w:sz w:val="20"/>
                <w:szCs w:val="20"/>
              </w:rPr>
              <w:t xml:space="preserve"> Overweeg stoppen of lagere dosering.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55598B81" w14:textId="77777777" w:rsidR="008E0034" w:rsidRDefault="008E0034" w:rsidP="008E0034">
            <w:pPr>
              <w:pStyle w:val="TableContents"/>
              <w:widowControl w:val="0"/>
              <w:rPr>
                <w:rFonts w:ascii="Arial" w:hAnsi="Arial"/>
                <w:sz w:val="20"/>
                <w:szCs w:val="20"/>
              </w:rPr>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6749C767"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tcPr>
          <w:p w14:paraId="147397B5" w14:textId="622AC327" w:rsidR="008E0034" w:rsidRDefault="00087CD0" w:rsidP="008E0034">
            <w:pPr>
              <w:pStyle w:val="TableContents"/>
              <w:widowControl w:val="0"/>
              <w:rPr>
                <w:rFonts w:ascii="Arial" w:hAnsi="Arial"/>
                <w:sz w:val="20"/>
                <w:szCs w:val="20"/>
              </w:rPr>
            </w:pPr>
            <w:hyperlink r:id="rId145" w:history="1">
              <w:r w:rsidR="008E0034" w:rsidRPr="002441A8">
                <w:rPr>
                  <w:rStyle w:val="Hyperlink"/>
                  <w:rFonts w:ascii="Arial" w:hAnsi="Arial"/>
                  <w:sz w:val="20"/>
                  <w:szCs w:val="20"/>
                </w:rPr>
                <w:t>refpage 17</w:t>
              </w:r>
            </w:hyperlink>
          </w:p>
        </w:tc>
      </w:tr>
      <w:tr w:rsidR="00CC4846" w14:paraId="482BBD24"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D9D9D9" w:themeFill="background1" w:themeFillShade="D9"/>
            <w:vAlign w:val="center"/>
          </w:tcPr>
          <w:p w14:paraId="70EDB5A9" w14:textId="77777777" w:rsidR="00CC4846" w:rsidRPr="00D45A17" w:rsidRDefault="00CC4846" w:rsidP="00CC4846">
            <w:pPr>
              <w:pStyle w:val="TableContents"/>
              <w:widowControl w:val="0"/>
            </w:pPr>
            <w:r w:rsidRPr="00B91C86">
              <w:rPr>
                <w:rFonts w:ascii="Arial" w:hAnsi="Arial"/>
                <w:sz w:val="20"/>
                <w:szCs w:val="20"/>
                <w:highlight w:val="green"/>
              </w:rPr>
              <w:t>55</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6A5F1A37" w14:textId="77777777" w:rsidR="00CC4846" w:rsidRDefault="00CC4846" w:rsidP="00CC4846">
            <w:pPr>
              <w:pStyle w:val="TableContents"/>
              <w:widowControl w:val="0"/>
              <w:rPr>
                <w:rFonts w:ascii="Arial" w:hAnsi="Arial"/>
                <w:sz w:val="20"/>
                <w:szCs w:val="20"/>
              </w:rPr>
            </w:pPr>
            <w:r>
              <w:rPr>
                <w:rFonts w:ascii="Arial" w:hAnsi="Arial"/>
                <w:sz w:val="20"/>
                <w:szCs w:val="20"/>
              </w:rPr>
              <w:t>Vasolidatantia</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5D7D99B4"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367E738B" w14:textId="77777777" w:rsidR="00CC4846" w:rsidRDefault="00CC4846" w:rsidP="00CC4846">
            <w:pPr>
              <w:pStyle w:val="TableContents"/>
              <w:widowControl w:val="0"/>
              <w:rPr>
                <w:rFonts w:ascii="Arial" w:hAnsi="Arial"/>
                <w:sz w:val="20"/>
                <w:szCs w:val="20"/>
              </w:rPr>
            </w:pPr>
            <w:r>
              <w:rPr>
                <w:rFonts w:ascii="Arial" w:hAnsi="Arial"/>
                <w:sz w:val="20"/>
                <w:szCs w:val="20"/>
              </w:rPr>
              <w:t>C01DX16</w:t>
            </w:r>
          </w:p>
          <w:p w14:paraId="2C237D94" w14:textId="77777777" w:rsidR="00CC4846" w:rsidRDefault="00CC4846" w:rsidP="00CC4846">
            <w:pPr>
              <w:pStyle w:val="TableContents"/>
              <w:widowControl w:val="0"/>
              <w:rPr>
                <w:rFonts w:ascii="Arial" w:hAnsi="Arial"/>
                <w:sz w:val="20"/>
                <w:szCs w:val="20"/>
              </w:rPr>
            </w:pPr>
            <w:r>
              <w:rPr>
                <w:rFonts w:ascii="Arial" w:hAnsi="Arial"/>
                <w:sz w:val="20"/>
                <w:szCs w:val="20"/>
              </w:rPr>
              <w:t>or C01EA01</w:t>
            </w:r>
          </w:p>
        </w:tc>
        <w:tc>
          <w:tcPr>
            <w:tcW w:w="173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689567B0"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D9D9D9" w:themeFill="background1" w:themeFillShade="D9"/>
            <w:vAlign w:val="center"/>
          </w:tcPr>
          <w:p w14:paraId="46B7AB5F" w14:textId="77777777" w:rsidR="00CC4846" w:rsidRDefault="00CC4846" w:rsidP="00CC4846">
            <w:pPr>
              <w:pStyle w:val="TableContents"/>
              <w:widowControl w:val="0"/>
              <w:rPr>
                <w:rFonts w:ascii="Arial" w:hAnsi="Arial"/>
                <w:sz w:val="20"/>
                <w:szCs w:val="20"/>
              </w:rPr>
            </w:pPr>
            <w:r>
              <w:rPr>
                <w:rFonts w:ascii="Arial" w:hAnsi="Arial"/>
                <w:color w:val="9900FF"/>
                <w:sz w:val="20"/>
                <w:szCs w:val="20"/>
              </w:rPr>
              <w:t>{preselect vervolg if a stop-, afbouw-, or vervangen- option is checked}</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0F362C96" w14:textId="1AEB5DC7" w:rsidR="00CC4846" w:rsidRDefault="00CC4846" w:rsidP="00CC4846">
            <w:pPr>
              <w:pStyle w:val="TableContents"/>
              <w:widowControl w:val="0"/>
              <w:rPr>
                <w:rFonts w:ascii="Arial" w:hAnsi="Arial"/>
                <w:sz w:val="20"/>
                <w:szCs w:val="20"/>
              </w:rPr>
            </w:pPr>
            <w:r>
              <w:rPr>
                <w:rFonts w:ascii="Arial" w:hAnsi="Arial"/>
                <w:sz w:val="20"/>
                <w:szCs w:val="20"/>
              </w:rPr>
              <w:t xml:space="preserve">[1] Vervolgafspraak:{{free text}} Controleer voor duizeligheid, </w:t>
            </w:r>
            <w:del w:id="420" w:author="Medlock, S.K." w:date="2021-05-05T15:18:00Z">
              <w:r w:rsidDel="00196815">
                <w:rPr>
                  <w:rFonts w:ascii="Arial" w:hAnsi="Arial"/>
                  <w:sz w:val="20"/>
                  <w:szCs w:val="20"/>
                </w:rPr>
                <w:delText>orthostase</w:delText>
              </w:r>
            </w:del>
            <w:ins w:id="421" w:author="Medlock, S.K." w:date="2021-05-05T15:18:00Z">
              <w:r>
                <w:rPr>
                  <w:rFonts w:ascii="Arial" w:hAnsi="Arial"/>
                  <w:sz w:val="20"/>
                  <w:szCs w:val="20"/>
                </w:rPr>
                <w:t>orthostatische hypotensie</w:t>
              </w:r>
            </w:ins>
            <w:r>
              <w:rPr>
                <w:rFonts w:ascii="Arial" w:hAnsi="Arial"/>
                <w:sz w:val="20"/>
                <w:szCs w:val="20"/>
              </w:rPr>
              <w:t>, vallen, angina pectoris.</w:t>
            </w:r>
            <w:r>
              <w:rPr>
                <w:rFonts w:ascii="Arial" w:hAnsi="Arial"/>
                <w:sz w:val="20"/>
                <w:szCs w:val="20"/>
              </w:rPr>
              <w:br/>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2C593E80" w14:textId="52794A7F" w:rsidR="00CC4846" w:rsidRDefault="00CC4846" w:rsidP="00CC4846">
            <w:pPr>
              <w:pStyle w:val="TableContents"/>
              <w:widowControl w:val="0"/>
              <w:rPr>
                <w:rFonts w:ascii="Arial" w:hAnsi="Arial"/>
                <w:sz w:val="20"/>
                <w:szCs w:val="20"/>
              </w:rPr>
            </w:pPr>
            <w:r>
              <w:rPr>
                <w:rFonts w:ascii="Arial" w:hAnsi="Arial"/>
                <w:sz w:val="20"/>
                <w:szCs w:val="20"/>
              </w:rPr>
              <w:t xml:space="preserve">[1]Evalueer of er ontwenningsverschijnselen optreden. Controleer voor veranderingen in symptomen: duizeligheid, </w:t>
            </w:r>
            <w:del w:id="422" w:author="Medlock, S.K." w:date="2021-05-05T15:18:00Z">
              <w:r w:rsidDel="00196815">
                <w:rPr>
                  <w:rFonts w:ascii="Arial" w:hAnsi="Arial"/>
                  <w:sz w:val="20"/>
                  <w:szCs w:val="20"/>
                </w:rPr>
                <w:delText>orthostase</w:delText>
              </w:r>
            </w:del>
            <w:ins w:id="423" w:author="Medlock, S.K." w:date="2021-05-05T15:18:00Z">
              <w:r>
                <w:rPr>
                  <w:rFonts w:ascii="Arial" w:hAnsi="Arial"/>
                  <w:sz w:val="20"/>
                  <w:szCs w:val="20"/>
                </w:rPr>
                <w:t>orthostatische hypotensie</w:t>
              </w:r>
            </w:ins>
            <w:r>
              <w:rPr>
                <w:rFonts w:ascii="Arial" w:hAnsi="Arial"/>
                <w:sz w:val="20"/>
                <w:szCs w:val="20"/>
              </w:rPr>
              <w:t>, vallen, angina pectoris. Vervolgafspraak {{free text}}</w:t>
            </w:r>
          </w:p>
          <w:p w14:paraId="76BF7D54"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2B37EEA3" w14:textId="77777777" w:rsidR="00CC4846" w:rsidRDefault="00CC4846" w:rsidP="00CC4846">
            <w:pPr>
              <w:pStyle w:val="TableContents"/>
              <w:widowControl w:val="0"/>
              <w:rPr>
                <w:rFonts w:ascii="Arial" w:hAnsi="Arial"/>
                <w:sz w:val="20"/>
                <w:szCs w:val="20"/>
              </w:rPr>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D9D9D9" w:themeFill="background1" w:themeFillShade="D9"/>
            <w:vAlign w:val="center"/>
          </w:tcPr>
          <w:p w14:paraId="1BCAA514" w14:textId="38D11014" w:rsidR="00CC4846" w:rsidRDefault="00087CD0" w:rsidP="00CC4846">
            <w:pPr>
              <w:pStyle w:val="TableContents"/>
              <w:widowControl w:val="0"/>
              <w:rPr>
                <w:rFonts w:ascii="Arial" w:hAnsi="Arial"/>
                <w:sz w:val="20"/>
                <w:szCs w:val="20"/>
              </w:rPr>
            </w:pPr>
            <w:hyperlink r:id="rId146" w:history="1">
              <w:r w:rsidR="00CC4846" w:rsidRPr="008E0034">
                <w:rPr>
                  <w:rStyle w:val="Hyperlink"/>
                  <w:rFonts w:ascii="Arial" w:hAnsi="Arial"/>
                  <w:sz w:val="20"/>
                  <w:szCs w:val="20"/>
                </w:rPr>
                <w:t>refpage 17</w:t>
              </w:r>
            </w:hyperlink>
          </w:p>
        </w:tc>
      </w:tr>
      <w:tr w:rsidR="00CC4846" w14:paraId="5C164FDD"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5103F5DA" w14:textId="77777777" w:rsidR="00CC4846" w:rsidRPr="00D45A17" w:rsidRDefault="00CC4846" w:rsidP="00CC4846">
            <w:pPr>
              <w:pStyle w:val="TableContents"/>
              <w:widowControl w:val="0"/>
              <w:rPr>
                <w:rFonts w:ascii="Arial" w:hAnsi="Arial"/>
                <w:sz w:val="20"/>
                <w:szCs w:val="20"/>
              </w:rPr>
            </w:pPr>
            <w:r w:rsidRPr="00B91C86">
              <w:rPr>
                <w:rFonts w:ascii="Arial" w:hAnsi="Arial"/>
                <w:sz w:val="20"/>
                <w:szCs w:val="20"/>
                <w:highlight w:val="green"/>
              </w:rPr>
              <w:t>56</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FFB9BFE"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Beta-blokkers</w:t>
            </w:r>
          </w:p>
          <w:p w14:paraId="129C130D" w14:textId="77777777" w:rsidR="00CC4846" w:rsidRDefault="00087CD0" w:rsidP="00CC4846">
            <w:pPr>
              <w:pStyle w:val="TableContents"/>
              <w:widowControl w:val="0"/>
              <w:rPr>
                <w:lang w:val="en-US"/>
              </w:rPr>
            </w:pPr>
            <w:hyperlink r:id="rId147">
              <w:r w:rsidR="00CC4846">
                <w:rPr>
                  <w:rStyle w:val="Hyperlink"/>
                  <w:rFonts w:ascii="Arial" w:hAnsi="Arial"/>
                  <w:color w:val="6600CC"/>
                  <w:sz w:val="20"/>
                  <w:szCs w:val="20"/>
                  <w:lang w:val="en-US"/>
                </w:rPr>
                <w:t>C07</w:t>
              </w:r>
            </w:hyperlink>
            <w:r w:rsidR="00CC4846">
              <w:rPr>
                <w:rFonts w:ascii="Arial" w:hAnsi="Arial"/>
                <w:color w:val="6600CC"/>
                <w:sz w:val="20"/>
                <w:szCs w:val="20"/>
                <w:lang w:val="en-US"/>
              </w:rPr>
              <w:t xml:space="preserve"> beta-blockers NOT (C07B, C07C, or C07D) (combinations with diuretics)</w:t>
            </w:r>
          </w:p>
          <w:p w14:paraId="0893A0E9" w14:textId="77777777" w:rsidR="00CC4846" w:rsidRDefault="00087CD0" w:rsidP="00CC4846">
            <w:pPr>
              <w:pStyle w:val="TableContents"/>
              <w:widowControl w:val="0"/>
              <w:rPr>
                <w:lang w:val="en-US"/>
              </w:rPr>
            </w:pPr>
            <w:hyperlink r:id="rId148" w:anchor="S01ED_Beta_blocking_agents" w:history="1">
              <w:r w:rsidR="00CC4846">
                <w:rPr>
                  <w:rStyle w:val="Hyperlink"/>
                  <w:rFonts w:ascii="Arial" w:hAnsi="Arial"/>
                  <w:sz w:val="20"/>
                  <w:szCs w:val="20"/>
                  <w:lang w:val="en-US"/>
                </w:rPr>
                <w:t>S01ED</w:t>
              </w:r>
            </w:hyperlink>
            <w:r w:rsidR="00CC4846">
              <w:rPr>
                <w:rFonts w:ascii="Arial" w:hAnsi="Arial"/>
                <w:sz w:val="20"/>
                <w:szCs w:val="20"/>
                <w:lang w:val="en-US"/>
              </w:rPr>
              <w:t xml:space="preserve"> beta-blocker eyedrops</w:t>
            </w:r>
          </w:p>
          <w:p w14:paraId="2290AD30" w14:textId="77777777" w:rsidR="00CC4846" w:rsidRDefault="00CC4846" w:rsidP="00CC4846">
            <w:pPr>
              <w:pStyle w:val="TableContents"/>
              <w:widowControl w:val="0"/>
              <w:rPr>
                <w:rFonts w:ascii="Arial" w:hAnsi="Arial"/>
                <w:sz w:val="20"/>
                <w:szCs w:val="20"/>
                <w:lang w:val="en-US"/>
              </w:rPr>
            </w:pPr>
          </w:p>
          <w:p w14:paraId="2350DA2A"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{box 1 checked for non-selective beta blockers (rule 57)</w:t>
            </w:r>
          </w:p>
          <w:p w14:paraId="6FCE3AEC" w14:textId="77777777" w:rsidR="00CC4846" w:rsidRDefault="00CC4846" w:rsidP="00CC4846">
            <w:pPr>
              <w:pStyle w:val="TableContents"/>
              <w:widowControl w:val="0"/>
              <w:rPr>
                <w:rFonts w:ascii="Arial" w:hAnsi="Arial"/>
                <w:sz w:val="20"/>
                <w:szCs w:val="20"/>
                <w:lang w:val="en-US"/>
              </w:rPr>
            </w:pPr>
          </w:p>
          <w:p w14:paraId="55B75C6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765FDDC3"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Parkinson-like conditions + orthostatic hypotension (rule 48)</w:t>
            </w:r>
          </w:p>
          <w:p w14:paraId="56CB6A97" w14:textId="77777777" w:rsidR="00CC4846" w:rsidRDefault="00CC4846" w:rsidP="00CC4846">
            <w:pPr>
              <w:pStyle w:val="TableContents"/>
              <w:widowControl w:val="0"/>
              <w:rPr>
                <w:rFonts w:ascii="Arial" w:hAnsi="Arial"/>
                <w:sz w:val="20"/>
                <w:szCs w:val="20"/>
                <w:lang w:val="en-US"/>
              </w:rPr>
            </w:pPr>
          </w:p>
          <w:p w14:paraId="54C4FA4C"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no indication (NOT atriumfibrilleren AND NOT angina pectoris AND NOT myocardinfarct) (rule 58)</w:t>
            </w:r>
          </w:p>
          <w:p w14:paraId="23C30E7A" w14:textId="77777777" w:rsidR="00CC4846" w:rsidRDefault="00CC4846" w:rsidP="00CC4846">
            <w:pPr>
              <w:pStyle w:val="TableContents"/>
              <w:widowControl w:val="0"/>
              <w:rPr>
                <w:rFonts w:ascii="Arial" w:hAnsi="Arial"/>
                <w:sz w:val="20"/>
                <w:szCs w:val="20"/>
              </w:rPr>
            </w:pPr>
            <w:r>
              <w:rPr>
                <w:rFonts w:ascii="Arial" w:hAnsi="Arial"/>
                <w:sz w:val="20"/>
                <w:szCs w:val="20"/>
              </w:rPr>
              <w:t>}</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D0F2222" w14:textId="77777777" w:rsidR="00CC4846" w:rsidRDefault="00CC4846" w:rsidP="00CC4846">
            <w:pPr>
              <w:pStyle w:val="TableContents"/>
              <w:widowControl w:val="0"/>
              <w:rPr>
                <w:rFonts w:ascii="Arial" w:hAnsi="Arial"/>
                <w:sz w:val="20"/>
                <w:szCs w:val="20"/>
              </w:rPr>
            </w:pPr>
            <w:r>
              <w:rPr>
                <w:rFonts w:ascii="Arial" w:hAnsi="Arial"/>
                <w:sz w:val="20"/>
                <w:szCs w:val="20"/>
              </w:rPr>
              <w:lastRenderedPageBreak/>
              <w:t>all</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89D349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 xml:space="preserve">(C07 AND </w:t>
            </w:r>
            <w:r>
              <w:rPr>
                <w:rFonts w:ascii="Arial" w:hAnsi="Arial"/>
                <w:sz w:val="20"/>
                <w:szCs w:val="20"/>
                <w:lang w:val="en-US"/>
              </w:rPr>
              <w:lastRenderedPageBreak/>
              <w:t>NOT C07B AND NOT C07C AND NOT C07D)</w:t>
            </w:r>
            <w:bookmarkStart w:id="424" w:name="__DdeLink__72512_1395261788"/>
            <w:r>
              <w:rPr>
                <w:rFonts w:ascii="Arial" w:hAnsi="Arial"/>
                <w:sz w:val="20"/>
                <w:szCs w:val="20"/>
                <w:lang w:val="en-US"/>
              </w:rPr>
              <w:t xml:space="preserve"> </w:t>
            </w:r>
            <w:bookmarkEnd w:id="424"/>
            <w:r>
              <w:rPr>
                <w:rFonts w:ascii="Arial" w:hAnsi="Arial"/>
                <w:sz w:val="20"/>
                <w:szCs w:val="20"/>
                <w:lang w:val="en-US"/>
              </w:rPr>
              <w:t>OR S01ED</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1F74E35"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78040C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{preselect box 1}{</w:t>
            </w:r>
          </w:p>
          <w:p w14:paraId="3E4250B0"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lastRenderedPageBreak/>
              <w:t>SELECTOR (</w:t>
            </w:r>
          </w:p>
          <w:p w14:paraId="111E387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C07AA</w:t>
            </w:r>
          </w:p>
          <w:p w14:paraId="4F6926D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C07AG</w:t>
            </w:r>
          </w:p>
          <w:p w14:paraId="1003D86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C07BA</w:t>
            </w:r>
          </w:p>
          <w:p w14:paraId="7E90C5A5"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C07BG</w:t>
            </w:r>
          </w:p>
          <w:p w14:paraId="12FB44EE"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C07CA</w:t>
            </w:r>
          </w:p>
          <w:p w14:paraId="4C9006D9" w14:textId="77777777" w:rsidR="00CC4846" w:rsidRDefault="00CC4846" w:rsidP="00CC4846">
            <w:pPr>
              <w:pStyle w:val="TableContents"/>
              <w:widowControl w:val="0"/>
              <w:rPr>
                <w:highlight w:val="red"/>
                <w:lang w:val="en-US"/>
              </w:rPr>
            </w:pPr>
            <w:r>
              <w:rPr>
                <w:rFonts w:ascii="Arial" w:hAnsi="Arial"/>
                <w:sz w:val="20"/>
                <w:szCs w:val="20"/>
                <w:lang w:val="en-US"/>
              </w:rPr>
              <w:t>OR C07CG</w:t>
            </w:r>
          </w:p>
          <w:p w14:paraId="4C638900"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C07EA</w:t>
            </w:r>
          </w:p>
          <w:p w14:paraId="218B9A7F"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C07FX01</w:t>
            </w:r>
          </w:p>
          <w:p w14:paraId="03B2B748"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C07FX02</w:t>
            </w:r>
          </w:p>
          <w:p w14:paraId="7A2E0105"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C07FX06</w:t>
            </w:r>
          </w:p>
          <w:p w14:paraId="51EA220A"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C07FA05</w:t>
            </w:r>
          </w:p>
          <w:p w14:paraId="1E28B1FA"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S01ED01</w:t>
            </w:r>
          </w:p>
          <w:p w14:paraId="1A407D38"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S01ED03</w:t>
            </w:r>
          </w:p>
          <w:p w14:paraId="3710861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S01ED04</w:t>
            </w:r>
          </w:p>
          <w:p w14:paraId="0FF400E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S01ED05)</w:t>
            </w:r>
          </w:p>
          <w:p w14:paraId="1ED3B01B" w14:textId="77777777" w:rsidR="00CC4846" w:rsidRDefault="00CC4846" w:rsidP="00CC4846">
            <w:pPr>
              <w:pStyle w:val="TableContents"/>
              <w:widowControl w:val="0"/>
              <w:rPr>
                <w:rFonts w:ascii="Arial" w:hAnsi="Arial"/>
                <w:sz w:val="20"/>
                <w:szCs w:val="20"/>
                <w:lang w:val="en-US"/>
              </w:rPr>
            </w:pPr>
          </w:p>
          <w:p w14:paraId="3A17BDE5"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3BDCDBF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SELECTOR() AND CONDITION(</w:t>
            </w:r>
          </w:p>
          <w:p w14:paraId="22EFBADF" w14:textId="77777777" w:rsidR="00CC4846" w:rsidRDefault="00CC4846" w:rsidP="00CC4846">
            <w:pPr>
              <w:widowControl w:val="0"/>
              <w:rPr>
                <w:rFonts w:ascii="Arial" w:hAnsi="Arial"/>
                <w:sz w:val="20"/>
                <w:szCs w:val="20"/>
                <w:lang w:val="en-US"/>
              </w:rPr>
            </w:pPr>
            <w:r>
              <w:rPr>
                <w:rFonts w:ascii="Arial" w:hAnsi="Arial"/>
                <w:sz w:val="20"/>
                <w:szCs w:val="20"/>
                <w:lang w:val="en-US"/>
              </w:rPr>
              <w:t>(Parkinson (probleemlijst)</w:t>
            </w:r>
          </w:p>
          <w:p w14:paraId="61E0C790"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0754D54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Lewy-bodies dementie (probleemlijst) OR Multiple system atrophy (probleemlijst) OR progressive supranuclear palsy (probleemlijst)</w:t>
            </w:r>
          </w:p>
          <w:p w14:paraId="5C85CE5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w:t>
            </w:r>
          </w:p>
          <w:p w14:paraId="1449D47F"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AND</w:t>
            </w:r>
          </w:p>
          <w:p w14:paraId="6F69CD66"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orthostatische hypotensie (probleemlijst)</w:t>
            </w:r>
          </w:p>
          <w:p w14:paraId="48F9A3E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w:t>
            </w:r>
          </w:p>
          <w:p w14:paraId="2C12042D" w14:textId="77777777" w:rsidR="00CC4846" w:rsidRDefault="00CC4846" w:rsidP="00CC4846">
            <w:pPr>
              <w:pStyle w:val="TableContents"/>
              <w:widowControl w:val="0"/>
              <w:rPr>
                <w:rFonts w:ascii="Arial" w:hAnsi="Arial"/>
                <w:sz w:val="20"/>
                <w:szCs w:val="20"/>
                <w:lang w:val="en-US"/>
              </w:rPr>
            </w:pPr>
          </w:p>
          <w:p w14:paraId="4A3706B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3C09888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(SELECTOR() AND CONDITION(</w:t>
            </w:r>
          </w:p>
          <w:p w14:paraId="54C85C8B"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NOT atriumfibrilleren (probleemlijst) AND NOT angina pectoris (probleemlijst)</w:t>
            </w:r>
          </w:p>
          <w:p w14:paraId="259319B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AND NOT myocardinfarct (probleemlijst)</w:t>
            </w:r>
          </w:p>
          <w:p w14:paraId="174F27F4" w14:textId="77777777" w:rsidR="00CC4846" w:rsidRDefault="00CC4846" w:rsidP="00CC4846">
            <w:pPr>
              <w:pStyle w:val="TableContents"/>
              <w:widowControl w:val="0"/>
              <w:rPr>
                <w:rFonts w:ascii="Arial" w:hAnsi="Arial"/>
                <w:sz w:val="20"/>
                <w:szCs w:val="20"/>
              </w:rPr>
            </w:pPr>
            <w:r>
              <w:rPr>
                <w:rFonts w:ascii="Arial" w:hAnsi="Arial"/>
                <w:sz w:val="20"/>
                <w:szCs w:val="20"/>
              </w:rPr>
              <w:t>)</w:t>
            </w:r>
          </w:p>
          <w:p w14:paraId="52BC6945" w14:textId="77777777" w:rsidR="00CC4846" w:rsidRDefault="00CC4846" w:rsidP="00CC4846">
            <w:pPr>
              <w:pStyle w:val="TableContents"/>
              <w:widowControl w:val="0"/>
              <w:rPr>
                <w:rFonts w:ascii="Arial" w:hAnsi="Arial"/>
                <w:sz w:val="20"/>
                <w:szCs w:val="20"/>
              </w:rPr>
            </w:pPr>
            <w:r>
              <w:rPr>
                <w:rFonts w:ascii="Arial" w:hAnsi="Arial"/>
                <w:sz w:val="20"/>
                <w:szCs w:val="20"/>
              </w:rPr>
              <w:t>)</w:t>
            </w:r>
          </w:p>
          <w:p w14:paraId="211F6DA9" w14:textId="77777777" w:rsidR="00CC4846" w:rsidRDefault="00CC4846" w:rsidP="00CC4846">
            <w:pPr>
              <w:pStyle w:val="TableContents"/>
              <w:widowControl w:val="0"/>
              <w:rPr>
                <w:rFonts w:ascii="Arial" w:hAnsi="Arial"/>
                <w:sz w:val="20"/>
                <w:szCs w:val="20"/>
              </w:rPr>
            </w:pPr>
            <w:r>
              <w:rPr>
                <w:rFonts w:ascii="Arial" w:hAnsi="Arial"/>
                <w:sz w:val="20"/>
                <w:szCs w:val="20"/>
              </w:rPr>
              <w:t>}</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EAB222C" w14:textId="593BB68B" w:rsidR="0076314D" w:rsidRDefault="0076314D" w:rsidP="00CC4846">
            <w:pPr>
              <w:pStyle w:val="TableContents"/>
              <w:widowControl w:val="0"/>
              <w:rPr>
                <w:ins w:id="425" w:author="Medlock, S.K." w:date="2021-05-07T08:26:00Z"/>
                <w:rFonts w:ascii="Arial" w:hAnsi="Arial"/>
                <w:sz w:val="20"/>
                <w:szCs w:val="20"/>
              </w:rPr>
            </w:pPr>
            <w:ins w:id="426" w:author="Medlock, S.K." w:date="2021-05-07T08:26:00Z">
              <w:r>
                <w:rPr>
                  <w:rFonts w:ascii="Arial" w:hAnsi="Arial"/>
                  <w:sz w:val="20"/>
                  <w:szCs w:val="20"/>
                </w:rPr>
                <w:lastRenderedPageBreak/>
                <w:t>[5</w:t>
              </w:r>
            </w:ins>
            <w:ins w:id="427" w:author="Medlock, S.K." w:date="2021-05-07T08:32:00Z">
              <w:r w:rsidR="00F6023C">
                <w:rPr>
                  <w:rFonts w:ascii="Arial" w:hAnsi="Arial"/>
                  <w:sz w:val="20"/>
                  <w:szCs w:val="20"/>
                </w:rPr>
                <w:t>] Stoppen (afbouwen niet nodig)</w:t>
              </w:r>
            </w:ins>
          </w:p>
          <w:p w14:paraId="4DBEADF5" w14:textId="7A5DE1C4" w:rsidR="00CC4846" w:rsidRDefault="00CC4846" w:rsidP="00CC4846">
            <w:pPr>
              <w:pStyle w:val="TableContents"/>
              <w:widowControl w:val="0"/>
              <w:rPr>
                <w:rFonts w:ascii="Arial" w:hAnsi="Arial"/>
                <w:sz w:val="20"/>
                <w:szCs w:val="20"/>
              </w:rPr>
            </w:pPr>
            <w:r>
              <w:rPr>
                <w:rFonts w:ascii="Arial" w:hAnsi="Arial"/>
                <w:sz w:val="20"/>
                <w:szCs w:val="20"/>
              </w:rPr>
              <w:lastRenderedPageBreak/>
              <w:t xml:space="preserve">[1] Afbouwen waarna stoppen (b.v. </w:t>
            </w:r>
            <w:commentRangeStart w:id="428"/>
            <w:r>
              <w:rPr>
                <w:rFonts w:ascii="Arial" w:hAnsi="Arial"/>
                <w:sz w:val="20"/>
                <w:szCs w:val="20"/>
              </w:rPr>
              <w:t>uitsluipen</w:t>
            </w:r>
            <w:del w:id="429" w:author="Medlock, S.K." w:date="2021-05-06T11:08:00Z">
              <w:r w:rsidDel="007949C6">
                <w:rPr>
                  <w:rFonts w:ascii="Arial" w:hAnsi="Arial"/>
                  <w:sz w:val="20"/>
                  <w:szCs w:val="20"/>
                </w:rPr>
                <w:delText>d</w:delText>
              </w:r>
            </w:del>
            <w:commentRangeEnd w:id="428"/>
            <w:r>
              <w:rPr>
                <w:rStyle w:val="CommentReference"/>
              </w:rPr>
              <w:commentReference w:id="428"/>
            </w:r>
            <w:r>
              <w:rPr>
                <w:rFonts w:ascii="Arial" w:hAnsi="Arial"/>
                <w:sz w:val="20"/>
                <w:szCs w:val="20"/>
              </w:rPr>
              <w:t xml:space="preserve"> in ongeveer 2 weken) en daarna stoppen. Afbouwschema: {{free text}}</w:t>
            </w:r>
          </w:p>
          <w:p w14:paraId="2724675F" w14:textId="77777777" w:rsidR="00CC4846" w:rsidRDefault="00CC4846" w:rsidP="00CC4846">
            <w:pPr>
              <w:pStyle w:val="TableContents"/>
              <w:widowControl w:val="0"/>
              <w:rPr>
                <w:rFonts w:ascii="Arial" w:hAnsi="Arial"/>
                <w:sz w:val="20"/>
                <w:szCs w:val="20"/>
                <w:lang w:val="en-US"/>
              </w:rPr>
            </w:pPr>
            <w:r>
              <w:rPr>
                <w:rFonts w:ascii="Arial" w:hAnsi="Arial"/>
                <w:sz w:val="20"/>
                <w:szCs w:val="20"/>
              </w:rPr>
              <w:t xml:space="preserve">[2] Afbouwen tot minimaal effectieve dosis bereikt is. </w:t>
            </w:r>
            <w:r>
              <w:rPr>
                <w:rFonts w:ascii="Arial" w:hAnsi="Arial"/>
                <w:sz w:val="20"/>
                <w:szCs w:val="20"/>
                <w:lang w:val="en-US"/>
              </w:rPr>
              <w:t>Afbouwschema: {{free text}}</w:t>
            </w:r>
          </w:p>
          <w:p w14:paraId="3A9E796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[3] Continueren</w:t>
            </w:r>
          </w:p>
          <w:p w14:paraId="1EABF222" w14:textId="77777777" w:rsidR="00CC4846" w:rsidRPr="00CC4846" w:rsidRDefault="00CC4846" w:rsidP="00CC4846">
            <w:pPr>
              <w:rPr>
                <w:rFonts w:ascii="Times New Roman" w:hAnsi="Times New Roman" w:cs="Times New Roman"/>
                <w:color w:val="auto"/>
                <w:lang w:val="en-US" w:eastAsia="en-US" w:bidi="ar-SA"/>
              </w:rPr>
            </w:pPr>
            <w:r w:rsidRPr="00CC4846">
              <w:rPr>
                <w:rFonts w:ascii="Arial" w:hAnsi="Arial"/>
                <w:sz w:val="20"/>
                <w:szCs w:val="20"/>
                <w:lang w:val="en-US"/>
              </w:rPr>
              <w:t xml:space="preserve">[4] {{free </w:t>
            </w:r>
            <w:commentRangeStart w:id="430"/>
            <w:commentRangeStart w:id="431"/>
            <w:r w:rsidRPr="00CC4846">
              <w:rPr>
                <w:rFonts w:ascii="Arial" w:hAnsi="Arial"/>
                <w:sz w:val="20"/>
                <w:szCs w:val="20"/>
                <w:lang w:val="en-US"/>
              </w:rPr>
              <w:t>text</w:t>
            </w:r>
            <w:commentRangeEnd w:id="430"/>
            <w:r>
              <w:rPr>
                <w:rStyle w:val="CommentReference"/>
              </w:rPr>
              <w:commentReference w:id="430"/>
            </w:r>
            <w:commentRangeEnd w:id="431"/>
            <w:r>
              <w:rPr>
                <w:rStyle w:val="CommentReference"/>
              </w:rPr>
              <w:commentReference w:id="431"/>
            </w:r>
            <w:r w:rsidRPr="00CC4846">
              <w:rPr>
                <w:rFonts w:ascii="Arial" w:hAnsi="Arial"/>
                <w:sz w:val="20"/>
                <w:szCs w:val="20"/>
                <w:lang w:val="en-US"/>
              </w:rPr>
              <w:t>}}</w:t>
            </w:r>
            <w:r w:rsidRPr="00CC4846">
              <w:rPr>
                <w:rFonts w:ascii="Times New Roman" w:hAnsi="Times New Roman" w:cs="Times New Roman"/>
                <w:lang w:val="en-US" w:eastAsia="en-US" w:bidi="ar-SA"/>
              </w:rPr>
              <w:t xml:space="preserve"> </w:t>
            </w:r>
          </w:p>
          <w:p w14:paraId="6CA47913" w14:textId="0CC5E341" w:rsidR="00CC4846" w:rsidRDefault="00CC4846" w:rsidP="00CC4846">
            <w:pPr>
              <w:pStyle w:val="TableContents"/>
              <w:widowControl w:val="0"/>
              <w:rPr>
                <w:rFonts w:ascii="Arial" w:hAnsi="Arial"/>
                <w:sz w:val="20"/>
                <w:szCs w:val="20"/>
                <w:lang w:val="en-US"/>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60F6745" w14:textId="465E2643" w:rsidR="0076314D" w:rsidRDefault="0076314D" w:rsidP="00CC4846">
            <w:pPr>
              <w:pStyle w:val="TableContents"/>
              <w:widowControl w:val="0"/>
              <w:rPr>
                <w:ins w:id="432" w:author="Medlock, S.K." w:date="2021-05-07T08:26:00Z"/>
                <w:rFonts w:ascii="Arial" w:hAnsi="Arial"/>
                <w:sz w:val="20"/>
                <w:szCs w:val="20"/>
              </w:rPr>
            </w:pPr>
            <w:ins w:id="433" w:author="Medlock, S.K." w:date="2021-05-07T08:26:00Z">
              <w:r>
                <w:rPr>
                  <w:rFonts w:ascii="Arial" w:hAnsi="Arial"/>
                  <w:sz w:val="20"/>
                  <w:szCs w:val="20"/>
                </w:rPr>
                <w:lastRenderedPageBreak/>
                <w:t>[5</w:t>
              </w:r>
            </w:ins>
            <w:ins w:id="434" w:author="Medlock, S.K." w:date="2021-05-07T08:33:00Z">
              <w:r w:rsidR="00F6023C">
                <w:rPr>
                  <w:rFonts w:ascii="Arial" w:hAnsi="Arial"/>
                  <w:sz w:val="20"/>
                  <w:szCs w:val="20"/>
                </w:rPr>
                <w:t>] Stop</w:t>
              </w:r>
            </w:ins>
          </w:p>
          <w:p w14:paraId="7CC5B620" w14:textId="33516EAB" w:rsidR="00CC4846" w:rsidRDefault="00CC4846" w:rsidP="00CC4846">
            <w:pPr>
              <w:pStyle w:val="TableContents"/>
              <w:widowControl w:val="0"/>
              <w:rPr>
                <w:rFonts w:ascii="Arial" w:hAnsi="Arial"/>
                <w:sz w:val="20"/>
                <w:szCs w:val="20"/>
              </w:rPr>
            </w:pPr>
            <w:r>
              <w:rPr>
                <w:rFonts w:ascii="Arial" w:hAnsi="Arial"/>
                <w:sz w:val="20"/>
                <w:szCs w:val="20"/>
              </w:rPr>
              <w:lastRenderedPageBreak/>
              <w:t>[1] Afbouwen volgens afbouwschema waarna stop {{free text}}</w:t>
            </w:r>
          </w:p>
          <w:p w14:paraId="47E8DCF1" w14:textId="77777777" w:rsidR="00CC4846" w:rsidRDefault="00CC4846" w:rsidP="00CC4846">
            <w:pPr>
              <w:pStyle w:val="TableContents"/>
              <w:widowControl w:val="0"/>
              <w:rPr>
                <w:rFonts w:ascii="Arial" w:hAnsi="Arial"/>
                <w:sz w:val="20"/>
                <w:szCs w:val="20"/>
              </w:rPr>
            </w:pPr>
            <w:r>
              <w:rPr>
                <w:rFonts w:ascii="Arial" w:hAnsi="Arial"/>
                <w:sz w:val="20"/>
                <w:szCs w:val="20"/>
              </w:rPr>
              <w:t>[2] Afbouwen tot minimaal effectieve dosis volgens afbouwschema{{free text}}</w:t>
            </w:r>
          </w:p>
          <w:p w14:paraId="4B70D202" w14:textId="77777777" w:rsidR="00CC4846" w:rsidRDefault="00CC4846" w:rsidP="00CC4846">
            <w:pPr>
              <w:pStyle w:val="TableContents"/>
              <w:widowControl w:val="0"/>
              <w:rPr>
                <w:rFonts w:ascii="Arial" w:hAnsi="Arial"/>
                <w:sz w:val="20"/>
                <w:szCs w:val="20"/>
              </w:rPr>
            </w:pPr>
            <w:r>
              <w:rPr>
                <w:rFonts w:ascii="Arial" w:hAnsi="Arial"/>
                <w:sz w:val="20"/>
                <w:szCs w:val="20"/>
              </w:rPr>
              <w:t>[3] Continueren</w:t>
            </w:r>
          </w:p>
          <w:p w14:paraId="42356301" w14:textId="77777777" w:rsidR="00CC4846" w:rsidRDefault="00CC4846" w:rsidP="00CC4846">
            <w:pPr>
              <w:pStyle w:val="TableContents"/>
              <w:widowControl w:val="0"/>
              <w:rPr>
                <w:rFonts w:ascii="Arial" w:hAnsi="Arial"/>
                <w:sz w:val="20"/>
                <w:szCs w:val="20"/>
              </w:rPr>
            </w:pPr>
            <w:r>
              <w:rPr>
                <w:rFonts w:ascii="Arial" w:hAnsi="Arial"/>
                <w:sz w:val="20"/>
                <w:szCs w:val="20"/>
              </w:rPr>
              <w:t>[4]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402FC94" w14:textId="7072467F" w:rsidR="0076314D" w:rsidRDefault="0076314D" w:rsidP="00CC4846">
            <w:pPr>
              <w:widowControl w:val="0"/>
              <w:rPr>
                <w:ins w:id="435" w:author="Medlock, S.K." w:date="2021-05-07T08:27:00Z"/>
                <w:rFonts w:ascii="Arial" w:hAnsi="Arial"/>
                <w:sz w:val="20"/>
                <w:szCs w:val="20"/>
              </w:rPr>
            </w:pPr>
            <w:ins w:id="436" w:author="Medlock, S.K." w:date="2021-05-07T08:27:00Z">
              <w:r>
                <w:rPr>
                  <w:rFonts w:ascii="Arial" w:hAnsi="Arial"/>
                  <w:sz w:val="20"/>
                  <w:szCs w:val="20"/>
                </w:rPr>
                <w:lastRenderedPageBreak/>
                <w:t>[5</w:t>
              </w:r>
            </w:ins>
            <w:ins w:id="437" w:author="Medlock, S.K." w:date="2021-05-07T08:33:00Z">
              <w:r w:rsidR="00F6023C">
                <w:rPr>
                  <w:rFonts w:ascii="Arial" w:hAnsi="Arial"/>
                  <w:sz w:val="20"/>
                  <w:szCs w:val="20"/>
                </w:rPr>
                <w:t>] U kunt direct stoppen.</w:t>
              </w:r>
            </w:ins>
          </w:p>
          <w:p w14:paraId="1523F3C2" w14:textId="4471FCFB" w:rsidR="00CC4846" w:rsidRDefault="00CC4846" w:rsidP="00CC4846">
            <w:pPr>
              <w:widowControl w:val="0"/>
              <w:rPr>
                <w:rFonts w:ascii="Arial" w:hAnsi="Arial"/>
                <w:sz w:val="20"/>
                <w:szCs w:val="20"/>
              </w:rPr>
            </w:pPr>
            <w:r>
              <w:rPr>
                <w:rFonts w:ascii="Arial" w:hAnsi="Arial"/>
                <w:sz w:val="20"/>
                <w:szCs w:val="20"/>
              </w:rPr>
              <w:lastRenderedPageBreak/>
              <w:t>[1] Stoppen via een afbouwschema. {{free text}}</w:t>
            </w:r>
          </w:p>
          <w:p w14:paraId="1F4B1D84" w14:textId="77777777" w:rsidR="00CC4846" w:rsidRDefault="00CC4846" w:rsidP="00CC4846">
            <w:pPr>
              <w:widowControl w:val="0"/>
              <w:rPr>
                <w:rFonts w:ascii="Arial" w:hAnsi="Arial"/>
                <w:sz w:val="20"/>
                <w:szCs w:val="20"/>
              </w:rPr>
            </w:pPr>
          </w:p>
          <w:p w14:paraId="1FB801BC" w14:textId="77777777" w:rsidR="00CC4846" w:rsidRDefault="00CC4846" w:rsidP="00CC4846">
            <w:pPr>
              <w:pStyle w:val="TableContents"/>
              <w:widowControl w:val="0"/>
              <w:rPr>
                <w:rFonts w:ascii="Arial" w:hAnsi="Arial"/>
                <w:sz w:val="20"/>
                <w:szCs w:val="20"/>
              </w:rPr>
            </w:pPr>
          </w:p>
          <w:p w14:paraId="71274649" w14:textId="77777777" w:rsidR="00CC4846" w:rsidRDefault="00CC4846" w:rsidP="00CC4846">
            <w:pPr>
              <w:pStyle w:val="TableContents"/>
              <w:widowControl w:val="0"/>
              <w:rPr>
                <w:rFonts w:ascii="Arial" w:hAnsi="Arial"/>
                <w:sz w:val="20"/>
                <w:szCs w:val="20"/>
              </w:rPr>
            </w:pPr>
          </w:p>
          <w:p w14:paraId="0AC0592E" w14:textId="77777777" w:rsidR="00CC4846" w:rsidRDefault="00CC4846" w:rsidP="00CC4846">
            <w:pPr>
              <w:widowControl w:val="0"/>
              <w:rPr>
                <w:rFonts w:ascii="Arial" w:hAnsi="Arial"/>
                <w:sz w:val="20"/>
                <w:szCs w:val="20"/>
              </w:rPr>
            </w:pPr>
            <w:r>
              <w:rPr>
                <w:rFonts w:ascii="Arial" w:hAnsi="Arial"/>
                <w:sz w:val="20"/>
                <w:szCs w:val="20"/>
              </w:rPr>
              <w:t>[2] Verlagen van dosering via een afbouwschema. {{free text}}</w:t>
            </w:r>
          </w:p>
          <w:p w14:paraId="1029FA87" w14:textId="77777777" w:rsidR="00CC4846" w:rsidRDefault="00CC4846" w:rsidP="00CC4846">
            <w:pPr>
              <w:widowControl w:val="0"/>
              <w:rPr>
                <w:rFonts w:ascii="Arial" w:hAnsi="Arial"/>
                <w:sz w:val="20"/>
                <w:szCs w:val="20"/>
              </w:rPr>
            </w:pPr>
          </w:p>
          <w:p w14:paraId="357CC517" w14:textId="77777777" w:rsidR="00CC4846" w:rsidRDefault="00CC4846" w:rsidP="00CC4846">
            <w:pPr>
              <w:pStyle w:val="TableContents"/>
              <w:widowControl w:val="0"/>
              <w:rPr>
                <w:rFonts w:ascii="Arial" w:hAnsi="Arial"/>
                <w:sz w:val="20"/>
                <w:szCs w:val="20"/>
              </w:rPr>
            </w:pPr>
          </w:p>
          <w:p w14:paraId="0EA1D81A" w14:textId="77777777" w:rsidR="00CC4846" w:rsidRDefault="00CC4846" w:rsidP="00CC4846">
            <w:pPr>
              <w:pStyle w:val="TableContents"/>
              <w:widowControl w:val="0"/>
              <w:rPr>
                <w:rFonts w:ascii="Arial" w:hAnsi="Arial"/>
                <w:sz w:val="20"/>
                <w:szCs w:val="20"/>
              </w:rPr>
            </w:pPr>
            <w:r>
              <w:rPr>
                <w:rFonts w:ascii="Arial" w:hAnsi="Arial"/>
                <w:sz w:val="20"/>
                <w:szCs w:val="20"/>
              </w:rPr>
              <w:t>[3] Gebruik dit medicijn zoals u tot nu toe doet</w:t>
            </w:r>
          </w:p>
          <w:p w14:paraId="71EC21A1" w14:textId="77777777" w:rsidR="00CC4846" w:rsidRDefault="00CC4846" w:rsidP="00CC4846">
            <w:pPr>
              <w:pStyle w:val="TableContents"/>
              <w:widowControl w:val="0"/>
              <w:rPr>
                <w:rFonts w:ascii="Arial" w:hAnsi="Arial"/>
                <w:sz w:val="20"/>
                <w:szCs w:val="20"/>
              </w:rPr>
            </w:pPr>
            <w:r>
              <w:rPr>
                <w:rFonts w:ascii="Arial" w:hAnsi="Arial"/>
                <w:sz w:val="20"/>
                <w:szCs w:val="20"/>
              </w:rPr>
              <w:t>[4]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AD30292" w14:textId="77777777" w:rsidR="00CC4846" w:rsidRDefault="00087CD0" w:rsidP="00CC4846">
            <w:pPr>
              <w:pStyle w:val="TableContents"/>
              <w:widowControl w:val="0"/>
              <w:rPr>
                <w:rFonts w:ascii="Arial" w:hAnsi="Arial"/>
                <w:sz w:val="20"/>
                <w:szCs w:val="20"/>
              </w:rPr>
            </w:pPr>
            <w:hyperlink r:id="rId149">
              <w:r w:rsidR="00CC4846">
                <w:rPr>
                  <w:rStyle w:val="Hyperlink"/>
                  <w:rFonts w:ascii="Arial" w:hAnsi="Arial"/>
                  <w:sz w:val="20"/>
                  <w:szCs w:val="20"/>
                </w:rPr>
                <w:t>refpa</w:t>
              </w:r>
              <w:r w:rsidR="00CC4846">
                <w:rPr>
                  <w:rStyle w:val="Hyperlink"/>
                  <w:rFonts w:ascii="Arial" w:hAnsi="Arial"/>
                  <w:sz w:val="20"/>
                  <w:szCs w:val="20"/>
                </w:rPr>
                <w:lastRenderedPageBreak/>
                <w:t>ge 18</w:t>
              </w:r>
            </w:hyperlink>
          </w:p>
        </w:tc>
      </w:tr>
      <w:tr w:rsidR="008E0034" w14:paraId="553C85D0"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5F02AD4C"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lastRenderedPageBreak/>
              <w:t>57</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4BF188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Beta-blokkers: niet selectieve</w:t>
            </w:r>
          </w:p>
          <w:p w14:paraId="321D87D4" w14:textId="77777777" w:rsidR="008E0034" w:rsidRDefault="008E0034" w:rsidP="008E0034">
            <w:pPr>
              <w:pStyle w:val="TableContents"/>
              <w:widowControl w:val="0"/>
              <w:rPr>
                <w:rFonts w:ascii="Arial" w:hAnsi="Arial"/>
                <w:sz w:val="20"/>
                <w:szCs w:val="20"/>
                <w:lang w:val="en-US"/>
              </w:rPr>
            </w:pPr>
            <w:r>
              <w:rPr>
                <w:rFonts w:ascii="Arial" w:hAnsi="Arial"/>
                <w:color w:val="9900FF"/>
                <w:sz w:val="20"/>
                <w:szCs w:val="20"/>
                <w:lang w:val="en-US"/>
              </w:rPr>
              <w:t>AGREES WITH HARMONIZATION GUIDE except eyedrops</w:t>
            </w:r>
          </w:p>
          <w:p w14:paraId="31F0A91B" w14:textId="77777777" w:rsidR="008E0034" w:rsidRDefault="008E0034" w:rsidP="008E0034">
            <w:pPr>
              <w:pStyle w:val="TableContents"/>
              <w:widowControl w:val="0"/>
              <w:rPr>
                <w:rFonts w:ascii="Arial" w:hAnsi="Arial"/>
                <w:sz w:val="20"/>
                <w:szCs w:val="20"/>
                <w:lang w:val="de-DE"/>
              </w:rPr>
            </w:pPr>
            <w:r>
              <w:rPr>
                <w:rFonts w:ascii="Arial" w:hAnsi="Arial"/>
                <w:sz w:val="20"/>
                <w:szCs w:val="20"/>
                <w:lang w:val="en-US"/>
              </w:rPr>
              <w:t>C07AA</w:t>
            </w:r>
          </w:p>
          <w:p w14:paraId="78944985" w14:textId="77777777" w:rsidR="008E0034" w:rsidRDefault="008E0034" w:rsidP="008E0034">
            <w:pPr>
              <w:pStyle w:val="TableContents"/>
              <w:widowControl w:val="0"/>
              <w:rPr>
                <w:rFonts w:ascii="Arial" w:hAnsi="Arial"/>
                <w:sz w:val="20"/>
                <w:szCs w:val="20"/>
                <w:lang w:val="de-DE"/>
              </w:rPr>
            </w:pPr>
            <w:r>
              <w:rPr>
                <w:rFonts w:ascii="Arial" w:hAnsi="Arial"/>
                <w:sz w:val="20"/>
                <w:szCs w:val="20"/>
                <w:lang w:val="en-US"/>
              </w:rPr>
              <w:t>C07AG</w:t>
            </w:r>
          </w:p>
          <w:p w14:paraId="6BD575EA" w14:textId="77777777" w:rsidR="008E0034" w:rsidRDefault="008E0034" w:rsidP="008E0034">
            <w:pPr>
              <w:pStyle w:val="TableContents"/>
              <w:widowControl w:val="0"/>
              <w:rPr>
                <w:rFonts w:ascii="Arial" w:hAnsi="Arial"/>
                <w:sz w:val="20"/>
                <w:szCs w:val="20"/>
                <w:lang w:val="de-DE"/>
              </w:rPr>
            </w:pPr>
            <w:r>
              <w:rPr>
                <w:rFonts w:ascii="Arial" w:hAnsi="Arial"/>
                <w:sz w:val="20"/>
                <w:szCs w:val="20"/>
                <w:lang w:val="en-US"/>
              </w:rPr>
              <w:t>C07BA</w:t>
            </w:r>
          </w:p>
          <w:p w14:paraId="771982EC" w14:textId="77777777" w:rsidR="008E0034" w:rsidRDefault="008E0034" w:rsidP="008E0034">
            <w:pPr>
              <w:pStyle w:val="TableContents"/>
              <w:widowControl w:val="0"/>
              <w:rPr>
                <w:rFonts w:ascii="Arial" w:hAnsi="Arial"/>
                <w:sz w:val="20"/>
                <w:szCs w:val="20"/>
                <w:lang w:val="de-DE"/>
              </w:rPr>
            </w:pPr>
            <w:r>
              <w:rPr>
                <w:rFonts w:ascii="Arial" w:hAnsi="Arial"/>
                <w:sz w:val="20"/>
                <w:szCs w:val="20"/>
                <w:lang w:val="en-US"/>
              </w:rPr>
              <w:t>C07BG</w:t>
            </w:r>
          </w:p>
          <w:p w14:paraId="28C08DC0" w14:textId="77777777" w:rsidR="008E0034" w:rsidRDefault="008E0034" w:rsidP="008E0034">
            <w:pPr>
              <w:pStyle w:val="TableContents"/>
              <w:widowControl w:val="0"/>
              <w:rPr>
                <w:rFonts w:ascii="Arial" w:hAnsi="Arial"/>
                <w:sz w:val="20"/>
                <w:szCs w:val="20"/>
                <w:lang w:val="de-DE"/>
              </w:rPr>
            </w:pPr>
            <w:r>
              <w:rPr>
                <w:rFonts w:ascii="Arial" w:hAnsi="Arial"/>
                <w:sz w:val="20"/>
                <w:szCs w:val="20"/>
                <w:lang w:val="en-US"/>
              </w:rPr>
              <w:t>C07CA</w:t>
            </w:r>
          </w:p>
          <w:p w14:paraId="7E0AB585" w14:textId="77777777" w:rsidR="008E0034" w:rsidRDefault="008E0034" w:rsidP="008E0034">
            <w:pPr>
              <w:pStyle w:val="TableContents"/>
              <w:widowControl w:val="0"/>
              <w:rPr>
                <w:rFonts w:ascii="Arial" w:hAnsi="Arial"/>
                <w:sz w:val="20"/>
                <w:szCs w:val="20"/>
                <w:lang w:val="de-DE"/>
              </w:rPr>
            </w:pPr>
            <w:r>
              <w:rPr>
                <w:rFonts w:ascii="Arial" w:hAnsi="Arial"/>
                <w:sz w:val="20"/>
                <w:szCs w:val="20"/>
                <w:lang w:val="en-US"/>
              </w:rPr>
              <w:t>C07CG</w:t>
            </w:r>
          </w:p>
          <w:p w14:paraId="7BE2A70C" w14:textId="77777777" w:rsidR="008E0034" w:rsidRDefault="008E0034" w:rsidP="008E0034">
            <w:pPr>
              <w:pStyle w:val="TableContents"/>
              <w:widowControl w:val="0"/>
              <w:rPr>
                <w:rFonts w:ascii="Arial" w:hAnsi="Arial"/>
                <w:sz w:val="20"/>
                <w:szCs w:val="20"/>
                <w:lang w:val="it-IT"/>
              </w:rPr>
            </w:pPr>
            <w:r>
              <w:rPr>
                <w:rFonts w:ascii="Arial" w:hAnsi="Arial"/>
                <w:sz w:val="20"/>
                <w:szCs w:val="20"/>
                <w:lang w:val="en-US"/>
              </w:rPr>
              <w:t>C07DA</w:t>
            </w:r>
          </w:p>
          <w:p w14:paraId="412F81C1" w14:textId="77777777" w:rsidR="008E0034" w:rsidRDefault="008E0034" w:rsidP="008E0034">
            <w:pPr>
              <w:pStyle w:val="TableContents"/>
              <w:widowControl w:val="0"/>
              <w:rPr>
                <w:rFonts w:ascii="Arial" w:hAnsi="Arial"/>
                <w:sz w:val="20"/>
                <w:szCs w:val="20"/>
                <w:lang w:val="it-IT"/>
              </w:rPr>
            </w:pPr>
            <w:r>
              <w:rPr>
                <w:rFonts w:ascii="Arial" w:hAnsi="Arial"/>
                <w:sz w:val="20"/>
                <w:szCs w:val="20"/>
                <w:lang w:val="en-US"/>
              </w:rPr>
              <w:t>C07EA</w:t>
            </w:r>
          </w:p>
          <w:p w14:paraId="56918F78" w14:textId="77777777" w:rsidR="008E0034" w:rsidRDefault="008E0034" w:rsidP="008E0034">
            <w:pPr>
              <w:pStyle w:val="TableContents"/>
              <w:widowControl w:val="0"/>
              <w:rPr>
                <w:rFonts w:ascii="Arial" w:hAnsi="Arial"/>
                <w:sz w:val="20"/>
                <w:szCs w:val="20"/>
                <w:lang w:val="it-IT"/>
              </w:rPr>
            </w:pPr>
            <w:r>
              <w:rPr>
                <w:rFonts w:ascii="Arial" w:hAnsi="Arial"/>
                <w:sz w:val="20"/>
                <w:szCs w:val="20"/>
                <w:lang w:val="en-US"/>
              </w:rPr>
              <w:t>C07FX01</w:t>
            </w:r>
          </w:p>
          <w:p w14:paraId="2939DDF0" w14:textId="77777777" w:rsidR="008E0034" w:rsidRDefault="008E0034" w:rsidP="008E0034">
            <w:pPr>
              <w:pStyle w:val="TableContents"/>
              <w:widowControl w:val="0"/>
              <w:rPr>
                <w:rFonts w:ascii="Arial" w:hAnsi="Arial"/>
                <w:sz w:val="20"/>
                <w:szCs w:val="20"/>
                <w:lang w:val="it-IT"/>
              </w:rPr>
            </w:pPr>
            <w:r>
              <w:rPr>
                <w:rFonts w:ascii="Arial" w:hAnsi="Arial"/>
                <w:sz w:val="20"/>
                <w:szCs w:val="20"/>
                <w:lang w:val="en-US"/>
              </w:rPr>
              <w:t>C07FX02</w:t>
            </w:r>
          </w:p>
          <w:p w14:paraId="2C0416E2" w14:textId="77777777" w:rsidR="008E0034" w:rsidRDefault="008E0034" w:rsidP="008E0034">
            <w:pPr>
              <w:pStyle w:val="TableContents"/>
              <w:widowControl w:val="0"/>
              <w:rPr>
                <w:lang w:val="it-IT"/>
              </w:rPr>
            </w:pPr>
            <w:r>
              <w:rPr>
                <w:rFonts w:ascii="Arial" w:hAnsi="Arial"/>
                <w:sz w:val="20"/>
                <w:szCs w:val="20"/>
                <w:lang w:val="en-US"/>
              </w:rPr>
              <w:t>C07FX06</w:t>
            </w:r>
          </w:p>
          <w:p w14:paraId="33EE95A6" w14:textId="77777777" w:rsidR="008E0034" w:rsidRDefault="008E0034" w:rsidP="008E0034">
            <w:pPr>
              <w:pStyle w:val="TableContents"/>
              <w:widowControl w:val="0"/>
              <w:rPr>
                <w:lang w:val="it-IT"/>
              </w:rPr>
            </w:pPr>
            <w:r>
              <w:rPr>
                <w:rFonts w:ascii="Arial" w:hAnsi="Arial"/>
                <w:sz w:val="20"/>
                <w:szCs w:val="20"/>
                <w:lang w:val="en-US"/>
              </w:rPr>
              <w:t>C07FA05</w:t>
            </w:r>
          </w:p>
          <w:p w14:paraId="62EFC7F6" w14:textId="77777777" w:rsidR="008E0034" w:rsidRDefault="008E0034" w:rsidP="008E0034">
            <w:pPr>
              <w:pStyle w:val="TableContents"/>
              <w:widowControl w:val="0"/>
              <w:rPr>
                <w:lang w:val="en-US"/>
              </w:rPr>
            </w:pPr>
            <w:r>
              <w:rPr>
                <w:rFonts w:ascii="Arial" w:hAnsi="Arial"/>
                <w:sz w:val="20"/>
                <w:szCs w:val="20"/>
                <w:lang w:val="en-US"/>
              </w:rPr>
              <w:t>S01ED01</w:t>
            </w:r>
          </w:p>
          <w:p w14:paraId="23D70D39" w14:textId="77777777" w:rsidR="008E0034" w:rsidRDefault="008E0034" w:rsidP="008E0034">
            <w:pPr>
              <w:pStyle w:val="TableContents"/>
              <w:widowControl w:val="0"/>
              <w:rPr>
                <w:lang w:val="en-US"/>
              </w:rPr>
            </w:pPr>
            <w:r>
              <w:rPr>
                <w:rFonts w:ascii="Arial" w:hAnsi="Arial"/>
                <w:sz w:val="20"/>
                <w:szCs w:val="20"/>
                <w:lang w:val="en-US"/>
              </w:rPr>
              <w:t>S01ED03</w:t>
            </w:r>
          </w:p>
          <w:p w14:paraId="0C2309EB" w14:textId="77777777" w:rsidR="008E0034" w:rsidRDefault="008E0034" w:rsidP="008E0034">
            <w:pPr>
              <w:pStyle w:val="TableContents"/>
              <w:widowControl w:val="0"/>
              <w:rPr>
                <w:lang w:val="en-US"/>
              </w:rPr>
            </w:pPr>
            <w:r>
              <w:rPr>
                <w:rFonts w:ascii="Arial" w:hAnsi="Arial"/>
                <w:sz w:val="20"/>
                <w:szCs w:val="20"/>
                <w:lang w:val="en-US"/>
              </w:rPr>
              <w:lastRenderedPageBreak/>
              <w:t>S01ED04</w:t>
            </w:r>
          </w:p>
          <w:p w14:paraId="3740376A" w14:textId="77777777" w:rsidR="008E0034" w:rsidRDefault="008E0034" w:rsidP="008E0034">
            <w:pPr>
              <w:pStyle w:val="TableContents"/>
              <w:widowControl w:val="0"/>
              <w:rPr>
                <w:lang w:val="en-US"/>
              </w:rPr>
            </w:pPr>
            <w:r>
              <w:rPr>
                <w:rFonts w:ascii="Arial" w:hAnsi="Arial"/>
                <w:sz w:val="20"/>
                <w:szCs w:val="20"/>
                <w:lang w:val="en-US"/>
              </w:rPr>
              <w:t>S01ED05</w:t>
            </w:r>
          </w:p>
          <w:p w14:paraId="359ABC71" w14:textId="77777777" w:rsidR="008E0034" w:rsidRDefault="008E0034" w:rsidP="008E0034">
            <w:pPr>
              <w:pStyle w:val="TableContents"/>
              <w:widowControl w:val="0"/>
              <w:rPr>
                <w:rFonts w:ascii="Arial" w:hAnsi="Arial"/>
                <w:sz w:val="20"/>
                <w:szCs w:val="20"/>
                <w:lang w:val="en-US"/>
              </w:rPr>
            </w:pPr>
          </w:p>
          <w:p w14:paraId="0C3C1A37" w14:textId="77777777" w:rsidR="008E0034" w:rsidRDefault="008E0034" w:rsidP="008E0034">
            <w:pPr>
              <w:pStyle w:val="TableContents"/>
              <w:widowControl w:val="0"/>
              <w:rPr>
                <w:lang w:val="en-US"/>
              </w:rPr>
            </w:pPr>
            <w:r>
              <w:rPr>
                <w:rFonts w:ascii="Arial" w:hAnsi="Arial"/>
                <w:sz w:val="20"/>
                <w:szCs w:val="20"/>
                <w:lang w:val="en-US"/>
              </w:rPr>
              <w:t>{checks box 56-1 or 42-2}</w:t>
            </w:r>
          </w:p>
          <w:p w14:paraId="78C65751" w14:textId="77777777" w:rsidR="008E0034" w:rsidRDefault="008E0034" w:rsidP="008E0034">
            <w:pPr>
              <w:pStyle w:val="TableContents"/>
              <w:widowControl w:val="0"/>
              <w:rPr>
                <w:lang w:val="en-US"/>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C10A620" w14:textId="77777777" w:rsidR="008E0034" w:rsidRDefault="008E0034" w:rsidP="008E0034">
            <w:pPr>
              <w:pStyle w:val="TableContents"/>
              <w:widowControl w:val="0"/>
              <w:rPr>
                <w:rFonts w:ascii="Arial" w:hAnsi="Arial"/>
                <w:sz w:val="20"/>
                <w:szCs w:val="20"/>
              </w:rPr>
            </w:pPr>
            <w:r>
              <w:rPr>
                <w:rFonts w:ascii="Arial" w:hAnsi="Arial"/>
                <w:sz w:val="20"/>
                <w:szCs w:val="20"/>
              </w:rPr>
              <w:lastRenderedPageBreak/>
              <w:t>all</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5C2027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C07AA</w:t>
            </w:r>
          </w:p>
          <w:p w14:paraId="0EE4D41E"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C07AG</w:t>
            </w:r>
          </w:p>
          <w:p w14:paraId="7BAA2A4F"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C07BA</w:t>
            </w:r>
          </w:p>
          <w:p w14:paraId="4A26075E"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C07BG</w:t>
            </w:r>
          </w:p>
          <w:p w14:paraId="2FF585EE"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C07CA</w:t>
            </w:r>
          </w:p>
          <w:p w14:paraId="791FBAB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C07CG</w:t>
            </w:r>
          </w:p>
          <w:p w14:paraId="514A4A8E"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C07DA</w:t>
            </w:r>
          </w:p>
          <w:p w14:paraId="2A1B0839"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C07EA</w:t>
            </w:r>
          </w:p>
          <w:p w14:paraId="6A1735FE"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C07FX01</w:t>
            </w:r>
          </w:p>
          <w:p w14:paraId="177F2F7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C07FX02</w:t>
            </w:r>
          </w:p>
          <w:p w14:paraId="054C81B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C07FX06</w:t>
            </w:r>
          </w:p>
          <w:p w14:paraId="6318CD4D" w14:textId="77777777" w:rsidR="008E0034" w:rsidRDefault="008E0034" w:rsidP="008E0034">
            <w:pPr>
              <w:pStyle w:val="TableContents"/>
              <w:widowControl w:val="0"/>
              <w:rPr>
                <w:lang w:val="en-US"/>
              </w:rPr>
            </w:pPr>
            <w:r>
              <w:rPr>
                <w:rFonts w:ascii="Arial" w:hAnsi="Arial"/>
                <w:sz w:val="20"/>
                <w:szCs w:val="20"/>
                <w:lang w:val="en-US"/>
              </w:rPr>
              <w:t>OR C07FA05</w:t>
            </w:r>
          </w:p>
          <w:p w14:paraId="4988E6ED" w14:textId="77777777" w:rsidR="008E0034" w:rsidRDefault="008E0034" w:rsidP="008E0034">
            <w:pPr>
              <w:pStyle w:val="TableContents"/>
              <w:widowControl w:val="0"/>
              <w:rPr>
                <w:lang w:val="en-US"/>
              </w:rPr>
            </w:pPr>
            <w:r>
              <w:rPr>
                <w:rFonts w:ascii="Arial" w:hAnsi="Arial"/>
                <w:sz w:val="20"/>
                <w:szCs w:val="20"/>
                <w:lang w:val="en-US"/>
              </w:rPr>
              <w:t xml:space="preserve">OR </w:t>
            </w:r>
            <w:r>
              <w:rPr>
                <w:rFonts w:ascii="Arial" w:hAnsi="Arial"/>
                <w:sz w:val="20"/>
                <w:szCs w:val="20"/>
                <w:lang w:val="en-US"/>
              </w:rPr>
              <w:lastRenderedPageBreak/>
              <w:t>S01ED01</w:t>
            </w:r>
          </w:p>
          <w:p w14:paraId="240FF7C7" w14:textId="77777777" w:rsidR="008E0034" w:rsidRDefault="008E0034" w:rsidP="008E0034">
            <w:pPr>
              <w:pStyle w:val="TableContents"/>
              <w:widowControl w:val="0"/>
              <w:rPr>
                <w:lang w:val="en-US"/>
              </w:rPr>
            </w:pPr>
            <w:r>
              <w:rPr>
                <w:rFonts w:ascii="Arial" w:hAnsi="Arial"/>
                <w:sz w:val="20"/>
                <w:szCs w:val="20"/>
                <w:lang w:val="en-US"/>
              </w:rPr>
              <w:t>OR S01ED03</w:t>
            </w:r>
          </w:p>
          <w:p w14:paraId="13A1536E" w14:textId="77777777" w:rsidR="008E0034" w:rsidRDefault="008E0034" w:rsidP="008E0034">
            <w:pPr>
              <w:pStyle w:val="TableContents"/>
              <w:widowControl w:val="0"/>
              <w:rPr>
                <w:lang w:val="en-US"/>
              </w:rPr>
            </w:pPr>
            <w:r>
              <w:rPr>
                <w:rFonts w:ascii="Arial" w:hAnsi="Arial"/>
                <w:sz w:val="20"/>
                <w:szCs w:val="20"/>
                <w:lang w:val="en-US"/>
              </w:rPr>
              <w:t>OR S01ED04</w:t>
            </w:r>
          </w:p>
          <w:p w14:paraId="2F0A570A" w14:textId="77777777" w:rsidR="008E0034" w:rsidRDefault="008E0034" w:rsidP="008E0034">
            <w:pPr>
              <w:pStyle w:val="TableContents"/>
              <w:widowControl w:val="0"/>
              <w:rPr>
                <w:lang w:val="en-US"/>
              </w:rPr>
            </w:pPr>
            <w:r>
              <w:rPr>
                <w:rFonts w:ascii="Arial" w:hAnsi="Arial"/>
                <w:sz w:val="20"/>
                <w:szCs w:val="20"/>
                <w:lang w:val="en-US"/>
              </w:rPr>
              <w:t>OR S01ED05</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AB9D753" w14:textId="77777777" w:rsidR="008E0034" w:rsidRDefault="008E0034" w:rsidP="008E0034">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68669F1"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D9AED68" w14:textId="77777777" w:rsidR="008E0034" w:rsidRDefault="008E0034" w:rsidP="008E0034">
            <w:pPr>
              <w:pStyle w:val="TableContents"/>
              <w:widowControl w:val="0"/>
            </w:pPr>
            <w:r>
              <w:rPr>
                <w:rFonts w:ascii="Arial" w:hAnsi="Arial"/>
                <w:sz w:val="20"/>
                <w:szCs w:val="20"/>
              </w:rPr>
              <w:t xml:space="preserve">Dit is een </w:t>
            </w:r>
            <w:r>
              <w:rPr>
                <w:rFonts w:ascii="Arial" w:hAnsi="Arial"/>
                <w:b/>
                <w:bCs/>
                <w:sz w:val="20"/>
                <w:szCs w:val="20"/>
              </w:rPr>
              <w:t>niet-selectieve beta-blokker</w:t>
            </w:r>
            <w:r>
              <w:rPr>
                <w:rFonts w:ascii="Arial" w:hAnsi="Arial"/>
                <w:sz w:val="20"/>
                <w:szCs w:val="20"/>
              </w:rPr>
              <w:t>. Gebruik van niet-selectieve beta-blokkers wordt ontraden.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B92AB16"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4BA5204"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2AE95A5E" w14:textId="1F05B4FB" w:rsidR="008E0034" w:rsidRDefault="00087CD0" w:rsidP="008E0034">
            <w:pPr>
              <w:pStyle w:val="TableContents"/>
              <w:widowControl w:val="0"/>
            </w:pPr>
            <w:hyperlink r:id="rId150" w:history="1">
              <w:r w:rsidR="008E0034" w:rsidRPr="008641E3">
                <w:rPr>
                  <w:rStyle w:val="Hyperlink"/>
                  <w:rFonts w:ascii="Arial" w:hAnsi="Arial"/>
                  <w:sz w:val="20"/>
                  <w:szCs w:val="20"/>
                </w:rPr>
                <w:t>refpage 18</w:t>
              </w:r>
            </w:hyperlink>
          </w:p>
        </w:tc>
      </w:tr>
      <w:tr w:rsidR="008E0034" w14:paraId="61AC2F0C"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0DE66936" w14:textId="77777777" w:rsidR="008E0034" w:rsidRPr="00D45A17" w:rsidRDefault="008E0034" w:rsidP="008E0034">
            <w:pPr>
              <w:pStyle w:val="TableContents"/>
              <w:widowControl w:val="0"/>
            </w:pPr>
            <w:r w:rsidRPr="00D45A17">
              <w:t>57a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B5EFEA1" w14:textId="77777777" w:rsidR="008E0034" w:rsidRDefault="008E0034" w:rsidP="008E0034">
            <w:pPr>
              <w:pStyle w:val="TableContents"/>
              <w:widowControl w:val="0"/>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65B414D" w14:textId="77777777" w:rsidR="008E0034" w:rsidRDefault="008E0034" w:rsidP="008E0034">
            <w:pPr>
              <w:pStyle w:val="TableContents"/>
              <w:widowControl w:val="0"/>
            </w:pPr>
            <w:r>
              <w:t>diabetes (probleemlijst)</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5E50681" w14:textId="77777777" w:rsidR="008E0034" w:rsidRDefault="008E0034" w:rsidP="008E0034">
            <w:pPr>
              <w:pStyle w:val="TableContents"/>
              <w:widowControl w:val="0"/>
              <w:rPr>
                <w:lang w:val="en-US"/>
              </w:rPr>
            </w:pPr>
            <w:r>
              <w:rPr>
                <w:rFonts w:ascii="Arial" w:hAnsi="Arial"/>
                <w:sz w:val="20"/>
                <w:szCs w:val="20"/>
                <w:lang w:val="en-US"/>
              </w:rPr>
              <w:t>C07AA</w:t>
            </w:r>
          </w:p>
          <w:p w14:paraId="4E377368" w14:textId="77777777" w:rsidR="008E0034" w:rsidRDefault="008E0034" w:rsidP="008E0034">
            <w:pPr>
              <w:pStyle w:val="TableContents"/>
              <w:widowControl w:val="0"/>
              <w:rPr>
                <w:lang w:val="en-US"/>
              </w:rPr>
            </w:pPr>
            <w:r>
              <w:rPr>
                <w:rFonts w:ascii="Arial" w:hAnsi="Arial"/>
                <w:sz w:val="20"/>
                <w:szCs w:val="20"/>
                <w:lang w:val="en-US"/>
              </w:rPr>
              <w:t>OR C07AG</w:t>
            </w:r>
          </w:p>
          <w:p w14:paraId="40532FE1" w14:textId="77777777" w:rsidR="008E0034" w:rsidRDefault="008E0034" w:rsidP="008E0034">
            <w:pPr>
              <w:pStyle w:val="TableContents"/>
              <w:widowControl w:val="0"/>
              <w:rPr>
                <w:lang w:val="en-US"/>
              </w:rPr>
            </w:pPr>
            <w:r>
              <w:rPr>
                <w:rFonts w:ascii="Arial" w:hAnsi="Arial"/>
                <w:sz w:val="20"/>
                <w:szCs w:val="20"/>
                <w:lang w:val="en-US"/>
              </w:rPr>
              <w:t>OR C07BA</w:t>
            </w:r>
          </w:p>
          <w:p w14:paraId="52608F12" w14:textId="77777777" w:rsidR="008E0034" w:rsidRDefault="008E0034" w:rsidP="008E0034">
            <w:pPr>
              <w:pStyle w:val="TableContents"/>
              <w:widowControl w:val="0"/>
              <w:rPr>
                <w:lang w:val="en-US"/>
              </w:rPr>
            </w:pPr>
            <w:r>
              <w:rPr>
                <w:rFonts w:ascii="Arial" w:hAnsi="Arial"/>
                <w:sz w:val="20"/>
                <w:szCs w:val="20"/>
                <w:lang w:val="en-US"/>
              </w:rPr>
              <w:t>OR C07BG</w:t>
            </w:r>
          </w:p>
          <w:p w14:paraId="5D5D988D" w14:textId="77777777" w:rsidR="008E0034" w:rsidRDefault="008E0034" w:rsidP="008E0034">
            <w:pPr>
              <w:pStyle w:val="TableContents"/>
              <w:widowControl w:val="0"/>
              <w:rPr>
                <w:lang w:val="en-US"/>
              </w:rPr>
            </w:pPr>
            <w:r>
              <w:rPr>
                <w:rFonts w:ascii="Arial" w:hAnsi="Arial"/>
                <w:sz w:val="20"/>
                <w:szCs w:val="20"/>
                <w:lang w:val="en-US"/>
              </w:rPr>
              <w:t>OR C07CA</w:t>
            </w:r>
          </w:p>
          <w:p w14:paraId="6AB25274" w14:textId="77777777" w:rsidR="008E0034" w:rsidRDefault="008E0034" w:rsidP="008E0034">
            <w:pPr>
              <w:pStyle w:val="TableContents"/>
              <w:widowControl w:val="0"/>
              <w:rPr>
                <w:lang w:val="en-US"/>
              </w:rPr>
            </w:pPr>
            <w:r>
              <w:rPr>
                <w:rFonts w:ascii="Arial" w:hAnsi="Arial"/>
                <w:sz w:val="20"/>
                <w:szCs w:val="20"/>
                <w:lang w:val="en-US"/>
              </w:rPr>
              <w:t>OR C07CG</w:t>
            </w:r>
          </w:p>
          <w:p w14:paraId="5612284C" w14:textId="77777777" w:rsidR="008E0034" w:rsidRDefault="008E0034" w:rsidP="008E0034">
            <w:pPr>
              <w:pStyle w:val="TableContents"/>
              <w:widowControl w:val="0"/>
              <w:rPr>
                <w:lang w:val="en-US"/>
              </w:rPr>
            </w:pPr>
            <w:r>
              <w:rPr>
                <w:rFonts w:ascii="Arial" w:hAnsi="Arial"/>
                <w:sz w:val="20"/>
                <w:szCs w:val="20"/>
                <w:lang w:val="en-US"/>
              </w:rPr>
              <w:t>OR C07DA</w:t>
            </w:r>
          </w:p>
          <w:p w14:paraId="11A0C4A1" w14:textId="77777777" w:rsidR="008E0034" w:rsidRDefault="008E0034" w:rsidP="008E0034">
            <w:pPr>
              <w:pStyle w:val="TableContents"/>
              <w:widowControl w:val="0"/>
              <w:rPr>
                <w:lang w:val="en-US"/>
              </w:rPr>
            </w:pPr>
            <w:r>
              <w:rPr>
                <w:rFonts w:ascii="Arial" w:hAnsi="Arial"/>
                <w:sz w:val="20"/>
                <w:szCs w:val="20"/>
                <w:lang w:val="en-US"/>
              </w:rPr>
              <w:t>OR C07EA</w:t>
            </w:r>
          </w:p>
          <w:p w14:paraId="5FA3FFDF" w14:textId="77777777" w:rsidR="008E0034" w:rsidRDefault="008E0034" w:rsidP="008E0034">
            <w:pPr>
              <w:pStyle w:val="TableContents"/>
              <w:widowControl w:val="0"/>
              <w:rPr>
                <w:lang w:val="en-US"/>
              </w:rPr>
            </w:pPr>
            <w:r>
              <w:rPr>
                <w:rFonts w:ascii="Arial" w:hAnsi="Arial"/>
                <w:sz w:val="20"/>
                <w:szCs w:val="20"/>
                <w:lang w:val="en-US"/>
              </w:rPr>
              <w:t>OR C07FX01</w:t>
            </w:r>
          </w:p>
          <w:p w14:paraId="319BEE5F" w14:textId="77777777" w:rsidR="008E0034" w:rsidRDefault="008E0034" w:rsidP="008E0034">
            <w:pPr>
              <w:pStyle w:val="TableContents"/>
              <w:widowControl w:val="0"/>
              <w:rPr>
                <w:lang w:val="en-US"/>
              </w:rPr>
            </w:pPr>
            <w:r>
              <w:rPr>
                <w:rFonts w:ascii="Arial" w:hAnsi="Arial"/>
                <w:sz w:val="20"/>
                <w:szCs w:val="20"/>
                <w:lang w:val="en-US"/>
              </w:rPr>
              <w:t>OR C07FX02</w:t>
            </w:r>
          </w:p>
          <w:p w14:paraId="46147C9E" w14:textId="77777777" w:rsidR="008E0034" w:rsidRDefault="008E0034" w:rsidP="008E0034">
            <w:pPr>
              <w:pStyle w:val="TableContents"/>
              <w:widowControl w:val="0"/>
              <w:rPr>
                <w:lang w:val="en-US"/>
              </w:rPr>
            </w:pPr>
            <w:r>
              <w:rPr>
                <w:rFonts w:ascii="Arial" w:hAnsi="Arial"/>
                <w:sz w:val="20"/>
                <w:szCs w:val="20"/>
                <w:lang w:val="en-US"/>
              </w:rPr>
              <w:t>OR C07FX06</w:t>
            </w:r>
          </w:p>
          <w:p w14:paraId="1AFD8587" w14:textId="77777777" w:rsidR="008E0034" w:rsidRDefault="008E0034" w:rsidP="008E0034">
            <w:pPr>
              <w:pStyle w:val="TableContents"/>
              <w:widowControl w:val="0"/>
              <w:rPr>
                <w:lang w:val="en-US"/>
              </w:rPr>
            </w:pPr>
            <w:r>
              <w:rPr>
                <w:rFonts w:ascii="Arial" w:hAnsi="Arial"/>
                <w:sz w:val="20"/>
                <w:szCs w:val="20"/>
                <w:lang w:val="en-US"/>
              </w:rPr>
              <w:t>OR C07FA05</w:t>
            </w:r>
          </w:p>
          <w:p w14:paraId="0AF85481" w14:textId="77777777" w:rsidR="008E0034" w:rsidRDefault="008E0034" w:rsidP="008E0034">
            <w:pPr>
              <w:pStyle w:val="TableContents"/>
              <w:widowControl w:val="0"/>
              <w:rPr>
                <w:lang w:val="en-US"/>
              </w:rPr>
            </w:pPr>
            <w:r>
              <w:rPr>
                <w:rFonts w:ascii="Arial" w:hAnsi="Arial"/>
                <w:sz w:val="20"/>
                <w:szCs w:val="20"/>
                <w:lang w:val="en-US"/>
              </w:rPr>
              <w:t>OR S01ED01</w:t>
            </w:r>
          </w:p>
          <w:p w14:paraId="73CE7EC6" w14:textId="77777777" w:rsidR="008E0034" w:rsidRDefault="008E0034" w:rsidP="008E0034">
            <w:pPr>
              <w:pStyle w:val="TableContents"/>
              <w:widowControl w:val="0"/>
              <w:rPr>
                <w:lang w:val="en-US"/>
              </w:rPr>
            </w:pPr>
            <w:r>
              <w:rPr>
                <w:rFonts w:ascii="Arial" w:hAnsi="Arial"/>
                <w:sz w:val="20"/>
                <w:szCs w:val="20"/>
                <w:lang w:val="en-US"/>
              </w:rPr>
              <w:t>OR S01ED03</w:t>
            </w:r>
          </w:p>
          <w:p w14:paraId="53E26EAF" w14:textId="77777777" w:rsidR="008E0034" w:rsidRDefault="008E0034" w:rsidP="008E0034">
            <w:pPr>
              <w:pStyle w:val="TableContents"/>
              <w:widowControl w:val="0"/>
              <w:rPr>
                <w:lang w:val="en-US"/>
              </w:rPr>
            </w:pPr>
            <w:r>
              <w:rPr>
                <w:rFonts w:ascii="Arial" w:hAnsi="Arial"/>
                <w:sz w:val="20"/>
                <w:szCs w:val="20"/>
                <w:lang w:val="en-US"/>
              </w:rPr>
              <w:t>OR S01ED04</w:t>
            </w:r>
          </w:p>
          <w:p w14:paraId="30BD1A0C" w14:textId="77777777" w:rsidR="008E0034" w:rsidRDefault="008E0034" w:rsidP="008E0034">
            <w:pPr>
              <w:pStyle w:val="TableContents"/>
              <w:widowControl w:val="0"/>
              <w:rPr>
                <w:lang w:val="en-US"/>
              </w:rPr>
            </w:pPr>
            <w:r>
              <w:rPr>
                <w:rFonts w:ascii="Arial" w:hAnsi="Arial"/>
                <w:sz w:val="20"/>
                <w:szCs w:val="20"/>
                <w:lang w:val="en-US"/>
              </w:rPr>
              <w:t>OR S01ED05</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19D1C78"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 xml:space="preserve">problem:diabetes </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35A06D3"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FC4C7B0" w14:textId="77777777" w:rsidR="008E0034" w:rsidRPr="00E8751D" w:rsidRDefault="008E0034" w:rsidP="008E0034">
            <w:pPr>
              <w:pStyle w:val="TableContents"/>
              <w:widowControl w:val="0"/>
              <w:rPr>
                <w:highlight w:val="red"/>
              </w:rPr>
            </w:pPr>
          </w:p>
          <w:p w14:paraId="0B2D6828" w14:textId="77777777" w:rsidR="008E0034" w:rsidRDefault="008E0034" w:rsidP="008E0034">
            <w:pPr>
              <w:pStyle w:val="TableContents"/>
              <w:widowControl w:val="0"/>
              <w:rPr>
                <w:b/>
              </w:rPr>
            </w:pPr>
            <w:r>
              <w:rPr>
                <w:b/>
              </w:rPr>
              <w:t>Deze patiënt heeft diabetes:</w:t>
            </w:r>
          </w:p>
          <w:p w14:paraId="6801895D" w14:textId="77777777" w:rsidR="008E0034" w:rsidRDefault="008E0034" w:rsidP="008E0034">
            <w:pPr>
              <w:pStyle w:val="TableContents"/>
              <w:widowControl w:val="0"/>
              <w:rPr>
                <w:highlight w:val="red"/>
              </w:rPr>
            </w:pPr>
            <w:r>
              <w:t>Niet-selectieve betablokkers kunnen een hypoglycaemie maskerenwaardoor deze patiënten extra risico kunnen lopen om te vallen.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DFFB5E4"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5F19E07"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51486735" w14:textId="38FCBEA0" w:rsidR="008E0034" w:rsidRDefault="00087CD0" w:rsidP="008E0034">
            <w:pPr>
              <w:pStyle w:val="TableContents"/>
              <w:widowControl w:val="0"/>
            </w:pPr>
            <w:hyperlink r:id="rId151" w:history="1">
              <w:r w:rsidR="008E0034" w:rsidRPr="008641E3">
                <w:rPr>
                  <w:rStyle w:val="Hyperlink"/>
                  <w:rFonts w:ascii="Arial" w:hAnsi="Arial"/>
                  <w:sz w:val="20"/>
                  <w:szCs w:val="20"/>
                </w:rPr>
                <w:t>refpage 18</w:t>
              </w:r>
            </w:hyperlink>
          </w:p>
        </w:tc>
      </w:tr>
      <w:tr w:rsidR="008E0034" w14:paraId="03DEB91D"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2595D48D" w14:textId="77777777" w:rsidR="008E0034" w:rsidRPr="00B91C86" w:rsidRDefault="008E0034" w:rsidP="008E0034">
            <w:pPr>
              <w:pStyle w:val="TableContents"/>
              <w:widowControl w:val="0"/>
              <w:rPr>
                <w:rFonts w:ascii="Arial" w:hAnsi="Arial"/>
                <w:sz w:val="20"/>
                <w:szCs w:val="20"/>
                <w:highlight w:val="green"/>
              </w:rPr>
            </w:pPr>
            <w:r w:rsidRPr="00B91C86">
              <w:rPr>
                <w:rFonts w:ascii="Arial" w:hAnsi="Arial"/>
                <w:sz w:val="20"/>
                <w:szCs w:val="20"/>
                <w:highlight w:val="green"/>
              </w:rPr>
              <w:t>58</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007DC00" w14:textId="77777777" w:rsidR="008E0034" w:rsidRDefault="008E0034" w:rsidP="008E0034">
            <w:pPr>
              <w:pStyle w:val="TableContents"/>
              <w:widowControl w:val="0"/>
              <w:rPr>
                <w:rFonts w:ascii="Arial" w:hAnsi="Arial"/>
                <w:sz w:val="20"/>
                <w:szCs w:val="20"/>
              </w:rPr>
            </w:pPr>
            <w:r>
              <w:rPr>
                <w:rFonts w:ascii="Arial" w:hAnsi="Arial"/>
                <w:sz w:val="20"/>
                <w:szCs w:val="20"/>
              </w:rPr>
              <w:t>Beta-blokkers</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88F970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NOT atriumfibrilleren</w:t>
            </w:r>
          </w:p>
          <w:p w14:paraId="47A10B9B"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angina pectoris</w:t>
            </w:r>
          </w:p>
          <w:p w14:paraId="084725A9" w14:textId="77777777" w:rsidR="008E0034" w:rsidRDefault="008E0034" w:rsidP="008E0034">
            <w:pPr>
              <w:pStyle w:val="TableContents"/>
              <w:widowControl w:val="0"/>
              <w:rPr>
                <w:rFonts w:ascii="Arial" w:hAnsi="Arial"/>
                <w:sz w:val="20"/>
                <w:szCs w:val="20"/>
              </w:rPr>
            </w:pPr>
            <w:r>
              <w:rPr>
                <w:rFonts w:ascii="Arial" w:hAnsi="Arial"/>
                <w:sz w:val="20"/>
                <w:szCs w:val="20"/>
              </w:rPr>
              <w:t>NOT MI</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C7C6A89"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(C07 AND NOT C07B  AND NOT C07C AND NOT C07D) OR S01ED</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C0FCEB4"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NOT atriumfibrilleren (probleemlijst) AND NOT angina pectoris (probleemlijst)</w:t>
            </w:r>
          </w:p>
          <w:p w14:paraId="4579AD6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myocardinfarct (probleemlijst)</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7FF06DC"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DB72513" w14:textId="77777777" w:rsidR="008E0034" w:rsidRDefault="008E0034" w:rsidP="008E0034">
            <w:pPr>
              <w:pStyle w:val="TableContents"/>
              <w:widowControl w:val="0"/>
              <w:rPr>
                <w:rFonts w:ascii="Arial" w:hAnsi="Arial"/>
                <w:b/>
                <w:sz w:val="20"/>
                <w:szCs w:val="20"/>
              </w:rPr>
            </w:pPr>
            <w:r>
              <w:rPr>
                <w:rFonts w:ascii="Arial" w:hAnsi="Arial"/>
                <w:b/>
                <w:sz w:val="20"/>
                <w:szCs w:val="20"/>
              </w:rPr>
              <w:t>Deze patiënt heeft geen</w:t>
            </w:r>
            <w:r>
              <w:rPr>
                <w:rFonts w:ascii="Arial" w:hAnsi="Arial"/>
                <w:sz w:val="20"/>
                <w:szCs w:val="20"/>
              </w:rPr>
              <w:t xml:space="preserve"> </w:t>
            </w:r>
            <w:r>
              <w:rPr>
                <w:rFonts w:ascii="Arial" w:hAnsi="Arial"/>
                <w:b/>
                <w:sz w:val="20"/>
                <w:szCs w:val="20"/>
              </w:rPr>
              <w:t>atriumfibrilleren, angina pectoris of myocardinfarct in de probleemlijst:</w:t>
            </w:r>
          </w:p>
          <w:p w14:paraId="36162D1C" w14:textId="77777777" w:rsidR="008E0034" w:rsidRDefault="008E0034" w:rsidP="008E0034">
            <w:pPr>
              <w:pStyle w:val="TableContents"/>
              <w:widowControl w:val="0"/>
              <w:rPr>
                <w:rFonts w:ascii="Arial" w:hAnsi="Arial"/>
                <w:sz w:val="20"/>
                <w:szCs w:val="20"/>
              </w:rPr>
            </w:pPr>
            <w:r>
              <w:rPr>
                <w:rFonts w:ascii="Arial" w:hAnsi="Arial"/>
                <w:sz w:val="20"/>
                <w:szCs w:val="20"/>
              </w:rPr>
              <w:t>Controleer of er nog een indicatie is. Overweeg afbouwen en stoppen.</w:t>
            </w:r>
          </w:p>
          <w:p w14:paraId="0BCD5188" w14:textId="0C05C0C2" w:rsidR="008E0034" w:rsidRDefault="008E0034" w:rsidP="008E0034">
            <w:pPr>
              <w:pStyle w:val="TableContents"/>
              <w:widowControl w:val="0"/>
              <w:rPr>
                <w:rFonts w:ascii="Arial" w:hAnsi="Arial"/>
                <w:sz w:val="20"/>
                <w:szCs w:val="20"/>
              </w:rPr>
            </w:pPr>
            <w:commentRangeStart w:id="438"/>
            <w:ins w:id="439" w:author="Medlock, S.K." w:date="2021-05-06T11:07:00Z">
              <w:r>
                <w:rPr>
                  <w:rFonts w:ascii="Arial" w:hAnsi="Arial"/>
                  <w:sz w:val="20"/>
                  <w:szCs w:val="20"/>
                </w:rPr>
                <w:t xml:space="preserve">Behalve indien </w:t>
              </w:r>
              <w:r>
                <w:rPr>
                  <w:rFonts w:ascii="Arial" w:hAnsi="Arial"/>
                  <w:b/>
                  <w:bCs/>
                  <w:sz w:val="20"/>
                  <w:szCs w:val="20"/>
                </w:rPr>
                <w:t>atriumfibrilleren, angina pectoris of een voorgeschiedenis met een  myocardinfarct want dan</w:t>
              </w:r>
              <w:r>
                <w:rPr>
                  <w:rFonts w:ascii="Arial" w:hAnsi="Arial"/>
                  <w:sz w:val="20"/>
                  <w:szCs w:val="20"/>
                </w:rPr>
                <w:t xml:space="preserve"> kunnen beta-blokkers geïndiceerd zijn. </w:t>
              </w:r>
              <w:commentRangeEnd w:id="438"/>
              <w:r>
                <w:rPr>
                  <w:rStyle w:val="CommentReference"/>
                </w:rPr>
                <w:commentReference w:id="438"/>
              </w:r>
            </w:ins>
            <w:del w:id="440" w:author="Medlock, S.K." w:date="2021-05-06T11:07:00Z">
              <w:r w:rsidDel="007949C6">
                <w:rPr>
                  <w:rFonts w:ascii="Arial" w:hAnsi="Arial"/>
                  <w:sz w:val="20"/>
                  <w:szCs w:val="20"/>
                </w:rPr>
                <w:delText xml:space="preserve">Behalve bij </w:delText>
              </w:r>
              <w:r w:rsidDel="007949C6">
                <w:rPr>
                  <w:rFonts w:ascii="Arial" w:hAnsi="Arial"/>
                  <w:b/>
                  <w:bCs/>
                  <w:sz w:val="20"/>
                  <w:szCs w:val="20"/>
                </w:rPr>
                <w:delText>atriumfibrilleren, angina pectoris of een voorgeschiedenis met een  myocardinfarct want dan</w:delText>
              </w:r>
              <w:r w:rsidDel="007949C6">
                <w:rPr>
                  <w:rFonts w:ascii="Arial" w:hAnsi="Arial"/>
                  <w:sz w:val="20"/>
                  <w:szCs w:val="20"/>
                </w:rPr>
                <w:delText xml:space="preserve"> kunnen beta-blokkers gebruikt worden.</w:delText>
              </w:r>
            </w:del>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EBD9763"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A6587A9"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152D3F36" w14:textId="5329D7DD" w:rsidR="008E0034" w:rsidRDefault="00087CD0" w:rsidP="008E0034">
            <w:pPr>
              <w:pStyle w:val="TableContents"/>
              <w:widowControl w:val="0"/>
              <w:rPr>
                <w:rFonts w:ascii="Arial" w:hAnsi="Arial"/>
                <w:sz w:val="20"/>
                <w:szCs w:val="20"/>
              </w:rPr>
            </w:pPr>
            <w:hyperlink r:id="rId152" w:history="1">
              <w:r w:rsidR="008E0034" w:rsidRPr="008641E3">
                <w:rPr>
                  <w:rStyle w:val="Hyperlink"/>
                  <w:rFonts w:ascii="Arial" w:hAnsi="Arial"/>
                  <w:sz w:val="20"/>
                  <w:szCs w:val="20"/>
                </w:rPr>
                <w:t>refpage 18</w:t>
              </w:r>
            </w:hyperlink>
          </w:p>
        </w:tc>
      </w:tr>
      <w:tr w:rsidR="008E0034" w14:paraId="7697ACF2"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12702D62"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59</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489C3A4" w14:textId="77777777" w:rsidR="008E0034" w:rsidRDefault="008E0034" w:rsidP="008E0034">
            <w:pPr>
              <w:pStyle w:val="TableContents"/>
              <w:widowControl w:val="0"/>
              <w:rPr>
                <w:lang w:val="en-US"/>
              </w:rPr>
            </w:pPr>
            <w:r>
              <w:rPr>
                <w:rFonts w:ascii="Arial" w:hAnsi="Arial"/>
                <w:sz w:val="20"/>
                <w:szCs w:val="20"/>
                <w:lang w:val="en-US"/>
              </w:rPr>
              <w:t>Beta-blokkers (except preferred ones = C07AB selective beta-blockers, C07BB, C07CB, C07DB selective beta-blockers in combinations)</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4236FE0"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atriumfibrilleren</w:t>
            </w:r>
          </w:p>
          <w:p w14:paraId="3E87C39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angina pectoris</w:t>
            </w:r>
          </w:p>
          <w:p w14:paraId="79680C5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MI</w:t>
            </w:r>
          </w:p>
          <w:p w14:paraId="27AE4930" w14:textId="77777777" w:rsidR="008E0034" w:rsidRDefault="008E0034" w:rsidP="008E0034">
            <w:pPr>
              <w:pStyle w:val="TableContents"/>
              <w:widowControl w:val="0"/>
              <w:rPr>
                <w:rFonts w:ascii="Arial" w:hAnsi="Arial"/>
                <w:color w:val="6600CC"/>
                <w:sz w:val="20"/>
                <w:szCs w:val="20"/>
                <w:lang w:val="en-US"/>
              </w:rPr>
            </w:pP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43A7959" w14:textId="77777777" w:rsidR="008E0034" w:rsidRDefault="008E0034" w:rsidP="008E0034">
            <w:pPr>
              <w:pStyle w:val="TableContents"/>
              <w:widowControl w:val="0"/>
              <w:rPr>
                <w:lang w:val="en-US"/>
              </w:rPr>
            </w:pPr>
            <w:r>
              <w:rPr>
                <w:rFonts w:ascii="Arial" w:hAnsi="Arial"/>
                <w:sz w:val="20"/>
                <w:szCs w:val="20"/>
                <w:lang w:val="en-US"/>
              </w:rPr>
              <w:t>((C07 AND NOT C07AB AND NOT C07BB AND NOT C07CB AND NOT C07DB</w:t>
            </w:r>
          </w:p>
          <w:p w14:paraId="324E2D0A" w14:textId="77777777" w:rsidR="008E0034" w:rsidRDefault="008E0034" w:rsidP="008E0034">
            <w:pPr>
              <w:pStyle w:val="TableContents"/>
              <w:widowControl w:val="0"/>
            </w:pPr>
            <w:r>
              <w:rPr>
                <w:rFonts w:ascii="Arial" w:hAnsi="Arial"/>
                <w:sz w:val="20"/>
                <w:szCs w:val="20"/>
              </w:rPr>
              <w:t>) OR S01ED)</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C22AD13" w14:textId="77777777" w:rsidR="008E0034" w:rsidRDefault="008E0034" w:rsidP="008E0034">
            <w:pPr>
              <w:pStyle w:val="TableContents"/>
              <w:widowControl w:val="0"/>
              <w:rPr>
                <w:rFonts w:ascii="Arial" w:hAnsi="Arial"/>
                <w:sz w:val="20"/>
                <w:szCs w:val="20"/>
              </w:rPr>
            </w:pPr>
            <w:r>
              <w:rPr>
                <w:rFonts w:ascii="Arial" w:hAnsi="Arial"/>
                <w:sz w:val="20"/>
                <w:szCs w:val="20"/>
              </w:rPr>
              <w:t>atriumfibrilleren (probleemlijst) OR angina pectoris (probleemlijst)</w:t>
            </w:r>
          </w:p>
          <w:p w14:paraId="5956A6F0" w14:textId="77777777" w:rsidR="008E0034" w:rsidRDefault="008E0034" w:rsidP="008E0034">
            <w:pPr>
              <w:pStyle w:val="TableContents"/>
              <w:widowControl w:val="0"/>
              <w:rPr>
                <w:rFonts w:ascii="Arial" w:hAnsi="Arial"/>
                <w:sz w:val="20"/>
                <w:szCs w:val="20"/>
              </w:rPr>
            </w:pPr>
            <w:r>
              <w:rPr>
                <w:rFonts w:ascii="Arial" w:hAnsi="Arial"/>
                <w:sz w:val="20"/>
                <w:szCs w:val="20"/>
              </w:rPr>
              <w:t>OR myocardinfarct (probleemlijst)</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C4F3AE6"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693711B" w14:textId="77777777" w:rsidR="008E0034" w:rsidRDefault="008E0034" w:rsidP="008E0034">
            <w:pPr>
              <w:pStyle w:val="TableContents"/>
              <w:widowControl w:val="0"/>
            </w:pPr>
            <w:r>
              <w:rPr>
                <w:rFonts w:ascii="Arial" w:hAnsi="Arial"/>
                <w:sz w:val="20"/>
                <w:szCs w:val="20"/>
              </w:rPr>
              <w:t xml:space="preserve">Bij </w:t>
            </w:r>
            <w:r>
              <w:rPr>
                <w:rFonts w:ascii="Arial" w:hAnsi="Arial"/>
                <w:b/>
                <w:bCs/>
                <w:sz w:val="20"/>
                <w:szCs w:val="20"/>
              </w:rPr>
              <w:t>atriumfibrilleren, angina pectoris of een voorgeschiedenis van myocardinfarct</w:t>
            </w:r>
            <w:r>
              <w:rPr>
                <w:rFonts w:ascii="Arial" w:hAnsi="Arial"/>
                <w:sz w:val="20"/>
                <w:szCs w:val="20"/>
              </w:rPr>
              <w:t xml:space="preserve"> kunnen betablokkers gebruikt worden. Gebruik bij voorkeur atenolol, bisoprolol, celiprolol of metoprolol.</w:t>
            </w:r>
          </w:p>
          <w:p w14:paraId="5166F3D9" w14:textId="77777777" w:rsidR="008E0034" w:rsidRDefault="008E0034" w:rsidP="008E0034">
            <w:pPr>
              <w:pStyle w:val="TableContents"/>
              <w:widowControl w:val="0"/>
              <w:rPr>
                <w:rFonts w:ascii="Arial" w:hAnsi="Arial"/>
                <w:sz w:val="20"/>
                <w:szCs w:val="20"/>
              </w:rPr>
            </w:pPr>
          </w:p>
          <w:p w14:paraId="75A599E8" w14:textId="77777777" w:rsidR="008E0034" w:rsidRDefault="008E0034" w:rsidP="008E0034">
            <w:pPr>
              <w:pStyle w:val="TableContents"/>
              <w:widowControl w:val="0"/>
            </w:pPr>
            <w:r>
              <w:rPr>
                <w:rFonts w:ascii="Arial" w:hAnsi="Arial"/>
                <w:sz w:val="20"/>
                <w:szCs w:val="20"/>
              </w:rPr>
              <w:t xml:space="preserve">[1] Vervangen door metoprolol met gereguleerde afgifte </w:t>
            </w:r>
            <w:r>
              <w:rPr>
                <w:rStyle w:val="Emphasis"/>
                <w:rFonts w:ascii="Arial" w:hAnsi="Arial"/>
                <w:i w:val="0"/>
                <w:iCs w:val="0"/>
                <w:sz w:val="20"/>
                <w:szCs w:val="20"/>
              </w:rPr>
              <w:t>succinaat</w:t>
            </w:r>
            <w:r>
              <w:rPr>
                <w:rFonts w:ascii="Arial" w:hAnsi="Arial"/>
                <w:sz w:val="20"/>
                <w:szCs w:val="20"/>
              </w:rPr>
              <w:t xml:space="preserve"> :100–200 mg per dag [</w:t>
            </w:r>
            <w:hyperlink r:id="rId153">
              <w:r>
                <w:rPr>
                  <w:rStyle w:val="Hyperlink"/>
                </w:rPr>
                <w:t>https://www.farmacotherapeutischkompas.nl/bladeren/preparaatteksten/m/metoprolol</w:t>
              </w:r>
            </w:hyperlink>
            <w:r>
              <w:rPr>
                <w:rFonts w:ascii="Arial" w:hAnsi="Arial"/>
                <w:sz w:val="20"/>
                <w:szCs w:val="20"/>
              </w:rPr>
              <w:t>]</w:t>
            </w:r>
          </w:p>
          <w:p w14:paraId="6D0E3D75" w14:textId="77777777" w:rsidR="008E0034" w:rsidRDefault="008E0034" w:rsidP="008E0034">
            <w:pPr>
              <w:pStyle w:val="TableContents"/>
              <w:widowControl w:val="0"/>
            </w:pPr>
            <w:r>
              <w:rPr>
                <w:rFonts w:ascii="Arial" w:hAnsi="Arial"/>
                <w:sz w:val="20"/>
                <w:szCs w:val="20"/>
              </w:rPr>
              <w:t>[2] Vervangen door atenolol: 50–100 mg 1dd [</w:t>
            </w:r>
            <w:hyperlink r:id="rId154">
              <w:r>
                <w:rPr>
                  <w:rStyle w:val="Hyperlink"/>
                </w:rPr>
                <w:t>https://www.farmacotherapeutischkompas.nl/bladeren/preparaatteksten/a/atenolol</w:t>
              </w:r>
            </w:hyperlink>
            <w:r>
              <w:rPr>
                <w:rFonts w:ascii="Arial" w:hAnsi="Arial"/>
                <w:sz w:val="20"/>
                <w:szCs w:val="20"/>
              </w:rPr>
              <w: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658AC29" w14:textId="77777777" w:rsidR="008E0034" w:rsidRDefault="008E0034" w:rsidP="008E0034">
            <w:pPr>
              <w:pStyle w:val="TableContents"/>
              <w:widowControl w:val="0"/>
              <w:rPr>
                <w:rFonts w:ascii="Arial" w:hAnsi="Arial"/>
                <w:sz w:val="20"/>
                <w:szCs w:val="20"/>
              </w:rPr>
            </w:pPr>
            <w:r>
              <w:rPr>
                <w:rFonts w:ascii="Arial" w:hAnsi="Arial"/>
                <w:sz w:val="20"/>
                <w:szCs w:val="20"/>
              </w:rPr>
              <w:t>[1] Vervangen door metoprolol met gereguleerde afgifte succinaat, 100-200 mg/dag</w:t>
            </w:r>
          </w:p>
          <w:p w14:paraId="22D18813" w14:textId="77777777" w:rsidR="008E0034" w:rsidRDefault="008E0034" w:rsidP="008E0034">
            <w:pPr>
              <w:pStyle w:val="TableContents"/>
              <w:widowControl w:val="0"/>
              <w:rPr>
                <w:rFonts w:ascii="Arial" w:hAnsi="Arial"/>
                <w:sz w:val="20"/>
                <w:szCs w:val="20"/>
              </w:rPr>
            </w:pPr>
            <w:r>
              <w:rPr>
                <w:rFonts w:ascii="Arial" w:hAnsi="Arial"/>
                <w:sz w:val="20"/>
                <w:szCs w:val="20"/>
              </w:rPr>
              <w:t>[2] Vervangen door atenolol, 50-100mg 1dd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B5DF8F3" w14:textId="77777777" w:rsidR="008E0034" w:rsidRDefault="008E0034" w:rsidP="008E0034">
            <w:pPr>
              <w:widowControl w:val="0"/>
              <w:rPr>
                <w:rFonts w:ascii="Arial" w:hAnsi="Arial"/>
                <w:sz w:val="20"/>
                <w:szCs w:val="20"/>
              </w:rPr>
            </w:pPr>
            <w:r>
              <w:rPr>
                <w:rFonts w:ascii="Arial" w:hAnsi="Arial"/>
                <w:sz w:val="20"/>
                <w:szCs w:val="20"/>
              </w:rPr>
              <w:t>[1] Vervangen door metoprolol.</w:t>
            </w:r>
          </w:p>
          <w:p w14:paraId="3F245706" w14:textId="77777777" w:rsidR="008E0034" w:rsidRDefault="008E0034" w:rsidP="008E0034">
            <w:pPr>
              <w:widowControl w:val="0"/>
            </w:pPr>
            <w:r>
              <w:rPr>
                <w:rFonts w:ascii="Arial" w:hAnsi="Arial"/>
                <w:sz w:val="20"/>
                <w:szCs w:val="20"/>
              </w:rPr>
              <w:t>Volg de instructies van de apotheek. Vraag de apotheek naar de meest voorkomende bijwerkingen.</w:t>
            </w:r>
          </w:p>
          <w:p w14:paraId="702B455D" w14:textId="77777777" w:rsidR="008E0034" w:rsidRDefault="008E0034" w:rsidP="008E0034">
            <w:pPr>
              <w:pStyle w:val="TableContents"/>
              <w:widowControl w:val="0"/>
              <w:rPr>
                <w:rFonts w:ascii="Arial" w:hAnsi="Arial"/>
                <w:sz w:val="20"/>
                <w:szCs w:val="20"/>
              </w:rPr>
            </w:pPr>
          </w:p>
          <w:p w14:paraId="4710E5DD" w14:textId="77777777" w:rsidR="008E0034" w:rsidRDefault="008E0034" w:rsidP="008E0034">
            <w:pPr>
              <w:widowControl w:val="0"/>
              <w:rPr>
                <w:rFonts w:ascii="Arial" w:hAnsi="Arial"/>
                <w:sz w:val="20"/>
                <w:szCs w:val="20"/>
              </w:rPr>
            </w:pPr>
            <w:r>
              <w:rPr>
                <w:rFonts w:ascii="Arial" w:hAnsi="Arial"/>
                <w:sz w:val="20"/>
                <w:szCs w:val="20"/>
              </w:rPr>
              <w:t>[2] Vervangen door atenolol. {{free text}}</w:t>
            </w:r>
          </w:p>
          <w:p w14:paraId="6E4F2A78" w14:textId="77777777" w:rsidR="008E0034" w:rsidRDefault="008E0034" w:rsidP="008E0034">
            <w:pPr>
              <w:widowControl w:val="0"/>
              <w:rPr>
                <w:rFonts w:ascii="Arial" w:hAnsi="Arial"/>
                <w:sz w:val="20"/>
                <w:szCs w:val="20"/>
              </w:rPr>
            </w:pPr>
            <w:r>
              <w:rPr>
                <w:rFonts w:ascii="Arial" w:hAnsi="Arial"/>
                <w:sz w:val="20"/>
                <w:szCs w:val="20"/>
              </w:rPr>
              <w:t>Volg de instructies van de apotheek. Vraag de apotheek naar de meest voorkomende bijwerkingen.</w:t>
            </w:r>
          </w:p>
          <w:p w14:paraId="6E1D3FF7"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732BE907" w14:textId="6A3175DE" w:rsidR="008E0034" w:rsidRDefault="00087CD0" w:rsidP="008E0034">
            <w:pPr>
              <w:pStyle w:val="TableContents"/>
              <w:widowControl w:val="0"/>
            </w:pPr>
            <w:hyperlink r:id="rId155" w:history="1">
              <w:r w:rsidR="008E0034" w:rsidRPr="008641E3">
                <w:rPr>
                  <w:rStyle w:val="Hyperlink"/>
                  <w:rFonts w:ascii="Arial" w:hAnsi="Arial"/>
                  <w:sz w:val="20"/>
                  <w:szCs w:val="20"/>
                </w:rPr>
                <w:t>refpage 18</w:t>
              </w:r>
            </w:hyperlink>
          </w:p>
        </w:tc>
      </w:tr>
      <w:tr w:rsidR="008E0034" w14:paraId="2EF59222"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33D2C669"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60</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81285C8" w14:textId="77777777" w:rsidR="008E0034" w:rsidRDefault="008E0034" w:rsidP="008E0034">
            <w:pPr>
              <w:pStyle w:val="TableContents"/>
              <w:widowControl w:val="0"/>
              <w:rPr>
                <w:rFonts w:ascii="Arial" w:hAnsi="Arial"/>
                <w:sz w:val="20"/>
                <w:szCs w:val="20"/>
              </w:rPr>
            </w:pPr>
            <w:r>
              <w:rPr>
                <w:rFonts w:ascii="Arial" w:hAnsi="Arial"/>
                <w:sz w:val="20"/>
                <w:szCs w:val="20"/>
              </w:rPr>
              <w:t>Beta-blokkers</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9A3291E" w14:textId="77777777" w:rsidR="008E0034" w:rsidRDefault="008E0034" w:rsidP="008E0034">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36D271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(C07 AND NOT C07B  AND NOT C07C AND NOT C07D) OR S01ED</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D823463" w14:textId="77777777" w:rsidR="008E0034" w:rsidRDefault="008E0034" w:rsidP="008E0034">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720A44A"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A4B7B0E" w14:textId="77777777" w:rsidR="008E0034" w:rsidRDefault="008E0034" w:rsidP="008E0034">
            <w:pPr>
              <w:pStyle w:val="TableContents"/>
              <w:widowControl w:val="0"/>
              <w:rPr>
                <w:rFonts w:ascii="Arial" w:hAnsi="Arial"/>
                <w:sz w:val="20"/>
                <w:szCs w:val="20"/>
              </w:rPr>
            </w:pPr>
            <w:r>
              <w:rPr>
                <w:rFonts w:ascii="Arial" w:hAnsi="Arial"/>
                <w:b/>
                <w:bCs/>
                <w:sz w:val="20"/>
                <w:szCs w:val="20"/>
              </w:rPr>
              <w:t>Patiënt heeft mogelijk bijwerkingen van deze medicatie.</w:t>
            </w:r>
            <w:r>
              <w:rPr>
                <w:rFonts w:ascii="Arial" w:hAnsi="Arial"/>
                <w:sz w:val="20"/>
                <w:szCs w:val="20"/>
              </w:rPr>
              <w:t xml:space="preserve"> Overweeg stoppen of lagere dosering.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CBCAF90" w14:textId="77777777" w:rsidR="008E0034" w:rsidRDefault="008E0034" w:rsidP="008E0034">
            <w:pPr>
              <w:pStyle w:val="TableContents"/>
              <w:widowControl w:val="0"/>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DA7FB3C"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005DF110" w14:textId="04FA1406" w:rsidR="008E0034" w:rsidRDefault="00087CD0" w:rsidP="008E0034">
            <w:pPr>
              <w:pStyle w:val="TableContents"/>
              <w:widowControl w:val="0"/>
            </w:pPr>
            <w:hyperlink r:id="rId156" w:history="1">
              <w:r w:rsidR="008E0034" w:rsidRPr="008641E3">
                <w:rPr>
                  <w:rStyle w:val="Hyperlink"/>
                  <w:rFonts w:ascii="Arial" w:hAnsi="Arial"/>
                  <w:sz w:val="20"/>
                  <w:szCs w:val="20"/>
                </w:rPr>
                <w:t>refpage 18</w:t>
              </w:r>
            </w:hyperlink>
          </w:p>
        </w:tc>
      </w:tr>
      <w:tr w:rsidR="00CC4846" w14:paraId="71F736E8"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1DF3F959" w14:textId="77777777" w:rsidR="00CC4846" w:rsidRPr="00B91C86" w:rsidRDefault="00CC4846" w:rsidP="00CC4846">
            <w:pPr>
              <w:pStyle w:val="TableContents"/>
              <w:widowControl w:val="0"/>
              <w:rPr>
                <w:highlight w:val="green"/>
              </w:rPr>
            </w:pPr>
            <w:r w:rsidRPr="00B91C86">
              <w:rPr>
                <w:rFonts w:ascii="Arial" w:hAnsi="Arial"/>
                <w:sz w:val="20"/>
                <w:szCs w:val="20"/>
                <w:highlight w:val="green"/>
              </w:rPr>
              <w:t>61</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3B188C6" w14:textId="77777777" w:rsidR="00CC4846" w:rsidRDefault="00CC4846" w:rsidP="00CC4846">
            <w:pPr>
              <w:pStyle w:val="TableContents"/>
              <w:widowControl w:val="0"/>
              <w:rPr>
                <w:lang w:val="en-US"/>
              </w:rPr>
            </w:pPr>
            <w:r>
              <w:rPr>
                <w:rFonts w:ascii="Arial" w:hAnsi="Arial"/>
                <w:color w:val="9900FF"/>
                <w:sz w:val="20"/>
                <w:szCs w:val="20"/>
                <w:lang w:val="en-US"/>
              </w:rPr>
              <w:t>{TODO can we specify which?}</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CD8EBAC"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8D5F3DB"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(C07 AND NOT C07B AND NOT C07C AND NOT C07D) OR S01ED</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2F9189C"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93202C5" w14:textId="77777777" w:rsidR="00CC4846" w:rsidRDefault="00CC4846" w:rsidP="00CC4846">
            <w:pPr>
              <w:pStyle w:val="TableContents"/>
              <w:widowControl w:val="0"/>
              <w:rPr>
                <w:rFonts w:ascii="Arial" w:hAnsi="Arial"/>
                <w:sz w:val="20"/>
                <w:szCs w:val="20"/>
              </w:rPr>
            </w:pPr>
            <w:r>
              <w:rPr>
                <w:rFonts w:ascii="Arial" w:hAnsi="Arial"/>
                <w:color w:val="9900FF"/>
                <w:sz w:val="20"/>
                <w:szCs w:val="20"/>
                <w:lang w:val="en-US"/>
              </w:rPr>
              <w:t>{preselect vervolg if a stop-, afbouw-, or vervangen- option is checked}</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EA12132" w14:textId="77777777" w:rsidR="00CC4846" w:rsidRDefault="00CC4846" w:rsidP="00CC4846">
            <w:pPr>
              <w:pStyle w:val="TableContents"/>
              <w:widowControl w:val="0"/>
              <w:rPr>
                <w:rFonts w:ascii="Arial" w:hAnsi="Arial"/>
                <w:sz w:val="20"/>
                <w:szCs w:val="20"/>
              </w:rPr>
            </w:pPr>
            <w:r>
              <w:rPr>
                <w:rFonts w:ascii="Arial" w:hAnsi="Arial"/>
                <w:sz w:val="20"/>
                <w:szCs w:val="20"/>
              </w:rPr>
              <w:t>[1] Vervolgafspraak:{{free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6836F01" w14:textId="77777777" w:rsidR="00CC4846" w:rsidRDefault="00CC4846" w:rsidP="00CC4846">
            <w:pPr>
              <w:pStyle w:val="TableContents"/>
              <w:widowControl w:val="0"/>
              <w:rPr>
                <w:rFonts w:ascii="Arial" w:hAnsi="Arial"/>
                <w:sz w:val="20"/>
                <w:szCs w:val="20"/>
              </w:rPr>
            </w:pPr>
            <w:r>
              <w:rPr>
                <w:rFonts w:ascii="Arial" w:hAnsi="Arial"/>
                <w:sz w:val="20"/>
                <w:szCs w:val="20"/>
              </w:rPr>
              <w:t>[1] Controleer voor veranderingen in symptomen. 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B464C4E" w14:textId="77777777" w:rsidR="00CC4846" w:rsidRDefault="00CC4846" w:rsidP="00CC4846">
            <w:pPr>
              <w:pStyle w:val="TableContents"/>
              <w:widowControl w:val="0"/>
              <w:rPr>
                <w:rFonts w:ascii="Arial" w:hAnsi="Arial"/>
                <w:sz w:val="20"/>
                <w:szCs w:val="20"/>
              </w:rPr>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2EA4F77" w14:textId="02BAAA33" w:rsidR="00CC4846" w:rsidRDefault="00087CD0" w:rsidP="00CC4846">
            <w:pPr>
              <w:pStyle w:val="TableContents"/>
              <w:widowControl w:val="0"/>
            </w:pPr>
            <w:hyperlink r:id="rId157" w:history="1">
              <w:r w:rsidR="00CC4846" w:rsidRPr="008E0034">
                <w:rPr>
                  <w:rStyle w:val="Hyperlink"/>
                  <w:rFonts w:ascii="Arial" w:hAnsi="Arial"/>
                  <w:sz w:val="20"/>
                  <w:szCs w:val="20"/>
                </w:rPr>
                <w:t>refpage 18</w:t>
              </w:r>
            </w:hyperlink>
          </w:p>
        </w:tc>
      </w:tr>
      <w:tr w:rsidR="00CC4846" w:rsidRPr="005B43D4" w14:paraId="28F936CF"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40268B5" w14:textId="77777777" w:rsidR="00CC4846" w:rsidRPr="00D45A17" w:rsidRDefault="00CC4846" w:rsidP="00CC4846">
            <w:pPr>
              <w:pStyle w:val="TableContents"/>
              <w:widowControl w:val="0"/>
              <w:rPr>
                <w:rFonts w:ascii="Arial" w:hAnsi="Arial"/>
                <w:sz w:val="20"/>
                <w:szCs w:val="20"/>
              </w:rPr>
            </w:pP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B77AD10" w14:textId="77777777" w:rsidR="00CC4846" w:rsidRDefault="00CC4846" w:rsidP="00CC4846">
            <w:pPr>
              <w:pStyle w:val="TableContents"/>
              <w:widowControl w:val="0"/>
              <w:rPr>
                <w:lang w:val="en-US"/>
              </w:rPr>
            </w:pPr>
            <w:r>
              <w:rPr>
                <w:rFonts w:ascii="Arial" w:hAnsi="Arial"/>
                <w:sz w:val="20"/>
                <w:szCs w:val="20"/>
                <w:lang w:val="en-US"/>
              </w:rPr>
              <w:t>Calciumantagonisten</w:t>
            </w:r>
          </w:p>
          <w:p w14:paraId="19371954" w14:textId="77777777" w:rsidR="00CC4846" w:rsidRDefault="00087CD0" w:rsidP="00CC4846">
            <w:pPr>
              <w:pStyle w:val="TableContents"/>
              <w:widowControl w:val="0"/>
              <w:rPr>
                <w:lang w:val="en-US"/>
              </w:rPr>
            </w:pPr>
            <w:hyperlink r:id="rId158">
              <w:r w:rsidR="00CC4846">
                <w:rPr>
                  <w:rStyle w:val="Hyperlink"/>
                  <w:rFonts w:ascii="Arial" w:hAnsi="Arial"/>
                  <w:b/>
                  <w:sz w:val="20"/>
                  <w:szCs w:val="20"/>
                  <w:lang w:val="en-US"/>
                </w:rPr>
                <w:t>C08</w:t>
              </w:r>
            </w:hyperlink>
            <w:r w:rsidR="00CC4846">
              <w:rPr>
                <w:rFonts w:ascii="Arial" w:hAnsi="Arial"/>
                <w:sz w:val="20"/>
                <w:szCs w:val="20"/>
                <w:lang w:val="en-US"/>
              </w:rPr>
              <w:t xml:space="preserve"> Calcium channel blockers</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1D36F2C" w14:textId="77777777" w:rsidR="00CC4846" w:rsidRDefault="00CC4846" w:rsidP="00CC4846">
            <w:pPr>
              <w:pStyle w:val="TableContents"/>
              <w:widowControl w:val="0"/>
              <w:rPr>
                <w:rFonts w:ascii="Arial" w:hAnsi="Arial"/>
                <w:sz w:val="20"/>
                <w:szCs w:val="20"/>
                <w:lang w:val="en-US"/>
              </w:rPr>
            </w:pP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575CEC03" w14:textId="77777777" w:rsidR="00CC4846" w:rsidRDefault="00CC4846" w:rsidP="00CC4846">
            <w:pPr>
              <w:pStyle w:val="TableContents"/>
              <w:widowControl w:val="0"/>
              <w:rPr>
                <w:rFonts w:ascii="Arial" w:hAnsi="Arial"/>
                <w:sz w:val="20"/>
                <w:szCs w:val="20"/>
                <w:lang w:val="en-US"/>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22D700D7"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2D47F21A" w14:textId="77777777" w:rsidR="00CC4846" w:rsidRDefault="00CC4846" w:rsidP="00CC4846">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C1F998D" w14:textId="77777777" w:rsidR="00CC4846" w:rsidRDefault="00CC4846" w:rsidP="00CC4846">
            <w:pPr>
              <w:pStyle w:val="TableContents"/>
              <w:widowControl w:val="0"/>
              <w:rPr>
                <w:rFonts w:ascii="Arial" w:hAnsi="Arial"/>
                <w:sz w:val="20"/>
                <w:szCs w:val="20"/>
                <w:lang w:val="en-US"/>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352825A" w14:textId="77777777" w:rsidR="00CC4846" w:rsidRDefault="00CC4846" w:rsidP="00CC4846">
            <w:pPr>
              <w:pStyle w:val="TableContents"/>
              <w:widowControl w:val="0"/>
              <w:rPr>
                <w:rFonts w:ascii="Arial" w:hAnsi="Arial"/>
                <w:sz w:val="20"/>
                <w:szCs w:val="20"/>
                <w:lang w:val="en-US"/>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F5F7F27" w14:textId="77777777" w:rsidR="00CC4846" w:rsidRDefault="00CC4846" w:rsidP="00CC4846">
            <w:pPr>
              <w:pStyle w:val="TableContents"/>
              <w:widowControl w:val="0"/>
              <w:rPr>
                <w:rFonts w:ascii="Arial" w:hAnsi="Arial"/>
                <w:sz w:val="20"/>
                <w:szCs w:val="20"/>
                <w:lang w:val="en-US"/>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D9DC771" w14:textId="18D6B083" w:rsidR="00CC4846" w:rsidRPr="005B43D4" w:rsidRDefault="00CC4846" w:rsidP="00CC4846">
            <w:pPr>
              <w:pStyle w:val="TableContents"/>
              <w:widowControl w:val="0"/>
              <w:rPr>
                <w:rFonts w:ascii="Arial" w:hAnsi="Arial"/>
                <w:sz w:val="20"/>
                <w:szCs w:val="20"/>
              </w:rPr>
            </w:pPr>
          </w:p>
        </w:tc>
      </w:tr>
      <w:tr w:rsidR="00CC4846" w14:paraId="7380E8DC"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7BB8674E" w14:textId="77777777" w:rsidR="00CC4846" w:rsidRPr="00D45A17" w:rsidRDefault="00CC4846" w:rsidP="00CC4846">
            <w:pPr>
              <w:pStyle w:val="TableContents"/>
              <w:widowControl w:val="0"/>
              <w:rPr>
                <w:rFonts w:ascii="Arial" w:hAnsi="Arial"/>
                <w:sz w:val="20"/>
                <w:szCs w:val="20"/>
              </w:rPr>
            </w:pPr>
            <w:r w:rsidRPr="00D87042">
              <w:rPr>
                <w:rFonts w:ascii="Arial" w:hAnsi="Arial"/>
                <w:sz w:val="20"/>
                <w:szCs w:val="20"/>
                <w:highlight w:val="green"/>
              </w:rPr>
              <w:t>63</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C601FCF" w14:textId="77777777" w:rsidR="00CC4846" w:rsidRDefault="00CC4846" w:rsidP="00CC4846">
            <w:pPr>
              <w:pStyle w:val="TableContents"/>
              <w:widowControl w:val="0"/>
              <w:rPr>
                <w:lang w:val="en-US"/>
              </w:rPr>
            </w:pPr>
            <w:r>
              <w:rPr>
                <w:rFonts w:ascii="Arial" w:hAnsi="Arial"/>
                <w:sz w:val="20"/>
                <w:szCs w:val="20"/>
                <w:lang w:val="en-US"/>
              </w:rPr>
              <w:t>RAS-remmers: ACE-remmers, angiotensinereceptor blokkers</w:t>
            </w:r>
          </w:p>
          <w:p w14:paraId="3EB1276F" w14:textId="77777777" w:rsidR="00CC4846" w:rsidRDefault="00087CD0" w:rsidP="00CC4846">
            <w:pPr>
              <w:pStyle w:val="TableContents"/>
              <w:widowControl w:val="0"/>
              <w:rPr>
                <w:lang w:val="en-US"/>
              </w:rPr>
            </w:pPr>
            <w:hyperlink r:id="rId159">
              <w:r w:rsidR="00CC4846">
                <w:rPr>
                  <w:rStyle w:val="Hyperlink"/>
                  <w:rFonts w:ascii="Arial" w:hAnsi="Arial"/>
                  <w:b/>
                  <w:sz w:val="20"/>
                  <w:szCs w:val="20"/>
                  <w:lang w:val="en-US"/>
                </w:rPr>
                <w:t>C09</w:t>
              </w:r>
            </w:hyperlink>
            <w:r w:rsidR="00CC4846">
              <w:rPr>
                <w:rFonts w:ascii="Arial" w:hAnsi="Arial"/>
                <w:sz w:val="20"/>
                <w:szCs w:val="20"/>
                <w:lang w:val="en-US"/>
              </w:rPr>
              <w:t xml:space="preserve"> agents acting on the renin-angiotensin system</w:t>
            </w:r>
          </w:p>
          <w:p w14:paraId="2D42A212" w14:textId="77777777" w:rsidR="00CC4846" w:rsidRDefault="00CC4846" w:rsidP="00CC4846">
            <w:pPr>
              <w:pStyle w:val="TableContents"/>
              <w:widowControl w:val="0"/>
              <w:rPr>
                <w:lang w:val="en-US"/>
              </w:rPr>
            </w:pPr>
            <w:r>
              <w:rPr>
                <w:rFonts w:ascii="Arial" w:hAnsi="Arial"/>
                <w:sz w:val="20"/>
                <w:szCs w:val="20"/>
                <w:lang w:val="en-US"/>
              </w:rPr>
              <w:t xml:space="preserve"> EXCEPT C09BA and C09DA (with diuretics)</w:t>
            </w:r>
          </w:p>
          <w:p w14:paraId="705050B9" w14:textId="77777777" w:rsidR="00CC4846" w:rsidRDefault="00CC4846" w:rsidP="00CC4846">
            <w:pPr>
              <w:pStyle w:val="TableContents"/>
              <w:widowControl w:val="0"/>
              <w:rPr>
                <w:rFonts w:ascii="Arial" w:hAnsi="Arial"/>
                <w:sz w:val="20"/>
                <w:szCs w:val="20"/>
                <w:lang w:val="en-US"/>
              </w:rPr>
            </w:pPr>
          </w:p>
          <w:p w14:paraId="5435AE4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{check box 1 if Parkinson-like conditions + orthostatic hypotension (rule 48)}</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A6C01B5" w14:textId="77777777" w:rsidR="00CC4846" w:rsidRDefault="00CC4846" w:rsidP="00CC4846">
            <w:pPr>
              <w:pStyle w:val="TableContents"/>
              <w:widowControl w:val="0"/>
              <w:rPr>
                <w:rFonts w:ascii="Arial" w:hAnsi="Arial"/>
                <w:sz w:val="20"/>
                <w:szCs w:val="20"/>
              </w:rPr>
            </w:pPr>
            <w:r>
              <w:rPr>
                <w:rFonts w:ascii="Arial" w:hAnsi="Arial"/>
                <w:sz w:val="20"/>
                <w:szCs w:val="20"/>
              </w:rPr>
              <w:t>All</w:t>
            </w:r>
          </w:p>
          <w:p w14:paraId="0C8A58C5" w14:textId="77777777" w:rsidR="00CC4846" w:rsidRDefault="00CC4846" w:rsidP="00CC4846">
            <w:pPr>
              <w:pStyle w:val="TableContents"/>
              <w:widowControl w:val="0"/>
              <w:rPr>
                <w:rFonts w:ascii="Arial" w:hAnsi="Arial"/>
                <w:sz w:val="20"/>
                <w:szCs w:val="20"/>
              </w:rPr>
            </w:pP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27C3324" w14:textId="77777777" w:rsidR="00CC4846" w:rsidRDefault="00CC4846" w:rsidP="00CC4846">
            <w:pPr>
              <w:pStyle w:val="TableContents"/>
              <w:widowControl w:val="0"/>
              <w:rPr>
                <w:lang w:val="en-US"/>
              </w:rPr>
            </w:pPr>
            <w:r>
              <w:rPr>
                <w:rFonts w:ascii="Arial" w:hAnsi="Arial"/>
                <w:sz w:val="20"/>
                <w:szCs w:val="20"/>
                <w:lang w:val="en-US"/>
              </w:rPr>
              <w:t>C09</w:t>
            </w:r>
          </w:p>
          <w:p w14:paraId="61C2C10C" w14:textId="77777777" w:rsidR="00CC4846" w:rsidRDefault="00CC4846" w:rsidP="00CC4846">
            <w:pPr>
              <w:pStyle w:val="TableContents"/>
              <w:widowControl w:val="0"/>
              <w:rPr>
                <w:lang w:val="en-US"/>
              </w:rPr>
            </w:pPr>
            <w:r>
              <w:rPr>
                <w:rFonts w:ascii="Arial" w:hAnsi="Arial"/>
                <w:sz w:val="20"/>
                <w:szCs w:val="20"/>
                <w:lang w:val="en-US"/>
              </w:rPr>
              <w:t>AND NOT  C09BA and NOT C09DA</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774C274"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5548E7F"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{preselect box 1}{SELECTOR() AND CONDITION (</w:t>
            </w:r>
          </w:p>
          <w:p w14:paraId="37EB5403" w14:textId="77777777" w:rsidR="00CC4846" w:rsidRDefault="00CC4846" w:rsidP="00CC4846">
            <w:pPr>
              <w:widowControl w:val="0"/>
              <w:rPr>
                <w:rFonts w:ascii="Arial" w:hAnsi="Arial"/>
                <w:sz w:val="20"/>
                <w:szCs w:val="20"/>
                <w:lang w:val="en-US"/>
              </w:rPr>
            </w:pPr>
            <w:r>
              <w:rPr>
                <w:rFonts w:ascii="Arial" w:hAnsi="Arial"/>
                <w:sz w:val="20"/>
                <w:szCs w:val="20"/>
                <w:lang w:val="en-US"/>
              </w:rPr>
              <w:t>(Parkinson (probleemlijst)</w:t>
            </w:r>
          </w:p>
          <w:p w14:paraId="5A02C19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36C8C6A5"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Lewy-bodies dementie (probleemlijst) OR Multiple system atrophy (probleemlijst) OR progressive supranuclear palsy (probleemlijst)</w:t>
            </w:r>
          </w:p>
          <w:p w14:paraId="4F798228" w14:textId="77777777" w:rsidR="00CC4846" w:rsidRDefault="00CC4846" w:rsidP="00CC4846">
            <w:pPr>
              <w:pStyle w:val="TableContents"/>
              <w:widowControl w:val="0"/>
              <w:rPr>
                <w:rFonts w:ascii="Arial" w:hAnsi="Arial"/>
                <w:sz w:val="20"/>
                <w:szCs w:val="20"/>
              </w:rPr>
            </w:pPr>
            <w:r>
              <w:rPr>
                <w:rFonts w:ascii="Arial" w:hAnsi="Arial"/>
                <w:sz w:val="20"/>
                <w:szCs w:val="20"/>
              </w:rPr>
              <w:t>)</w:t>
            </w:r>
          </w:p>
          <w:p w14:paraId="038306AF" w14:textId="77777777" w:rsidR="00CC4846" w:rsidRDefault="00CC4846" w:rsidP="00CC4846">
            <w:pPr>
              <w:pStyle w:val="TableContents"/>
              <w:widowControl w:val="0"/>
              <w:rPr>
                <w:rFonts w:ascii="Arial" w:hAnsi="Arial"/>
                <w:sz w:val="20"/>
                <w:szCs w:val="20"/>
              </w:rPr>
            </w:pPr>
            <w:r>
              <w:rPr>
                <w:rFonts w:ascii="Arial" w:hAnsi="Arial"/>
                <w:sz w:val="20"/>
                <w:szCs w:val="20"/>
              </w:rPr>
              <w:t>AND</w:t>
            </w:r>
          </w:p>
          <w:p w14:paraId="54A42C5C" w14:textId="77777777" w:rsidR="00CC4846" w:rsidRDefault="00CC4846" w:rsidP="00CC4846">
            <w:pPr>
              <w:pStyle w:val="TableContents"/>
              <w:widowControl w:val="0"/>
              <w:rPr>
                <w:rFonts w:ascii="Arial" w:hAnsi="Arial"/>
                <w:sz w:val="20"/>
                <w:szCs w:val="20"/>
              </w:rPr>
            </w:pPr>
            <w:r>
              <w:rPr>
                <w:rFonts w:ascii="Arial" w:hAnsi="Arial"/>
                <w:sz w:val="20"/>
                <w:szCs w:val="20"/>
              </w:rPr>
              <w:t>orthostatische hypotensie (probleemlijst)</w:t>
            </w:r>
          </w:p>
          <w:p w14:paraId="39469585" w14:textId="77777777" w:rsidR="00CC4846" w:rsidRDefault="00CC4846" w:rsidP="00CC4846">
            <w:pPr>
              <w:pStyle w:val="TableContents"/>
              <w:widowControl w:val="0"/>
              <w:rPr>
                <w:rFonts w:ascii="Arial" w:hAnsi="Arial"/>
                <w:sz w:val="20"/>
                <w:szCs w:val="20"/>
              </w:rPr>
            </w:pPr>
            <w:r>
              <w:rPr>
                <w:rFonts w:ascii="Arial" w:hAnsi="Arial"/>
                <w:sz w:val="20"/>
                <w:szCs w:val="20"/>
              </w:rPr>
              <w:t>)</w:t>
            </w:r>
          </w:p>
          <w:p w14:paraId="63E2EFD2" w14:textId="77777777" w:rsidR="00CC4846" w:rsidRDefault="00CC4846" w:rsidP="00CC4846">
            <w:pPr>
              <w:pStyle w:val="TableContents"/>
              <w:widowControl w:val="0"/>
              <w:rPr>
                <w:rFonts w:ascii="Arial" w:hAnsi="Arial"/>
                <w:sz w:val="20"/>
                <w:szCs w:val="20"/>
              </w:rPr>
            </w:pPr>
            <w:r>
              <w:rPr>
                <w:rFonts w:ascii="Arial" w:hAnsi="Arial"/>
                <w:sz w:val="20"/>
                <w:szCs w:val="20"/>
              </w:rPr>
              <w:t>}</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41749B2" w14:textId="77777777" w:rsidR="00CC4846" w:rsidRDefault="00CC4846" w:rsidP="00CC4846">
            <w:pPr>
              <w:pStyle w:val="TableContents"/>
              <w:widowControl w:val="0"/>
              <w:rPr>
                <w:rFonts w:ascii="Arial" w:hAnsi="Arial"/>
                <w:sz w:val="20"/>
                <w:szCs w:val="20"/>
              </w:rPr>
            </w:pPr>
            <w:r>
              <w:rPr>
                <w:rFonts w:ascii="Arial" w:hAnsi="Arial"/>
                <w:sz w:val="20"/>
                <w:szCs w:val="20"/>
              </w:rPr>
              <w:t xml:space="preserve">ACE-remmers of ATII-antagonisten zijn voorkeursmiddelen bij </w:t>
            </w:r>
            <w:r>
              <w:rPr>
                <w:rFonts w:ascii="Arial" w:hAnsi="Arial"/>
                <w:b/>
                <w:bCs/>
                <w:sz w:val="20"/>
                <w:szCs w:val="20"/>
              </w:rPr>
              <w:t>hypertensie en decompensatio cordis</w:t>
            </w:r>
            <w:r>
              <w:rPr>
                <w:rFonts w:ascii="Arial" w:hAnsi="Arial"/>
                <w:sz w:val="20"/>
                <w:szCs w:val="20"/>
              </w:rPr>
              <w:t>.</w:t>
            </w:r>
          </w:p>
          <w:p w14:paraId="5C72F58C" w14:textId="372A7203" w:rsidR="00CC4846" w:rsidRDefault="00CC4846" w:rsidP="00CC4846">
            <w:pPr>
              <w:pStyle w:val="TableContents"/>
              <w:widowControl w:val="0"/>
              <w:rPr>
                <w:ins w:id="441" w:author="Medlock, S.K." w:date="2021-05-06T07:06:00Z"/>
                <w:rFonts w:ascii="Arial" w:hAnsi="Arial"/>
                <w:sz w:val="20"/>
                <w:szCs w:val="20"/>
              </w:rPr>
            </w:pPr>
          </w:p>
          <w:p w14:paraId="7264A46C" w14:textId="7F9189CE" w:rsidR="00CC4846" w:rsidRDefault="00CC4846" w:rsidP="00CC4846">
            <w:pPr>
              <w:pStyle w:val="TableContents"/>
              <w:widowControl w:val="0"/>
              <w:rPr>
                <w:rFonts w:ascii="Arial" w:hAnsi="Arial"/>
                <w:sz w:val="20"/>
                <w:szCs w:val="20"/>
              </w:rPr>
            </w:pPr>
            <w:ins w:id="442" w:author="Medlock, S.K." w:date="2021-05-06T07:06:00Z">
              <w:r>
                <w:rPr>
                  <w:rFonts w:ascii="Arial" w:hAnsi="Arial"/>
                  <w:sz w:val="20"/>
                  <w:szCs w:val="20"/>
                </w:rPr>
                <w:t>[5] Stoppen</w:t>
              </w:r>
            </w:ins>
            <w:ins w:id="443" w:author="Medlock, S.K." w:date="2021-05-06T07:07:00Z">
              <w:r>
                <w:rPr>
                  <w:rFonts w:ascii="Arial" w:hAnsi="Arial"/>
                  <w:sz w:val="20"/>
                  <w:szCs w:val="20"/>
                </w:rPr>
                <w:t xml:space="preserve"> (afbouwen niet nodig)</w:t>
              </w:r>
            </w:ins>
          </w:p>
          <w:p w14:paraId="679CBB0D" w14:textId="77777777" w:rsidR="00CC4846" w:rsidRDefault="00CC4846" w:rsidP="00CC4846">
            <w:pPr>
              <w:rPr>
                <w:rFonts w:ascii="Times New Roman" w:hAnsi="Times New Roman" w:cs="Times New Roman"/>
                <w:color w:val="auto"/>
                <w:lang w:eastAsia="en-US" w:bidi="ar-SA"/>
              </w:rPr>
            </w:pPr>
            <w:r>
              <w:rPr>
                <w:rFonts w:ascii="Arial" w:hAnsi="Arial"/>
                <w:sz w:val="20"/>
                <w:szCs w:val="20"/>
              </w:rPr>
              <w:t xml:space="preserve">[1] Afbouwen waarna </w:t>
            </w:r>
            <w:commentRangeStart w:id="444"/>
            <w:r>
              <w:rPr>
                <w:rFonts w:ascii="Arial" w:hAnsi="Arial"/>
                <w:sz w:val="20"/>
                <w:szCs w:val="20"/>
              </w:rPr>
              <w:t>stoppen</w:t>
            </w:r>
            <w:commentRangeEnd w:id="444"/>
            <w:r>
              <w:rPr>
                <w:rStyle w:val="CommentReference"/>
              </w:rPr>
              <w:commentReference w:id="444"/>
            </w:r>
            <w:r>
              <w:rPr>
                <w:rFonts w:ascii="Arial" w:hAnsi="Arial"/>
                <w:sz w:val="20"/>
                <w:szCs w:val="20"/>
              </w:rPr>
              <w:t>. Afbouwschema: {{free text}}</w:t>
            </w:r>
            <w:r>
              <w:rPr>
                <w:rFonts w:ascii="Times New Roman" w:hAnsi="Times New Roman" w:cs="Times New Roman"/>
                <w:lang w:eastAsia="en-US" w:bidi="ar-SA"/>
              </w:rPr>
              <w:t xml:space="preserve"> </w:t>
            </w:r>
          </w:p>
          <w:p w14:paraId="3F4EA032" w14:textId="77777777" w:rsidR="00CC4846" w:rsidRDefault="00CC4846" w:rsidP="00CC4846">
            <w:pPr>
              <w:pStyle w:val="TableContents"/>
              <w:widowControl w:val="0"/>
              <w:rPr>
                <w:rFonts w:ascii="Arial" w:hAnsi="Arial"/>
                <w:sz w:val="20"/>
                <w:szCs w:val="20"/>
                <w:lang w:val="en-US"/>
              </w:rPr>
            </w:pPr>
            <w:r>
              <w:rPr>
                <w:rFonts w:ascii="Arial" w:hAnsi="Arial"/>
                <w:sz w:val="20"/>
                <w:szCs w:val="20"/>
              </w:rPr>
              <w:t xml:space="preserve">[2] Afbouwen tot minimaal effectieve dosis bereikt is. </w:t>
            </w:r>
            <w:r>
              <w:rPr>
                <w:rFonts w:ascii="Arial" w:hAnsi="Arial"/>
                <w:sz w:val="20"/>
                <w:szCs w:val="20"/>
                <w:lang w:val="en-US"/>
              </w:rPr>
              <w:t>Afbouwschema: {{free text}}</w:t>
            </w:r>
          </w:p>
          <w:p w14:paraId="466471B6"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[3] Continueren</w:t>
            </w:r>
          </w:p>
          <w:p w14:paraId="166B1AE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[4]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F2E8934" w14:textId="530BAC0B" w:rsidR="00CC4846" w:rsidRDefault="00CC4846" w:rsidP="00CC4846">
            <w:pPr>
              <w:pStyle w:val="TableContents"/>
              <w:widowControl w:val="0"/>
              <w:rPr>
                <w:ins w:id="445" w:author="Medlock, S.K." w:date="2021-05-06T07:08:00Z"/>
                <w:rFonts w:ascii="Arial" w:hAnsi="Arial"/>
                <w:sz w:val="20"/>
                <w:szCs w:val="20"/>
              </w:rPr>
            </w:pPr>
            <w:ins w:id="446" w:author="Medlock, S.K." w:date="2021-05-06T07:08:00Z">
              <w:r>
                <w:rPr>
                  <w:rFonts w:ascii="Arial" w:hAnsi="Arial"/>
                  <w:sz w:val="20"/>
                  <w:szCs w:val="20"/>
                </w:rPr>
                <w:t>[5] Stoppen</w:t>
              </w:r>
            </w:ins>
          </w:p>
          <w:p w14:paraId="25F3C3D8" w14:textId="0D60A1DE" w:rsidR="00CC4846" w:rsidRDefault="00CC4846" w:rsidP="00CC4846">
            <w:pPr>
              <w:pStyle w:val="TableContents"/>
              <w:widowControl w:val="0"/>
              <w:rPr>
                <w:rFonts w:ascii="Arial" w:hAnsi="Arial"/>
                <w:sz w:val="20"/>
                <w:szCs w:val="20"/>
              </w:rPr>
            </w:pPr>
            <w:r>
              <w:rPr>
                <w:rFonts w:ascii="Arial" w:hAnsi="Arial"/>
                <w:sz w:val="20"/>
                <w:szCs w:val="20"/>
              </w:rPr>
              <w:t>[1] Afbouwen volgens afbouwschema waarna stop {{free text}}</w:t>
            </w:r>
          </w:p>
          <w:p w14:paraId="13AD0A97" w14:textId="77777777" w:rsidR="00CC4846" w:rsidRDefault="00CC4846" w:rsidP="00CC4846">
            <w:pPr>
              <w:pStyle w:val="TableContents"/>
              <w:widowControl w:val="0"/>
              <w:rPr>
                <w:rFonts w:ascii="Arial" w:hAnsi="Arial"/>
                <w:sz w:val="20"/>
                <w:szCs w:val="20"/>
              </w:rPr>
            </w:pPr>
            <w:r>
              <w:rPr>
                <w:rFonts w:ascii="Arial" w:hAnsi="Arial"/>
                <w:sz w:val="20"/>
                <w:szCs w:val="20"/>
              </w:rPr>
              <w:t>[2] Afbouwen tot minimaal effectieve dosis volgens afbouwschema{{free text}}</w:t>
            </w:r>
          </w:p>
          <w:p w14:paraId="707C0384" w14:textId="77777777" w:rsidR="00CC4846" w:rsidRDefault="00CC4846" w:rsidP="00CC4846">
            <w:pPr>
              <w:pStyle w:val="TableContents"/>
              <w:widowControl w:val="0"/>
              <w:rPr>
                <w:rFonts w:ascii="Arial" w:hAnsi="Arial"/>
                <w:sz w:val="20"/>
                <w:szCs w:val="20"/>
              </w:rPr>
            </w:pPr>
            <w:r>
              <w:rPr>
                <w:rFonts w:ascii="Arial" w:hAnsi="Arial"/>
                <w:sz w:val="20"/>
                <w:szCs w:val="20"/>
              </w:rPr>
              <w:t>[3] Continueren</w:t>
            </w:r>
          </w:p>
          <w:p w14:paraId="609FD5CA" w14:textId="77777777" w:rsidR="00CC4846" w:rsidRDefault="00CC4846" w:rsidP="00CC4846">
            <w:pPr>
              <w:pStyle w:val="TableContents"/>
              <w:widowControl w:val="0"/>
              <w:rPr>
                <w:rFonts w:ascii="Arial" w:hAnsi="Arial"/>
                <w:sz w:val="20"/>
                <w:szCs w:val="20"/>
              </w:rPr>
            </w:pPr>
            <w:r>
              <w:rPr>
                <w:rFonts w:ascii="Arial" w:hAnsi="Arial"/>
                <w:sz w:val="20"/>
                <w:szCs w:val="20"/>
              </w:rPr>
              <w:t>[4]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E231EE3" w14:textId="7C3A0F39" w:rsidR="00CC4846" w:rsidRDefault="00CC4846" w:rsidP="00CC4846">
            <w:pPr>
              <w:widowControl w:val="0"/>
              <w:rPr>
                <w:ins w:id="447" w:author="Medlock, S.K." w:date="2021-05-06T07:08:00Z"/>
                <w:rFonts w:ascii="Arial" w:hAnsi="Arial"/>
                <w:sz w:val="20"/>
                <w:szCs w:val="20"/>
              </w:rPr>
            </w:pPr>
            <w:ins w:id="448" w:author="Medlock, S.K." w:date="2021-05-06T07:08:00Z">
              <w:r>
                <w:rPr>
                  <w:rFonts w:ascii="Arial" w:hAnsi="Arial"/>
                  <w:sz w:val="20"/>
                  <w:szCs w:val="20"/>
                </w:rPr>
                <w:t xml:space="preserve">[5] </w:t>
              </w:r>
              <w:r>
                <w:rPr>
                  <w:rFonts w:ascii="Arial" w:hAnsi="Arial"/>
                  <w:color w:val="000000" w:themeColor="text1"/>
                  <w:sz w:val="20"/>
                  <w:szCs w:val="20"/>
                </w:rPr>
                <w:t>U kunt direct stoppen.</w:t>
              </w:r>
            </w:ins>
          </w:p>
          <w:p w14:paraId="0775BC68" w14:textId="77777777" w:rsidR="00CC4846" w:rsidRDefault="00CC4846" w:rsidP="00CC4846">
            <w:pPr>
              <w:widowControl w:val="0"/>
              <w:rPr>
                <w:ins w:id="449" w:author="Medlock, S.K." w:date="2021-05-06T07:08:00Z"/>
                <w:rFonts w:ascii="Arial" w:hAnsi="Arial"/>
                <w:sz w:val="20"/>
                <w:szCs w:val="20"/>
              </w:rPr>
            </w:pPr>
          </w:p>
          <w:p w14:paraId="6ED98384" w14:textId="01D40727" w:rsidR="00CC4846" w:rsidRDefault="00CC4846" w:rsidP="00CC4846">
            <w:pPr>
              <w:widowControl w:val="0"/>
              <w:rPr>
                <w:rFonts w:ascii="Arial" w:hAnsi="Arial"/>
                <w:sz w:val="20"/>
                <w:szCs w:val="20"/>
              </w:rPr>
            </w:pPr>
            <w:r>
              <w:rPr>
                <w:rFonts w:ascii="Arial" w:hAnsi="Arial"/>
                <w:sz w:val="20"/>
                <w:szCs w:val="20"/>
              </w:rPr>
              <w:t>[1] Stoppen via een afbouwschema. {{free text}}</w:t>
            </w:r>
          </w:p>
          <w:p w14:paraId="299756B1" w14:textId="77777777" w:rsidR="00CC4846" w:rsidRDefault="00CC4846" w:rsidP="00CC4846">
            <w:pPr>
              <w:widowControl w:val="0"/>
              <w:rPr>
                <w:rFonts w:ascii="Arial" w:hAnsi="Arial"/>
                <w:sz w:val="20"/>
                <w:szCs w:val="20"/>
              </w:rPr>
            </w:pPr>
          </w:p>
          <w:p w14:paraId="2DE581F8" w14:textId="77777777" w:rsidR="00CC4846" w:rsidRDefault="00CC4846" w:rsidP="00CC4846">
            <w:pPr>
              <w:pStyle w:val="TableContents"/>
              <w:widowControl w:val="0"/>
              <w:rPr>
                <w:rFonts w:ascii="Arial" w:hAnsi="Arial"/>
                <w:sz w:val="20"/>
                <w:szCs w:val="20"/>
              </w:rPr>
            </w:pPr>
          </w:p>
          <w:p w14:paraId="58B7CD60" w14:textId="77777777" w:rsidR="00CC4846" w:rsidRDefault="00CC4846" w:rsidP="00CC4846">
            <w:pPr>
              <w:pStyle w:val="TableContents"/>
              <w:widowControl w:val="0"/>
              <w:rPr>
                <w:rFonts w:ascii="Arial" w:hAnsi="Arial"/>
                <w:sz w:val="20"/>
                <w:szCs w:val="20"/>
              </w:rPr>
            </w:pPr>
          </w:p>
          <w:p w14:paraId="1E4EC441" w14:textId="77777777" w:rsidR="00CC4846" w:rsidRDefault="00CC4846" w:rsidP="00CC4846">
            <w:pPr>
              <w:widowControl w:val="0"/>
              <w:rPr>
                <w:rFonts w:ascii="Arial" w:hAnsi="Arial"/>
                <w:sz w:val="20"/>
                <w:szCs w:val="20"/>
              </w:rPr>
            </w:pPr>
            <w:r>
              <w:rPr>
                <w:rFonts w:ascii="Arial" w:hAnsi="Arial"/>
                <w:sz w:val="20"/>
                <w:szCs w:val="20"/>
              </w:rPr>
              <w:t>[2] Verlagen van dosering via een afbouwschema. {{free text}}</w:t>
            </w:r>
          </w:p>
          <w:p w14:paraId="4ECBA610" w14:textId="77777777" w:rsidR="00CC4846" w:rsidRDefault="00CC4846" w:rsidP="00CC4846">
            <w:pPr>
              <w:widowControl w:val="0"/>
              <w:rPr>
                <w:rFonts w:ascii="Arial" w:hAnsi="Arial"/>
                <w:sz w:val="20"/>
                <w:szCs w:val="20"/>
              </w:rPr>
            </w:pPr>
          </w:p>
          <w:p w14:paraId="75AE9358" w14:textId="77777777" w:rsidR="00CC4846" w:rsidRDefault="00CC4846" w:rsidP="00CC4846">
            <w:pPr>
              <w:pStyle w:val="TableContents"/>
              <w:widowControl w:val="0"/>
              <w:rPr>
                <w:rFonts w:ascii="Arial" w:hAnsi="Arial"/>
                <w:sz w:val="20"/>
                <w:szCs w:val="20"/>
              </w:rPr>
            </w:pPr>
          </w:p>
          <w:p w14:paraId="45578783" w14:textId="77777777" w:rsidR="00CC4846" w:rsidRDefault="00CC4846" w:rsidP="00CC4846">
            <w:pPr>
              <w:pStyle w:val="TableContents"/>
              <w:widowControl w:val="0"/>
              <w:rPr>
                <w:rFonts w:ascii="Arial" w:hAnsi="Arial"/>
                <w:sz w:val="20"/>
                <w:szCs w:val="20"/>
              </w:rPr>
            </w:pPr>
            <w:r>
              <w:rPr>
                <w:rFonts w:ascii="Arial" w:hAnsi="Arial"/>
                <w:sz w:val="20"/>
                <w:szCs w:val="20"/>
              </w:rPr>
              <w:t>[3] Gebruik dit medicijn zoals u tot nu toe doet</w:t>
            </w:r>
          </w:p>
          <w:p w14:paraId="49F67FD6" w14:textId="77777777" w:rsidR="00CC4846" w:rsidRDefault="00CC4846" w:rsidP="00CC4846">
            <w:pPr>
              <w:pStyle w:val="TableContents"/>
              <w:widowControl w:val="0"/>
              <w:rPr>
                <w:rFonts w:ascii="Arial" w:hAnsi="Arial"/>
                <w:sz w:val="20"/>
                <w:szCs w:val="20"/>
              </w:rPr>
            </w:pPr>
            <w:r>
              <w:rPr>
                <w:rFonts w:ascii="Arial" w:hAnsi="Arial"/>
                <w:sz w:val="20"/>
                <w:szCs w:val="20"/>
              </w:rPr>
              <w:t>[4]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0930704" w14:textId="77777777" w:rsidR="00CC4846" w:rsidRDefault="00087CD0" w:rsidP="00CC4846">
            <w:pPr>
              <w:pStyle w:val="TableContents"/>
              <w:widowControl w:val="0"/>
              <w:rPr>
                <w:rFonts w:ascii="Arial" w:hAnsi="Arial"/>
                <w:sz w:val="20"/>
                <w:szCs w:val="20"/>
              </w:rPr>
            </w:pPr>
            <w:hyperlink r:id="rId160">
              <w:r w:rsidR="00CC4846">
                <w:rPr>
                  <w:rStyle w:val="Hyperlink"/>
                  <w:rFonts w:ascii="Arial" w:hAnsi="Arial"/>
                  <w:sz w:val="20"/>
                  <w:szCs w:val="20"/>
                </w:rPr>
                <w:t>refpage 20</w:t>
              </w:r>
            </w:hyperlink>
          </w:p>
        </w:tc>
      </w:tr>
      <w:tr w:rsidR="00CC4846" w14:paraId="2DCDE81E"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337239E8" w14:textId="77777777" w:rsidR="00CC4846" w:rsidRPr="00D45A17" w:rsidRDefault="00CC4846" w:rsidP="00CC4846">
            <w:pPr>
              <w:pStyle w:val="TableContents"/>
              <w:widowControl w:val="0"/>
            </w:pPr>
            <w:r w:rsidRPr="00D45A17">
              <w:t>63a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0244808" w14:textId="77777777" w:rsidR="00CC4846" w:rsidRDefault="00CC4846" w:rsidP="00CC4846">
            <w:pPr>
              <w:pStyle w:val="TableContents"/>
              <w:widowControl w:val="0"/>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AEC3113" w14:textId="77777777" w:rsidR="00CC4846" w:rsidRDefault="00CC4846" w:rsidP="00CC4846">
            <w:pPr>
              <w:pStyle w:val="TableContents"/>
              <w:widowControl w:val="0"/>
            </w:pPr>
            <w:r>
              <w:rPr>
                <w:rFonts w:ascii="Arial" w:hAnsi="Arial"/>
                <w:sz w:val="20"/>
                <w:szCs w:val="20"/>
              </w:rPr>
              <w:t>bijwerking</w:t>
            </w:r>
          </w:p>
          <w:p w14:paraId="62237B65" w14:textId="77777777" w:rsidR="00CC4846" w:rsidRDefault="00CC4846" w:rsidP="00CC4846">
            <w:pPr>
              <w:pStyle w:val="TableContents"/>
              <w:widowControl w:val="0"/>
              <w:rPr>
                <w:rFonts w:ascii="Arial" w:hAnsi="Arial"/>
                <w:sz w:val="20"/>
                <w:szCs w:val="20"/>
              </w:rPr>
            </w:pP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641B533" w14:textId="77777777" w:rsidR="00CC4846" w:rsidRDefault="00CC4846" w:rsidP="00CC4846">
            <w:pPr>
              <w:pStyle w:val="TableContents"/>
              <w:widowControl w:val="0"/>
              <w:rPr>
                <w:lang w:val="en-US"/>
              </w:rPr>
            </w:pPr>
            <w:r>
              <w:rPr>
                <w:rFonts w:ascii="Arial" w:hAnsi="Arial"/>
                <w:sz w:val="20"/>
                <w:szCs w:val="20"/>
                <w:lang w:val="en-US"/>
              </w:rPr>
              <w:t>C09</w:t>
            </w:r>
          </w:p>
          <w:p w14:paraId="21D12166" w14:textId="77777777" w:rsidR="00CC4846" w:rsidRDefault="00CC4846" w:rsidP="00CC4846">
            <w:pPr>
              <w:pStyle w:val="TableContents"/>
              <w:widowControl w:val="0"/>
              <w:rPr>
                <w:lang w:val="en-US"/>
              </w:rPr>
            </w:pPr>
            <w:r>
              <w:rPr>
                <w:rFonts w:ascii="Arial" w:hAnsi="Arial"/>
                <w:sz w:val="20"/>
                <w:szCs w:val="20"/>
                <w:lang w:val="en-US"/>
              </w:rPr>
              <w:t>AND NOT  C09BA and NOT C09DA</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EFAFE8C"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E043F6A" w14:textId="77777777" w:rsidR="00CC4846" w:rsidRDefault="00CC4846" w:rsidP="00CC4846">
            <w:pPr>
              <w:pStyle w:val="TableContents"/>
              <w:widowControl w:val="0"/>
              <w:rPr>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4019767" w14:textId="77777777" w:rsidR="00CC4846" w:rsidRDefault="00CC4846" w:rsidP="00CC4846">
            <w:pPr>
              <w:pStyle w:val="TableContents"/>
              <w:widowControl w:val="0"/>
            </w:pPr>
            <w:r>
              <w:rPr>
                <w:rFonts w:ascii="Arial" w:hAnsi="Arial"/>
                <w:b/>
                <w:bCs/>
                <w:sz w:val="20"/>
                <w:szCs w:val="20"/>
              </w:rPr>
              <w:t>Patiënt heeft mogelijk bijwerkingen van deze medicatie.</w:t>
            </w:r>
            <w:r>
              <w:rPr>
                <w:rFonts w:ascii="Arial" w:hAnsi="Arial"/>
                <w:sz w:val="20"/>
                <w:szCs w:val="20"/>
              </w:rPr>
              <w:t xml:space="preserve"> Overweeg stoppen of lagere dosering.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C1A38B6" w14:textId="77777777" w:rsidR="00CC4846" w:rsidRDefault="00CC4846" w:rsidP="00CC4846">
            <w:pPr>
              <w:pStyle w:val="TableContents"/>
              <w:widowControl w:val="0"/>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4FE8658"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374AAED" w14:textId="024B2BA9" w:rsidR="00CC4846" w:rsidRDefault="00087CD0" w:rsidP="00CC4846">
            <w:pPr>
              <w:pStyle w:val="TableContents"/>
              <w:widowControl w:val="0"/>
            </w:pPr>
            <w:hyperlink r:id="rId161" w:history="1">
              <w:r w:rsidR="008E0034" w:rsidRPr="008E0034">
                <w:rPr>
                  <w:rStyle w:val="Hyperlink"/>
                  <w:rFonts w:ascii="Arial" w:hAnsi="Arial"/>
                  <w:sz w:val="20"/>
                  <w:szCs w:val="20"/>
                </w:rPr>
                <w:t>refpage 20</w:t>
              </w:r>
            </w:hyperlink>
          </w:p>
        </w:tc>
      </w:tr>
      <w:tr w:rsidR="00CC4846" w14:paraId="6A065DFD"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4F4E8C35" w14:textId="77777777" w:rsidR="00CC4846" w:rsidRPr="00D45A17" w:rsidRDefault="00CC4846" w:rsidP="00CC4846">
            <w:pPr>
              <w:pStyle w:val="TableContents"/>
              <w:widowControl w:val="0"/>
            </w:pPr>
            <w:r w:rsidRPr="00D87042">
              <w:rPr>
                <w:highlight w:val="green"/>
              </w:rPr>
              <w:t>63b</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365A7C5" w14:textId="77777777" w:rsidR="00CC4846" w:rsidRDefault="00CC4846" w:rsidP="00CC4846">
            <w:pPr>
              <w:pStyle w:val="TableContents"/>
              <w:widowControl w:val="0"/>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DE1F43A" w14:textId="77777777" w:rsidR="00CC4846" w:rsidRDefault="00CC4846" w:rsidP="00CC4846">
            <w:pPr>
              <w:pStyle w:val="TableContents"/>
              <w:widowControl w:val="0"/>
            </w:pPr>
            <w:r>
              <w:rPr>
                <w:rFonts w:ascii="Arial" w:hAnsi="Arial"/>
                <w:sz w:val="20"/>
                <w:szCs w:val="20"/>
              </w:rPr>
              <w:t>All</w:t>
            </w:r>
          </w:p>
          <w:p w14:paraId="20632FBC" w14:textId="77777777" w:rsidR="00CC4846" w:rsidRDefault="00CC4846" w:rsidP="00CC4846">
            <w:pPr>
              <w:pStyle w:val="TableContents"/>
              <w:widowControl w:val="0"/>
              <w:rPr>
                <w:rFonts w:ascii="Arial" w:hAnsi="Arial"/>
                <w:sz w:val="20"/>
                <w:szCs w:val="20"/>
              </w:rPr>
            </w:pP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82B10E6" w14:textId="77777777" w:rsidR="00CC4846" w:rsidRDefault="00CC4846" w:rsidP="00CC4846">
            <w:pPr>
              <w:pStyle w:val="TableContents"/>
              <w:widowControl w:val="0"/>
              <w:rPr>
                <w:lang w:val="en-US"/>
              </w:rPr>
            </w:pPr>
            <w:r>
              <w:rPr>
                <w:rFonts w:ascii="Arial" w:hAnsi="Arial"/>
                <w:sz w:val="20"/>
                <w:szCs w:val="20"/>
                <w:lang w:val="en-US"/>
              </w:rPr>
              <w:t>C09</w:t>
            </w:r>
          </w:p>
          <w:p w14:paraId="4733F39D" w14:textId="77777777" w:rsidR="00CC4846" w:rsidRDefault="00CC4846" w:rsidP="00CC4846">
            <w:pPr>
              <w:pStyle w:val="TableContents"/>
              <w:widowControl w:val="0"/>
              <w:rPr>
                <w:lang w:val="en-US"/>
              </w:rPr>
            </w:pPr>
            <w:r>
              <w:rPr>
                <w:rFonts w:ascii="Arial" w:hAnsi="Arial"/>
                <w:sz w:val="20"/>
                <w:szCs w:val="20"/>
                <w:lang w:val="en-US"/>
              </w:rPr>
              <w:t>AND NOT  C09BA and NOT C09DA</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F15A062"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BB69AFA" w14:textId="77777777" w:rsidR="00CC4846" w:rsidRDefault="00CC4846" w:rsidP="00CC4846">
            <w:pPr>
              <w:pStyle w:val="TableContents"/>
              <w:widowControl w:val="0"/>
              <w:rPr>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7645EAE" w14:textId="77777777" w:rsidR="00CC4846" w:rsidRDefault="00CC4846" w:rsidP="00CC4846">
            <w:pPr>
              <w:pStyle w:val="TableContents"/>
              <w:widowControl w:val="0"/>
            </w:pPr>
            <w:r>
              <w:rPr>
                <w:rFonts w:ascii="Arial" w:hAnsi="Arial"/>
                <w:color w:val="9900FF"/>
                <w:sz w:val="20"/>
                <w:szCs w:val="20"/>
              </w:rPr>
              <w:t>{preselect vervolg if a stop-, afbouw-, or vervangen- option is checked}</w:t>
            </w:r>
          </w:p>
          <w:p w14:paraId="40912EC6" w14:textId="77777777" w:rsidR="00CC4846" w:rsidRDefault="00CC4846" w:rsidP="00CC4846">
            <w:pPr>
              <w:pStyle w:val="TableContents"/>
              <w:widowControl w:val="0"/>
            </w:pPr>
            <w:r>
              <w:rPr>
                <w:rFonts w:ascii="Arial" w:hAnsi="Arial"/>
                <w:sz w:val="20"/>
                <w:szCs w:val="20"/>
              </w:rPr>
              <w:t>[1] Vervolgafspraak:{{free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CBC3B8C" w14:textId="77777777" w:rsidR="00CC4846" w:rsidRDefault="00CC4846" w:rsidP="00CC4846">
            <w:pPr>
              <w:pStyle w:val="TableContents"/>
              <w:widowControl w:val="0"/>
            </w:pPr>
            <w:r>
              <w:rPr>
                <w:rFonts w:ascii="Arial" w:hAnsi="Arial"/>
                <w:sz w:val="20"/>
                <w:szCs w:val="20"/>
              </w:rPr>
              <w:t>[1] Controleer voor veranderingen in symptomen. 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C45269F" w14:textId="77777777" w:rsidR="00CC4846" w:rsidRDefault="00CC4846" w:rsidP="00CC4846">
            <w:pPr>
              <w:pStyle w:val="TableContents"/>
              <w:widowControl w:val="0"/>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3E7ADE2" w14:textId="6212F110" w:rsidR="00CC4846" w:rsidRDefault="00087CD0" w:rsidP="00CC4846">
            <w:pPr>
              <w:pStyle w:val="TableContents"/>
              <w:widowControl w:val="0"/>
            </w:pPr>
            <w:hyperlink r:id="rId162" w:history="1">
              <w:r w:rsidR="00CC4846" w:rsidRPr="008E0034">
                <w:rPr>
                  <w:rStyle w:val="Hyperlink"/>
                  <w:rFonts w:ascii="Arial" w:hAnsi="Arial"/>
                  <w:sz w:val="20"/>
                  <w:szCs w:val="20"/>
                </w:rPr>
                <w:t>refpage 20</w:t>
              </w:r>
            </w:hyperlink>
          </w:p>
        </w:tc>
      </w:tr>
      <w:tr w:rsidR="00CC4846" w14:paraId="5770A5F2"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1150972B" w14:textId="77777777" w:rsidR="00CC4846" w:rsidRPr="00D45A17" w:rsidRDefault="00CC4846" w:rsidP="00CC4846">
            <w:pPr>
              <w:pStyle w:val="TableContents"/>
              <w:widowControl w:val="0"/>
              <w:rPr>
                <w:rFonts w:ascii="Arial" w:hAnsi="Arial"/>
                <w:sz w:val="20"/>
                <w:szCs w:val="20"/>
              </w:rPr>
            </w:pPr>
            <w:r w:rsidRPr="00B91C86">
              <w:rPr>
                <w:rFonts w:ascii="Arial" w:hAnsi="Arial"/>
                <w:sz w:val="20"/>
                <w:szCs w:val="20"/>
                <w:highlight w:val="green"/>
              </w:rPr>
              <w:t>64</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BC40172"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Statines</w:t>
            </w:r>
          </w:p>
          <w:p w14:paraId="09784E6E" w14:textId="77777777" w:rsidR="00CC4846" w:rsidRDefault="00CC4846" w:rsidP="00CC4846">
            <w:pPr>
              <w:pStyle w:val="TableContents"/>
              <w:widowControl w:val="0"/>
              <w:rPr>
                <w:rFonts w:ascii="Arial" w:hAnsi="Arial"/>
                <w:sz w:val="20"/>
                <w:szCs w:val="20"/>
                <w:lang w:val="en-US"/>
              </w:rPr>
            </w:pPr>
          </w:p>
          <w:p w14:paraId="67658788" w14:textId="77777777" w:rsidR="00CC4846" w:rsidRDefault="00CC4846" w:rsidP="00CC4846">
            <w:pPr>
              <w:pStyle w:val="TableContents"/>
              <w:widowControl w:val="0"/>
              <w:rPr>
                <w:rFonts w:ascii="Arial" w:hAnsi="Arial"/>
                <w:sz w:val="20"/>
                <w:szCs w:val="20"/>
                <w:lang w:val="en-US"/>
              </w:rPr>
            </w:pPr>
            <w:r>
              <w:rPr>
                <w:rFonts w:ascii="Arial" w:hAnsi="Arial"/>
                <w:color w:val="9900FF"/>
                <w:sz w:val="20"/>
                <w:szCs w:val="20"/>
                <w:lang w:val="en-US"/>
              </w:rPr>
              <w:t>AGREES WITH HARMONIZATION GUIDE</w:t>
            </w:r>
          </w:p>
          <w:p w14:paraId="3D0D67BD" w14:textId="77777777" w:rsidR="00CC4846" w:rsidRDefault="00087CD0" w:rsidP="00CC4846">
            <w:pPr>
              <w:pStyle w:val="TableContents"/>
              <w:widowControl w:val="0"/>
              <w:rPr>
                <w:lang w:val="en-US"/>
              </w:rPr>
            </w:pPr>
            <w:hyperlink r:id="rId163">
              <w:r w:rsidR="00CC4846">
                <w:rPr>
                  <w:rStyle w:val="Hyperlink"/>
                  <w:rFonts w:ascii="Arial" w:hAnsi="Arial"/>
                  <w:sz w:val="20"/>
                  <w:szCs w:val="20"/>
                  <w:lang w:val="en-US"/>
                </w:rPr>
                <w:t>C10AA</w:t>
              </w:r>
            </w:hyperlink>
            <w:r w:rsidR="00CC4846">
              <w:rPr>
                <w:rFonts w:ascii="Arial" w:hAnsi="Arial"/>
                <w:sz w:val="20"/>
                <w:szCs w:val="20"/>
                <w:lang w:val="en-US"/>
              </w:rPr>
              <w:t xml:space="preserve"> HMG CoA reductase inhibitors</w:t>
            </w:r>
          </w:p>
          <w:p w14:paraId="465196C0" w14:textId="77777777" w:rsidR="00CC4846" w:rsidRDefault="00CC4846" w:rsidP="00CC4846">
            <w:pPr>
              <w:pStyle w:val="TableContents"/>
              <w:widowControl w:val="0"/>
              <w:rPr>
                <w:rFonts w:ascii="Arial" w:hAnsi="Arial"/>
                <w:sz w:val="20"/>
                <w:szCs w:val="20"/>
                <w:lang w:val="en-US"/>
              </w:rPr>
            </w:pPr>
          </w:p>
          <w:p w14:paraId="43111C77" w14:textId="77777777" w:rsidR="00CC4846" w:rsidRDefault="00087CD0" w:rsidP="00CC4846">
            <w:pPr>
              <w:pStyle w:val="TableContents"/>
              <w:widowControl w:val="0"/>
              <w:rPr>
                <w:lang w:val="en-US"/>
              </w:rPr>
            </w:pPr>
            <w:hyperlink r:id="rId164" w:anchor="C10BA_HMG_CoA_reductase_inhibitors_in_combination_with_other_lipid_modifying_agents" w:history="1">
              <w:r w:rsidR="00CC4846">
                <w:rPr>
                  <w:rStyle w:val="Hyperlink"/>
                  <w:rFonts w:ascii="Arial" w:hAnsi="Arial"/>
                  <w:sz w:val="20"/>
                  <w:szCs w:val="20"/>
                  <w:lang w:val="en-US"/>
                </w:rPr>
                <w:t>C10BA HMG CoA reductase inhibitors in combination with other lipid modifying agents</w:t>
              </w:r>
            </w:hyperlink>
          </w:p>
          <w:p w14:paraId="027DDD7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 xml:space="preserve">    A10BH51 Sitagliptin and simvastatin</w:t>
            </w:r>
          </w:p>
          <w:p w14:paraId="31A60F13"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 xml:space="preserve">    A10BH52 Gemigliptin and rosuvastatin</w:t>
            </w:r>
          </w:p>
          <w:p w14:paraId="4A9D1483" w14:textId="77777777" w:rsidR="00CC4846" w:rsidRDefault="00CC4846" w:rsidP="00CC4846">
            <w:pPr>
              <w:pStyle w:val="TableContents"/>
              <w:widowControl w:val="0"/>
              <w:rPr>
                <w:rFonts w:ascii="Arial" w:hAnsi="Arial"/>
                <w:sz w:val="20"/>
                <w:szCs w:val="20"/>
                <w:lang w:val="en-US"/>
              </w:rPr>
            </w:pPr>
          </w:p>
          <w:p w14:paraId="0728B072" w14:textId="77777777" w:rsidR="00CC4846" w:rsidRDefault="00CC4846" w:rsidP="00CC4846">
            <w:pPr>
              <w:pStyle w:val="TableContents"/>
              <w:widowControl w:val="0"/>
              <w:rPr>
                <w:color w:val="9900FF"/>
                <w:lang w:val="en-US"/>
              </w:rPr>
            </w:pPr>
            <w:r>
              <w:rPr>
                <w:rFonts w:ascii="Arial" w:hAnsi="Arial"/>
                <w:color w:val="9900FF"/>
                <w:sz w:val="20"/>
                <w:szCs w:val="20"/>
                <w:lang w:val="en-US"/>
              </w:rPr>
              <w:t>{Box 1 checked by rule 52 and 53 (vasodilators)</w:t>
            </w:r>
          </w:p>
          <w:p w14:paraId="3F05CA80" w14:textId="77777777" w:rsidR="00CC4846" w:rsidRDefault="00CC4846" w:rsidP="00CC4846">
            <w:pPr>
              <w:pStyle w:val="TableContents"/>
              <w:widowControl w:val="0"/>
              <w:rPr>
                <w:rFonts w:ascii="Arial" w:hAnsi="Arial"/>
                <w:color w:val="9900FF"/>
                <w:sz w:val="20"/>
                <w:szCs w:val="20"/>
                <w:lang w:val="en-US"/>
              </w:rPr>
            </w:pPr>
          </w:p>
          <w:p w14:paraId="5C36561B" w14:textId="77777777" w:rsidR="00CC4846" w:rsidRDefault="00CC4846" w:rsidP="00CC4846">
            <w:pPr>
              <w:pStyle w:val="TableContents"/>
              <w:widowControl w:val="0"/>
              <w:rPr>
                <w:color w:val="9900FF"/>
                <w:lang w:val="en-US"/>
              </w:rPr>
            </w:pPr>
            <w:r>
              <w:rPr>
                <w:rFonts w:ascii="Arial" w:hAnsi="Arial"/>
                <w:color w:val="9900FF"/>
                <w:sz w:val="20"/>
                <w:szCs w:val="20"/>
                <w:lang w:val="en-US"/>
              </w:rPr>
              <w:t>Would be checked again for Parkinson but the drug list is the same as rule 52/53  (rule 48)}</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B924032" w14:textId="77777777" w:rsidR="00CC4846" w:rsidRDefault="00CC4846" w:rsidP="00CC4846">
            <w:pPr>
              <w:pStyle w:val="TableContents"/>
              <w:widowControl w:val="0"/>
              <w:rPr>
                <w:rFonts w:ascii="Arial" w:hAnsi="Arial"/>
                <w:sz w:val="20"/>
                <w:szCs w:val="20"/>
              </w:rPr>
            </w:pPr>
            <w:r>
              <w:rPr>
                <w:rFonts w:ascii="Arial" w:hAnsi="Arial"/>
                <w:sz w:val="20"/>
                <w:szCs w:val="20"/>
              </w:rPr>
              <w:t>All</w:t>
            </w:r>
          </w:p>
          <w:p w14:paraId="24B597B5" w14:textId="77777777" w:rsidR="00CC4846" w:rsidRDefault="00CC4846" w:rsidP="00CC4846">
            <w:pPr>
              <w:pStyle w:val="TableContents"/>
              <w:widowControl w:val="0"/>
              <w:rPr>
                <w:rFonts w:ascii="Arial" w:hAnsi="Arial"/>
                <w:sz w:val="20"/>
                <w:szCs w:val="20"/>
              </w:rPr>
            </w:pP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589B08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C10AA</w:t>
            </w:r>
          </w:p>
          <w:p w14:paraId="6E46FB18" w14:textId="77777777" w:rsidR="00CC4846" w:rsidRDefault="00CC4846" w:rsidP="00CC4846">
            <w:pPr>
              <w:pStyle w:val="TableContents"/>
              <w:widowControl w:val="0"/>
              <w:rPr>
                <w:lang w:val="en-US"/>
              </w:rPr>
            </w:pPr>
            <w:r>
              <w:rPr>
                <w:rFonts w:ascii="Arial" w:hAnsi="Arial"/>
                <w:sz w:val="20"/>
                <w:szCs w:val="20"/>
                <w:lang w:val="en-US"/>
              </w:rPr>
              <w:t>or C10BA</w:t>
            </w:r>
          </w:p>
          <w:p w14:paraId="341BBACF"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A10BH51</w:t>
            </w:r>
          </w:p>
          <w:p w14:paraId="26DA710A"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A10BH52</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52F5E4E"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541AFBA" w14:textId="77777777" w:rsidR="00CC4846" w:rsidRDefault="00CC4846" w:rsidP="00CC4846">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0032F22" w14:textId="0F227067" w:rsidR="00CC4846" w:rsidRDefault="00CC4846" w:rsidP="00CC4846">
            <w:pPr>
              <w:pStyle w:val="TableContents"/>
              <w:rPr>
                <w:ins w:id="450" w:author="Medlock, S.K." w:date="2021-05-06T11:46:00Z"/>
                <w:rFonts w:ascii="Arial" w:hAnsi="Arial"/>
                <w:sz w:val="20"/>
                <w:szCs w:val="20"/>
              </w:rPr>
            </w:pPr>
            <w:ins w:id="451" w:author="Medlock, S.K." w:date="2021-05-06T11:47:00Z">
              <w:r>
                <w:rPr>
                  <w:rFonts w:ascii="Arial" w:hAnsi="Arial"/>
                  <w:sz w:val="20"/>
                  <w:szCs w:val="20"/>
                </w:rPr>
                <w:t>B</w:t>
              </w:r>
              <w:r w:rsidRPr="001624DB">
                <w:rPr>
                  <w:rFonts w:ascii="Arial" w:hAnsi="Arial"/>
                  <w:sz w:val="20"/>
                  <w:szCs w:val="20"/>
                </w:rPr>
                <w:t>ij vitale ouderen met hart- en vaatziekten</w:t>
              </w:r>
              <w:r>
                <w:rPr>
                  <w:rFonts w:ascii="Arial" w:hAnsi="Arial"/>
                  <w:sz w:val="20"/>
                  <w:szCs w:val="20"/>
                </w:rPr>
                <w:t>, s</w:t>
              </w:r>
            </w:ins>
            <w:ins w:id="452" w:author="Medlock, S.K." w:date="2021-05-06T11:46:00Z">
              <w:r w:rsidRPr="001624DB">
                <w:rPr>
                  <w:rFonts w:ascii="Arial" w:hAnsi="Arial"/>
                  <w:sz w:val="20"/>
                  <w:szCs w:val="20"/>
                </w:rPr>
                <w:t>top alleen met lipidenverlagende medicatie bij onoverkomelijke bijwerkingen.</w:t>
              </w:r>
            </w:ins>
            <w:ins w:id="453" w:author="Medlock, S.K." w:date="2021-05-06T11:49:00Z">
              <w:r>
                <w:rPr>
                  <w:rFonts w:ascii="Arial" w:hAnsi="Arial"/>
                  <w:sz w:val="20"/>
                  <w:szCs w:val="20"/>
                </w:rPr>
                <w:t xml:space="preserve"> Bij vitale ouderen zonder hart- en vaatziekten, statines zijn geindiceerd </w:t>
              </w:r>
              <w:r w:rsidRPr="001624DB">
                <w:rPr>
                  <w:rFonts w:ascii="Arial" w:hAnsi="Arial"/>
                  <w:sz w:val="20"/>
                  <w:szCs w:val="20"/>
                </w:rPr>
                <w:t>bij een hoog geschat risico op een vasculair event</w:t>
              </w:r>
              <w:r>
                <w:rPr>
                  <w:rFonts w:ascii="Arial" w:hAnsi="Arial"/>
                  <w:sz w:val="20"/>
                  <w:szCs w:val="20"/>
                </w:rPr>
                <w:t>.</w:t>
              </w:r>
            </w:ins>
          </w:p>
          <w:p w14:paraId="03204F5F" w14:textId="77777777" w:rsidR="00CC4846" w:rsidRDefault="00CC4846" w:rsidP="00CC4846">
            <w:pPr>
              <w:pStyle w:val="TableContents"/>
              <w:rPr>
                <w:ins w:id="454" w:author="Medlock, S.K." w:date="2021-05-06T11:46:00Z"/>
                <w:rFonts w:ascii="Arial" w:hAnsi="Arial"/>
                <w:sz w:val="20"/>
                <w:szCs w:val="20"/>
              </w:rPr>
            </w:pPr>
          </w:p>
          <w:p w14:paraId="705E2C9E" w14:textId="0CD69F46" w:rsidR="00CC4846" w:rsidRDefault="00CC4846" w:rsidP="00CC4846">
            <w:pPr>
              <w:pStyle w:val="TableContents"/>
              <w:rPr>
                <w:color w:val="auto"/>
              </w:rPr>
            </w:pPr>
            <w:del w:id="455" w:author="Medlock, S.K." w:date="2021-05-06T11:50:00Z">
              <w:r w:rsidDel="00ED3D87">
                <w:rPr>
                  <w:rFonts w:ascii="Arial" w:hAnsi="Arial"/>
                  <w:sz w:val="20"/>
                  <w:szCs w:val="20"/>
                </w:rPr>
                <w:delText xml:space="preserve">Stoppen van statines is aanbevolen bij patiënten zonder </w:delText>
              </w:r>
              <w:r w:rsidDel="00ED3D87">
                <w:rPr>
                  <w:rFonts w:ascii="Arial" w:hAnsi="Arial"/>
                  <w:b/>
                  <w:sz w:val="20"/>
                  <w:szCs w:val="20"/>
                </w:rPr>
                <w:delText xml:space="preserve">coronaire, cerebrale of perifeer arteriële </w:delText>
              </w:r>
              <w:commentRangeStart w:id="456"/>
              <w:commentRangeStart w:id="457"/>
              <w:r w:rsidDel="00ED3D87">
                <w:rPr>
                  <w:rFonts w:ascii="Arial" w:hAnsi="Arial"/>
                  <w:b/>
                  <w:sz w:val="20"/>
                  <w:szCs w:val="20"/>
                </w:rPr>
                <w:delText>symptomen</w:delText>
              </w:r>
              <w:r w:rsidDel="00ED3D87">
                <w:rPr>
                  <w:rFonts w:ascii="Arial" w:hAnsi="Arial"/>
                  <w:sz w:val="20"/>
                  <w:szCs w:val="20"/>
                </w:rPr>
                <w:delText>.</w:delText>
              </w:r>
              <w:commentRangeEnd w:id="456"/>
              <w:r w:rsidDel="00ED3D87">
                <w:rPr>
                  <w:rStyle w:val="CommentReference"/>
                </w:rPr>
                <w:commentReference w:id="456"/>
              </w:r>
            </w:del>
            <w:commentRangeEnd w:id="457"/>
            <w:r>
              <w:rPr>
                <w:rStyle w:val="CommentReference"/>
              </w:rPr>
              <w:commentReference w:id="457"/>
            </w:r>
          </w:p>
          <w:p w14:paraId="67E28CC0" w14:textId="77777777" w:rsidR="00CC4846" w:rsidRPr="001624DB" w:rsidRDefault="00CC4846" w:rsidP="00CC4846">
            <w:pPr>
              <w:rPr>
                <w:rFonts w:ascii="Times New Roman" w:hAnsi="Times New Roman" w:cs="Times New Roman"/>
                <w:lang w:eastAsia="en-US" w:bidi="ar-SA"/>
              </w:rPr>
            </w:pPr>
            <w:r>
              <w:rPr>
                <w:rFonts w:ascii="Arial" w:hAnsi="Arial"/>
                <w:sz w:val="20"/>
                <w:szCs w:val="20"/>
              </w:rPr>
              <w:t>Overweeg bij kwetsbare ouderen met cardiovasculaire aandoeningen te stoppen, vooral bij (vermoedelijke) bijwerkingen, slechte therapietrouw of bij een korte geschatte levensverwachting.</w:t>
            </w:r>
            <w:r>
              <w:rPr>
                <w:rFonts w:ascii="Times New Roman" w:hAnsi="Times New Roman" w:cs="Times New Roman"/>
                <w:lang w:eastAsia="en-US" w:bidi="ar-SA"/>
              </w:rPr>
              <w:t xml:space="preserve"> </w:t>
            </w:r>
          </w:p>
          <w:p w14:paraId="63FF40CB" w14:textId="0BDB1FC3" w:rsidR="00CC4846" w:rsidRDefault="00CC4846" w:rsidP="00CC4846">
            <w:pPr>
              <w:pStyle w:val="TableContents"/>
              <w:widowControl w:val="0"/>
              <w:rPr>
                <w:rFonts w:ascii="Arial" w:hAnsi="Arial"/>
                <w:sz w:val="20"/>
                <w:szCs w:val="20"/>
              </w:rPr>
            </w:pPr>
          </w:p>
          <w:p w14:paraId="52659DDC" w14:textId="77777777" w:rsidR="00CC4846" w:rsidRDefault="00CC4846" w:rsidP="00CC4846">
            <w:pPr>
              <w:pStyle w:val="TableContents"/>
              <w:widowControl w:val="0"/>
              <w:rPr>
                <w:rFonts w:ascii="Arial" w:hAnsi="Arial"/>
                <w:sz w:val="20"/>
                <w:szCs w:val="20"/>
              </w:rPr>
            </w:pPr>
            <w:r>
              <w:rPr>
                <w:rFonts w:ascii="Arial" w:hAnsi="Arial"/>
                <w:sz w:val="20"/>
                <w:szCs w:val="20"/>
              </w:rPr>
              <w:t>Overweeg bij kwetsbare ouderen met cardiovasculaire aandoeningen te stoppen, vooral bij (vermoedelijke) bijwerkingen, slechte therapietrouw of bij een korte geschatte levensverwachting.</w:t>
            </w:r>
          </w:p>
          <w:p w14:paraId="1F65F344" w14:textId="77777777" w:rsidR="00CC4846" w:rsidRDefault="00CC4846" w:rsidP="00CC4846">
            <w:pPr>
              <w:pStyle w:val="TableContents"/>
              <w:widowControl w:val="0"/>
              <w:rPr>
                <w:rFonts w:ascii="Arial" w:hAnsi="Arial"/>
                <w:sz w:val="20"/>
                <w:szCs w:val="20"/>
              </w:rPr>
            </w:pPr>
            <w:r>
              <w:rPr>
                <w:rFonts w:ascii="Arial" w:hAnsi="Arial"/>
                <w:sz w:val="20"/>
                <w:szCs w:val="20"/>
              </w:rPr>
              <w:t>[1] Stoppen (afbouwen niet nodig)</w:t>
            </w:r>
          </w:p>
          <w:p w14:paraId="25323239" w14:textId="77777777" w:rsidR="00CC4846" w:rsidRDefault="00CC4846" w:rsidP="00CC4846">
            <w:pPr>
              <w:pStyle w:val="TableContents"/>
              <w:widowControl w:val="0"/>
              <w:rPr>
                <w:lang w:val="en-US"/>
              </w:rPr>
            </w:pPr>
            <w:r>
              <w:rPr>
                <w:rFonts w:ascii="Arial" w:hAnsi="Arial"/>
                <w:sz w:val="20"/>
                <w:szCs w:val="20"/>
              </w:rPr>
              <w:t xml:space="preserve">[2] Vervangen door pravastatine: Bij </w:t>
            </w:r>
            <w:r>
              <w:rPr>
                <w:rFonts w:ascii="Arial" w:hAnsi="Arial"/>
                <w:b/>
                <w:bCs/>
                <w:sz w:val="20"/>
                <w:szCs w:val="20"/>
              </w:rPr>
              <w:t>dyslipidemie</w:t>
            </w:r>
            <w:r>
              <w:rPr>
                <w:rFonts w:ascii="Arial" w:hAnsi="Arial"/>
                <w:sz w:val="20"/>
                <w:szCs w:val="20"/>
              </w:rPr>
              <w:t xml:space="preserve"> 10-40 mg 1dd. Bij </w:t>
            </w:r>
            <w:r>
              <w:rPr>
                <w:rFonts w:ascii="Arial" w:hAnsi="Arial"/>
                <w:b/>
                <w:bCs/>
                <w:sz w:val="20"/>
                <w:szCs w:val="20"/>
              </w:rPr>
              <w:t>cardiovasculaire preventie</w:t>
            </w:r>
            <w:r>
              <w:rPr>
                <w:rFonts w:ascii="Arial" w:hAnsi="Arial"/>
                <w:sz w:val="20"/>
                <w:szCs w:val="20"/>
              </w:rPr>
              <w:t xml:space="preserve"> 40 mg 1dd. </w:t>
            </w:r>
            <w:r>
              <w:rPr>
                <w:rFonts w:ascii="Arial" w:hAnsi="Arial"/>
                <w:sz w:val="20"/>
                <w:szCs w:val="20"/>
                <w:lang w:val="en-US"/>
              </w:rPr>
              <w:t>[</w:t>
            </w:r>
            <w:hyperlink r:id="rId165">
              <w:r>
                <w:rPr>
                  <w:rStyle w:val="Hyperlink"/>
                  <w:lang w:val="en-US"/>
                </w:rPr>
                <w:t>https://www.farmacotherapeutischkompas.nl/bladeren/preparaatteksten/p/pravastatine</w:t>
              </w:r>
            </w:hyperlink>
            <w:r>
              <w:rPr>
                <w:rFonts w:ascii="Arial" w:hAnsi="Arial"/>
                <w:sz w:val="20"/>
                <w:szCs w:val="20"/>
                <w:lang w:val="en-US"/>
              </w:rPr>
              <w:t>]</w:t>
            </w:r>
          </w:p>
          <w:p w14:paraId="11BD893B"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[3] Continueren</w:t>
            </w:r>
          </w:p>
          <w:p w14:paraId="2F464BB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[4]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6D3768F" w14:textId="77777777" w:rsidR="00CC4846" w:rsidRDefault="00CC4846" w:rsidP="00CC4846">
            <w:pPr>
              <w:pStyle w:val="TableContents"/>
              <w:widowControl w:val="0"/>
              <w:rPr>
                <w:rFonts w:ascii="Arial" w:hAnsi="Arial"/>
                <w:sz w:val="20"/>
                <w:szCs w:val="20"/>
              </w:rPr>
            </w:pPr>
            <w:r>
              <w:rPr>
                <w:rFonts w:ascii="Arial" w:hAnsi="Arial"/>
                <w:sz w:val="20"/>
                <w:szCs w:val="20"/>
              </w:rPr>
              <w:t>[1] Stop</w:t>
            </w:r>
          </w:p>
          <w:p w14:paraId="697825F0" w14:textId="77777777" w:rsidR="00CC4846" w:rsidRDefault="00CC4846" w:rsidP="00CC4846">
            <w:pPr>
              <w:pStyle w:val="TableContents"/>
              <w:widowControl w:val="0"/>
              <w:rPr>
                <w:rFonts w:ascii="Arial" w:hAnsi="Arial"/>
                <w:sz w:val="20"/>
                <w:szCs w:val="20"/>
              </w:rPr>
            </w:pPr>
          </w:p>
          <w:p w14:paraId="415447CC" w14:textId="77777777" w:rsidR="00CC4846" w:rsidRDefault="00CC4846" w:rsidP="00CC4846">
            <w:pPr>
              <w:pStyle w:val="TableContents"/>
              <w:widowControl w:val="0"/>
              <w:rPr>
                <w:rFonts w:ascii="Arial" w:hAnsi="Arial"/>
                <w:sz w:val="20"/>
                <w:szCs w:val="20"/>
              </w:rPr>
            </w:pPr>
            <w:r>
              <w:rPr>
                <w:rFonts w:ascii="Arial" w:hAnsi="Arial"/>
                <w:sz w:val="20"/>
                <w:szCs w:val="20"/>
              </w:rPr>
              <w:t>[2]Vervangen door pravastatine 10-40 mg 1dd.</w:t>
            </w:r>
          </w:p>
          <w:p w14:paraId="59532E41" w14:textId="77777777" w:rsidR="00CC4846" w:rsidRDefault="00CC4846" w:rsidP="00CC4846">
            <w:pPr>
              <w:pStyle w:val="TableContents"/>
              <w:widowControl w:val="0"/>
              <w:rPr>
                <w:rFonts w:ascii="Arial" w:hAnsi="Arial"/>
                <w:sz w:val="20"/>
                <w:szCs w:val="20"/>
              </w:rPr>
            </w:pPr>
          </w:p>
          <w:p w14:paraId="672268F3" w14:textId="77777777" w:rsidR="00CC4846" w:rsidRDefault="00CC4846" w:rsidP="00CC4846">
            <w:pPr>
              <w:pStyle w:val="TableContents"/>
              <w:widowControl w:val="0"/>
              <w:rPr>
                <w:rFonts w:ascii="Arial" w:hAnsi="Arial"/>
                <w:sz w:val="20"/>
                <w:szCs w:val="20"/>
              </w:rPr>
            </w:pPr>
            <w:r>
              <w:rPr>
                <w:rFonts w:ascii="Arial" w:hAnsi="Arial"/>
                <w:sz w:val="20"/>
                <w:szCs w:val="20"/>
              </w:rPr>
              <w:t>[3]continueren</w:t>
            </w:r>
          </w:p>
          <w:p w14:paraId="2E211D5A" w14:textId="77777777" w:rsidR="00CC4846" w:rsidRDefault="00CC4846" w:rsidP="00CC4846">
            <w:pPr>
              <w:pStyle w:val="TableContents"/>
              <w:widowControl w:val="0"/>
              <w:rPr>
                <w:rFonts w:ascii="Arial" w:hAnsi="Arial"/>
                <w:sz w:val="20"/>
                <w:szCs w:val="20"/>
              </w:rPr>
            </w:pPr>
          </w:p>
          <w:p w14:paraId="476FCED3" w14:textId="77777777" w:rsidR="00CC4846" w:rsidRDefault="00CC4846" w:rsidP="00CC4846">
            <w:pPr>
              <w:pStyle w:val="TableContents"/>
              <w:widowControl w:val="0"/>
              <w:rPr>
                <w:rFonts w:ascii="Arial" w:hAnsi="Arial"/>
                <w:sz w:val="20"/>
                <w:szCs w:val="20"/>
              </w:rPr>
            </w:pPr>
            <w:r>
              <w:rPr>
                <w:rFonts w:ascii="Arial" w:hAnsi="Arial"/>
                <w:sz w:val="20"/>
                <w:szCs w:val="20"/>
              </w:rPr>
              <w:t>[4]{{free text}}</w:t>
            </w:r>
          </w:p>
          <w:p w14:paraId="275E5948"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993F6D2" w14:textId="77777777" w:rsidR="00CC4846" w:rsidRDefault="00CC4846" w:rsidP="00CC4846">
            <w:pPr>
              <w:pStyle w:val="TableContents"/>
              <w:widowControl w:val="0"/>
              <w:rPr>
                <w:rFonts w:ascii="Arial" w:hAnsi="Arial"/>
                <w:sz w:val="20"/>
                <w:szCs w:val="20"/>
              </w:rPr>
            </w:pPr>
            <w:r>
              <w:rPr>
                <w:rFonts w:ascii="Arial" w:hAnsi="Arial"/>
                <w:sz w:val="20"/>
                <w:szCs w:val="20"/>
              </w:rPr>
              <w:t xml:space="preserve">[1] </w:t>
            </w:r>
            <w:r>
              <w:rPr>
                <w:rFonts w:ascii="Arial" w:hAnsi="Arial"/>
                <w:color w:val="000000" w:themeColor="text1"/>
                <w:sz w:val="20"/>
                <w:szCs w:val="20"/>
              </w:rPr>
              <w:t xml:space="preserve"> U kunt direct stoppen.</w:t>
            </w:r>
          </w:p>
          <w:p w14:paraId="6C70C40E" w14:textId="77777777" w:rsidR="00CC4846" w:rsidRDefault="00CC4846" w:rsidP="00CC4846">
            <w:pPr>
              <w:pStyle w:val="TableContents"/>
              <w:widowControl w:val="0"/>
              <w:rPr>
                <w:rFonts w:ascii="Arial" w:hAnsi="Arial"/>
                <w:sz w:val="20"/>
                <w:szCs w:val="20"/>
              </w:rPr>
            </w:pPr>
          </w:p>
          <w:p w14:paraId="3D1E5143" w14:textId="77777777" w:rsidR="00CC4846" w:rsidRDefault="00CC4846" w:rsidP="00CC4846">
            <w:pPr>
              <w:widowControl w:val="0"/>
              <w:rPr>
                <w:rFonts w:ascii="Arial" w:hAnsi="Arial"/>
                <w:sz w:val="20"/>
                <w:szCs w:val="20"/>
              </w:rPr>
            </w:pPr>
            <w:r>
              <w:rPr>
                <w:rFonts w:ascii="Arial" w:hAnsi="Arial"/>
                <w:sz w:val="20"/>
                <w:szCs w:val="20"/>
              </w:rPr>
              <w:t>[2]  Vervangen door pravastatine.</w:t>
            </w:r>
          </w:p>
          <w:p w14:paraId="4F203AB3" w14:textId="77777777" w:rsidR="00CC4846" w:rsidRDefault="00CC4846" w:rsidP="00CC4846">
            <w:pPr>
              <w:widowControl w:val="0"/>
              <w:rPr>
                <w:rFonts w:ascii="Arial" w:hAnsi="Arial"/>
                <w:sz w:val="20"/>
                <w:szCs w:val="20"/>
              </w:rPr>
            </w:pPr>
            <w:r>
              <w:rPr>
                <w:rFonts w:ascii="Arial" w:hAnsi="Arial"/>
                <w:sz w:val="20"/>
                <w:szCs w:val="20"/>
              </w:rPr>
              <w:t>Neem  pravastatine in volgens de instructies van de apotheek. Vraag de apotheek naar de meest voorkomende bijwerkingen.</w:t>
            </w:r>
          </w:p>
          <w:p w14:paraId="2278CA2F" w14:textId="77777777" w:rsidR="00CC4846" w:rsidRDefault="00CC4846" w:rsidP="00CC4846">
            <w:pPr>
              <w:widowControl w:val="0"/>
              <w:rPr>
                <w:rFonts w:ascii="Arial" w:hAnsi="Arial"/>
                <w:sz w:val="20"/>
                <w:szCs w:val="20"/>
              </w:rPr>
            </w:pPr>
          </w:p>
          <w:p w14:paraId="0EF128CC" w14:textId="77777777" w:rsidR="00CC4846" w:rsidRDefault="00CC4846" w:rsidP="00CC4846">
            <w:pPr>
              <w:widowControl w:val="0"/>
              <w:rPr>
                <w:rFonts w:ascii="Arial" w:hAnsi="Arial"/>
                <w:sz w:val="20"/>
                <w:szCs w:val="20"/>
              </w:rPr>
            </w:pPr>
          </w:p>
          <w:p w14:paraId="54B6C4AB" w14:textId="77777777" w:rsidR="00CC4846" w:rsidRDefault="00CC4846" w:rsidP="00CC4846">
            <w:pPr>
              <w:widowControl w:val="0"/>
              <w:rPr>
                <w:rFonts w:ascii="Arial" w:hAnsi="Arial"/>
                <w:sz w:val="20"/>
                <w:szCs w:val="20"/>
              </w:rPr>
            </w:pPr>
            <w:r>
              <w:rPr>
                <w:rFonts w:ascii="Arial" w:hAnsi="Arial"/>
                <w:sz w:val="20"/>
                <w:szCs w:val="20"/>
              </w:rPr>
              <w:t>[3] Gebruik dit medicijn zoals u tot nu toe doet</w:t>
            </w:r>
          </w:p>
          <w:p w14:paraId="02A3B48F" w14:textId="77777777" w:rsidR="00CC4846" w:rsidRDefault="00CC4846" w:rsidP="00CC4846">
            <w:pPr>
              <w:widowControl w:val="0"/>
              <w:rPr>
                <w:rFonts w:ascii="Arial" w:hAnsi="Arial"/>
                <w:sz w:val="20"/>
                <w:szCs w:val="20"/>
              </w:rPr>
            </w:pPr>
          </w:p>
          <w:p w14:paraId="5D527CA8" w14:textId="77777777" w:rsidR="00CC4846" w:rsidRDefault="00CC4846" w:rsidP="00CC4846">
            <w:pPr>
              <w:widowControl w:val="0"/>
              <w:rPr>
                <w:rFonts w:ascii="Arial" w:hAnsi="Arial"/>
                <w:sz w:val="20"/>
                <w:szCs w:val="20"/>
              </w:rPr>
            </w:pPr>
            <w:r>
              <w:rPr>
                <w:rFonts w:ascii="Arial" w:hAnsi="Arial"/>
                <w:sz w:val="20"/>
                <w:szCs w:val="20"/>
              </w:rPr>
              <w:t>[4]{{free text}}</w:t>
            </w:r>
          </w:p>
          <w:p w14:paraId="40852767" w14:textId="77777777" w:rsidR="00CC4846" w:rsidRDefault="00CC4846" w:rsidP="00CC4846">
            <w:pPr>
              <w:widowControl w:val="0"/>
              <w:rPr>
                <w:rFonts w:ascii="Arial" w:hAnsi="Arial"/>
                <w:sz w:val="20"/>
                <w:szCs w:val="20"/>
              </w:rPr>
            </w:pPr>
          </w:p>
          <w:p w14:paraId="4F457A40"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76FCF4E" w14:textId="77777777" w:rsidR="00CC4846" w:rsidRDefault="00087CD0" w:rsidP="00CC4846">
            <w:pPr>
              <w:pStyle w:val="TableContents"/>
              <w:widowControl w:val="0"/>
              <w:rPr>
                <w:rFonts w:ascii="Arial" w:hAnsi="Arial"/>
                <w:sz w:val="20"/>
                <w:szCs w:val="20"/>
              </w:rPr>
            </w:pPr>
            <w:hyperlink r:id="rId166">
              <w:r w:rsidR="00CC4846">
                <w:rPr>
                  <w:rStyle w:val="Hyperlink"/>
                  <w:rFonts w:ascii="Arial" w:hAnsi="Arial"/>
                  <w:sz w:val="20"/>
                  <w:szCs w:val="20"/>
                </w:rPr>
                <w:t>refpage 21</w:t>
              </w:r>
            </w:hyperlink>
          </w:p>
        </w:tc>
      </w:tr>
      <w:tr w:rsidR="008E0034" w14:paraId="20C9D04C"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179B211D" w14:textId="77777777" w:rsidR="008E0034" w:rsidRPr="005B43D4" w:rsidRDefault="008E0034" w:rsidP="008E0034">
            <w:pPr>
              <w:pStyle w:val="TableContents"/>
              <w:widowControl w:val="0"/>
              <w:rPr>
                <w:color w:val="auto"/>
              </w:rPr>
            </w:pPr>
            <w:r w:rsidRPr="005B43D4">
              <w:rPr>
                <w:color w:val="auto"/>
              </w:rPr>
              <w:t>64a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552141A" w14:textId="77777777" w:rsidR="008E0034" w:rsidRPr="005B43D4" w:rsidRDefault="00087CD0" w:rsidP="008E0034">
            <w:pPr>
              <w:pStyle w:val="TableContents"/>
              <w:widowControl w:val="0"/>
              <w:rPr>
                <w:color w:val="auto"/>
                <w:lang w:val="en-US"/>
              </w:rPr>
            </w:pPr>
            <w:hyperlink r:id="rId167" w:anchor="C10BX_HMG_CoA_reductase_inhibitors,_other_combinations" w:history="1">
              <w:r w:rsidR="008E0034" w:rsidRPr="005B43D4">
                <w:rPr>
                  <w:rStyle w:val="Hyperlink"/>
                  <w:rFonts w:ascii="Arial" w:hAnsi="Arial"/>
                  <w:color w:val="auto"/>
                  <w:sz w:val="20"/>
                  <w:szCs w:val="20"/>
                  <w:lang w:val="en-US"/>
                </w:rPr>
                <w:t>Statine combinations</w:t>
              </w:r>
            </w:hyperlink>
          </w:p>
          <w:p w14:paraId="28D9F6A0" w14:textId="77777777" w:rsidR="008E0034" w:rsidRPr="005B43D4" w:rsidRDefault="00087CD0" w:rsidP="008E0034">
            <w:pPr>
              <w:pStyle w:val="TableContents"/>
              <w:widowControl w:val="0"/>
              <w:rPr>
                <w:color w:val="auto"/>
                <w:lang w:val="en-US"/>
              </w:rPr>
            </w:pPr>
            <w:hyperlink r:id="rId168" w:anchor="C10BX_HMG_CoA_reductase_inhibitors,_other_combinations" w:history="1">
              <w:r w:rsidR="008E0034" w:rsidRPr="005B43D4">
                <w:rPr>
                  <w:rStyle w:val="Hyperlink"/>
                  <w:rFonts w:ascii="Arial" w:hAnsi="Arial"/>
                  <w:color w:val="auto"/>
                  <w:sz w:val="20"/>
                  <w:szCs w:val="20"/>
                  <w:lang w:val="en-US"/>
                </w:rPr>
                <w:t>C10BX HMG CoA reductase inhibitors, other combinations</w:t>
              </w:r>
            </w:hyperlink>
          </w:p>
          <w:p w14:paraId="4CD70F0C" w14:textId="77777777" w:rsidR="008E0034" w:rsidRPr="005B43D4" w:rsidRDefault="008E0034" w:rsidP="008E0034">
            <w:pPr>
              <w:pStyle w:val="TableContents"/>
              <w:widowControl w:val="0"/>
              <w:rPr>
                <w:rFonts w:ascii="Arial" w:hAnsi="Arial"/>
                <w:color w:val="auto"/>
                <w:sz w:val="20"/>
                <w:szCs w:val="20"/>
                <w:lang w:val="en-US"/>
              </w:rPr>
            </w:pPr>
          </w:p>
          <w:p w14:paraId="71691EAA" w14:textId="77777777" w:rsidR="008E0034" w:rsidRPr="005B43D4" w:rsidRDefault="008E0034" w:rsidP="008E0034">
            <w:pPr>
              <w:pStyle w:val="TableContents"/>
              <w:widowControl w:val="0"/>
              <w:rPr>
                <w:color w:val="auto"/>
                <w:lang w:val="en-US"/>
              </w:rPr>
            </w:pPr>
            <w:r w:rsidRPr="005B43D4">
              <w:rPr>
                <w:rFonts w:ascii="Arial" w:hAnsi="Arial"/>
                <w:color w:val="auto"/>
                <w:sz w:val="20"/>
                <w:szCs w:val="20"/>
                <w:lang w:val="en-US"/>
              </w:rPr>
              <w:t>Includes combinations with drugs that need tapering, thus afbouw-stop is needed.</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8CA61C2" w14:textId="77777777" w:rsidR="008E0034" w:rsidRPr="005B43D4" w:rsidRDefault="008E0034" w:rsidP="008E0034">
            <w:pPr>
              <w:pStyle w:val="TableContents"/>
              <w:widowControl w:val="0"/>
              <w:rPr>
                <w:color w:val="auto"/>
              </w:rPr>
            </w:pPr>
            <w:r w:rsidRPr="005B43D4">
              <w:rPr>
                <w:rFonts w:ascii="Arial" w:hAnsi="Arial"/>
                <w:color w:val="auto"/>
                <w:sz w:val="20"/>
                <w:szCs w:val="20"/>
              </w:rPr>
              <w:t>All</w:t>
            </w:r>
          </w:p>
          <w:p w14:paraId="37152F03" w14:textId="77777777" w:rsidR="008E0034" w:rsidRPr="005B43D4" w:rsidRDefault="008E0034" w:rsidP="008E0034">
            <w:pPr>
              <w:pStyle w:val="TableContents"/>
              <w:widowControl w:val="0"/>
              <w:rPr>
                <w:rFonts w:ascii="Arial" w:hAnsi="Arial"/>
                <w:color w:val="auto"/>
                <w:sz w:val="20"/>
                <w:szCs w:val="20"/>
              </w:rPr>
            </w:pP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2B95045" w14:textId="77777777" w:rsidR="008E0034" w:rsidRPr="005B43D4" w:rsidRDefault="008E0034" w:rsidP="008E0034">
            <w:pPr>
              <w:pStyle w:val="TableContents"/>
              <w:widowControl w:val="0"/>
              <w:rPr>
                <w:color w:val="auto"/>
              </w:rPr>
            </w:pPr>
            <w:r w:rsidRPr="005B43D4">
              <w:rPr>
                <w:rFonts w:ascii="Arial" w:hAnsi="Arial"/>
                <w:color w:val="auto"/>
                <w:sz w:val="20"/>
                <w:szCs w:val="20"/>
              </w:rPr>
              <w:t>C10BX</w:t>
            </w:r>
          </w:p>
          <w:p w14:paraId="5A493A29" w14:textId="77777777" w:rsidR="008E0034" w:rsidRPr="005B43D4" w:rsidRDefault="008E0034" w:rsidP="008E0034">
            <w:pPr>
              <w:pStyle w:val="TableContents"/>
              <w:widowControl w:val="0"/>
              <w:rPr>
                <w:rFonts w:ascii="Arial" w:hAnsi="Arial"/>
                <w:color w:val="auto"/>
                <w:sz w:val="20"/>
                <w:szCs w:val="20"/>
              </w:rPr>
            </w:pP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6492198" w14:textId="77777777" w:rsidR="008E0034" w:rsidRPr="005B43D4" w:rsidRDefault="008E0034" w:rsidP="008E0034">
            <w:pPr>
              <w:pStyle w:val="TableContents"/>
              <w:widowControl w:val="0"/>
              <w:rPr>
                <w:rFonts w:ascii="Arial" w:hAnsi="Arial"/>
                <w:color w:val="auto"/>
                <w:sz w:val="20"/>
                <w:szCs w:val="20"/>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E9A90DE" w14:textId="77777777" w:rsidR="008E0034" w:rsidRPr="005B43D4" w:rsidRDefault="008E0034" w:rsidP="008E0034">
            <w:pPr>
              <w:pStyle w:val="TableContents"/>
              <w:widowControl w:val="0"/>
              <w:rPr>
                <w:color w:val="auto"/>
                <w:lang w:val="en-US"/>
              </w:rPr>
            </w:pPr>
            <w:r w:rsidRPr="005B43D4">
              <w:rPr>
                <w:rFonts w:ascii="Arial" w:hAnsi="Arial"/>
                <w:color w:val="auto"/>
                <w:sz w:val="20"/>
                <w:szCs w:val="20"/>
                <w:lang w:val="en-US"/>
              </w:rPr>
              <w:t>{preselect box 1}{</w:t>
            </w:r>
          </w:p>
          <w:p w14:paraId="0AB48DE3" w14:textId="77777777" w:rsidR="008E0034" w:rsidRPr="005B43D4" w:rsidRDefault="008E0034" w:rsidP="008E0034">
            <w:pPr>
              <w:pStyle w:val="TableContents"/>
              <w:widowControl w:val="0"/>
              <w:rPr>
                <w:color w:val="auto"/>
                <w:lang w:val="en-US"/>
              </w:rPr>
            </w:pPr>
            <w:r w:rsidRPr="005B43D4">
              <w:rPr>
                <w:rFonts w:ascii="Arial" w:hAnsi="Arial"/>
                <w:color w:val="auto"/>
                <w:sz w:val="20"/>
                <w:szCs w:val="20"/>
                <w:lang w:val="en-US"/>
              </w:rPr>
              <w:t>(SELECTOR (C10BX03</w:t>
            </w:r>
          </w:p>
          <w:p w14:paraId="4BB3ED0B" w14:textId="77777777" w:rsidR="008E0034" w:rsidRPr="005B43D4" w:rsidRDefault="008E0034" w:rsidP="008E0034">
            <w:pPr>
              <w:pStyle w:val="TableContents"/>
              <w:widowControl w:val="0"/>
              <w:rPr>
                <w:color w:val="auto"/>
                <w:lang w:val="en-US"/>
              </w:rPr>
            </w:pPr>
            <w:r w:rsidRPr="005B43D4">
              <w:rPr>
                <w:rFonts w:ascii="Arial" w:hAnsi="Arial"/>
                <w:color w:val="auto"/>
                <w:sz w:val="20"/>
                <w:szCs w:val="20"/>
                <w:lang w:val="en-US"/>
              </w:rPr>
              <w:t>OR C10BX07</w:t>
            </w:r>
          </w:p>
          <w:p w14:paraId="5099A5F2" w14:textId="77777777" w:rsidR="008E0034" w:rsidRPr="005B43D4" w:rsidRDefault="008E0034" w:rsidP="008E0034">
            <w:pPr>
              <w:pStyle w:val="TableContents"/>
              <w:widowControl w:val="0"/>
              <w:rPr>
                <w:color w:val="auto"/>
                <w:lang w:val="en-US"/>
              </w:rPr>
            </w:pPr>
            <w:r w:rsidRPr="005B43D4">
              <w:rPr>
                <w:rFonts w:ascii="Arial" w:hAnsi="Arial"/>
                <w:color w:val="auto"/>
                <w:sz w:val="20"/>
                <w:szCs w:val="20"/>
                <w:lang w:val="en-US"/>
              </w:rPr>
              <w:t>OR C10BX09</w:t>
            </w:r>
          </w:p>
          <w:p w14:paraId="318024C9" w14:textId="77777777" w:rsidR="008E0034" w:rsidRPr="005B43D4" w:rsidRDefault="008E0034" w:rsidP="008E0034">
            <w:pPr>
              <w:pStyle w:val="TableContents"/>
              <w:widowControl w:val="0"/>
              <w:rPr>
                <w:color w:val="auto"/>
                <w:lang w:val="en-US"/>
              </w:rPr>
            </w:pPr>
            <w:r w:rsidRPr="005B43D4">
              <w:rPr>
                <w:rFonts w:ascii="Arial" w:hAnsi="Arial"/>
                <w:color w:val="auto"/>
                <w:sz w:val="20"/>
                <w:szCs w:val="20"/>
                <w:lang w:val="en-US"/>
              </w:rPr>
              <w:t>OR C10BX11</w:t>
            </w:r>
          </w:p>
          <w:p w14:paraId="1C0FEDC4" w14:textId="77777777" w:rsidR="008E0034" w:rsidRPr="005B43D4" w:rsidRDefault="008E0034" w:rsidP="008E0034">
            <w:pPr>
              <w:pStyle w:val="TableContents"/>
              <w:widowControl w:val="0"/>
              <w:rPr>
                <w:color w:val="auto"/>
                <w:lang w:val="en-US"/>
              </w:rPr>
            </w:pPr>
            <w:r w:rsidRPr="005B43D4">
              <w:rPr>
                <w:rFonts w:ascii="Arial" w:hAnsi="Arial"/>
                <w:color w:val="auto"/>
                <w:sz w:val="20"/>
                <w:szCs w:val="20"/>
                <w:lang w:val="en-US"/>
              </w:rPr>
              <w:t>OR C10BX14)</w:t>
            </w:r>
          </w:p>
          <w:p w14:paraId="2A213B44" w14:textId="77777777" w:rsidR="008E0034" w:rsidRPr="005B43D4" w:rsidRDefault="008E0034" w:rsidP="008E0034">
            <w:pPr>
              <w:pStyle w:val="TableContents"/>
              <w:widowControl w:val="0"/>
              <w:rPr>
                <w:color w:val="auto"/>
              </w:rPr>
            </w:pPr>
            <w:r w:rsidRPr="005B43D4">
              <w:rPr>
                <w:rFonts w:ascii="Arial" w:hAnsi="Arial"/>
                <w:color w:val="auto"/>
                <w:sz w:val="20"/>
                <w:szCs w:val="20"/>
              </w:rPr>
              <w:t>AND CONDITION ()</w:t>
            </w:r>
          </w:p>
          <w:p w14:paraId="57EB68FB" w14:textId="77777777" w:rsidR="008E0034" w:rsidRPr="005B43D4" w:rsidRDefault="008E0034" w:rsidP="008E0034">
            <w:pPr>
              <w:pStyle w:val="TableContents"/>
              <w:widowControl w:val="0"/>
              <w:rPr>
                <w:color w:val="auto"/>
              </w:rPr>
            </w:pPr>
            <w:r w:rsidRPr="005B43D4">
              <w:rPr>
                <w:rFonts w:ascii="Arial" w:hAnsi="Arial"/>
                <w:color w:val="auto"/>
                <w:sz w:val="20"/>
                <w:szCs w:val="20"/>
              </w:rPr>
              <w:t>)</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D2757BF" w14:textId="77777777" w:rsidR="008E0034" w:rsidRPr="005B43D4" w:rsidRDefault="008E0034" w:rsidP="008E0034">
            <w:pPr>
              <w:pStyle w:val="TableContents"/>
              <w:widowControl w:val="0"/>
              <w:rPr>
                <w:color w:val="auto"/>
              </w:rPr>
            </w:pPr>
            <w:r w:rsidRPr="005B43D4">
              <w:rPr>
                <w:rFonts w:ascii="Arial" w:hAnsi="Arial"/>
                <w:color w:val="auto"/>
                <w:sz w:val="20"/>
                <w:szCs w:val="20"/>
              </w:rPr>
              <w:t xml:space="preserve">Stoppen van statines is aanbevolen bij patiënten zonder </w:t>
            </w:r>
            <w:r w:rsidRPr="005B43D4">
              <w:rPr>
                <w:rFonts w:ascii="Arial" w:hAnsi="Arial"/>
                <w:b/>
                <w:color w:val="auto"/>
                <w:sz w:val="20"/>
                <w:szCs w:val="20"/>
              </w:rPr>
              <w:t>coronaire, cerebrale of perifeer arteriële symptomen</w:t>
            </w:r>
            <w:r w:rsidRPr="005B43D4">
              <w:rPr>
                <w:rFonts w:ascii="Arial" w:hAnsi="Arial"/>
                <w:color w:val="auto"/>
                <w:sz w:val="20"/>
                <w:szCs w:val="20"/>
              </w:rPr>
              <w:t>.</w:t>
            </w:r>
          </w:p>
          <w:p w14:paraId="695E302C" w14:textId="3FCAFCE2" w:rsidR="008E0034" w:rsidRPr="005B43D4" w:rsidRDefault="008E0034" w:rsidP="008E0034">
            <w:pPr>
              <w:pStyle w:val="TableContents"/>
              <w:widowControl w:val="0"/>
              <w:rPr>
                <w:ins w:id="458" w:author="Medlock, S.K." w:date="2021-05-07T08:27:00Z"/>
                <w:rFonts w:ascii="Arial" w:hAnsi="Arial"/>
                <w:color w:val="auto"/>
                <w:sz w:val="20"/>
                <w:szCs w:val="20"/>
              </w:rPr>
            </w:pPr>
            <w:r w:rsidRPr="005B43D4">
              <w:rPr>
                <w:rFonts w:ascii="Arial" w:hAnsi="Arial"/>
                <w:color w:val="auto"/>
                <w:sz w:val="20"/>
                <w:szCs w:val="20"/>
              </w:rPr>
              <w:t>Overweeg bij kwetsbare ouderen met cardiovasculaire aandoeningen te stoppen, vooral bij (vermoedelijke) bijwerkingen, slechte therapietrouw of bij een korte geschatte levensverwachting.</w:t>
            </w:r>
          </w:p>
          <w:p w14:paraId="69543AA6" w14:textId="0D8F232F" w:rsidR="0076314D" w:rsidRPr="005B43D4" w:rsidRDefault="0076314D" w:rsidP="008E0034">
            <w:pPr>
              <w:pStyle w:val="TableContents"/>
              <w:widowControl w:val="0"/>
              <w:rPr>
                <w:color w:val="auto"/>
              </w:rPr>
            </w:pPr>
            <w:ins w:id="459" w:author="Medlock, S.K." w:date="2021-05-07T08:27:00Z">
              <w:r w:rsidRPr="005B43D4">
                <w:rPr>
                  <w:rFonts w:ascii="Arial" w:hAnsi="Arial"/>
                  <w:color w:val="auto"/>
                  <w:sz w:val="20"/>
                  <w:szCs w:val="20"/>
                </w:rPr>
                <w:t>[5</w:t>
              </w:r>
            </w:ins>
            <w:ins w:id="460" w:author="Medlock, S.K." w:date="2021-05-07T08:32:00Z">
              <w:r w:rsidR="00F6023C" w:rsidRPr="005B43D4">
                <w:rPr>
                  <w:rFonts w:ascii="Arial" w:hAnsi="Arial"/>
                  <w:color w:val="auto"/>
                  <w:sz w:val="20"/>
                  <w:szCs w:val="20"/>
                </w:rPr>
                <w:t>] Stoppen (afbouwen niet nodig)</w:t>
              </w:r>
            </w:ins>
          </w:p>
          <w:p w14:paraId="5D6AF681" w14:textId="77777777" w:rsidR="008E0034" w:rsidRPr="005B43D4" w:rsidRDefault="008E0034" w:rsidP="008E0034">
            <w:pPr>
              <w:pStyle w:val="TableContents"/>
              <w:widowControl w:val="0"/>
              <w:rPr>
                <w:color w:val="auto"/>
              </w:rPr>
            </w:pPr>
            <w:r w:rsidRPr="005B43D4">
              <w:rPr>
                <w:rFonts w:ascii="Arial" w:hAnsi="Arial"/>
                <w:color w:val="auto"/>
                <w:sz w:val="20"/>
                <w:szCs w:val="20"/>
              </w:rPr>
              <w:t>[1] Afbouwen waarna stoppen. Afbouwschema: {{free text}}</w:t>
            </w:r>
          </w:p>
          <w:p w14:paraId="6B7F89A1" w14:textId="77777777" w:rsidR="008E0034" w:rsidRPr="005B43D4" w:rsidRDefault="008E0034" w:rsidP="008E0034">
            <w:pPr>
              <w:pStyle w:val="TableContents"/>
              <w:widowControl w:val="0"/>
              <w:rPr>
                <w:color w:val="auto"/>
              </w:rPr>
            </w:pPr>
            <w:r w:rsidRPr="005B43D4">
              <w:rPr>
                <w:rFonts w:ascii="Arial" w:hAnsi="Arial"/>
                <w:color w:val="auto"/>
                <w:sz w:val="20"/>
                <w:szCs w:val="20"/>
              </w:rPr>
              <w:t>[2] Vervangen door andere medicijn {{free text}}</w:t>
            </w:r>
          </w:p>
          <w:p w14:paraId="16CFCC5E" w14:textId="77777777" w:rsidR="008E0034" w:rsidRPr="005B43D4" w:rsidRDefault="008E0034" w:rsidP="008E0034">
            <w:pPr>
              <w:pStyle w:val="TableContents"/>
              <w:widowControl w:val="0"/>
              <w:rPr>
                <w:color w:val="auto"/>
              </w:rPr>
            </w:pPr>
            <w:r w:rsidRPr="005B43D4">
              <w:rPr>
                <w:rFonts w:ascii="Arial" w:hAnsi="Arial"/>
                <w:color w:val="auto"/>
                <w:sz w:val="20"/>
                <w:szCs w:val="20"/>
              </w:rPr>
              <w:t>[3] Continueren</w:t>
            </w:r>
          </w:p>
          <w:p w14:paraId="3CDFF4C3" w14:textId="77777777" w:rsidR="008E0034" w:rsidRPr="005B43D4" w:rsidRDefault="008E0034" w:rsidP="008E0034">
            <w:pPr>
              <w:pStyle w:val="TableContents"/>
              <w:widowControl w:val="0"/>
              <w:rPr>
                <w:color w:val="auto"/>
              </w:rPr>
            </w:pPr>
            <w:r w:rsidRPr="005B43D4">
              <w:rPr>
                <w:rFonts w:ascii="Arial" w:hAnsi="Arial"/>
                <w:color w:val="auto"/>
                <w:sz w:val="20"/>
                <w:szCs w:val="20"/>
              </w:rPr>
              <w:t>[4]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6F3A16E" w14:textId="5B641EBC" w:rsidR="0076314D" w:rsidRPr="005B43D4" w:rsidRDefault="0076314D" w:rsidP="008E0034">
            <w:pPr>
              <w:pStyle w:val="TableContents"/>
              <w:widowControl w:val="0"/>
              <w:rPr>
                <w:ins w:id="461" w:author="Medlock, S.K." w:date="2021-05-07T08:27:00Z"/>
                <w:rFonts w:ascii="Arial" w:hAnsi="Arial"/>
                <w:color w:val="auto"/>
                <w:sz w:val="20"/>
                <w:szCs w:val="20"/>
              </w:rPr>
            </w:pPr>
            <w:ins w:id="462" w:author="Medlock, S.K." w:date="2021-05-07T08:27:00Z">
              <w:r w:rsidRPr="005B43D4">
                <w:rPr>
                  <w:rFonts w:ascii="Arial" w:hAnsi="Arial"/>
                  <w:color w:val="auto"/>
                  <w:sz w:val="20"/>
                  <w:szCs w:val="20"/>
                </w:rPr>
                <w:t>[5</w:t>
              </w:r>
            </w:ins>
            <w:ins w:id="463" w:author="Medlock, S.K." w:date="2021-05-07T08:33:00Z">
              <w:r w:rsidR="00F6023C" w:rsidRPr="005B43D4">
                <w:rPr>
                  <w:rFonts w:ascii="Arial" w:hAnsi="Arial"/>
                  <w:color w:val="auto"/>
                  <w:sz w:val="20"/>
                  <w:szCs w:val="20"/>
                </w:rPr>
                <w:t>] Stop</w:t>
              </w:r>
            </w:ins>
          </w:p>
          <w:p w14:paraId="43E58A76" w14:textId="77777777" w:rsidR="0076314D" w:rsidRPr="005B43D4" w:rsidRDefault="0076314D" w:rsidP="008E0034">
            <w:pPr>
              <w:pStyle w:val="TableContents"/>
              <w:widowControl w:val="0"/>
              <w:rPr>
                <w:ins w:id="464" w:author="Medlock, S.K." w:date="2021-05-07T08:27:00Z"/>
                <w:rFonts w:ascii="Arial" w:hAnsi="Arial"/>
                <w:color w:val="auto"/>
                <w:sz w:val="20"/>
                <w:szCs w:val="20"/>
              </w:rPr>
            </w:pPr>
          </w:p>
          <w:p w14:paraId="76BDA2AC" w14:textId="4BA01287" w:rsidR="008E0034" w:rsidRPr="005B43D4" w:rsidRDefault="008E0034" w:rsidP="008E0034">
            <w:pPr>
              <w:pStyle w:val="TableContents"/>
              <w:widowControl w:val="0"/>
              <w:rPr>
                <w:color w:val="auto"/>
              </w:rPr>
            </w:pPr>
            <w:r w:rsidRPr="005B43D4">
              <w:rPr>
                <w:rFonts w:ascii="Arial" w:hAnsi="Arial"/>
                <w:color w:val="auto"/>
                <w:sz w:val="20"/>
                <w:szCs w:val="20"/>
              </w:rPr>
              <w:t>[1] Afbouwen volgens afbouwschema waarna stop {{free text}}</w:t>
            </w:r>
          </w:p>
          <w:p w14:paraId="64168569" w14:textId="77777777" w:rsidR="008E0034" w:rsidRPr="005B43D4" w:rsidRDefault="008E0034" w:rsidP="008E0034">
            <w:pPr>
              <w:pStyle w:val="TableContents"/>
              <w:widowControl w:val="0"/>
              <w:rPr>
                <w:rFonts w:ascii="Arial" w:hAnsi="Arial"/>
                <w:color w:val="auto"/>
                <w:sz w:val="20"/>
                <w:szCs w:val="20"/>
              </w:rPr>
            </w:pPr>
          </w:p>
          <w:p w14:paraId="4F0900C2" w14:textId="77777777" w:rsidR="008E0034" w:rsidRPr="005B43D4" w:rsidRDefault="008E0034" w:rsidP="008E0034">
            <w:pPr>
              <w:pStyle w:val="TableContents"/>
              <w:widowControl w:val="0"/>
              <w:rPr>
                <w:color w:val="auto"/>
              </w:rPr>
            </w:pPr>
            <w:r w:rsidRPr="005B43D4">
              <w:rPr>
                <w:rFonts w:ascii="Arial" w:hAnsi="Arial"/>
                <w:color w:val="auto"/>
                <w:sz w:val="20"/>
                <w:szCs w:val="20"/>
              </w:rPr>
              <w:t>[2] Vervangen door andere medicijn {{free text}}</w:t>
            </w:r>
          </w:p>
          <w:p w14:paraId="276EF6BC" w14:textId="77777777" w:rsidR="008E0034" w:rsidRPr="005B43D4" w:rsidRDefault="008E0034" w:rsidP="008E0034">
            <w:pPr>
              <w:pStyle w:val="TableContents"/>
              <w:widowControl w:val="0"/>
              <w:rPr>
                <w:rFonts w:ascii="Arial" w:hAnsi="Arial"/>
                <w:color w:val="auto"/>
                <w:sz w:val="20"/>
                <w:szCs w:val="20"/>
              </w:rPr>
            </w:pPr>
          </w:p>
          <w:p w14:paraId="66FC3F1F" w14:textId="77777777" w:rsidR="008E0034" w:rsidRPr="005B43D4" w:rsidRDefault="008E0034" w:rsidP="008E0034">
            <w:pPr>
              <w:pStyle w:val="TableContents"/>
              <w:widowControl w:val="0"/>
              <w:rPr>
                <w:color w:val="auto"/>
              </w:rPr>
            </w:pPr>
            <w:r w:rsidRPr="005B43D4">
              <w:rPr>
                <w:rFonts w:ascii="Arial" w:hAnsi="Arial"/>
                <w:color w:val="auto"/>
                <w:sz w:val="20"/>
                <w:szCs w:val="20"/>
              </w:rPr>
              <w:t>[3]continueren</w:t>
            </w:r>
          </w:p>
          <w:p w14:paraId="760E6445" w14:textId="77777777" w:rsidR="008E0034" w:rsidRPr="005B43D4" w:rsidRDefault="008E0034" w:rsidP="008E0034">
            <w:pPr>
              <w:pStyle w:val="TableContents"/>
              <w:widowControl w:val="0"/>
              <w:rPr>
                <w:rFonts w:ascii="Arial" w:hAnsi="Arial"/>
                <w:color w:val="auto"/>
                <w:sz w:val="20"/>
                <w:szCs w:val="20"/>
              </w:rPr>
            </w:pPr>
          </w:p>
          <w:p w14:paraId="2129AD5E" w14:textId="77777777" w:rsidR="008E0034" w:rsidRPr="005B43D4" w:rsidRDefault="008E0034" w:rsidP="008E0034">
            <w:pPr>
              <w:pStyle w:val="TableContents"/>
              <w:widowControl w:val="0"/>
              <w:rPr>
                <w:color w:val="auto"/>
              </w:rPr>
            </w:pPr>
            <w:r w:rsidRPr="005B43D4">
              <w:rPr>
                <w:rFonts w:ascii="Arial" w:hAnsi="Arial"/>
                <w:color w:val="auto"/>
                <w:sz w:val="20"/>
                <w:szCs w:val="20"/>
              </w:rPr>
              <w:t>[4]{{free text}}</w:t>
            </w:r>
          </w:p>
          <w:p w14:paraId="56ECC431" w14:textId="77777777" w:rsidR="008E0034" w:rsidRPr="005B43D4" w:rsidRDefault="008E0034" w:rsidP="008E0034">
            <w:pPr>
              <w:pStyle w:val="TableContents"/>
              <w:widowControl w:val="0"/>
              <w:rPr>
                <w:rFonts w:ascii="Arial" w:hAnsi="Arial"/>
                <w:color w:val="auto"/>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C3F7442" w14:textId="01639D99" w:rsidR="0076314D" w:rsidRPr="005B43D4" w:rsidRDefault="0076314D" w:rsidP="008E0034">
            <w:pPr>
              <w:widowControl w:val="0"/>
              <w:rPr>
                <w:ins w:id="465" w:author="Medlock, S.K." w:date="2021-05-07T08:27:00Z"/>
                <w:rFonts w:ascii="Arial" w:hAnsi="Arial"/>
                <w:color w:val="auto"/>
                <w:sz w:val="20"/>
                <w:szCs w:val="20"/>
              </w:rPr>
            </w:pPr>
            <w:ins w:id="466" w:author="Medlock, S.K." w:date="2021-05-07T08:27:00Z">
              <w:r w:rsidRPr="005B43D4">
                <w:rPr>
                  <w:rFonts w:ascii="Arial" w:hAnsi="Arial"/>
                  <w:color w:val="auto"/>
                  <w:sz w:val="20"/>
                  <w:szCs w:val="20"/>
                </w:rPr>
                <w:t>[5</w:t>
              </w:r>
            </w:ins>
            <w:ins w:id="467" w:author="Medlock, S.K." w:date="2021-05-07T08:33:00Z">
              <w:r w:rsidR="00F6023C" w:rsidRPr="005B43D4">
                <w:rPr>
                  <w:rFonts w:ascii="Arial" w:hAnsi="Arial"/>
                  <w:color w:val="auto"/>
                  <w:sz w:val="20"/>
                  <w:szCs w:val="20"/>
                </w:rPr>
                <w:t>] U kunt direct stoppen.</w:t>
              </w:r>
            </w:ins>
          </w:p>
          <w:p w14:paraId="6927BFEC" w14:textId="77777777" w:rsidR="0076314D" w:rsidRPr="005B43D4" w:rsidRDefault="0076314D" w:rsidP="008E0034">
            <w:pPr>
              <w:widowControl w:val="0"/>
              <w:rPr>
                <w:ins w:id="468" w:author="Medlock, S.K." w:date="2021-05-07T08:27:00Z"/>
                <w:rFonts w:ascii="Arial" w:hAnsi="Arial"/>
                <w:color w:val="auto"/>
                <w:sz w:val="20"/>
                <w:szCs w:val="20"/>
              </w:rPr>
            </w:pPr>
          </w:p>
          <w:p w14:paraId="542F6BDC" w14:textId="57FDBCC3" w:rsidR="008E0034" w:rsidRPr="005B43D4" w:rsidRDefault="008E0034" w:rsidP="008E0034">
            <w:pPr>
              <w:widowControl w:val="0"/>
              <w:rPr>
                <w:color w:val="auto"/>
              </w:rPr>
            </w:pPr>
            <w:r w:rsidRPr="005B43D4">
              <w:rPr>
                <w:rFonts w:ascii="Arial" w:hAnsi="Arial"/>
                <w:color w:val="auto"/>
                <w:sz w:val="20"/>
                <w:szCs w:val="20"/>
              </w:rPr>
              <w:t>[1] Stoppen via een afbouwschema. {{free text}}</w:t>
            </w:r>
          </w:p>
          <w:p w14:paraId="3A49AB84" w14:textId="77777777" w:rsidR="008E0034" w:rsidRPr="005B43D4" w:rsidRDefault="008E0034" w:rsidP="008E0034">
            <w:pPr>
              <w:pStyle w:val="TableContents"/>
              <w:widowControl w:val="0"/>
              <w:rPr>
                <w:rFonts w:ascii="Arial" w:hAnsi="Arial"/>
                <w:color w:val="auto"/>
                <w:sz w:val="20"/>
                <w:szCs w:val="20"/>
              </w:rPr>
            </w:pPr>
          </w:p>
          <w:p w14:paraId="3745C391" w14:textId="77777777" w:rsidR="008E0034" w:rsidRPr="005B43D4" w:rsidRDefault="008E0034" w:rsidP="008E0034">
            <w:pPr>
              <w:widowControl w:val="0"/>
              <w:rPr>
                <w:color w:val="auto"/>
              </w:rPr>
            </w:pPr>
            <w:r w:rsidRPr="005B43D4">
              <w:rPr>
                <w:rFonts w:ascii="Arial" w:hAnsi="Arial"/>
                <w:color w:val="auto"/>
                <w:sz w:val="20"/>
                <w:szCs w:val="20"/>
              </w:rPr>
              <w:t>[2] Dit medicijn is vervangen voor een ander medicijn. Neem dit nieuwe medicijn in volgens de instructies van de apotheek. Vraag de apotheek naar de bijwerkingen. {{free text}}</w:t>
            </w:r>
          </w:p>
          <w:p w14:paraId="0A6C58A3" w14:textId="77777777" w:rsidR="008E0034" w:rsidRPr="005B43D4" w:rsidRDefault="008E0034" w:rsidP="008E0034">
            <w:pPr>
              <w:widowControl w:val="0"/>
              <w:rPr>
                <w:rFonts w:ascii="Arial" w:hAnsi="Arial"/>
                <w:color w:val="auto"/>
                <w:sz w:val="20"/>
                <w:szCs w:val="20"/>
              </w:rPr>
            </w:pPr>
          </w:p>
          <w:p w14:paraId="79911936" w14:textId="77777777" w:rsidR="008E0034" w:rsidRPr="005B43D4" w:rsidRDefault="008E0034" w:rsidP="008E0034">
            <w:pPr>
              <w:widowControl w:val="0"/>
              <w:rPr>
                <w:rFonts w:ascii="Arial" w:hAnsi="Arial"/>
                <w:color w:val="auto"/>
                <w:sz w:val="20"/>
                <w:szCs w:val="20"/>
              </w:rPr>
            </w:pPr>
          </w:p>
          <w:p w14:paraId="4E812F11" w14:textId="77777777" w:rsidR="008E0034" w:rsidRPr="005B43D4" w:rsidRDefault="008E0034" w:rsidP="008E0034">
            <w:pPr>
              <w:widowControl w:val="0"/>
              <w:rPr>
                <w:color w:val="auto"/>
              </w:rPr>
            </w:pPr>
            <w:r w:rsidRPr="005B43D4">
              <w:rPr>
                <w:rFonts w:ascii="Arial" w:hAnsi="Arial"/>
                <w:color w:val="auto"/>
                <w:sz w:val="20"/>
                <w:szCs w:val="20"/>
              </w:rPr>
              <w:t>[3] Gebruik dit medicijn zoals u tot nu toe doet</w:t>
            </w:r>
          </w:p>
          <w:p w14:paraId="4CF78228" w14:textId="77777777" w:rsidR="008E0034" w:rsidRPr="005B43D4" w:rsidRDefault="008E0034" w:rsidP="008E0034">
            <w:pPr>
              <w:widowControl w:val="0"/>
              <w:rPr>
                <w:rFonts w:ascii="Arial" w:hAnsi="Arial"/>
                <w:color w:val="auto"/>
                <w:sz w:val="20"/>
                <w:szCs w:val="20"/>
              </w:rPr>
            </w:pPr>
          </w:p>
          <w:p w14:paraId="4E491059" w14:textId="77777777" w:rsidR="008E0034" w:rsidRPr="005B43D4" w:rsidRDefault="008E0034" w:rsidP="008E0034">
            <w:pPr>
              <w:widowControl w:val="0"/>
              <w:rPr>
                <w:color w:val="auto"/>
              </w:rPr>
            </w:pPr>
            <w:r w:rsidRPr="005B43D4">
              <w:rPr>
                <w:rFonts w:ascii="Arial" w:hAnsi="Arial"/>
                <w:color w:val="auto"/>
                <w:sz w:val="20"/>
                <w:szCs w:val="20"/>
              </w:rPr>
              <w:t>[4]{{free text}}</w:t>
            </w:r>
          </w:p>
          <w:p w14:paraId="6404FBAC" w14:textId="77777777" w:rsidR="008E0034" w:rsidRPr="005B43D4" w:rsidRDefault="008E0034" w:rsidP="008E0034">
            <w:pPr>
              <w:widowControl w:val="0"/>
              <w:rPr>
                <w:rFonts w:ascii="Arial" w:hAnsi="Arial"/>
                <w:color w:val="auto"/>
                <w:sz w:val="20"/>
                <w:szCs w:val="20"/>
              </w:rPr>
            </w:pPr>
          </w:p>
          <w:p w14:paraId="2E37F16B" w14:textId="77777777" w:rsidR="008E0034" w:rsidRPr="005B43D4" w:rsidRDefault="008E0034" w:rsidP="008E0034">
            <w:pPr>
              <w:pStyle w:val="TableContents"/>
              <w:widowControl w:val="0"/>
              <w:rPr>
                <w:rFonts w:ascii="Arial" w:hAnsi="Arial"/>
                <w:color w:val="auto"/>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333559FB" w14:textId="7B32A044" w:rsidR="008E0034" w:rsidRDefault="00087CD0" w:rsidP="008E0034">
            <w:pPr>
              <w:pStyle w:val="TableContents"/>
              <w:widowControl w:val="0"/>
            </w:pPr>
            <w:hyperlink r:id="rId169" w:history="1">
              <w:r w:rsidR="008E0034" w:rsidRPr="008D392F">
                <w:rPr>
                  <w:rStyle w:val="Hyperlink"/>
                  <w:rFonts w:ascii="Arial" w:hAnsi="Arial"/>
                  <w:sz w:val="20"/>
                  <w:szCs w:val="20"/>
                </w:rPr>
                <w:t>refpage 21</w:t>
              </w:r>
            </w:hyperlink>
          </w:p>
        </w:tc>
      </w:tr>
      <w:tr w:rsidR="008E0034" w14:paraId="0B7C8179"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7948AC7A" w14:textId="77777777" w:rsidR="008E0034" w:rsidRPr="00D45A17" w:rsidRDefault="008E0034" w:rsidP="008E0034">
            <w:pPr>
              <w:pStyle w:val="TableContents"/>
              <w:widowControl w:val="0"/>
              <w:rPr>
                <w:rFonts w:ascii="Arial" w:hAnsi="Arial"/>
                <w:sz w:val="20"/>
                <w:szCs w:val="20"/>
              </w:rPr>
            </w:pPr>
          </w:p>
          <w:p w14:paraId="740DBF5A" w14:textId="77777777" w:rsidR="008E0034" w:rsidRPr="00D45A17" w:rsidRDefault="008E0034" w:rsidP="008E0034">
            <w:pPr>
              <w:pStyle w:val="TableContents"/>
              <w:widowControl w:val="0"/>
            </w:pPr>
            <w:r w:rsidRPr="00D45A17">
              <w:rPr>
                <w:rFonts w:ascii="Arial" w:hAnsi="Arial"/>
                <w:sz w:val="20"/>
                <w:szCs w:val="20"/>
              </w:rPr>
              <w:t>65</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E72C36D"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3BFFD73" w14:textId="77777777" w:rsidR="008E0034" w:rsidRDefault="008E0034" w:rsidP="008E0034">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76AD7E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C10AA</w:t>
            </w:r>
          </w:p>
          <w:p w14:paraId="78E8A7EE"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C10BA</w:t>
            </w:r>
          </w:p>
          <w:p w14:paraId="107F437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C10BX</w:t>
            </w:r>
          </w:p>
          <w:p w14:paraId="7D4BABDA"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A10BH51</w:t>
            </w:r>
          </w:p>
          <w:p w14:paraId="5B0CCDEB" w14:textId="77777777" w:rsidR="008E0034" w:rsidRDefault="008E0034" w:rsidP="008E0034">
            <w:pPr>
              <w:pStyle w:val="TableContents"/>
              <w:widowControl w:val="0"/>
              <w:rPr>
                <w:rFonts w:ascii="Arial" w:hAnsi="Arial"/>
                <w:sz w:val="20"/>
                <w:szCs w:val="20"/>
              </w:rPr>
            </w:pPr>
            <w:r>
              <w:rPr>
                <w:rFonts w:ascii="Arial" w:hAnsi="Arial"/>
                <w:sz w:val="20"/>
                <w:szCs w:val="20"/>
              </w:rPr>
              <w:t>or A10BH52</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54496C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359F591"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D2E6CE8" w14:textId="77777777" w:rsidR="008E0034" w:rsidRDefault="008E0034" w:rsidP="008E0034">
            <w:pPr>
              <w:pStyle w:val="TableContents"/>
              <w:widowControl w:val="0"/>
              <w:rPr>
                <w:rFonts w:ascii="Arial" w:hAnsi="Arial"/>
                <w:sz w:val="20"/>
                <w:szCs w:val="20"/>
              </w:rPr>
            </w:pPr>
            <w:r>
              <w:rPr>
                <w:rFonts w:ascii="Arial" w:hAnsi="Arial"/>
                <w:b/>
                <w:bCs/>
                <w:sz w:val="20"/>
                <w:szCs w:val="20"/>
              </w:rPr>
              <w:t>Patiënt heeft mogelijk bijwerkingen van deze medicatie.</w:t>
            </w:r>
            <w:r>
              <w:rPr>
                <w:rFonts w:ascii="Arial" w:hAnsi="Arial"/>
                <w:sz w:val="20"/>
                <w:szCs w:val="20"/>
              </w:rPr>
              <w:t xml:space="preserve"> Overweeg stoppen.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914C0B8" w14:textId="77777777" w:rsidR="008E0034" w:rsidRDefault="008E0034" w:rsidP="008E0034">
            <w:pPr>
              <w:pStyle w:val="TableContents"/>
              <w:widowControl w:val="0"/>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C3234C6"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0D1F7948" w14:textId="5B76CA3D" w:rsidR="008E0034" w:rsidRDefault="00087CD0" w:rsidP="008E0034">
            <w:pPr>
              <w:pStyle w:val="TableContents"/>
              <w:widowControl w:val="0"/>
            </w:pPr>
            <w:hyperlink r:id="rId170" w:history="1">
              <w:r w:rsidR="008E0034" w:rsidRPr="008D392F">
                <w:rPr>
                  <w:rStyle w:val="Hyperlink"/>
                  <w:rFonts w:ascii="Arial" w:hAnsi="Arial"/>
                  <w:sz w:val="20"/>
                  <w:szCs w:val="20"/>
                </w:rPr>
                <w:t>refpage 21</w:t>
              </w:r>
            </w:hyperlink>
          </w:p>
        </w:tc>
      </w:tr>
      <w:tr w:rsidR="00CC4846" w14:paraId="45AEBA38"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427FA8EB" w14:textId="77777777" w:rsidR="00CC4846" w:rsidRPr="00D45A17" w:rsidRDefault="00CC4846" w:rsidP="00CC4846">
            <w:pPr>
              <w:pStyle w:val="TableContents"/>
              <w:widowControl w:val="0"/>
            </w:pPr>
            <w:r w:rsidRPr="00B91C86">
              <w:rPr>
                <w:rFonts w:ascii="Arial" w:hAnsi="Arial"/>
                <w:sz w:val="20"/>
                <w:szCs w:val="20"/>
                <w:highlight w:val="green"/>
              </w:rPr>
              <w:t>66</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6800E6C" w14:textId="77777777" w:rsidR="00CC4846" w:rsidRDefault="00CC4846" w:rsidP="00CC4846">
            <w:pPr>
              <w:pStyle w:val="TableContents"/>
              <w:widowControl w:val="0"/>
              <w:rPr>
                <w:lang w:val="en-US"/>
              </w:rPr>
            </w:pPr>
            <w:r>
              <w:rPr>
                <w:rFonts w:ascii="Arial" w:hAnsi="Arial"/>
                <w:color w:val="9900FF"/>
                <w:sz w:val="20"/>
                <w:szCs w:val="20"/>
                <w:lang w:val="en-US"/>
              </w:rPr>
              <w:t>{TODO can we specify which?}</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9B610E9"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8B3A605"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C10AA</w:t>
            </w:r>
          </w:p>
          <w:p w14:paraId="6EF4CC74"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C10BA</w:t>
            </w:r>
          </w:p>
          <w:p w14:paraId="405478A6"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C10BX</w:t>
            </w:r>
          </w:p>
          <w:p w14:paraId="03A5518C"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A10BH51</w:t>
            </w:r>
          </w:p>
          <w:p w14:paraId="78362825" w14:textId="77777777" w:rsidR="00CC4846" w:rsidRDefault="00CC4846" w:rsidP="00CC4846">
            <w:pPr>
              <w:pStyle w:val="TableContents"/>
              <w:widowControl w:val="0"/>
              <w:rPr>
                <w:rFonts w:ascii="Arial" w:hAnsi="Arial"/>
                <w:sz w:val="20"/>
                <w:szCs w:val="20"/>
              </w:rPr>
            </w:pPr>
            <w:r>
              <w:rPr>
                <w:rFonts w:ascii="Arial" w:hAnsi="Arial"/>
                <w:sz w:val="20"/>
                <w:szCs w:val="20"/>
              </w:rPr>
              <w:t>or A10BH52</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0AF0DCC"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6B13CC6" w14:textId="77777777" w:rsidR="00CC4846" w:rsidRDefault="00CC4846" w:rsidP="00CC4846">
            <w:pPr>
              <w:pStyle w:val="TableContents"/>
              <w:widowControl w:val="0"/>
              <w:rPr>
                <w:rFonts w:ascii="Arial" w:hAnsi="Arial"/>
                <w:sz w:val="20"/>
                <w:szCs w:val="20"/>
              </w:rPr>
            </w:pPr>
            <w:r>
              <w:rPr>
                <w:rFonts w:ascii="Arial" w:hAnsi="Arial"/>
                <w:color w:val="9900FF"/>
                <w:sz w:val="20"/>
                <w:szCs w:val="20"/>
              </w:rPr>
              <w:t>{preselect vervolg if a stop-, afbouw-, or vervangen- option is checked}.</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87566D3" w14:textId="77777777" w:rsidR="00CC4846" w:rsidRDefault="00CC4846" w:rsidP="00CC4846">
            <w:pPr>
              <w:pStyle w:val="TableContents"/>
              <w:widowControl w:val="0"/>
              <w:rPr>
                <w:rFonts w:ascii="Arial" w:hAnsi="Arial"/>
                <w:sz w:val="20"/>
                <w:szCs w:val="20"/>
              </w:rPr>
            </w:pPr>
            <w:r>
              <w:rPr>
                <w:rFonts w:ascii="Arial" w:hAnsi="Arial"/>
                <w:sz w:val="20"/>
                <w:szCs w:val="20"/>
              </w:rPr>
              <w:t>[1] Vervolgafspraak:{{free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AF67FE7" w14:textId="77777777" w:rsidR="00CC4846" w:rsidRDefault="00CC4846" w:rsidP="00CC4846">
            <w:pPr>
              <w:pStyle w:val="TableContents"/>
              <w:widowControl w:val="0"/>
            </w:pPr>
            <w:r>
              <w:rPr>
                <w:rFonts w:ascii="Arial" w:hAnsi="Arial"/>
                <w:sz w:val="20"/>
                <w:szCs w:val="20"/>
              </w:rPr>
              <w:t>[1] 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D956CD4" w14:textId="77777777" w:rsidR="00CC4846" w:rsidRDefault="00CC4846" w:rsidP="00CC4846">
            <w:pPr>
              <w:pStyle w:val="TableContents"/>
              <w:widowControl w:val="0"/>
              <w:rPr>
                <w:rFonts w:ascii="Arial" w:hAnsi="Arial"/>
                <w:sz w:val="20"/>
                <w:szCs w:val="20"/>
              </w:rPr>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87CC56D" w14:textId="0AB99948" w:rsidR="00CC4846" w:rsidRDefault="00087CD0" w:rsidP="00CC4846">
            <w:pPr>
              <w:pStyle w:val="TableContents"/>
              <w:widowControl w:val="0"/>
            </w:pPr>
            <w:hyperlink r:id="rId171" w:history="1">
              <w:r w:rsidR="00CC4846" w:rsidRPr="008E0034">
                <w:rPr>
                  <w:rStyle w:val="Hyperlink"/>
                  <w:rFonts w:ascii="Arial" w:hAnsi="Arial"/>
                  <w:sz w:val="20"/>
                  <w:szCs w:val="20"/>
                </w:rPr>
                <w:t>refpage 21</w:t>
              </w:r>
            </w:hyperlink>
          </w:p>
        </w:tc>
      </w:tr>
      <w:tr w:rsidR="00CC4846" w14:paraId="6D3B8B31"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5B2AC518" w14:textId="77777777" w:rsidR="00CC4846" w:rsidRPr="00D45A17" w:rsidRDefault="00CC4846" w:rsidP="00CC4846">
            <w:pPr>
              <w:pStyle w:val="TableContents"/>
              <w:widowControl w:val="0"/>
              <w:rPr>
                <w:rFonts w:ascii="Arial" w:hAnsi="Arial"/>
                <w:sz w:val="20"/>
                <w:szCs w:val="20"/>
              </w:rPr>
            </w:pPr>
            <w:r w:rsidRPr="00B91C86">
              <w:rPr>
                <w:rFonts w:ascii="Arial" w:hAnsi="Arial"/>
                <w:sz w:val="20"/>
                <w:szCs w:val="20"/>
                <w:highlight w:val="green"/>
              </w:rPr>
              <w:t>67</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2D7FFE4" w14:textId="77777777" w:rsidR="00CC4846" w:rsidRDefault="00CC4846" w:rsidP="00CC4846">
            <w:pPr>
              <w:pStyle w:val="TableContents"/>
              <w:widowControl w:val="0"/>
              <w:rPr>
                <w:lang w:val="en-US"/>
              </w:rPr>
            </w:pPr>
            <w:r>
              <w:rPr>
                <w:rFonts w:ascii="Arial" w:hAnsi="Arial"/>
                <w:sz w:val="20"/>
                <w:szCs w:val="20"/>
                <w:lang w:val="en-US"/>
              </w:rPr>
              <w:t>Opiates</w:t>
            </w:r>
          </w:p>
          <w:p w14:paraId="03807CF6" w14:textId="77777777" w:rsidR="00CC4846" w:rsidRDefault="00087CD0" w:rsidP="00CC4846">
            <w:pPr>
              <w:pStyle w:val="TableContents"/>
              <w:widowControl w:val="0"/>
              <w:rPr>
                <w:lang w:val="en-US"/>
              </w:rPr>
            </w:pPr>
            <w:hyperlink r:id="rId172">
              <w:r w:rsidR="00CC4846">
                <w:rPr>
                  <w:rStyle w:val="Hyperlink"/>
                  <w:rFonts w:ascii="Arial" w:hAnsi="Arial"/>
                  <w:color w:val="6600CC"/>
                  <w:sz w:val="20"/>
                  <w:szCs w:val="20"/>
                  <w:lang w:val="en-US"/>
                </w:rPr>
                <w:t>N02A</w:t>
              </w:r>
            </w:hyperlink>
            <w:r w:rsidR="00CC4846">
              <w:rPr>
                <w:rFonts w:ascii="Arial" w:hAnsi="Arial"/>
                <w:color w:val="6600CC"/>
                <w:sz w:val="20"/>
                <w:szCs w:val="20"/>
                <w:lang w:val="en-US"/>
              </w:rPr>
              <w:t xml:space="preserve"> opioids</w:t>
            </w:r>
          </w:p>
          <w:p w14:paraId="7346A682" w14:textId="77777777" w:rsidR="00CC4846" w:rsidRDefault="00CC4846" w:rsidP="00CC4846">
            <w:pPr>
              <w:pStyle w:val="TableContents"/>
              <w:widowControl w:val="0"/>
              <w:rPr>
                <w:rFonts w:ascii="Arial" w:hAnsi="Arial"/>
                <w:color w:val="6600CC"/>
                <w:sz w:val="20"/>
                <w:szCs w:val="20"/>
                <w:lang w:val="en-US"/>
              </w:rPr>
            </w:pPr>
          </w:p>
          <w:p w14:paraId="786EAB74" w14:textId="77777777" w:rsidR="00CC4846" w:rsidRDefault="00CC4846" w:rsidP="00CC4846">
            <w:pPr>
              <w:pStyle w:val="TableContents"/>
              <w:widowControl w:val="0"/>
              <w:rPr>
                <w:rFonts w:ascii="Arial" w:hAnsi="Arial"/>
                <w:sz w:val="20"/>
                <w:szCs w:val="20"/>
                <w:lang w:val="en-US"/>
              </w:rPr>
            </w:pPr>
            <w:r>
              <w:rPr>
                <w:rFonts w:ascii="Arial" w:hAnsi="Arial"/>
                <w:color w:val="6600CC"/>
                <w:sz w:val="20"/>
                <w:szCs w:val="20"/>
                <w:lang w:val="en-US"/>
              </w:rPr>
              <w:t>Excluded combinations since they don’t specify whether the combination is with an opioid or not</w:t>
            </w:r>
          </w:p>
          <w:p w14:paraId="48B48670" w14:textId="77777777" w:rsidR="00CC4846" w:rsidRDefault="00CC4846" w:rsidP="00CC4846">
            <w:pPr>
              <w:pStyle w:val="TableContents"/>
              <w:widowControl w:val="0"/>
              <w:rPr>
                <w:rFonts w:ascii="Arial" w:hAnsi="Arial"/>
                <w:color w:val="6600CC"/>
                <w:sz w:val="20"/>
                <w:szCs w:val="20"/>
                <w:lang w:val="en-US"/>
              </w:rPr>
            </w:pPr>
          </w:p>
          <w:p w14:paraId="509655EC" w14:textId="77777777" w:rsidR="00CC4846" w:rsidRDefault="00CC4846" w:rsidP="00CC4846">
            <w:pPr>
              <w:pStyle w:val="TableContents"/>
              <w:widowControl w:val="0"/>
              <w:rPr>
                <w:rFonts w:ascii="Arial" w:hAnsi="Arial"/>
                <w:sz w:val="20"/>
                <w:szCs w:val="20"/>
                <w:lang w:val="en-US"/>
              </w:rPr>
            </w:pPr>
            <w:r>
              <w:rPr>
                <w:rFonts w:ascii="Arial" w:hAnsi="Arial"/>
                <w:color w:val="6600CC"/>
                <w:sz w:val="20"/>
                <w:szCs w:val="20"/>
                <w:lang w:val="en-US"/>
              </w:rPr>
              <w:t>Excluded opiate antidiarrheals because they are (hopefully) not used long enough to increase fall risk.</w:t>
            </w:r>
          </w:p>
          <w:p w14:paraId="326B1368" w14:textId="77777777" w:rsidR="00CC4846" w:rsidRDefault="00CC4846" w:rsidP="00CC4846">
            <w:pPr>
              <w:pStyle w:val="TableContents"/>
              <w:widowControl w:val="0"/>
              <w:rPr>
                <w:rFonts w:ascii="Arial" w:hAnsi="Arial"/>
                <w:color w:val="6600CC"/>
                <w:sz w:val="20"/>
                <w:szCs w:val="20"/>
                <w:lang w:val="en-US"/>
              </w:rPr>
            </w:pPr>
          </w:p>
          <w:p w14:paraId="50D439FF" w14:textId="77777777" w:rsidR="00CC4846" w:rsidRDefault="00CC4846" w:rsidP="00CC4846">
            <w:pPr>
              <w:pStyle w:val="TableContents"/>
              <w:widowControl w:val="0"/>
              <w:rPr>
                <w:rFonts w:ascii="Arial" w:hAnsi="Arial"/>
                <w:sz w:val="20"/>
                <w:szCs w:val="20"/>
              </w:rPr>
            </w:pPr>
            <w:r>
              <w:rPr>
                <w:rFonts w:ascii="Arial" w:hAnsi="Arial"/>
                <w:color w:val="6600CC"/>
                <w:sz w:val="20"/>
                <w:szCs w:val="20"/>
                <w:lang w:val="en-US"/>
              </w:rPr>
              <w:t xml:space="preserve">{Box 2 should be checked except for the specific drugs that we recommend. </w:t>
            </w:r>
            <w:r>
              <w:rPr>
                <w:rFonts w:ascii="Arial" w:hAnsi="Arial"/>
                <w:color w:val="6600CC"/>
                <w:sz w:val="20"/>
                <w:szCs w:val="20"/>
              </w:rPr>
              <w:t>Was rule 74.}</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8C1D4D5"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3F0EF07B" w14:textId="77777777" w:rsidR="00CC4846" w:rsidRDefault="00CC4846" w:rsidP="00CC4846">
            <w:pPr>
              <w:pStyle w:val="TableContents"/>
              <w:widowControl w:val="0"/>
              <w:rPr>
                <w:rFonts w:ascii="Arial" w:hAnsi="Arial"/>
                <w:sz w:val="20"/>
                <w:szCs w:val="20"/>
              </w:rPr>
            </w:pPr>
            <w:r>
              <w:rPr>
                <w:rFonts w:ascii="Arial" w:hAnsi="Arial"/>
                <w:sz w:val="20"/>
                <w:szCs w:val="20"/>
              </w:rPr>
              <w:t>N02A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3B2C7753"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33EA806C"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{preselect box 2}{SELECTOR(NOT N02AX02</w:t>
            </w:r>
          </w:p>
          <w:p w14:paraId="464D7DD6"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 xml:space="preserve"> AND NOT N02AA01</w:t>
            </w:r>
          </w:p>
          <w:p w14:paraId="25E142FA"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AND NOT N02AA05</w:t>
            </w:r>
          </w:p>
          <w:p w14:paraId="4DD3283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AND NOT N02AB03 ) AND CONDITION()}</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6D84C3D" w14:textId="499A6704" w:rsidR="00FD54B6" w:rsidRPr="00FD54B6" w:rsidRDefault="00F6023C" w:rsidP="00FD54B6">
            <w:pPr>
              <w:pStyle w:val="TableContents"/>
              <w:widowControl w:val="0"/>
              <w:rPr>
                <w:ins w:id="469" w:author="Medlock, S.K." w:date="2021-05-06T18:02:00Z"/>
                <w:rFonts w:ascii="Arial" w:hAnsi="Arial"/>
                <w:sz w:val="20"/>
                <w:szCs w:val="20"/>
                <w:lang w:val="en-US"/>
              </w:rPr>
            </w:pPr>
            <w:commentRangeStart w:id="470"/>
            <w:ins w:id="471" w:author="Medlock, S.K." w:date="2021-05-07T08:37:00Z">
              <w:r w:rsidRPr="00F6023C">
                <w:rPr>
                  <w:rFonts w:ascii="Arial" w:hAnsi="Arial"/>
                  <w:sz w:val="20"/>
                  <w:szCs w:val="20"/>
                  <w:lang w:val="en-US"/>
                </w:rPr>
                <w:t>Strong opioids are more fall-risk-increasing than weak opioids</w:t>
              </w:r>
              <w:r>
                <w:rPr>
                  <w:rFonts w:ascii="Arial" w:hAnsi="Arial"/>
                  <w:sz w:val="20"/>
                  <w:szCs w:val="20"/>
                  <w:lang w:val="en-US"/>
                </w:rPr>
                <w:t>. O</w:t>
              </w:r>
            </w:ins>
            <w:ins w:id="472" w:author="Medlock, S.K." w:date="2021-05-06T18:01:00Z">
              <w:r w:rsidR="00FD54B6">
                <w:rPr>
                  <w:rFonts w:ascii="Arial" w:hAnsi="Arial"/>
                  <w:sz w:val="20"/>
                  <w:szCs w:val="20"/>
                  <w:lang w:val="en-US"/>
                </w:rPr>
                <w:t>verweeg stoppen</w:t>
              </w:r>
            </w:ins>
            <w:ins w:id="473" w:author="Medlock, S.K." w:date="2021-05-06T18:02:00Z">
              <w:r w:rsidR="00FD54B6">
                <w:rPr>
                  <w:rFonts w:ascii="Arial" w:hAnsi="Arial"/>
                  <w:sz w:val="20"/>
                  <w:szCs w:val="20"/>
                  <w:lang w:val="en-US"/>
                </w:rPr>
                <w:t>/afbouwen</w:t>
              </w:r>
            </w:ins>
            <w:ins w:id="474" w:author="Medlock, S.K." w:date="2021-05-06T18:01:00Z">
              <w:r w:rsidR="00FD54B6">
                <w:rPr>
                  <w:rFonts w:ascii="Arial" w:hAnsi="Arial"/>
                  <w:sz w:val="20"/>
                  <w:szCs w:val="20"/>
                  <w:lang w:val="en-US"/>
                </w:rPr>
                <w:t xml:space="preserve">: </w:t>
              </w:r>
            </w:ins>
            <w:ins w:id="475" w:author="Medlock, S.K." w:date="2021-05-06T18:02:00Z">
              <w:r w:rsidR="00FD54B6" w:rsidRPr="00FD54B6">
                <w:rPr>
                  <w:rFonts w:ascii="Arial" w:hAnsi="Arial"/>
                  <w:sz w:val="20"/>
                  <w:szCs w:val="20"/>
                  <w:lang w:val="en-US"/>
                </w:rPr>
                <w:t>-If slow reactions, impaired balance, or</w:t>
              </w:r>
            </w:ins>
          </w:p>
          <w:p w14:paraId="42F192E2" w14:textId="77777777" w:rsidR="00FD54B6" w:rsidRPr="00FD54B6" w:rsidRDefault="00FD54B6" w:rsidP="00FD54B6">
            <w:pPr>
              <w:pStyle w:val="TableContents"/>
              <w:widowControl w:val="0"/>
              <w:rPr>
                <w:ins w:id="476" w:author="Medlock, S.K." w:date="2021-05-06T18:02:00Z"/>
                <w:rFonts w:ascii="Arial" w:hAnsi="Arial"/>
                <w:sz w:val="20"/>
                <w:szCs w:val="20"/>
                <w:lang w:val="en-US"/>
              </w:rPr>
            </w:pPr>
            <w:ins w:id="477" w:author="Medlock, S.K." w:date="2021-05-06T18:02:00Z">
              <w:r w:rsidRPr="00FD54B6">
                <w:rPr>
                  <w:rFonts w:ascii="Arial" w:hAnsi="Arial"/>
                  <w:sz w:val="20"/>
                  <w:szCs w:val="20"/>
                  <w:lang w:val="en-US"/>
                </w:rPr>
                <w:t>sedative symptoms</w:t>
              </w:r>
            </w:ins>
          </w:p>
          <w:p w14:paraId="38B9C28F" w14:textId="10414E9F" w:rsidR="00CC4846" w:rsidRDefault="00FD54B6" w:rsidP="00FD54B6">
            <w:pPr>
              <w:pStyle w:val="TableContents"/>
              <w:widowControl w:val="0"/>
              <w:rPr>
                <w:rFonts w:ascii="Arial" w:hAnsi="Arial"/>
                <w:sz w:val="20"/>
                <w:szCs w:val="20"/>
                <w:lang w:val="en-US"/>
              </w:rPr>
            </w:pPr>
            <w:ins w:id="478" w:author="Medlock, S.K." w:date="2021-05-06T18:02:00Z">
              <w:r w:rsidRPr="00FD54B6">
                <w:rPr>
                  <w:rFonts w:ascii="Arial" w:hAnsi="Arial"/>
                  <w:sz w:val="20"/>
                  <w:szCs w:val="20"/>
                  <w:lang w:val="en-US"/>
                </w:rPr>
                <w:t>-If given for chronic pain, and</w:t>
              </w:r>
            </w:ins>
            <w:r>
              <w:rPr>
                <w:rFonts w:ascii="Arial" w:hAnsi="Arial"/>
                <w:sz w:val="20"/>
                <w:szCs w:val="20"/>
                <w:lang w:val="en-US"/>
              </w:rPr>
              <w:t xml:space="preserve"> </w:t>
            </w:r>
            <w:ins w:id="479" w:author="Medlock, S.K." w:date="2021-05-06T18:02:00Z">
              <w:r w:rsidRPr="00FD54B6">
                <w:rPr>
                  <w:rFonts w:ascii="Arial" w:hAnsi="Arial"/>
                  <w:sz w:val="20"/>
                  <w:szCs w:val="20"/>
                  <w:lang w:val="en-US"/>
                </w:rPr>
                <w:t>possibly if given for acute pain</w:t>
              </w:r>
            </w:ins>
            <w:commentRangeEnd w:id="470"/>
            <w:r>
              <w:rPr>
                <w:rStyle w:val="CommentReference"/>
              </w:rPr>
              <w:commentReference w:id="470"/>
            </w:r>
          </w:p>
          <w:p w14:paraId="6D85932D" w14:textId="77777777" w:rsidR="00FD54B6" w:rsidRDefault="00FD54B6" w:rsidP="00CC4846">
            <w:pPr>
              <w:pStyle w:val="TableContents"/>
              <w:widowControl w:val="0"/>
              <w:rPr>
                <w:rFonts w:ascii="Arial" w:hAnsi="Arial"/>
                <w:sz w:val="20"/>
                <w:szCs w:val="20"/>
                <w:lang w:val="en-US"/>
              </w:rPr>
            </w:pPr>
          </w:p>
          <w:p w14:paraId="332750D5" w14:textId="350A3792" w:rsidR="00CC4846" w:rsidRDefault="00CC4846" w:rsidP="00CC4846">
            <w:pPr>
              <w:pStyle w:val="TableContents"/>
              <w:widowControl w:val="0"/>
              <w:rPr>
                <w:ins w:id="480" w:author="Medlock, S.K." w:date="2021-05-06T13:01:00Z"/>
                <w:rFonts w:ascii="Arial" w:hAnsi="Arial"/>
                <w:sz w:val="20"/>
                <w:szCs w:val="20"/>
              </w:rPr>
            </w:pPr>
            <w:ins w:id="481" w:author="Medlock, S.K." w:date="2021-05-06T13:01:00Z">
              <w:r>
                <w:rPr>
                  <w:rFonts w:ascii="Arial" w:hAnsi="Arial"/>
                  <w:sz w:val="20"/>
                  <w:szCs w:val="20"/>
                </w:rPr>
                <w:t>[1] Stoppen (afbouwen niet nodig)</w:t>
              </w:r>
            </w:ins>
          </w:p>
          <w:p w14:paraId="4969AADC" w14:textId="660A45DE" w:rsidR="00CC4846" w:rsidRDefault="00CC4846" w:rsidP="00CC4846">
            <w:pPr>
              <w:pStyle w:val="TableContents"/>
              <w:widowControl w:val="0"/>
            </w:pPr>
            <w:r>
              <w:rPr>
                <w:rFonts w:ascii="Arial" w:hAnsi="Arial"/>
                <w:sz w:val="20"/>
                <w:szCs w:val="20"/>
              </w:rPr>
              <w:t>[2] Afbouwen waarna stoppen: Afbouwen 25% van de dagelijkse dosis elk 1-4 weken, daarna stoppen. Afbouwen mag sneller als er bijwerkingen van de opiaten zijn en moet langzamer bij  hoge dosering of langdurig gebruik. Schema: {{free text: pre-filled: serie van 5 data elke 2 weken, startdatum is datum van vandaag. Bij de  laatste datum tekst toevoegen: U hoeft dit medicijn niet meer in te nemen}}</w:t>
            </w:r>
          </w:p>
          <w:p w14:paraId="75CC9BA0" w14:textId="77777777" w:rsidR="00CC4846" w:rsidRDefault="00CC4846" w:rsidP="00CC4846">
            <w:pPr>
              <w:pStyle w:val="TableContents"/>
              <w:widowControl w:val="0"/>
            </w:pPr>
            <w:r>
              <w:rPr>
                <w:rFonts w:ascii="Arial" w:hAnsi="Arial"/>
                <w:sz w:val="20"/>
                <w:szCs w:val="20"/>
              </w:rPr>
              <w:t>[3] Afbouwen tot minimaal effectief dosis: Afbouwen 25% van de dagelijkse dosis elk 1-4 weken tot de minimaal effectieve dosis bereikt is. Schema: {{free text: pre-filled: serie van 5 data elke 2 weken, startdatum is datum van vandaag.}}</w:t>
            </w:r>
          </w:p>
          <w:p w14:paraId="1D74618B" w14:textId="77777777" w:rsidR="00CC4846" w:rsidRDefault="00CC4846" w:rsidP="00CC4846">
            <w:pPr>
              <w:pStyle w:val="TableContents"/>
            </w:pPr>
            <w:commentRangeStart w:id="482"/>
            <w:commentRangeStart w:id="483"/>
            <w:r>
              <w:rPr>
                <w:rFonts w:ascii="Arial" w:hAnsi="Arial"/>
                <w:sz w:val="20"/>
                <w:szCs w:val="20"/>
              </w:rPr>
              <w:t xml:space="preserve">[4] Vervangen door paracetamol: 500-1000 mg, 3-4dd, Max 3g/dag </w:t>
            </w:r>
            <w:commentRangeEnd w:id="482"/>
            <w:r>
              <w:rPr>
                <w:rStyle w:val="CommentReference"/>
              </w:rPr>
              <w:commentReference w:id="482"/>
            </w:r>
            <w:commentRangeEnd w:id="483"/>
            <w:r>
              <w:rPr>
                <w:rStyle w:val="CommentReference"/>
              </w:rPr>
              <w:commentReference w:id="483"/>
            </w:r>
            <w:r>
              <w:rPr>
                <w:rFonts w:ascii="Arial" w:hAnsi="Arial"/>
                <w:sz w:val="20"/>
                <w:szCs w:val="20"/>
              </w:rPr>
              <w:t>[</w:t>
            </w:r>
            <w:hyperlink r:id="rId173" w:history="1">
              <w:r>
                <w:rPr>
                  <w:rStyle w:val="InternetLink"/>
                </w:rPr>
                <w:t>https://www.farmacotherapeutischkompas.nl/bladeren/preparaatteksten/p/paracetamol</w:t>
              </w:r>
            </w:hyperlink>
            <w:r>
              <w:rPr>
                <w:rFonts w:ascii="Arial" w:hAnsi="Arial"/>
                <w:sz w:val="20"/>
                <w:szCs w:val="20"/>
              </w:rPr>
              <w:t>]</w:t>
            </w:r>
          </w:p>
          <w:p w14:paraId="24E9F693" w14:textId="77777777" w:rsidR="00CC4846" w:rsidRDefault="00CC4846" w:rsidP="00CC4846">
            <w:pPr>
              <w:pStyle w:val="TableContents"/>
              <w:widowControl w:val="0"/>
            </w:pPr>
            <w:r>
              <w:rPr>
                <w:rFonts w:ascii="Arial" w:hAnsi="Arial"/>
                <w:sz w:val="20"/>
                <w:szCs w:val="20"/>
              </w:rPr>
              <w:t>[5] Vervangen door ander medicijn {{free text}}</w:t>
            </w:r>
          </w:p>
          <w:p w14:paraId="3EA53B92" w14:textId="77777777" w:rsidR="00CC4846" w:rsidRDefault="00CC4846" w:rsidP="00CC4846">
            <w:pPr>
              <w:pStyle w:val="TableContents"/>
              <w:widowControl w:val="0"/>
              <w:rPr>
                <w:lang w:val="en-US"/>
              </w:rPr>
            </w:pPr>
            <w:r>
              <w:rPr>
                <w:rFonts w:ascii="Arial" w:hAnsi="Arial"/>
                <w:sz w:val="20"/>
                <w:szCs w:val="20"/>
                <w:lang w:val="en-US"/>
              </w:rPr>
              <w:t>[1] Consult andere specialist: {{free text}}</w:t>
            </w:r>
          </w:p>
          <w:p w14:paraId="63EB2588" w14:textId="77777777" w:rsidR="00CC4846" w:rsidRDefault="00CC4846" w:rsidP="00CC4846">
            <w:pPr>
              <w:pStyle w:val="TableContents"/>
              <w:widowControl w:val="0"/>
            </w:pPr>
            <w:r>
              <w:rPr>
                <w:rFonts w:ascii="Arial" w:hAnsi="Arial"/>
                <w:sz w:val="20"/>
                <w:szCs w:val="20"/>
              </w:rPr>
              <w:t>[8] Doorverwijzing naar andere specialist: {{free text}}</w:t>
            </w:r>
          </w:p>
          <w:p w14:paraId="4F0BB5E9" w14:textId="77777777" w:rsidR="00CC4846" w:rsidRDefault="00CC4846" w:rsidP="00CC4846">
            <w:pPr>
              <w:pStyle w:val="TableContents"/>
              <w:widowControl w:val="0"/>
            </w:pPr>
            <w:r>
              <w:rPr>
                <w:rFonts w:ascii="Arial" w:hAnsi="Arial"/>
                <w:sz w:val="20"/>
                <w:szCs w:val="20"/>
              </w:rPr>
              <w:t>[6] Continueren</w:t>
            </w:r>
          </w:p>
          <w:p w14:paraId="0F4E8DE1" w14:textId="77777777" w:rsidR="00CC4846" w:rsidRDefault="00CC4846" w:rsidP="00CC4846">
            <w:pPr>
              <w:pStyle w:val="TableContents"/>
              <w:widowControl w:val="0"/>
            </w:pPr>
            <w:r>
              <w:rPr>
                <w:rFonts w:ascii="Arial" w:hAnsi="Arial"/>
                <w:sz w:val="20"/>
                <w:szCs w:val="20"/>
              </w:rPr>
              <w:t>[7] {{free text}}</w:t>
            </w:r>
          </w:p>
          <w:p w14:paraId="53A5A93C" w14:textId="77777777" w:rsidR="00CC4846" w:rsidRDefault="00CC4846" w:rsidP="00CC4846">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AEA65B1" w14:textId="56A3D409" w:rsidR="00CC4846" w:rsidRDefault="00CC4846" w:rsidP="00CC4846">
            <w:pPr>
              <w:pStyle w:val="TableContents"/>
              <w:widowControl w:val="0"/>
              <w:rPr>
                <w:rFonts w:ascii="Arial" w:hAnsi="Arial"/>
                <w:sz w:val="20"/>
                <w:szCs w:val="20"/>
              </w:rPr>
            </w:pPr>
            <w:ins w:id="484" w:author="Medlock, S.K." w:date="2021-05-06T13:01:00Z">
              <w:r>
                <w:rPr>
                  <w:rFonts w:ascii="Arial" w:hAnsi="Arial"/>
                  <w:sz w:val="20"/>
                  <w:szCs w:val="20"/>
                </w:rPr>
                <w:t>[1] Stoppen</w:t>
              </w:r>
            </w:ins>
          </w:p>
          <w:p w14:paraId="155A3AFE" w14:textId="2E0E6FF9" w:rsidR="00CC4846" w:rsidRDefault="00CC4846" w:rsidP="00CC4846">
            <w:pPr>
              <w:pStyle w:val="TableContents"/>
              <w:widowControl w:val="0"/>
              <w:rPr>
                <w:rFonts w:ascii="Arial" w:hAnsi="Arial"/>
                <w:sz w:val="20"/>
                <w:szCs w:val="20"/>
              </w:rPr>
            </w:pPr>
            <w:r>
              <w:rPr>
                <w:rFonts w:ascii="Arial" w:hAnsi="Arial"/>
                <w:sz w:val="20"/>
                <w:szCs w:val="20"/>
              </w:rPr>
              <w:t>[2] Afbouwen volgens afbouwschema waarna stop {{free text}}</w:t>
            </w:r>
          </w:p>
          <w:p w14:paraId="4195CDBB" w14:textId="77777777" w:rsidR="00CC4846" w:rsidRDefault="00CC4846" w:rsidP="00CC4846">
            <w:pPr>
              <w:pStyle w:val="TableContents"/>
              <w:widowControl w:val="0"/>
            </w:pPr>
            <w:r>
              <w:rPr>
                <w:rFonts w:ascii="Arial" w:hAnsi="Arial"/>
                <w:sz w:val="20"/>
                <w:szCs w:val="20"/>
              </w:rPr>
              <w:t>[3] Afbouwen tot minimaal effectieve dosis volgens afbouwschema{{free text}}</w:t>
            </w:r>
          </w:p>
          <w:p w14:paraId="2B026643" w14:textId="77777777" w:rsidR="00CC4846" w:rsidRDefault="00CC4846" w:rsidP="00CC4846">
            <w:pPr>
              <w:pStyle w:val="TableContents"/>
              <w:widowControl w:val="0"/>
              <w:rPr>
                <w:rFonts w:ascii="Arial" w:hAnsi="Arial"/>
                <w:sz w:val="20"/>
                <w:szCs w:val="20"/>
              </w:rPr>
            </w:pPr>
            <w:r>
              <w:rPr>
                <w:rFonts w:ascii="Arial" w:hAnsi="Arial"/>
                <w:sz w:val="20"/>
                <w:szCs w:val="20"/>
              </w:rPr>
              <w:t>[4] Vervangen door paracetamol, 500-1000mg 1-3dd.</w:t>
            </w:r>
          </w:p>
          <w:p w14:paraId="1619DE53" w14:textId="77777777" w:rsidR="00CC4846" w:rsidRDefault="00CC4846" w:rsidP="00CC4846">
            <w:pPr>
              <w:pStyle w:val="TableContents"/>
              <w:widowControl w:val="0"/>
            </w:pPr>
            <w:r>
              <w:rPr>
                <w:rFonts w:ascii="Arial" w:hAnsi="Arial"/>
                <w:sz w:val="20"/>
                <w:szCs w:val="20"/>
              </w:rPr>
              <w:t>[5] Vervangen door ander medicijn: {{free text}}</w:t>
            </w:r>
          </w:p>
          <w:p w14:paraId="7972E2A7" w14:textId="77777777" w:rsidR="00CC4846" w:rsidRDefault="00CC4846" w:rsidP="00CC4846">
            <w:pPr>
              <w:pStyle w:val="TableContents"/>
              <w:widowControl w:val="0"/>
            </w:pPr>
            <w:r>
              <w:rPr>
                <w:rFonts w:ascii="Arial" w:hAnsi="Arial"/>
                <w:sz w:val="20"/>
                <w:szCs w:val="20"/>
              </w:rPr>
              <w:t>[1] ICC {{free text}}</w:t>
            </w:r>
          </w:p>
          <w:p w14:paraId="476E0BF7" w14:textId="77777777" w:rsidR="00CC4846" w:rsidRDefault="00CC4846" w:rsidP="00CC4846">
            <w:pPr>
              <w:pStyle w:val="TableContents"/>
              <w:widowControl w:val="0"/>
            </w:pPr>
            <w:r>
              <w:rPr>
                <w:rFonts w:ascii="Arial" w:hAnsi="Arial"/>
                <w:sz w:val="20"/>
                <w:szCs w:val="20"/>
              </w:rPr>
              <w:t>[8] Doorverwijzing {{free text}}</w:t>
            </w:r>
          </w:p>
          <w:p w14:paraId="63CDE0C3" w14:textId="77777777" w:rsidR="00CC4846" w:rsidRDefault="00CC4846" w:rsidP="00CC4846">
            <w:pPr>
              <w:pStyle w:val="TableContents"/>
              <w:widowControl w:val="0"/>
              <w:rPr>
                <w:rFonts w:ascii="Arial" w:hAnsi="Arial"/>
                <w:sz w:val="20"/>
                <w:szCs w:val="20"/>
              </w:rPr>
            </w:pPr>
            <w:r>
              <w:rPr>
                <w:rFonts w:ascii="Arial" w:hAnsi="Arial"/>
                <w:sz w:val="20"/>
                <w:szCs w:val="20"/>
              </w:rPr>
              <w:t>[6] Continueren</w:t>
            </w:r>
          </w:p>
          <w:p w14:paraId="6C349777" w14:textId="77777777" w:rsidR="00CC4846" w:rsidRDefault="00CC4846" w:rsidP="00CC4846">
            <w:pPr>
              <w:pStyle w:val="TableContents"/>
              <w:widowControl w:val="0"/>
              <w:rPr>
                <w:rFonts w:ascii="Arial" w:hAnsi="Arial"/>
                <w:sz w:val="20"/>
                <w:szCs w:val="20"/>
              </w:rPr>
            </w:pPr>
            <w:r>
              <w:rPr>
                <w:rFonts w:ascii="Arial" w:hAnsi="Arial"/>
                <w:sz w:val="20"/>
                <w:szCs w:val="20"/>
              </w:rPr>
              <w:t>[7] {{free text}}</w:t>
            </w:r>
          </w:p>
          <w:p w14:paraId="38A3AF62"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6CC64E9" w14:textId="1C75E136" w:rsidR="00CC4846" w:rsidRDefault="00CC4846" w:rsidP="00CC4846">
            <w:pPr>
              <w:widowControl w:val="0"/>
              <w:rPr>
                <w:ins w:id="485" w:author="Medlock, S.K." w:date="2021-05-06T13:02:00Z"/>
                <w:rFonts w:ascii="Arial" w:hAnsi="Arial"/>
                <w:sz w:val="20"/>
                <w:szCs w:val="20"/>
              </w:rPr>
            </w:pPr>
            <w:ins w:id="486" w:author="Medlock, S.K." w:date="2021-05-06T13:02:00Z">
              <w:r>
                <w:rPr>
                  <w:rFonts w:ascii="Arial" w:hAnsi="Arial"/>
                  <w:sz w:val="20"/>
                  <w:szCs w:val="20"/>
                </w:rPr>
                <w:t>[1] U kunt direct stoppen.</w:t>
              </w:r>
            </w:ins>
          </w:p>
          <w:p w14:paraId="7570DD4F" w14:textId="77777777" w:rsidR="00CC4846" w:rsidRDefault="00CC4846" w:rsidP="00CC4846">
            <w:pPr>
              <w:widowControl w:val="0"/>
              <w:rPr>
                <w:ins w:id="487" w:author="Medlock, S.K." w:date="2021-05-06T13:02:00Z"/>
                <w:rFonts w:ascii="Arial" w:hAnsi="Arial"/>
                <w:sz w:val="20"/>
                <w:szCs w:val="20"/>
              </w:rPr>
            </w:pPr>
          </w:p>
          <w:p w14:paraId="7A8C25E1" w14:textId="57C0B429" w:rsidR="00CC4846" w:rsidRDefault="00CC4846" w:rsidP="00CC4846">
            <w:pPr>
              <w:widowControl w:val="0"/>
            </w:pPr>
            <w:r>
              <w:rPr>
                <w:rFonts w:ascii="Arial" w:hAnsi="Arial"/>
                <w:sz w:val="20"/>
                <w:szCs w:val="20"/>
              </w:rPr>
              <w:t>[2] Stoppen via een afbouwschema. {{free text}}</w:t>
            </w:r>
          </w:p>
          <w:p w14:paraId="6D961C6D" w14:textId="77777777" w:rsidR="00CC4846" w:rsidRDefault="00CC4846" w:rsidP="00CC4846">
            <w:pPr>
              <w:widowControl w:val="0"/>
              <w:rPr>
                <w:rFonts w:ascii="Arial" w:hAnsi="Arial"/>
                <w:sz w:val="20"/>
                <w:szCs w:val="20"/>
              </w:rPr>
            </w:pPr>
          </w:p>
          <w:p w14:paraId="32CD6CD2" w14:textId="77777777" w:rsidR="00CC4846" w:rsidRDefault="00CC4846" w:rsidP="00CC4846">
            <w:pPr>
              <w:pStyle w:val="TableContents"/>
              <w:widowControl w:val="0"/>
              <w:rPr>
                <w:rFonts w:ascii="Arial" w:hAnsi="Arial"/>
                <w:sz w:val="20"/>
                <w:szCs w:val="20"/>
              </w:rPr>
            </w:pPr>
          </w:p>
          <w:p w14:paraId="0DD48B6F" w14:textId="77777777" w:rsidR="00CC4846" w:rsidRDefault="00CC4846" w:rsidP="00CC4846">
            <w:pPr>
              <w:pStyle w:val="TableContents"/>
              <w:widowControl w:val="0"/>
              <w:rPr>
                <w:rFonts w:ascii="Arial" w:hAnsi="Arial"/>
                <w:sz w:val="20"/>
                <w:szCs w:val="20"/>
              </w:rPr>
            </w:pPr>
          </w:p>
          <w:p w14:paraId="2DF5DE51" w14:textId="77777777" w:rsidR="00CC4846" w:rsidRDefault="00CC4846" w:rsidP="00CC4846">
            <w:pPr>
              <w:widowControl w:val="0"/>
              <w:rPr>
                <w:rFonts w:ascii="Arial" w:hAnsi="Arial"/>
                <w:sz w:val="20"/>
                <w:szCs w:val="20"/>
              </w:rPr>
            </w:pPr>
            <w:r>
              <w:rPr>
                <w:rFonts w:ascii="Arial" w:hAnsi="Arial"/>
                <w:sz w:val="20"/>
                <w:szCs w:val="20"/>
              </w:rPr>
              <w:t>[3] Verlagen van dosering via een afbouwschema. {{free text}}</w:t>
            </w:r>
          </w:p>
          <w:p w14:paraId="4C5E9DB8" w14:textId="77777777" w:rsidR="00CC4846" w:rsidRDefault="00CC4846" w:rsidP="00CC4846">
            <w:pPr>
              <w:widowControl w:val="0"/>
              <w:rPr>
                <w:rFonts w:ascii="Arial" w:hAnsi="Arial"/>
                <w:sz w:val="20"/>
                <w:szCs w:val="20"/>
              </w:rPr>
            </w:pPr>
          </w:p>
          <w:p w14:paraId="64D582F1" w14:textId="77777777" w:rsidR="00CC4846" w:rsidRDefault="00CC4846" w:rsidP="00CC4846">
            <w:pPr>
              <w:pStyle w:val="TableContents"/>
              <w:widowControl w:val="0"/>
              <w:rPr>
                <w:rFonts w:ascii="Arial" w:hAnsi="Arial"/>
                <w:sz w:val="20"/>
                <w:szCs w:val="20"/>
              </w:rPr>
            </w:pPr>
          </w:p>
          <w:p w14:paraId="6E0D555A" w14:textId="77777777" w:rsidR="00CC4846" w:rsidRDefault="00CC4846" w:rsidP="00CC4846">
            <w:pPr>
              <w:widowControl w:val="0"/>
              <w:rPr>
                <w:rFonts w:ascii="Arial" w:hAnsi="Arial"/>
                <w:sz w:val="20"/>
                <w:szCs w:val="20"/>
              </w:rPr>
            </w:pPr>
          </w:p>
          <w:p w14:paraId="10905CED" w14:textId="77777777" w:rsidR="00CC4846" w:rsidRDefault="00CC4846" w:rsidP="00CC4846">
            <w:pPr>
              <w:widowControl w:val="0"/>
              <w:rPr>
                <w:rFonts w:ascii="Arial" w:hAnsi="Arial"/>
                <w:sz w:val="20"/>
                <w:szCs w:val="20"/>
              </w:rPr>
            </w:pPr>
            <w:r>
              <w:rPr>
                <w:rFonts w:ascii="Arial" w:hAnsi="Arial"/>
                <w:sz w:val="20"/>
                <w:szCs w:val="20"/>
              </w:rPr>
              <w:t>[4] Vervangen door paracetamol.</w:t>
            </w:r>
          </w:p>
          <w:p w14:paraId="0D49B410" w14:textId="77777777" w:rsidR="00CC4846" w:rsidRDefault="00CC4846" w:rsidP="00CC4846">
            <w:pPr>
              <w:widowControl w:val="0"/>
              <w:rPr>
                <w:rFonts w:ascii="Arial" w:hAnsi="Arial"/>
                <w:sz w:val="20"/>
                <w:szCs w:val="20"/>
              </w:rPr>
            </w:pPr>
            <w:r>
              <w:rPr>
                <w:rFonts w:ascii="Arial" w:hAnsi="Arial"/>
                <w:sz w:val="20"/>
                <w:szCs w:val="20"/>
              </w:rPr>
              <w:t>Koopt u paracetamol bij de apotheek, neem het dan in volgens de instructies van de apotheek. Vraag de apotheek naar de meest voorkomende bijwerkingen.</w:t>
            </w:r>
          </w:p>
          <w:p w14:paraId="5F8D739F" w14:textId="77777777" w:rsidR="00CC4846" w:rsidRDefault="00CC4846" w:rsidP="00CC4846">
            <w:pPr>
              <w:widowControl w:val="0"/>
              <w:rPr>
                <w:rFonts w:ascii="Arial" w:hAnsi="Arial"/>
                <w:sz w:val="20"/>
                <w:szCs w:val="20"/>
              </w:rPr>
            </w:pPr>
            <w:r>
              <w:rPr>
                <w:rFonts w:ascii="Arial" w:hAnsi="Arial"/>
                <w:sz w:val="20"/>
                <w:szCs w:val="20"/>
              </w:rPr>
              <w:t>Koopt u paracetamol bij de drogist, lees dan zorgvuldig de bijsluiter door voordat u het medicijn inneemt. U mag 1 tot 2 tabletten (500 tot 1000mg) tegelijk innemen. En u mag dit 3 keer op een dag doen. Samengevat: U mag dus op een dag maximaal 3000mg (= 6 tabletten van 500mg) innemen.</w:t>
            </w:r>
          </w:p>
          <w:p w14:paraId="5099823D" w14:textId="77777777" w:rsidR="00CC4846" w:rsidRDefault="00CC4846" w:rsidP="00CC4846">
            <w:pPr>
              <w:pStyle w:val="TableContents"/>
              <w:widowControl w:val="0"/>
              <w:rPr>
                <w:rFonts w:ascii="Arial" w:hAnsi="Arial"/>
                <w:sz w:val="20"/>
                <w:szCs w:val="20"/>
              </w:rPr>
            </w:pPr>
          </w:p>
          <w:p w14:paraId="2C263215" w14:textId="77777777" w:rsidR="00CC4846" w:rsidRDefault="00CC4846" w:rsidP="00CC4846">
            <w:pPr>
              <w:pStyle w:val="TableContents"/>
              <w:widowControl w:val="0"/>
              <w:rPr>
                <w:rFonts w:ascii="Arial" w:hAnsi="Arial"/>
                <w:sz w:val="20"/>
                <w:szCs w:val="20"/>
              </w:rPr>
            </w:pPr>
          </w:p>
          <w:p w14:paraId="505C13E3" w14:textId="77777777" w:rsidR="00CC4846" w:rsidRDefault="00CC4846" w:rsidP="00CC4846">
            <w:pPr>
              <w:pStyle w:val="TableContents"/>
              <w:widowControl w:val="0"/>
            </w:pPr>
            <w:r>
              <w:rPr>
                <w:rFonts w:ascii="Arial" w:hAnsi="Arial"/>
                <w:sz w:val="20"/>
                <w:szCs w:val="20"/>
              </w:rPr>
              <w:t xml:space="preserve">[5] Dit medicijn is vervangen voor een ander medicijn. Neem dit nieuwe medicijn in </w:t>
            </w:r>
            <w:r>
              <w:rPr>
                <w:rFonts w:ascii="Arial" w:hAnsi="Arial"/>
                <w:sz w:val="20"/>
                <w:szCs w:val="20"/>
              </w:rPr>
              <w:lastRenderedPageBreak/>
              <w:t>volgens de instructies van de apotheek. Vraag de apotheek naar de bijwerkingen. Als u bijwerkingen of andere gezondheisdproblemen krijgt, neemt u dan contact op met uw huisarts, het ziekenhuis of uw apotheek. {{free text}}</w:t>
            </w:r>
          </w:p>
          <w:p w14:paraId="7773D782" w14:textId="77777777" w:rsidR="00CC4846" w:rsidRDefault="00CC4846" w:rsidP="00CC4846">
            <w:pPr>
              <w:pStyle w:val="TableContents"/>
              <w:widowControl w:val="0"/>
              <w:rPr>
                <w:rFonts w:ascii="Arial" w:hAnsi="Arial"/>
                <w:sz w:val="20"/>
                <w:szCs w:val="20"/>
              </w:rPr>
            </w:pPr>
          </w:p>
          <w:p w14:paraId="321F9395" w14:textId="77777777" w:rsidR="00CC4846" w:rsidRDefault="00CC4846" w:rsidP="00CC4846">
            <w:pPr>
              <w:pStyle w:val="TableContents"/>
              <w:widowControl w:val="0"/>
            </w:pPr>
            <w:r>
              <w:rPr>
                <w:rFonts w:ascii="Arial" w:hAnsi="Arial"/>
                <w:sz w:val="20"/>
                <w:szCs w:val="20"/>
              </w:rPr>
              <w:t>[1] Doorverwijzing naar een andere specialist, {{free text}}. U hoeft hier zelf geen afspraak voor te maken. U krijgt een brief toegestuurd met informatie over de nieuwe afspraak. Heeft u na twee weken geen brief ontvangen? Neem dan contact met ons op.</w:t>
            </w:r>
          </w:p>
          <w:p w14:paraId="006D90A0" w14:textId="77777777" w:rsidR="00CC4846" w:rsidRDefault="00CC4846" w:rsidP="00CC4846">
            <w:pPr>
              <w:pStyle w:val="TableContents"/>
              <w:widowControl w:val="0"/>
            </w:pPr>
          </w:p>
          <w:p w14:paraId="06520745" w14:textId="77777777" w:rsidR="00CC4846" w:rsidRDefault="00CC4846" w:rsidP="00CC4846">
            <w:pPr>
              <w:pStyle w:val="TableContents"/>
              <w:widowControl w:val="0"/>
            </w:pPr>
            <w:r>
              <w:rPr>
                <w:rFonts w:ascii="Arial" w:hAnsi="Arial"/>
                <w:sz w:val="20"/>
                <w:szCs w:val="20"/>
              </w:rPr>
              <w:t>[8] Doorverwijzing naar andere specialist. {{free text}} Let op, u maakt zelf een afspraak. Van de dokter heeft u hier een brief over gekregen.</w:t>
            </w:r>
          </w:p>
          <w:p w14:paraId="13ED9DF0" w14:textId="77777777" w:rsidR="00CC4846" w:rsidRDefault="00CC4846" w:rsidP="00CC4846">
            <w:pPr>
              <w:pStyle w:val="TableContents"/>
              <w:widowControl w:val="0"/>
              <w:rPr>
                <w:rFonts w:ascii="Arial" w:hAnsi="Arial"/>
                <w:sz w:val="20"/>
                <w:szCs w:val="20"/>
              </w:rPr>
            </w:pPr>
          </w:p>
          <w:p w14:paraId="1DD0C42F" w14:textId="77777777" w:rsidR="00CC4846" w:rsidRDefault="00CC4846" w:rsidP="00CC4846">
            <w:pPr>
              <w:pStyle w:val="TableContents"/>
              <w:widowControl w:val="0"/>
              <w:rPr>
                <w:rFonts w:ascii="Arial" w:hAnsi="Arial"/>
                <w:sz w:val="20"/>
                <w:szCs w:val="20"/>
              </w:rPr>
            </w:pPr>
            <w:r>
              <w:rPr>
                <w:rFonts w:ascii="Arial" w:hAnsi="Arial"/>
                <w:sz w:val="20"/>
                <w:szCs w:val="20"/>
              </w:rPr>
              <w:t>[6] Gebruik dit medicijn zoals u tot nu toe doet</w:t>
            </w:r>
          </w:p>
          <w:p w14:paraId="6D02F7EC" w14:textId="77777777" w:rsidR="00CC4846" w:rsidRDefault="00CC4846" w:rsidP="00CC4846">
            <w:pPr>
              <w:pStyle w:val="TableContents"/>
              <w:widowControl w:val="0"/>
              <w:rPr>
                <w:rFonts w:ascii="Arial" w:hAnsi="Arial"/>
                <w:sz w:val="20"/>
                <w:szCs w:val="20"/>
              </w:rPr>
            </w:pPr>
          </w:p>
          <w:p w14:paraId="25EE1BA3" w14:textId="77777777" w:rsidR="00CC4846" w:rsidRDefault="00CC4846" w:rsidP="00CC4846">
            <w:pPr>
              <w:widowControl w:val="0"/>
              <w:rPr>
                <w:rFonts w:ascii="Arial" w:hAnsi="Arial"/>
                <w:sz w:val="20"/>
                <w:szCs w:val="20"/>
              </w:rPr>
            </w:pPr>
            <w:r>
              <w:rPr>
                <w:rFonts w:ascii="Arial" w:hAnsi="Arial"/>
                <w:sz w:val="20"/>
                <w:szCs w:val="20"/>
              </w:rPr>
              <w:t>[7] {{free text}}</w:t>
            </w:r>
          </w:p>
          <w:p w14:paraId="3AA6FC47" w14:textId="77777777" w:rsidR="00CC4846" w:rsidRDefault="00CC4846" w:rsidP="00CC4846">
            <w:pPr>
              <w:widowControl w:val="0"/>
              <w:rPr>
                <w:rFonts w:ascii="Arial" w:hAnsi="Arial"/>
                <w:sz w:val="20"/>
                <w:szCs w:val="20"/>
              </w:rPr>
            </w:pPr>
          </w:p>
          <w:p w14:paraId="3329153F" w14:textId="77777777" w:rsidR="00CC4846" w:rsidRDefault="00CC4846" w:rsidP="00CC4846">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A20E97A" w14:textId="77777777" w:rsidR="00CC4846" w:rsidRDefault="00087CD0" w:rsidP="00CC4846">
            <w:pPr>
              <w:pStyle w:val="TableContents"/>
              <w:widowControl w:val="0"/>
              <w:rPr>
                <w:rFonts w:ascii="Arial" w:hAnsi="Arial"/>
                <w:sz w:val="20"/>
                <w:szCs w:val="20"/>
              </w:rPr>
            </w:pPr>
            <w:hyperlink r:id="rId174">
              <w:r w:rsidR="00CC4846">
                <w:rPr>
                  <w:rStyle w:val="Hyperlink"/>
                  <w:rFonts w:ascii="Arial" w:hAnsi="Arial"/>
                  <w:sz w:val="20"/>
                  <w:szCs w:val="20"/>
                </w:rPr>
                <w:t>refpage 22</w:t>
              </w:r>
            </w:hyperlink>
          </w:p>
          <w:p w14:paraId="6BA9D41F" w14:textId="77777777" w:rsidR="00CC4846" w:rsidRDefault="00CC4846" w:rsidP="00CC4846">
            <w:pPr>
              <w:pStyle w:val="TableContents"/>
              <w:widowControl w:val="0"/>
              <w:rPr>
                <w:rFonts w:ascii="Arial" w:hAnsi="Arial"/>
                <w:sz w:val="20"/>
                <w:szCs w:val="20"/>
              </w:rPr>
            </w:pPr>
          </w:p>
        </w:tc>
      </w:tr>
      <w:tr w:rsidR="008E0034" w14:paraId="185CA65E"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2057C03A" w14:textId="77777777" w:rsidR="008E0034" w:rsidRPr="00D45A17" w:rsidRDefault="008E0034" w:rsidP="008E0034">
            <w:pPr>
              <w:pStyle w:val="TableContents"/>
              <w:widowControl w:val="0"/>
              <w:rPr>
                <w:rFonts w:ascii="Arial" w:hAnsi="Arial"/>
                <w:sz w:val="20"/>
                <w:szCs w:val="20"/>
              </w:rPr>
            </w:pPr>
            <w:r w:rsidRPr="00B91C86">
              <w:rPr>
                <w:rFonts w:ascii="Arial" w:hAnsi="Arial"/>
                <w:sz w:val="20"/>
                <w:szCs w:val="20"/>
                <w:highlight w:val="green"/>
              </w:rPr>
              <w:t>68</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1763A6C"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FAC3AC5" w14:textId="77777777" w:rsidR="008E0034" w:rsidRDefault="008E0034" w:rsidP="008E0034">
            <w:pPr>
              <w:pStyle w:val="TableContents"/>
              <w:widowControl w:val="0"/>
              <w:rPr>
                <w:rFonts w:ascii="Arial" w:hAnsi="Arial"/>
                <w:sz w:val="20"/>
                <w:szCs w:val="20"/>
              </w:rPr>
            </w:pPr>
            <w:r>
              <w:rPr>
                <w:rFonts w:ascii="Arial" w:hAnsi="Arial"/>
                <w:sz w:val="20"/>
                <w:szCs w:val="20"/>
              </w:rPr>
              <w:t>normal renal function</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5D5762DE" w14:textId="77777777" w:rsidR="008E0034" w:rsidRDefault="008E0034" w:rsidP="008E0034">
            <w:pPr>
              <w:pStyle w:val="TableContents"/>
              <w:widowControl w:val="0"/>
              <w:rPr>
                <w:rFonts w:ascii="Arial" w:hAnsi="Arial"/>
                <w:sz w:val="20"/>
                <w:szCs w:val="20"/>
              </w:rPr>
            </w:pPr>
            <w:r>
              <w:rPr>
                <w:rFonts w:ascii="Arial" w:hAnsi="Arial"/>
                <w:sz w:val="20"/>
                <w:szCs w:val="20"/>
              </w:rPr>
              <w:t>N02A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7C78CD8A" w14:textId="77777777" w:rsidR="008E0034" w:rsidRDefault="008E0034" w:rsidP="008E0034">
            <w:pPr>
              <w:pStyle w:val="TableContents"/>
              <w:widowControl w:val="0"/>
              <w:rPr>
                <w:lang w:val="en-US"/>
              </w:rPr>
            </w:pPr>
            <w:r>
              <w:rPr>
                <w:rFonts w:ascii="Arial" w:hAnsi="Arial"/>
                <w:sz w:val="20"/>
                <w:szCs w:val="20"/>
                <w:lang w:val="en-US"/>
              </w:rPr>
              <w:t xml:space="preserve"> eGFR &gt; 30ml/min</w:t>
            </w:r>
          </w:p>
          <w:p w14:paraId="417220BE" w14:textId="77777777" w:rsidR="008E0034" w:rsidRDefault="008E0034" w:rsidP="008E0034">
            <w:pPr>
              <w:pStyle w:val="TableContents"/>
              <w:widowControl w:val="0"/>
              <w:rPr>
                <w:rFonts w:ascii="Arial" w:hAnsi="Arial"/>
                <w:sz w:val="20"/>
                <w:szCs w:val="20"/>
                <w:lang w:val="en-US"/>
              </w:rPr>
            </w:pPr>
          </w:p>
          <w:p w14:paraId="525EEB5E" w14:textId="77777777" w:rsidR="008E0034" w:rsidRDefault="008E0034" w:rsidP="008E0034">
            <w:pPr>
              <w:pStyle w:val="TableContents"/>
              <w:widowControl w:val="0"/>
              <w:rPr>
                <w:lang w:val="en-US"/>
              </w:rPr>
            </w:pPr>
            <w:r>
              <w:rPr>
                <w:rFonts w:ascii="Arial" w:hAnsi="Arial"/>
                <w:sz w:val="20"/>
                <w:szCs w:val="20"/>
                <w:lang w:val="en-US"/>
              </w:rPr>
              <w:t xml:space="preserve"> &amp;&amp; measurement.eGFR.date &lt;= now-11-months</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1E7866E4"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C100855" w14:textId="77777777" w:rsidR="008E0034" w:rsidRDefault="008E0034" w:rsidP="008E0034">
            <w:pPr>
              <w:pStyle w:val="TableContents"/>
              <w:widowControl w:val="0"/>
              <w:rPr>
                <w:rFonts w:ascii="Arial" w:hAnsi="Arial"/>
                <w:b/>
                <w:sz w:val="20"/>
                <w:szCs w:val="20"/>
              </w:rPr>
            </w:pPr>
            <w:r>
              <w:rPr>
                <w:rFonts w:ascii="Arial" w:hAnsi="Arial"/>
                <w:b/>
                <w:sz w:val="20"/>
                <w:szCs w:val="20"/>
              </w:rPr>
              <w:t>Deze patiënt gebruikt een opiaat:</w:t>
            </w:r>
          </w:p>
          <w:p w14:paraId="5E1C4DA3" w14:textId="77777777" w:rsidR="008E0034" w:rsidRDefault="008E0034" w:rsidP="008E0034">
            <w:pPr>
              <w:pStyle w:val="TableContents"/>
              <w:widowControl w:val="0"/>
              <w:rPr>
                <w:rFonts w:ascii="Arial" w:hAnsi="Arial"/>
                <w:sz w:val="20"/>
                <w:szCs w:val="20"/>
              </w:rPr>
            </w:pPr>
            <w:r>
              <w:rPr>
                <w:rFonts w:ascii="Arial" w:hAnsi="Arial"/>
                <w:sz w:val="20"/>
                <w:szCs w:val="20"/>
              </w:rPr>
              <w:t>Controleer of er nog een indicatie is.</w:t>
            </w:r>
          </w:p>
          <w:p w14:paraId="7EDB5F38"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pijn</w:t>
            </w:r>
            <w:r>
              <w:rPr>
                <w:rFonts w:ascii="Arial" w:hAnsi="Arial"/>
                <w:sz w:val="20"/>
                <w:szCs w:val="20"/>
              </w:rPr>
              <w:t>:</w:t>
            </w:r>
          </w:p>
          <w:p w14:paraId="40E0F4F5" w14:textId="77777777" w:rsidR="008E0034" w:rsidRDefault="008E0034" w:rsidP="008E0034">
            <w:pPr>
              <w:pStyle w:val="TableContents"/>
              <w:widowControl w:val="0"/>
              <w:rPr>
                <w:rFonts w:ascii="Arial" w:hAnsi="Arial"/>
                <w:sz w:val="20"/>
                <w:szCs w:val="20"/>
              </w:rPr>
            </w:pPr>
            <w:r>
              <w:rPr>
                <w:rFonts w:ascii="Arial" w:hAnsi="Arial"/>
                <w:sz w:val="20"/>
                <w:szCs w:val="20"/>
              </w:rPr>
              <w:t>Stap 1: Eerste keus: Paracetamol.</w:t>
            </w:r>
          </w:p>
          <w:p w14:paraId="11224089" w14:textId="77777777" w:rsidR="008E0034" w:rsidRDefault="008E0034" w:rsidP="008E0034">
            <w:pPr>
              <w:pStyle w:val="TableContents"/>
              <w:widowControl w:val="0"/>
              <w:rPr>
                <w:rFonts w:ascii="Arial" w:hAnsi="Arial"/>
                <w:sz w:val="20"/>
                <w:szCs w:val="20"/>
              </w:rPr>
            </w:pPr>
          </w:p>
          <w:p w14:paraId="26A7EAA8" w14:textId="369462DB" w:rsidR="008E0034" w:rsidRDefault="008E0034" w:rsidP="008E0034">
            <w:pPr>
              <w:pStyle w:val="TableContents"/>
              <w:rPr>
                <w:color w:val="auto"/>
              </w:rPr>
            </w:pPr>
            <w:r>
              <w:rPr>
                <w:rFonts w:ascii="Arial" w:hAnsi="Arial"/>
                <w:sz w:val="20"/>
                <w:szCs w:val="20"/>
              </w:rPr>
              <w:t>Stap 2: Bij niet-kwetsbare ouderen of bij artritis</w:t>
            </w:r>
            <w:commentRangeStart w:id="488"/>
            <w:ins w:id="489" w:author="Medlock, S.K." w:date="2021-05-06T12:55:00Z">
              <w:r>
                <w:rPr>
                  <w:rFonts w:ascii="Arial" w:hAnsi="Arial"/>
                  <w:sz w:val="20"/>
                  <w:szCs w:val="20"/>
                </w:rPr>
                <w:t xml:space="preserve">, zonder contra-indicatie </w:t>
              </w:r>
            </w:ins>
            <w:ins w:id="490" w:author="Medlock, S.K." w:date="2021-05-06T12:56:00Z">
              <w:r>
                <w:rPr>
                  <w:rFonts w:ascii="Arial" w:hAnsi="Arial"/>
                  <w:sz w:val="20"/>
                  <w:szCs w:val="20"/>
                </w:rPr>
                <w:t>(nierfunctie, leverfunctie, cardiovasculaire aandoeningen, bloeding, enz.)</w:t>
              </w:r>
            </w:ins>
            <w:commentRangeEnd w:id="488"/>
            <w:ins w:id="491" w:author="Medlock, S.K." w:date="2021-05-06T12:55:00Z">
              <w:r>
                <w:rPr>
                  <w:rStyle w:val="CommentReference"/>
                </w:rPr>
                <w:commentReference w:id="488"/>
              </w:r>
            </w:ins>
            <w:r>
              <w:rPr>
                <w:rFonts w:ascii="Arial" w:hAnsi="Arial"/>
                <w:sz w:val="20"/>
                <w:szCs w:val="20"/>
              </w:rPr>
              <w:t>: diclofenac, ibuprofen, meloxicam of naproxen. Let op risicoprofiel, z.n. PPI voorschrijven. Bij kwetsbare ouderen of bij contra-indicaties voor NSAIDs</w:t>
            </w:r>
            <w:del w:id="492" w:author="Medlock, S.K." w:date="2021-05-06T12:56:00Z">
              <w:r w:rsidDel="00FE1390">
                <w:rPr>
                  <w:rFonts w:ascii="Arial" w:hAnsi="Arial"/>
                  <w:sz w:val="20"/>
                  <w:szCs w:val="20"/>
                </w:rPr>
                <w:delText xml:space="preserve"> </w:delText>
              </w:r>
            </w:del>
            <w:del w:id="493" w:author="Medlock, S.K." w:date="2021-05-06T12:55:00Z">
              <w:r w:rsidDel="00FE1390">
                <w:rPr>
                  <w:rFonts w:ascii="Arial" w:hAnsi="Arial"/>
                  <w:sz w:val="20"/>
                  <w:szCs w:val="20"/>
                </w:rPr>
                <w:delText>(nierfunctie, leverfunctie, cardiovasculaire aandoeningen, bloeding, enz.)</w:delText>
              </w:r>
            </w:del>
            <w:r>
              <w:rPr>
                <w:rFonts w:ascii="Arial" w:hAnsi="Arial"/>
                <w:sz w:val="20"/>
                <w:szCs w:val="20"/>
              </w:rPr>
              <w:t xml:space="preserve">, </w:t>
            </w:r>
            <w:commentRangeStart w:id="494"/>
            <w:commentRangeStart w:id="495"/>
            <w:del w:id="496" w:author="Medlock, S.K." w:date="2021-05-06T11:53:00Z">
              <w:r w:rsidDel="00FD69A2">
                <w:rPr>
                  <w:rFonts w:ascii="Arial" w:hAnsi="Arial"/>
                  <w:sz w:val="20"/>
                  <w:szCs w:val="20"/>
                </w:rPr>
                <w:delText>overweeg tramadol (+ laxans)</w:delText>
              </w:r>
            </w:del>
            <w:ins w:id="497" w:author="Medlock, S.K." w:date="2021-05-06T11:53:00Z">
              <w:r>
                <w:rPr>
                  <w:rFonts w:ascii="Arial" w:hAnsi="Arial"/>
                  <w:sz w:val="20"/>
                  <w:szCs w:val="20"/>
                </w:rPr>
                <w:t>overweeg andere opties</w:t>
              </w:r>
            </w:ins>
            <w:r>
              <w:rPr>
                <w:rFonts w:ascii="Arial" w:hAnsi="Arial"/>
                <w:sz w:val="20"/>
                <w:szCs w:val="20"/>
              </w:rPr>
              <w:t>.</w:t>
            </w:r>
            <w:commentRangeEnd w:id="494"/>
            <w:r>
              <w:rPr>
                <w:rStyle w:val="CommentReference"/>
              </w:rPr>
              <w:commentReference w:id="494"/>
            </w:r>
            <w:commentRangeEnd w:id="495"/>
            <w:r>
              <w:rPr>
                <w:rStyle w:val="CommentReference"/>
              </w:rPr>
              <w:commentReference w:id="495"/>
            </w:r>
          </w:p>
          <w:p w14:paraId="62C40969" w14:textId="77777777" w:rsidR="008E0034" w:rsidRDefault="008E0034" w:rsidP="008E0034">
            <w:pPr>
              <w:widowControl w:val="0"/>
              <w:rPr>
                <w:rFonts w:ascii="Arial" w:hAnsi="Arial"/>
                <w:sz w:val="20"/>
                <w:szCs w:val="20"/>
              </w:rPr>
            </w:pPr>
            <w:r>
              <w:rPr>
                <w:rFonts w:ascii="Arial" w:hAnsi="Arial"/>
                <w:sz w:val="20"/>
                <w:szCs w:val="20"/>
              </w:rPr>
              <w:t>Diclofenac geeft de minste kans op gastro-intestinale bijwerkingen, maar heeft cardiovasculaire contra-indicaties.</w:t>
            </w:r>
          </w:p>
          <w:p w14:paraId="15A9E374" w14:textId="77777777" w:rsidR="008E0034" w:rsidRDefault="008E0034" w:rsidP="008E0034">
            <w:pPr>
              <w:pStyle w:val="TableContents"/>
              <w:widowControl w:val="0"/>
              <w:rPr>
                <w:rFonts w:ascii="Arial" w:hAnsi="Arial"/>
                <w:sz w:val="20"/>
                <w:szCs w:val="20"/>
              </w:rPr>
            </w:pPr>
            <w:r>
              <w:rPr>
                <w:rFonts w:ascii="Arial" w:hAnsi="Arial"/>
                <w:sz w:val="20"/>
                <w:szCs w:val="20"/>
              </w:rPr>
              <w:t>De minste kans op cardiovasculaire bijwerkingen is er bij naproxen, maar dit geeft relatief veel kans op gastro-intestinale complicaties.</w:t>
            </w:r>
          </w:p>
          <w:p w14:paraId="3187989B" w14:textId="77777777" w:rsidR="008E0034" w:rsidRDefault="008E0034" w:rsidP="008E0034">
            <w:pPr>
              <w:pStyle w:val="TableContents"/>
              <w:widowControl w:val="0"/>
              <w:rPr>
                <w:rFonts w:ascii="Arial" w:hAnsi="Arial"/>
                <w:sz w:val="20"/>
                <w:szCs w:val="20"/>
              </w:rPr>
            </w:pPr>
          </w:p>
          <w:p w14:paraId="39F64661" w14:textId="77777777" w:rsidR="008E0034" w:rsidRDefault="008E0034" w:rsidP="008E0034">
            <w:pPr>
              <w:pStyle w:val="TableContents"/>
              <w:widowControl w:val="0"/>
              <w:rPr>
                <w:rFonts w:ascii="Arial" w:hAnsi="Arial"/>
                <w:sz w:val="20"/>
                <w:szCs w:val="20"/>
              </w:rPr>
            </w:pPr>
            <w:r>
              <w:rPr>
                <w:rFonts w:ascii="Arial" w:hAnsi="Arial"/>
                <w:sz w:val="20"/>
                <w:szCs w:val="20"/>
              </w:rPr>
              <w:t>Stap 3: morfine, fentanyl en oxycodon hebben de voorkeur (+ laxans).</w:t>
            </w:r>
          </w:p>
          <w:p w14:paraId="37F6C96F" w14:textId="77777777" w:rsidR="008E0034" w:rsidRDefault="008E0034" w:rsidP="008E0034">
            <w:pPr>
              <w:pStyle w:val="TableContents"/>
              <w:widowControl w:val="0"/>
              <w:rPr>
                <w:rFonts w:ascii="Arial" w:hAnsi="Arial"/>
                <w:sz w:val="20"/>
                <w:szCs w:val="20"/>
              </w:rPr>
            </w:pPr>
          </w:p>
          <w:p w14:paraId="119A8B22"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neuropatische pijn</w:t>
            </w:r>
            <w:r>
              <w:rPr>
                <w:rFonts w:ascii="Arial" w:hAnsi="Arial"/>
                <w:sz w:val="20"/>
                <w:szCs w:val="20"/>
              </w:rPr>
              <w:t>, overweeg nortriptyline, duloxetine, gabapentine of pregabaline (maar let op dat de bijwerkingen vaak groter zijn dan het effect).</w:t>
            </w:r>
          </w:p>
          <w:p w14:paraId="70D848BA" w14:textId="77777777" w:rsidR="008E0034" w:rsidRDefault="008E0034" w:rsidP="008E0034">
            <w:pPr>
              <w:pStyle w:val="TableContents"/>
              <w:widowControl w:val="0"/>
              <w:rPr>
                <w:rFonts w:ascii="Arial" w:hAnsi="Arial"/>
                <w:sz w:val="20"/>
                <w:szCs w:val="20"/>
              </w:rPr>
            </w:pPr>
          </w:p>
          <w:p w14:paraId="346AFC4F"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sz w:val="20"/>
                <w:szCs w:val="20"/>
              </w:rPr>
              <w:t>inflammatoire aandoeningen</w:t>
            </w:r>
            <w:r>
              <w:rPr>
                <w:rFonts w:ascii="Arial" w:hAnsi="Arial"/>
                <w:sz w:val="20"/>
                <w:szCs w:val="20"/>
              </w:rPr>
              <w:t>, overweeg corticosteroïden.</w:t>
            </w:r>
          </w:p>
          <w:p w14:paraId="075E3C8B" w14:textId="77777777" w:rsidR="008E0034" w:rsidRDefault="008E0034" w:rsidP="008E0034">
            <w:pPr>
              <w:pStyle w:val="TableContents"/>
              <w:widowControl w:val="0"/>
              <w:rPr>
                <w:rFonts w:ascii="Arial" w:hAnsi="Arial"/>
                <w:sz w:val="20"/>
                <w:szCs w:val="20"/>
              </w:rPr>
            </w:pPr>
          </w:p>
          <w:p w14:paraId="45454BCE" w14:textId="77777777" w:rsidR="008E0034" w:rsidRDefault="008E0034" w:rsidP="008E0034">
            <w:pPr>
              <w:pStyle w:val="TableContents"/>
              <w:widowControl w:val="0"/>
            </w:pPr>
            <w:r>
              <w:rPr>
                <w:rFonts w:ascii="Arial" w:hAnsi="Arial"/>
                <w:sz w:val="20"/>
                <w:szCs w:val="20"/>
              </w:rPr>
              <w:t xml:space="preserve">[1] Vervangen door diclofenac oraal: 25-50 mg 2-3dd of 75 mg 2dd, zo nodig 100 mg 2dd gedurende max. 2 dagen </w:t>
            </w:r>
            <w:r>
              <w:rPr>
                <w:rFonts w:ascii="Arial" w:hAnsi="Arial"/>
                <w:i/>
                <w:iCs/>
                <w:sz w:val="20"/>
                <w:szCs w:val="20"/>
              </w:rPr>
              <w:t xml:space="preserve">+ </w:t>
            </w:r>
            <w:r>
              <w:rPr>
                <w:rFonts w:ascii="Arial" w:hAnsi="Arial"/>
                <w:sz w:val="20"/>
                <w:szCs w:val="20"/>
              </w:rPr>
              <w:t>PPI</w:t>
            </w:r>
            <w:r>
              <w:rPr>
                <w:rFonts w:ascii="Arial" w:hAnsi="Arial"/>
                <w:i/>
                <w:iCs/>
                <w:sz w:val="20"/>
                <w:szCs w:val="20"/>
              </w:rPr>
              <w:t xml:space="preserve"> </w:t>
            </w:r>
            <w:r>
              <w:rPr>
                <w:rFonts w:ascii="Arial" w:hAnsi="Arial"/>
                <w:sz w:val="20"/>
                <w:szCs w:val="20"/>
              </w:rPr>
              <w:t>{{free text: pre-fill: pantoprazol 20mg/dag} [</w:t>
            </w:r>
            <w:hyperlink r:id="rId175">
              <w:r>
                <w:rPr>
                  <w:rStyle w:val="Hyperlink"/>
                </w:rPr>
                <w:t>https://www.farmacotherapeutischkompas.nl/bladeren/preparaatteksten/d/diclofenac__systemisch_</w:t>
              </w:r>
            </w:hyperlink>
            <w:r>
              <w:rPr>
                <w:rFonts w:ascii="Arial" w:hAnsi="Arial"/>
                <w:sz w:val="20"/>
                <w:szCs w:val="20"/>
              </w:rPr>
              <w:t>]</w:t>
            </w:r>
          </w:p>
          <w:p w14:paraId="0E79F73B" w14:textId="77777777" w:rsidR="008E0034" w:rsidRDefault="008E0034" w:rsidP="008E0034">
            <w:pPr>
              <w:pStyle w:val="TableContents"/>
              <w:widowControl w:val="0"/>
              <w:rPr>
                <w:rFonts w:ascii="Arial" w:hAnsi="Arial"/>
                <w:sz w:val="20"/>
                <w:szCs w:val="20"/>
              </w:rPr>
            </w:pPr>
          </w:p>
          <w:p w14:paraId="780E3A4B" w14:textId="77777777" w:rsidR="008E0034" w:rsidRDefault="008E0034" w:rsidP="008E0034">
            <w:pPr>
              <w:pStyle w:val="TableContents"/>
              <w:widowControl w:val="0"/>
            </w:pPr>
            <w:r>
              <w:rPr>
                <w:rFonts w:ascii="Arial" w:hAnsi="Arial"/>
                <w:sz w:val="20"/>
                <w:szCs w:val="20"/>
              </w:rPr>
              <w:t xml:space="preserve">[2] Vervangen door naproxen: oraal 250-500 mg 2dd  </w:t>
            </w:r>
            <w:r>
              <w:rPr>
                <w:rFonts w:ascii="Arial" w:hAnsi="Arial"/>
                <w:i/>
                <w:iCs/>
                <w:sz w:val="20"/>
                <w:szCs w:val="20"/>
              </w:rPr>
              <w:t xml:space="preserve">+ </w:t>
            </w:r>
            <w:r>
              <w:rPr>
                <w:rFonts w:ascii="Arial" w:hAnsi="Arial"/>
                <w:sz w:val="20"/>
                <w:szCs w:val="20"/>
              </w:rPr>
              <w:t>PPI</w:t>
            </w:r>
            <w:r>
              <w:rPr>
                <w:rFonts w:ascii="Arial" w:hAnsi="Arial"/>
                <w:i/>
                <w:iCs/>
                <w:sz w:val="20"/>
                <w:szCs w:val="20"/>
              </w:rPr>
              <w:t xml:space="preserve"> </w:t>
            </w:r>
            <w:r>
              <w:rPr>
                <w:rFonts w:ascii="Arial" w:hAnsi="Arial"/>
                <w:sz w:val="20"/>
                <w:szCs w:val="20"/>
              </w:rPr>
              <w:t>{{free text: pre-fill: pantoprazol 20mg/dag} [</w:t>
            </w:r>
            <w:hyperlink r:id="rId176">
              <w:r>
                <w:rPr>
                  <w:rStyle w:val="Hyperlink"/>
                </w:rPr>
                <w:t>https://www.farmacotherapeutischkompas.nl/bladeren/preparaatteksten/n/naproxen</w:t>
              </w:r>
            </w:hyperlink>
            <w:r>
              <w:t>]</w:t>
            </w:r>
          </w:p>
          <w:p w14:paraId="54DF415C" w14:textId="77777777" w:rsidR="008E0034" w:rsidRDefault="008E0034" w:rsidP="008E0034">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3DB58D7" w14:textId="77777777" w:rsidR="008E0034" w:rsidRDefault="008E0034" w:rsidP="008E0034">
            <w:pPr>
              <w:pStyle w:val="TableContents"/>
              <w:widowControl w:val="0"/>
              <w:rPr>
                <w:rFonts w:ascii="Arial" w:hAnsi="Arial"/>
                <w:sz w:val="20"/>
                <w:szCs w:val="20"/>
              </w:rPr>
            </w:pPr>
          </w:p>
          <w:p w14:paraId="60EBF197" w14:textId="77777777" w:rsidR="008E0034" w:rsidRDefault="008E0034" w:rsidP="008E0034">
            <w:pPr>
              <w:pStyle w:val="TableContents"/>
              <w:widowControl w:val="0"/>
            </w:pPr>
            <w:r>
              <w:rPr>
                <w:rFonts w:ascii="Arial" w:hAnsi="Arial"/>
                <w:sz w:val="20"/>
                <w:szCs w:val="20"/>
              </w:rPr>
              <w:t>[1] Vervangen door diclofenac oraal: 25-50 mg 2-3dd . {{free text}}</w:t>
            </w:r>
          </w:p>
          <w:p w14:paraId="56A0249E" w14:textId="77777777" w:rsidR="008E0034" w:rsidRDefault="008E0034" w:rsidP="008E0034">
            <w:pPr>
              <w:pStyle w:val="TableContents"/>
              <w:widowControl w:val="0"/>
              <w:rPr>
                <w:rFonts w:ascii="Arial" w:hAnsi="Arial"/>
                <w:sz w:val="20"/>
                <w:szCs w:val="20"/>
              </w:rPr>
            </w:pPr>
          </w:p>
          <w:p w14:paraId="58A9976A" w14:textId="77777777" w:rsidR="008E0034" w:rsidRDefault="008E0034" w:rsidP="008E0034">
            <w:pPr>
              <w:pStyle w:val="TableContents"/>
              <w:widowControl w:val="0"/>
            </w:pPr>
            <w:r>
              <w:rPr>
                <w:rFonts w:ascii="Arial" w:hAnsi="Arial"/>
                <w:sz w:val="20"/>
                <w:szCs w:val="20"/>
              </w:rPr>
              <w:t>[2] Vervangen door naproxen: oraal 250-500 mg 2dd . {{free text}}</w:t>
            </w:r>
          </w:p>
          <w:p w14:paraId="7D22AB6D"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6176058" w14:textId="77777777" w:rsidR="008E0034" w:rsidRDefault="008E0034" w:rsidP="008E0034">
            <w:pPr>
              <w:widowControl w:val="0"/>
              <w:rPr>
                <w:rFonts w:ascii="Arial" w:hAnsi="Arial"/>
                <w:sz w:val="20"/>
                <w:szCs w:val="20"/>
              </w:rPr>
            </w:pPr>
            <w:r>
              <w:rPr>
                <w:rFonts w:ascii="Arial" w:hAnsi="Arial"/>
                <w:sz w:val="20"/>
                <w:szCs w:val="20"/>
              </w:rPr>
              <w:t>[1] Vervangen door diclofenac. Koopt u diclofenac bij de apotheek, neem het dan in volgens de instructies van de apotheek. Vraag de apotheek naar de meest voorkomende bijwerkingen.</w:t>
            </w:r>
          </w:p>
          <w:p w14:paraId="39D7F19A" w14:textId="77777777" w:rsidR="008E0034" w:rsidRDefault="008E0034" w:rsidP="008E0034">
            <w:pPr>
              <w:widowControl w:val="0"/>
              <w:rPr>
                <w:rFonts w:ascii="Arial" w:hAnsi="Arial"/>
                <w:sz w:val="20"/>
                <w:szCs w:val="20"/>
              </w:rPr>
            </w:pPr>
            <w:r>
              <w:rPr>
                <w:rFonts w:ascii="Arial" w:hAnsi="Arial"/>
                <w:sz w:val="20"/>
                <w:szCs w:val="20"/>
              </w:rPr>
              <w:t>Koopt u diclofenac bij de drogist, lees dan zorgvuldig de bijsluiter door voordat u het medicijn inneemt. U mag 1 of 2 tabletten (12.5mg of 25mg) tegelijk innemen. En u mag dit 3 keer op een dag doen, maar niet meer dan 100mg per dag. Samenvattend: U mag dus in maximaal acht tabletten van 12.5mg of vier tabletten  van 25mg innemen per dag. {{free text}}</w:t>
            </w:r>
          </w:p>
          <w:p w14:paraId="2C5C6E6C" w14:textId="77777777" w:rsidR="008E0034" w:rsidRDefault="008E0034" w:rsidP="008E0034">
            <w:pPr>
              <w:widowControl w:val="0"/>
              <w:rPr>
                <w:rFonts w:ascii="Arial" w:hAnsi="Arial"/>
                <w:sz w:val="20"/>
                <w:szCs w:val="20"/>
              </w:rPr>
            </w:pPr>
          </w:p>
          <w:p w14:paraId="7104F807" w14:textId="77777777" w:rsidR="008E0034" w:rsidRDefault="008E0034" w:rsidP="008E0034">
            <w:pPr>
              <w:widowControl w:val="0"/>
              <w:rPr>
                <w:rFonts w:ascii="Arial" w:hAnsi="Arial"/>
                <w:sz w:val="20"/>
                <w:szCs w:val="20"/>
              </w:rPr>
            </w:pPr>
          </w:p>
          <w:p w14:paraId="66AC19BB" w14:textId="77777777" w:rsidR="008E0034" w:rsidRDefault="008E0034" w:rsidP="008E0034">
            <w:pPr>
              <w:widowControl w:val="0"/>
              <w:rPr>
                <w:rFonts w:ascii="Arial" w:hAnsi="Arial"/>
                <w:sz w:val="20"/>
                <w:szCs w:val="20"/>
              </w:rPr>
            </w:pPr>
            <w:r>
              <w:rPr>
                <w:rFonts w:ascii="Arial" w:hAnsi="Arial"/>
                <w:sz w:val="20"/>
                <w:szCs w:val="20"/>
              </w:rPr>
              <w:t>[2] Vervangen door naproxen.</w:t>
            </w:r>
          </w:p>
          <w:p w14:paraId="7363F811" w14:textId="77777777" w:rsidR="008E0034" w:rsidRDefault="008E0034" w:rsidP="008E0034">
            <w:pPr>
              <w:widowControl w:val="0"/>
            </w:pPr>
            <w:r>
              <w:rPr>
                <w:rFonts w:ascii="Arial" w:hAnsi="Arial"/>
                <w:sz w:val="20"/>
                <w:szCs w:val="20"/>
              </w:rPr>
              <w:t xml:space="preserve">Koopt u naproxen bij de apotheek, neem het dan in volgens de instructies van de apotheek. Vraag </w:t>
            </w:r>
            <w:r>
              <w:rPr>
                <w:rFonts w:ascii="Arial" w:hAnsi="Arial"/>
                <w:sz w:val="20"/>
                <w:szCs w:val="20"/>
              </w:rPr>
              <w:lastRenderedPageBreak/>
              <w:t>de apotheek naar de meest voorkomende bijwerkingen. Koopt u naproxen bij de drogist, lees dan zorgvuldig de bijsluiter door voordat u het medicijn inneemt. U mag maximaal 2 tabletten van 200 of 250mg per dag slikken. {{free text}}.</w:t>
            </w:r>
          </w:p>
          <w:p w14:paraId="5D309BE9" w14:textId="77777777" w:rsidR="008E0034" w:rsidRDefault="008E0034" w:rsidP="008E0034">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46B13C21" w14:textId="1CF74E6D" w:rsidR="008E0034" w:rsidRDefault="00087CD0" w:rsidP="008E0034">
            <w:pPr>
              <w:pStyle w:val="TableContents"/>
              <w:widowControl w:val="0"/>
              <w:rPr>
                <w:rFonts w:ascii="Arial" w:hAnsi="Arial"/>
                <w:sz w:val="20"/>
                <w:szCs w:val="20"/>
              </w:rPr>
            </w:pPr>
            <w:hyperlink r:id="rId177" w:history="1">
              <w:r w:rsidR="008E0034" w:rsidRPr="00B208CC">
                <w:rPr>
                  <w:rStyle w:val="Hyperlink"/>
                  <w:rFonts w:ascii="Arial" w:hAnsi="Arial"/>
                  <w:sz w:val="20"/>
                  <w:szCs w:val="20"/>
                </w:rPr>
                <w:t>refpage 22</w:t>
              </w:r>
            </w:hyperlink>
          </w:p>
        </w:tc>
      </w:tr>
      <w:tr w:rsidR="008E0034" w14:paraId="5CD2173B"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5671899"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69</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F27851D"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A2A9A14" w14:textId="77777777" w:rsidR="008E0034" w:rsidRDefault="008E0034" w:rsidP="008E0034">
            <w:pPr>
              <w:pStyle w:val="TableContents"/>
              <w:widowControl w:val="0"/>
              <w:rPr>
                <w:rFonts w:ascii="Arial" w:hAnsi="Arial"/>
                <w:sz w:val="20"/>
                <w:szCs w:val="20"/>
              </w:rPr>
            </w:pPr>
            <w:r>
              <w:rPr>
                <w:rFonts w:ascii="Arial" w:hAnsi="Arial"/>
                <w:sz w:val="20"/>
                <w:szCs w:val="20"/>
              </w:rPr>
              <w:t>low renal function</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0F65C45D" w14:textId="77777777" w:rsidR="008E0034" w:rsidRDefault="008E0034" w:rsidP="008E0034">
            <w:pPr>
              <w:pStyle w:val="TableContents"/>
              <w:widowControl w:val="0"/>
              <w:rPr>
                <w:rFonts w:ascii="Arial" w:hAnsi="Arial"/>
                <w:sz w:val="20"/>
                <w:szCs w:val="20"/>
              </w:rPr>
            </w:pPr>
            <w:r>
              <w:rPr>
                <w:rFonts w:ascii="Arial" w:hAnsi="Arial"/>
                <w:sz w:val="20"/>
                <w:szCs w:val="20"/>
              </w:rPr>
              <w:t>N02A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4E2AE81F" w14:textId="77777777" w:rsidR="008E0034" w:rsidRDefault="008E0034" w:rsidP="008E0034">
            <w:pPr>
              <w:pStyle w:val="TableContents"/>
              <w:widowControl w:val="0"/>
              <w:rPr>
                <w:lang w:val="en-US"/>
              </w:rPr>
            </w:pPr>
            <w:r>
              <w:rPr>
                <w:rFonts w:ascii="Arial" w:hAnsi="Arial"/>
                <w:sz w:val="20"/>
                <w:szCs w:val="20"/>
                <w:lang w:val="en-US"/>
              </w:rPr>
              <w:t>eGFR &lt;= 30ml/min</w:t>
            </w:r>
          </w:p>
          <w:p w14:paraId="5F17B9E9" w14:textId="77777777" w:rsidR="008E0034" w:rsidRDefault="008E0034" w:rsidP="008E0034">
            <w:pPr>
              <w:pStyle w:val="TableContents"/>
              <w:widowControl w:val="0"/>
              <w:rPr>
                <w:rFonts w:ascii="Arial" w:hAnsi="Arial"/>
                <w:sz w:val="20"/>
                <w:szCs w:val="20"/>
                <w:lang w:val="en-US"/>
              </w:rPr>
            </w:pPr>
          </w:p>
          <w:p w14:paraId="2C4418E1" w14:textId="77777777" w:rsidR="008E0034" w:rsidRDefault="008E0034" w:rsidP="008E0034">
            <w:pPr>
              <w:pStyle w:val="TableContents"/>
              <w:widowControl w:val="0"/>
              <w:rPr>
                <w:lang w:val="en-US"/>
              </w:rPr>
            </w:pPr>
            <w:r>
              <w:rPr>
                <w:rFonts w:ascii="Arial" w:hAnsi="Arial"/>
                <w:sz w:val="20"/>
                <w:szCs w:val="20"/>
                <w:lang w:val="en-US"/>
              </w:rPr>
              <w:t xml:space="preserve"> &amp;&amp; measurement.eGFR.date &lt;= now-11-months</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B7B4588"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3274B6C" w14:textId="77777777" w:rsidR="008E0034" w:rsidRDefault="008E0034" w:rsidP="008E0034">
            <w:pPr>
              <w:pStyle w:val="TableContents"/>
              <w:widowControl w:val="0"/>
              <w:rPr>
                <w:rFonts w:ascii="Arial" w:hAnsi="Arial"/>
                <w:b/>
                <w:sz w:val="20"/>
                <w:szCs w:val="20"/>
              </w:rPr>
            </w:pPr>
            <w:r>
              <w:rPr>
                <w:rFonts w:ascii="Arial" w:hAnsi="Arial"/>
                <w:b/>
                <w:sz w:val="20"/>
                <w:szCs w:val="20"/>
              </w:rPr>
              <w:t>Deze patiënt gebruikt een opiaat en heeft een eGFR &lt; = 30:</w:t>
            </w:r>
          </w:p>
          <w:p w14:paraId="25853FFC" w14:textId="77777777" w:rsidR="008E0034" w:rsidRDefault="008E0034" w:rsidP="008E0034">
            <w:pPr>
              <w:pStyle w:val="TableContents"/>
              <w:widowControl w:val="0"/>
              <w:rPr>
                <w:rFonts w:ascii="Arial" w:hAnsi="Arial"/>
                <w:sz w:val="20"/>
                <w:szCs w:val="20"/>
              </w:rPr>
            </w:pPr>
            <w:r>
              <w:rPr>
                <w:rFonts w:ascii="Arial" w:hAnsi="Arial"/>
                <w:sz w:val="20"/>
                <w:szCs w:val="20"/>
              </w:rPr>
              <w:t>Controleer of er nog een indicatie is.</w:t>
            </w:r>
          </w:p>
          <w:p w14:paraId="03F4608C"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pijn</w:t>
            </w:r>
            <w:r>
              <w:rPr>
                <w:rFonts w:ascii="Arial" w:hAnsi="Arial"/>
                <w:sz w:val="20"/>
                <w:szCs w:val="20"/>
              </w:rPr>
              <w:t>:</w:t>
            </w:r>
          </w:p>
          <w:p w14:paraId="51287E99" w14:textId="77777777" w:rsidR="008E0034" w:rsidRDefault="008E0034" w:rsidP="008E0034">
            <w:pPr>
              <w:pStyle w:val="TableContents"/>
              <w:widowControl w:val="0"/>
              <w:rPr>
                <w:rFonts w:ascii="Arial" w:hAnsi="Arial"/>
                <w:sz w:val="20"/>
                <w:szCs w:val="20"/>
              </w:rPr>
            </w:pPr>
          </w:p>
          <w:p w14:paraId="198DA613" w14:textId="77777777" w:rsidR="008E0034" w:rsidRDefault="008E0034" w:rsidP="008E0034">
            <w:pPr>
              <w:pStyle w:val="TableContents"/>
              <w:widowControl w:val="0"/>
              <w:rPr>
                <w:rFonts w:ascii="Arial" w:hAnsi="Arial"/>
                <w:sz w:val="20"/>
                <w:szCs w:val="20"/>
              </w:rPr>
            </w:pPr>
            <w:r>
              <w:rPr>
                <w:rFonts w:ascii="Arial" w:hAnsi="Arial"/>
                <w:sz w:val="20"/>
                <w:szCs w:val="20"/>
              </w:rPr>
              <w:t>Stap 1: Eerste keus: Paracetamol.</w:t>
            </w:r>
          </w:p>
          <w:p w14:paraId="6A28EF5B" w14:textId="77777777" w:rsidR="008E0034" w:rsidRDefault="008E0034" w:rsidP="008E0034">
            <w:pPr>
              <w:pStyle w:val="TableContents"/>
              <w:widowControl w:val="0"/>
              <w:rPr>
                <w:rFonts w:ascii="Arial" w:hAnsi="Arial"/>
                <w:sz w:val="20"/>
                <w:szCs w:val="20"/>
              </w:rPr>
            </w:pPr>
          </w:p>
          <w:p w14:paraId="3F7368B3" w14:textId="77777777" w:rsidR="008E0034" w:rsidRDefault="008E0034" w:rsidP="008E0034">
            <w:pPr>
              <w:pStyle w:val="TableContents"/>
              <w:widowControl w:val="0"/>
            </w:pPr>
            <w:r>
              <w:rPr>
                <w:rFonts w:ascii="Arial" w:hAnsi="Arial"/>
                <w:sz w:val="20"/>
                <w:szCs w:val="20"/>
              </w:rPr>
              <w:t>Stap 2: Patiënt heeft verminderde nierfunctie</w:t>
            </w:r>
          </w:p>
          <w:p w14:paraId="4984716B" w14:textId="77777777" w:rsidR="008E0034" w:rsidRDefault="008E0034" w:rsidP="008E0034">
            <w:pPr>
              <w:pStyle w:val="TableContents"/>
              <w:widowControl w:val="0"/>
            </w:pPr>
            <w:r>
              <w:rPr>
                <w:rFonts w:ascii="Arial" w:hAnsi="Arial"/>
                <w:sz w:val="20"/>
                <w:szCs w:val="20"/>
              </w:rPr>
              <w:t>; NSAIDs zijn gecontraïndiceerd. Overweeg tramadol (+ laxans).</w:t>
            </w:r>
          </w:p>
          <w:p w14:paraId="79000044" w14:textId="77777777" w:rsidR="008E0034" w:rsidRDefault="008E0034" w:rsidP="008E0034">
            <w:pPr>
              <w:pStyle w:val="TableContents"/>
              <w:widowControl w:val="0"/>
              <w:rPr>
                <w:rFonts w:ascii="Arial" w:hAnsi="Arial"/>
                <w:sz w:val="20"/>
                <w:szCs w:val="20"/>
              </w:rPr>
            </w:pPr>
          </w:p>
          <w:p w14:paraId="10172E36" w14:textId="77777777" w:rsidR="008E0034" w:rsidRDefault="008E0034" w:rsidP="008E0034">
            <w:pPr>
              <w:pStyle w:val="TableContents"/>
              <w:widowControl w:val="0"/>
              <w:rPr>
                <w:rFonts w:ascii="Arial" w:hAnsi="Arial"/>
                <w:sz w:val="20"/>
                <w:szCs w:val="20"/>
              </w:rPr>
            </w:pPr>
            <w:r>
              <w:rPr>
                <w:rFonts w:ascii="Arial" w:hAnsi="Arial"/>
                <w:sz w:val="20"/>
                <w:szCs w:val="20"/>
              </w:rPr>
              <w:t>Stap 3: morfine, fentanyl en oxycodon hebben de voorkeur (+ laxans).</w:t>
            </w:r>
          </w:p>
          <w:p w14:paraId="64548AAF" w14:textId="77777777" w:rsidR="008E0034" w:rsidRDefault="008E0034" w:rsidP="008E0034">
            <w:pPr>
              <w:pStyle w:val="TableContents"/>
              <w:widowControl w:val="0"/>
              <w:rPr>
                <w:rFonts w:ascii="Arial" w:hAnsi="Arial"/>
                <w:sz w:val="20"/>
                <w:szCs w:val="20"/>
              </w:rPr>
            </w:pPr>
          </w:p>
          <w:p w14:paraId="1A5936D7"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neuropatische pijn</w:t>
            </w:r>
            <w:r>
              <w:rPr>
                <w:rFonts w:ascii="Arial" w:hAnsi="Arial"/>
                <w:sz w:val="20"/>
                <w:szCs w:val="20"/>
              </w:rPr>
              <w:t>, overweeg nortriptyline, duloxetine, gabapentine of pregabaline (maar let op dat de bijwerkingen vaak groter zijn dan het effect).</w:t>
            </w:r>
          </w:p>
          <w:p w14:paraId="6B9992B8" w14:textId="77777777" w:rsidR="008E0034" w:rsidRDefault="008E0034" w:rsidP="008E0034">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D9E9B05"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8AE0A86" w14:textId="77777777" w:rsidR="008E0034" w:rsidRDefault="008E0034" w:rsidP="008E0034">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57D68C52" w14:textId="497D6485" w:rsidR="008E0034" w:rsidRDefault="00087CD0" w:rsidP="008E0034">
            <w:pPr>
              <w:pStyle w:val="TableContents"/>
              <w:widowControl w:val="0"/>
              <w:rPr>
                <w:rFonts w:ascii="Arial" w:hAnsi="Arial"/>
                <w:sz w:val="20"/>
                <w:szCs w:val="20"/>
              </w:rPr>
            </w:pPr>
            <w:hyperlink r:id="rId178" w:history="1">
              <w:r w:rsidR="008E0034" w:rsidRPr="00B208CC">
                <w:rPr>
                  <w:rStyle w:val="Hyperlink"/>
                  <w:rFonts w:ascii="Arial" w:hAnsi="Arial"/>
                  <w:sz w:val="20"/>
                  <w:szCs w:val="20"/>
                </w:rPr>
                <w:t>refpage 22</w:t>
              </w:r>
            </w:hyperlink>
          </w:p>
        </w:tc>
      </w:tr>
      <w:tr w:rsidR="008E0034" w14:paraId="496908CF"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02D20C6D" w14:textId="77777777" w:rsidR="008E0034" w:rsidRPr="00D45A17" w:rsidRDefault="008E0034" w:rsidP="008E0034">
            <w:pPr>
              <w:pStyle w:val="TableContents"/>
              <w:widowControl w:val="0"/>
              <w:rPr>
                <w:rFonts w:ascii="Arial" w:hAnsi="Arial"/>
                <w:sz w:val="20"/>
                <w:szCs w:val="20"/>
              </w:rPr>
            </w:pPr>
            <w:r w:rsidRPr="00B91C86">
              <w:rPr>
                <w:rFonts w:ascii="Arial" w:hAnsi="Arial"/>
                <w:sz w:val="20"/>
                <w:szCs w:val="20"/>
                <w:highlight w:val="green"/>
              </w:rPr>
              <w:t>70</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F336AD8"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296B19F" w14:textId="77777777" w:rsidR="008E0034" w:rsidRDefault="008E0034" w:rsidP="008E0034">
            <w:pPr>
              <w:pStyle w:val="TableContents"/>
              <w:widowControl w:val="0"/>
              <w:rPr>
                <w:rFonts w:ascii="Arial" w:hAnsi="Arial"/>
                <w:sz w:val="20"/>
                <w:szCs w:val="20"/>
              </w:rPr>
            </w:pPr>
            <w:r>
              <w:rPr>
                <w:rFonts w:ascii="Arial" w:hAnsi="Arial"/>
                <w:sz w:val="20"/>
                <w:szCs w:val="20"/>
              </w:rPr>
              <w:t>renal function unknown</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6A28E060" w14:textId="77777777" w:rsidR="008E0034" w:rsidRDefault="008E0034" w:rsidP="008E0034">
            <w:pPr>
              <w:pStyle w:val="TableContents"/>
              <w:widowControl w:val="0"/>
              <w:rPr>
                <w:rFonts w:ascii="Arial" w:hAnsi="Arial"/>
                <w:sz w:val="20"/>
                <w:szCs w:val="20"/>
              </w:rPr>
            </w:pPr>
            <w:r>
              <w:rPr>
                <w:rFonts w:ascii="Arial" w:hAnsi="Arial"/>
                <w:sz w:val="20"/>
                <w:szCs w:val="20"/>
              </w:rPr>
              <w:t>N02A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3D34A4E2" w14:textId="77777777" w:rsidR="008E0034" w:rsidRDefault="008E0034" w:rsidP="008E0034">
            <w:pPr>
              <w:pStyle w:val="TableContents"/>
              <w:widowControl w:val="0"/>
              <w:rPr>
                <w:rFonts w:ascii="Arial" w:hAnsi="Arial"/>
                <w:sz w:val="20"/>
                <w:szCs w:val="20"/>
              </w:rPr>
            </w:pPr>
            <w:r>
              <w:rPr>
                <w:rFonts w:ascii="Arial" w:hAnsi="Arial"/>
                <w:sz w:val="20"/>
                <w:szCs w:val="20"/>
              </w:rPr>
              <w:t>no eGFR</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27A65310"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2CD41F0" w14:textId="77777777" w:rsidR="008E0034" w:rsidRDefault="008E0034" w:rsidP="008E0034">
            <w:pPr>
              <w:pStyle w:val="TableContents"/>
              <w:widowControl w:val="0"/>
              <w:rPr>
                <w:rFonts w:ascii="Arial" w:hAnsi="Arial"/>
                <w:b/>
                <w:sz w:val="20"/>
                <w:szCs w:val="20"/>
              </w:rPr>
            </w:pPr>
            <w:r>
              <w:rPr>
                <w:rFonts w:ascii="Arial" w:hAnsi="Arial"/>
                <w:b/>
                <w:sz w:val="20"/>
                <w:szCs w:val="20"/>
              </w:rPr>
              <w:t>Deze patiënt gebruikt een opiaat, er is geen nierfunctie bekend:</w:t>
            </w:r>
          </w:p>
          <w:p w14:paraId="076765B7" w14:textId="77777777" w:rsidR="008E0034" w:rsidRDefault="008E0034" w:rsidP="008E0034">
            <w:pPr>
              <w:pStyle w:val="TableContents"/>
              <w:widowControl w:val="0"/>
              <w:rPr>
                <w:rFonts w:ascii="Arial" w:hAnsi="Arial"/>
                <w:sz w:val="20"/>
                <w:szCs w:val="20"/>
              </w:rPr>
            </w:pPr>
            <w:r>
              <w:rPr>
                <w:rFonts w:ascii="Arial" w:hAnsi="Arial"/>
                <w:sz w:val="20"/>
                <w:szCs w:val="20"/>
              </w:rPr>
              <w:t>Controleer of er nog een indicatie is.</w:t>
            </w:r>
          </w:p>
          <w:p w14:paraId="24B5C292"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pijn</w:t>
            </w:r>
            <w:r>
              <w:rPr>
                <w:rFonts w:ascii="Arial" w:hAnsi="Arial"/>
                <w:sz w:val="20"/>
                <w:szCs w:val="20"/>
              </w:rPr>
              <w:t>:</w:t>
            </w:r>
          </w:p>
          <w:p w14:paraId="6BF63181" w14:textId="77777777" w:rsidR="008E0034" w:rsidRDefault="008E0034" w:rsidP="008E0034">
            <w:pPr>
              <w:pStyle w:val="TableContents"/>
              <w:widowControl w:val="0"/>
              <w:rPr>
                <w:rFonts w:ascii="Arial" w:hAnsi="Arial"/>
                <w:sz w:val="20"/>
                <w:szCs w:val="20"/>
              </w:rPr>
            </w:pPr>
            <w:r>
              <w:rPr>
                <w:rFonts w:ascii="Arial" w:hAnsi="Arial"/>
                <w:sz w:val="20"/>
                <w:szCs w:val="20"/>
              </w:rPr>
              <w:t>Stap 1: Eerste keus: Paracetamol.</w:t>
            </w:r>
          </w:p>
          <w:p w14:paraId="5ED6133A" w14:textId="77777777" w:rsidR="008E0034" w:rsidRDefault="008E0034" w:rsidP="008E0034">
            <w:pPr>
              <w:pStyle w:val="TableContents"/>
              <w:widowControl w:val="0"/>
              <w:rPr>
                <w:rFonts w:ascii="Arial" w:hAnsi="Arial"/>
                <w:sz w:val="20"/>
                <w:szCs w:val="20"/>
              </w:rPr>
            </w:pPr>
          </w:p>
          <w:p w14:paraId="55AC9187"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Stap 2: Recente eGFR of kreatinine niet beschikbaar. </w:t>
            </w:r>
            <w:r>
              <w:rPr>
                <w:rFonts w:ascii="Arial" w:hAnsi="Arial"/>
                <w:b/>
                <w:bCs/>
                <w:sz w:val="20"/>
                <w:szCs w:val="20"/>
              </w:rPr>
              <w:t>Controleer nierfunctie</w:t>
            </w:r>
            <w:r>
              <w:rPr>
                <w:rFonts w:ascii="Arial" w:hAnsi="Arial"/>
                <w:sz w:val="20"/>
                <w:szCs w:val="20"/>
              </w:rPr>
              <w:t>. Bij niet-kwetsbare ouderen of bij artritis: diclofenac, ibuprofen, meloxicam, of naproxen. Let op risicoprofiel, z.n. PPI voorschrijven. Bij kwetsbare ouderen of contra-indicaties voor NSAIDs (nierfunctie, leverfunctie, cardiovasculaire aandoeningen, bloeding, enz.) overweeg tramadol (+ laxans).</w:t>
            </w:r>
          </w:p>
          <w:p w14:paraId="5857D2BD" w14:textId="77777777" w:rsidR="008E0034" w:rsidRDefault="008E0034" w:rsidP="008E0034">
            <w:pPr>
              <w:widowControl w:val="0"/>
              <w:rPr>
                <w:rFonts w:ascii="Arial" w:hAnsi="Arial"/>
                <w:sz w:val="20"/>
                <w:szCs w:val="20"/>
              </w:rPr>
            </w:pPr>
            <w:r>
              <w:rPr>
                <w:rFonts w:ascii="Arial" w:hAnsi="Arial"/>
                <w:sz w:val="20"/>
                <w:szCs w:val="20"/>
              </w:rPr>
              <w:t>Diclofenac geeft de minste kans op gastro-intestinale bijwerkingen, maar heeft cardiovasculaire contra-indicaties.</w:t>
            </w:r>
          </w:p>
          <w:p w14:paraId="3C3C8FAD" w14:textId="77777777" w:rsidR="008E0034" w:rsidRDefault="008E0034" w:rsidP="008E0034">
            <w:pPr>
              <w:pStyle w:val="TableContents"/>
              <w:widowControl w:val="0"/>
              <w:rPr>
                <w:rFonts w:ascii="Arial" w:hAnsi="Arial"/>
                <w:sz w:val="20"/>
                <w:szCs w:val="20"/>
              </w:rPr>
            </w:pPr>
            <w:r>
              <w:rPr>
                <w:rFonts w:ascii="Arial" w:hAnsi="Arial"/>
                <w:sz w:val="20"/>
                <w:szCs w:val="20"/>
              </w:rPr>
              <w:t>De minste kans op cardiovasculaire bijwerkingen is er bij naproxen, maar dit geeft relatief veel kans op gastro-intestinale complicaties.</w:t>
            </w:r>
          </w:p>
          <w:p w14:paraId="7A60B2B7" w14:textId="77777777" w:rsidR="008E0034" w:rsidRDefault="008E0034" w:rsidP="008E0034">
            <w:pPr>
              <w:pStyle w:val="TableContents"/>
              <w:widowControl w:val="0"/>
              <w:rPr>
                <w:rFonts w:ascii="Arial" w:hAnsi="Arial"/>
                <w:sz w:val="20"/>
                <w:szCs w:val="20"/>
              </w:rPr>
            </w:pPr>
          </w:p>
          <w:p w14:paraId="6AB512A2" w14:textId="77777777" w:rsidR="008E0034" w:rsidRDefault="008E0034" w:rsidP="008E0034">
            <w:pPr>
              <w:pStyle w:val="TableContents"/>
              <w:widowControl w:val="0"/>
              <w:rPr>
                <w:rFonts w:ascii="Arial" w:hAnsi="Arial"/>
                <w:sz w:val="20"/>
                <w:szCs w:val="20"/>
              </w:rPr>
            </w:pPr>
            <w:r>
              <w:rPr>
                <w:rFonts w:ascii="Arial" w:hAnsi="Arial"/>
                <w:sz w:val="20"/>
                <w:szCs w:val="20"/>
              </w:rPr>
              <w:t>Stap 3: morfine, fentanyl en oxycodon hebben de voorkeur (+ laxans).</w:t>
            </w:r>
          </w:p>
          <w:p w14:paraId="3F98D04E" w14:textId="77777777" w:rsidR="008E0034" w:rsidRDefault="008E0034" w:rsidP="008E0034">
            <w:pPr>
              <w:pStyle w:val="TableContents"/>
              <w:widowControl w:val="0"/>
              <w:rPr>
                <w:rFonts w:ascii="Arial" w:hAnsi="Arial"/>
                <w:sz w:val="20"/>
                <w:szCs w:val="20"/>
              </w:rPr>
            </w:pPr>
          </w:p>
          <w:p w14:paraId="647C190D"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neuropatische pijn</w:t>
            </w:r>
            <w:r>
              <w:rPr>
                <w:rFonts w:ascii="Arial" w:hAnsi="Arial"/>
                <w:sz w:val="20"/>
                <w:szCs w:val="20"/>
              </w:rPr>
              <w:t>, overweeg nortriptyline, duloxetine, gabapentine of pregabaline (maar let op dat de bijwerkingen vaak groter zijn dan het effect).</w:t>
            </w:r>
          </w:p>
          <w:p w14:paraId="07D9E3F7" w14:textId="77777777" w:rsidR="008E0034" w:rsidRDefault="008E0034" w:rsidP="008E0034">
            <w:pPr>
              <w:pStyle w:val="TableContents"/>
              <w:widowControl w:val="0"/>
              <w:rPr>
                <w:rFonts w:ascii="Arial" w:hAnsi="Arial"/>
                <w:sz w:val="20"/>
                <w:szCs w:val="20"/>
              </w:rPr>
            </w:pPr>
          </w:p>
          <w:p w14:paraId="4D0B1ED8" w14:textId="77777777" w:rsidR="008E0034" w:rsidRDefault="008E0034" w:rsidP="008E0034">
            <w:pPr>
              <w:pStyle w:val="TableContents"/>
              <w:widowControl w:val="0"/>
              <w:rPr>
                <w:rFonts w:ascii="Arial" w:hAnsi="Arial"/>
                <w:sz w:val="20"/>
                <w:szCs w:val="20"/>
              </w:rPr>
            </w:pPr>
          </w:p>
          <w:p w14:paraId="3EAB3370"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sz w:val="20"/>
                <w:szCs w:val="20"/>
              </w:rPr>
              <w:t>inflammatoire aandoeningen</w:t>
            </w:r>
            <w:r>
              <w:rPr>
                <w:rFonts w:ascii="Arial" w:hAnsi="Arial"/>
                <w:sz w:val="20"/>
                <w:szCs w:val="20"/>
              </w:rPr>
              <w:t>, overweeg corticosteroïden.</w:t>
            </w:r>
          </w:p>
          <w:p w14:paraId="48E129E7" w14:textId="77777777" w:rsidR="008E0034" w:rsidRDefault="008E0034" w:rsidP="008E0034">
            <w:pPr>
              <w:pStyle w:val="TableContents"/>
              <w:widowControl w:val="0"/>
              <w:rPr>
                <w:rFonts w:ascii="Arial" w:hAnsi="Arial"/>
                <w:sz w:val="20"/>
                <w:szCs w:val="20"/>
              </w:rPr>
            </w:pPr>
          </w:p>
          <w:p w14:paraId="01115113" w14:textId="77777777" w:rsidR="008E0034" w:rsidRDefault="008E0034" w:rsidP="008E0034">
            <w:pPr>
              <w:pStyle w:val="TableContents"/>
              <w:widowControl w:val="0"/>
            </w:pPr>
            <w:r>
              <w:rPr>
                <w:rFonts w:ascii="Arial" w:hAnsi="Arial"/>
                <w:sz w:val="20"/>
                <w:szCs w:val="20"/>
              </w:rPr>
              <w:t xml:space="preserve">[1] Vervangen door diclofenac oraal: 25-50 mg 2-3dd of 75 mg 2dd, zo nodig 100 mg 2dd gedurende max. 2 dagen </w:t>
            </w:r>
            <w:r>
              <w:rPr>
                <w:rFonts w:ascii="Arial" w:hAnsi="Arial"/>
                <w:i/>
                <w:iCs/>
                <w:sz w:val="20"/>
                <w:szCs w:val="20"/>
              </w:rPr>
              <w:t xml:space="preserve">+ </w:t>
            </w:r>
            <w:r>
              <w:rPr>
                <w:rFonts w:ascii="Arial" w:hAnsi="Arial"/>
                <w:sz w:val="20"/>
                <w:szCs w:val="20"/>
              </w:rPr>
              <w:t>PPI</w:t>
            </w:r>
            <w:r>
              <w:rPr>
                <w:rFonts w:ascii="Arial" w:hAnsi="Arial"/>
                <w:i/>
                <w:iCs/>
                <w:sz w:val="20"/>
                <w:szCs w:val="20"/>
              </w:rPr>
              <w:t xml:space="preserve"> </w:t>
            </w:r>
            <w:r>
              <w:rPr>
                <w:rFonts w:ascii="Arial" w:hAnsi="Arial"/>
                <w:sz w:val="20"/>
                <w:szCs w:val="20"/>
              </w:rPr>
              <w:t>{{free text: pre-fill: pantoprazol 20mg/dag} [</w:t>
            </w:r>
            <w:hyperlink r:id="rId179">
              <w:r>
                <w:rPr>
                  <w:rStyle w:val="Hyperlink"/>
                </w:rPr>
                <w:t>https://www.farmacotherapeutischkompas.nl/bladeren/preparaatteksten/d/diclofenac__systemisch_</w:t>
              </w:r>
            </w:hyperlink>
            <w:r>
              <w:rPr>
                <w:rFonts w:ascii="Arial" w:hAnsi="Arial"/>
                <w:sz w:val="20"/>
                <w:szCs w:val="20"/>
              </w:rPr>
              <w:t>]</w:t>
            </w:r>
          </w:p>
          <w:p w14:paraId="105FE454" w14:textId="77777777" w:rsidR="008E0034" w:rsidRDefault="008E0034" w:rsidP="008E0034">
            <w:pPr>
              <w:pStyle w:val="TableContents"/>
              <w:widowControl w:val="0"/>
              <w:rPr>
                <w:rFonts w:ascii="Arial" w:hAnsi="Arial"/>
                <w:sz w:val="20"/>
                <w:szCs w:val="20"/>
              </w:rPr>
            </w:pPr>
          </w:p>
          <w:p w14:paraId="49C71440" w14:textId="77777777" w:rsidR="008E0034" w:rsidRDefault="008E0034" w:rsidP="008E0034">
            <w:pPr>
              <w:pStyle w:val="TableContents"/>
              <w:widowControl w:val="0"/>
            </w:pPr>
            <w:r>
              <w:rPr>
                <w:rFonts w:ascii="Arial" w:hAnsi="Arial"/>
                <w:sz w:val="20"/>
                <w:szCs w:val="20"/>
              </w:rPr>
              <w:t xml:space="preserve">[2] Vervangen door naproxen: oraal 250-500 mg 2dd  </w:t>
            </w:r>
            <w:r>
              <w:rPr>
                <w:rFonts w:ascii="Arial" w:hAnsi="Arial"/>
                <w:i/>
                <w:iCs/>
                <w:sz w:val="20"/>
                <w:szCs w:val="20"/>
              </w:rPr>
              <w:t xml:space="preserve">+ </w:t>
            </w:r>
            <w:r>
              <w:rPr>
                <w:rFonts w:ascii="Arial" w:hAnsi="Arial"/>
                <w:sz w:val="20"/>
                <w:szCs w:val="20"/>
              </w:rPr>
              <w:t>PPI</w:t>
            </w:r>
            <w:r>
              <w:rPr>
                <w:rFonts w:ascii="Arial" w:hAnsi="Arial"/>
                <w:i/>
                <w:iCs/>
                <w:sz w:val="20"/>
                <w:szCs w:val="20"/>
              </w:rPr>
              <w:t xml:space="preserve"> </w:t>
            </w:r>
            <w:r>
              <w:rPr>
                <w:rFonts w:ascii="Arial" w:hAnsi="Arial"/>
                <w:sz w:val="20"/>
                <w:szCs w:val="20"/>
              </w:rPr>
              <w:t>{{free text: pre-fill: pantoprazol 20mg/dag} [</w:t>
            </w:r>
            <w:hyperlink r:id="rId180">
              <w:r>
                <w:rPr>
                  <w:rStyle w:val="Hyperlink"/>
                </w:rPr>
                <w:t>https://www.farmacotherapeutischkompas.nl/bladeren/preparaatteksten/n/naproxen</w:t>
              </w:r>
            </w:hyperlink>
            <w:r>
              <w:t>]</w:t>
            </w:r>
          </w:p>
          <w:p w14:paraId="7560C742" w14:textId="77777777" w:rsidR="008E0034" w:rsidRDefault="008E0034" w:rsidP="008E0034">
            <w:pPr>
              <w:pStyle w:val="TableContents"/>
              <w:widowControl w:val="0"/>
              <w:rPr>
                <w:rFonts w:ascii="Arial" w:hAnsi="Arial"/>
                <w:sz w:val="20"/>
                <w:szCs w:val="20"/>
              </w:rPr>
            </w:pPr>
          </w:p>
          <w:p w14:paraId="1CC915A1" w14:textId="77777777" w:rsidR="008E0034" w:rsidRDefault="008E0034" w:rsidP="008E0034">
            <w:pPr>
              <w:pStyle w:val="TableContents"/>
              <w:widowControl w:val="0"/>
              <w:rPr>
                <w:rFonts w:ascii="Arial" w:hAnsi="Arial"/>
                <w:sz w:val="20"/>
                <w:szCs w:val="20"/>
              </w:rPr>
            </w:pPr>
            <w:r>
              <w:rPr>
                <w:rFonts w:ascii="Arial" w:hAnsi="Arial"/>
                <w:sz w:val="20"/>
                <w:szCs w:val="20"/>
              </w:rPr>
              <w:t>[3] kreatinine/eGFR bepalen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94F95A1" w14:textId="77777777" w:rsidR="008E0034" w:rsidRDefault="008E0034" w:rsidP="008E0034">
            <w:pPr>
              <w:pStyle w:val="TableContents"/>
              <w:widowControl w:val="0"/>
              <w:rPr>
                <w:rFonts w:ascii="Arial" w:hAnsi="Arial"/>
                <w:sz w:val="20"/>
                <w:szCs w:val="20"/>
              </w:rPr>
            </w:pPr>
            <w:r>
              <w:rPr>
                <w:rFonts w:ascii="Arial" w:hAnsi="Arial"/>
                <w:sz w:val="20"/>
                <w:szCs w:val="20"/>
              </w:rPr>
              <w:t>[1] Vervangen door diclofenac oraal: 25-50 mg 2-3dd . {{free text}}</w:t>
            </w:r>
          </w:p>
          <w:p w14:paraId="2D2C4105" w14:textId="77777777" w:rsidR="008E0034" w:rsidRDefault="008E0034" w:rsidP="008E0034">
            <w:pPr>
              <w:pStyle w:val="TableContents"/>
              <w:widowControl w:val="0"/>
              <w:rPr>
                <w:rFonts w:ascii="Arial" w:hAnsi="Arial"/>
                <w:sz w:val="20"/>
                <w:szCs w:val="20"/>
              </w:rPr>
            </w:pPr>
          </w:p>
          <w:p w14:paraId="15C71624" w14:textId="77777777" w:rsidR="008E0034" w:rsidRDefault="008E0034" w:rsidP="008E0034">
            <w:pPr>
              <w:pStyle w:val="TableContents"/>
              <w:widowControl w:val="0"/>
            </w:pPr>
            <w:r>
              <w:rPr>
                <w:rFonts w:ascii="Arial" w:hAnsi="Arial"/>
                <w:sz w:val="20"/>
                <w:szCs w:val="20"/>
              </w:rPr>
              <w:t>[2] Vervangen door naproxen: oraal 250-500 mg 2dd . {{free text}}</w:t>
            </w:r>
          </w:p>
          <w:p w14:paraId="11A914D5" w14:textId="77777777" w:rsidR="008E0034" w:rsidRDefault="008E0034" w:rsidP="008E0034">
            <w:pPr>
              <w:pStyle w:val="TableContents"/>
              <w:widowControl w:val="0"/>
              <w:rPr>
                <w:rFonts w:ascii="Arial" w:hAnsi="Arial"/>
                <w:sz w:val="20"/>
                <w:szCs w:val="20"/>
              </w:rPr>
            </w:pPr>
          </w:p>
          <w:p w14:paraId="1E90FA3C" w14:textId="77777777" w:rsidR="008E0034" w:rsidRDefault="008E0034" w:rsidP="008E0034">
            <w:pPr>
              <w:pStyle w:val="TableContents"/>
              <w:widowControl w:val="0"/>
            </w:pPr>
            <w:r>
              <w:rPr>
                <w:rFonts w:ascii="Arial" w:hAnsi="Arial"/>
                <w:sz w:val="20"/>
                <w:szCs w:val="20"/>
              </w:rPr>
              <w:t>[3] kreatinine/eGFR bepalen</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ADC94E2" w14:textId="77777777" w:rsidR="008E0034" w:rsidRDefault="008E0034" w:rsidP="008E0034">
            <w:pPr>
              <w:widowControl w:val="0"/>
              <w:rPr>
                <w:rFonts w:ascii="Arial" w:hAnsi="Arial"/>
                <w:sz w:val="20"/>
                <w:szCs w:val="20"/>
              </w:rPr>
            </w:pPr>
            <w:r>
              <w:rPr>
                <w:rFonts w:ascii="Arial" w:hAnsi="Arial"/>
                <w:sz w:val="20"/>
                <w:szCs w:val="20"/>
              </w:rPr>
              <w:t>[1] Vervangen door diclofenac. Koopt u diclofenac bij de apotheek, neem het dan in volgens de instructies van de apotheek. Vraag de apotheek naar de meest voorkomende bijwerkingen.</w:t>
            </w:r>
          </w:p>
          <w:p w14:paraId="3B4867B6" w14:textId="77777777" w:rsidR="008E0034" w:rsidRDefault="008E0034" w:rsidP="008E0034">
            <w:pPr>
              <w:widowControl w:val="0"/>
              <w:rPr>
                <w:rFonts w:ascii="Arial" w:hAnsi="Arial"/>
                <w:sz w:val="20"/>
                <w:szCs w:val="20"/>
              </w:rPr>
            </w:pPr>
            <w:r>
              <w:rPr>
                <w:rFonts w:ascii="Arial" w:hAnsi="Arial"/>
                <w:sz w:val="20"/>
                <w:szCs w:val="20"/>
              </w:rPr>
              <w:t>Koopt u diclofenac bij de drogist, lees dan zorgvuldig de bijsluiter door voordat u het medicijn inneemt. U mag 1 of 2 tabletten (12.5mg of 25mg) tegelijk innemen. En u mag dit 3 keer op een dag doen, maar niet meer dan 100mg per dag. Samenvattend: U mag dus in maximaal acht tabletten van 12.5mg of vier tabletten  van 25mg innemen per dag. {{free text}}</w:t>
            </w:r>
          </w:p>
          <w:p w14:paraId="63BF8124" w14:textId="77777777" w:rsidR="008E0034" w:rsidRDefault="008E0034" w:rsidP="008E0034">
            <w:pPr>
              <w:widowControl w:val="0"/>
              <w:rPr>
                <w:rFonts w:ascii="Arial" w:hAnsi="Arial"/>
                <w:sz w:val="20"/>
                <w:szCs w:val="20"/>
              </w:rPr>
            </w:pPr>
          </w:p>
          <w:p w14:paraId="44CA1B9E" w14:textId="77777777" w:rsidR="008E0034" w:rsidRDefault="008E0034" w:rsidP="008E0034">
            <w:pPr>
              <w:widowControl w:val="0"/>
              <w:rPr>
                <w:rFonts w:ascii="Arial" w:hAnsi="Arial"/>
                <w:sz w:val="20"/>
                <w:szCs w:val="20"/>
              </w:rPr>
            </w:pPr>
          </w:p>
          <w:p w14:paraId="18925890" w14:textId="77777777" w:rsidR="008E0034" w:rsidRDefault="008E0034" w:rsidP="008E0034">
            <w:pPr>
              <w:widowControl w:val="0"/>
              <w:rPr>
                <w:rFonts w:ascii="Arial" w:hAnsi="Arial"/>
                <w:sz w:val="20"/>
                <w:szCs w:val="20"/>
              </w:rPr>
            </w:pPr>
            <w:r>
              <w:rPr>
                <w:rFonts w:ascii="Arial" w:hAnsi="Arial"/>
                <w:sz w:val="20"/>
                <w:szCs w:val="20"/>
              </w:rPr>
              <w:t>[2] Vervangen door naproxen.</w:t>
            </w:r>
          </w:p>
          <w:p w14:paraId="415C4FD3" w14:textId="77777777" w:rsidR="008E0034" w:rsidRDefault="008E0034" w:rsidP="008E0034">
            <w:pPr>
              <w:widowControl w:val="0"/>
            </w:pPr>
            <w:r>
              <w:rPr>
                <w:rFonts w:ascii="Arial" w:hAnsi="Arial"/>
                <w:sz w:val="20"/>
                <w:szCs w:val="20"/>
              </w:rPr>
              <w:t>Koopt u naproxen bij de apotheek, neem het dan in volgens de instructies van de apotheek. Vraag de apotheek naar de meest voorkomende bijwerkingen. Koopt u naproxen bij de drogist, lees dan zorgvuldig de bijsluiter door voordat u het medicijn inneemt. U mag maximaal 2 tabletten van 200 of 250mg per dag slikken. {{free text}}.</w:t>
            </w:r>
          </w:p>
          <w:p w14:paraId="0D6F1E62" w14:textId="77777777" w:rsidR="008E0034" w:rsidRDefault="008E0034" w:rsidP="008E0034">
            <w:pPr>
              <w:widowControl w:val="0"/>
              <w:rPr>
                <w:rFonts w:ascii="Arial" w:hAnsi="Arial"/>
                <w:sz w:val="20"/>
                <w:szCs w:val="20"/>
              </w:rPr>
            </w:pPr>
          </w:p>
          <w:p w14:paraId="7AED4913" w14:textId="77777777" w:rsidR="008E0034" w:rsidRDefault="008E0034" w:rsidP="008E0034">
            <w:pPr>
              <w:widowControl w:val="0"/>
              <w:rPr>
                <w:rFonts w:ascii="Arial" w:hAnsi="Arial"/>
                <w:sz w:val="20"/>
                <w:szCs w:val="20"/>
              </w:rPr>
            </w:pPr>
          </w:p>
          <w:p w14:paraId="7C1955EF" w14:textId="77777777" w:rsidR="008E0034" w:rsidRDefault="008E0034" w:rsidP="008E0034">
            <w:pPr>
              <w:widowControl w:val="0"/>
              <w:rPr>
                <w:rFonts w:ascii="Arial" w:hAnsi="Arial"/>
                <w:sz w:val="20"/>
                <w:szCs w:val="20"/>
              </w:rPr>
            </w:pPr>
            <w:r>
              <w:rPr>
                <w:rFonts w:ascii="Arial" w:hAnsi="Arial"/>
                <w:sz w:val="20"/>
                <w:szCs w:val="20"/>
              </w:rPr>
              <w:t>[3] U moet bloed gaan prikken om uw nierfunctie te laten controleren. Volg de instructies in de brief die de dokter aan u heeft meegegeven.</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7302B1B9" w14:textId="38A4DD2A" w:rsidR="008E0034" w:rsidRDefault="00087CD0" w:rsidP="008E0034">
            <w:pPr>
              <w:pStyle w:val="TableContents"/>
              <w:widowControl w:val="0"/>
              <w:rPr>
                <w:rFonts w:ascii="Arial" w:hAnsi="Arial"/>
                <w:sz w:val="20"/>
                <w:szCs w:val="20"/>
              </w:rPr>
            </w:pPr>
            <w:hyperlink r:id="rId181" w:history="1">
              <w:r w:rsidR="008E0034" w:rsidRPr="00B208CC">
                <w:rPr>
                  <w:rStyle w:val="Hyperlink"/>
                  <w:rFonts w:ascii="Arial" w:hAnsi="Arial"/>
                  <w:sz w:val="20"/>
                  <w:szCs w:val="20"/>
                </w:rPr>
                <w:t>refpage 22</w:t>
              </w:r>
            </w:hyperlink>
          </w:p>
        </w:tc>
      </w:tr>
      <w:tr w:rsidR="008E0034" w14:paraId="3267CB4E"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5D83B7C0"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71</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12D36B0"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E97D407"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renal function unknown (test is old)</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01AE056F" w14:textId="77777777" w:rsidR="008E0034" w:rsidRDefault="008E0034" w:rsidP="008E0034">
            <w:pPr>
              <w:pStyle w:val="TableContents"/>
              <w:widowControl w:val="0"/>
              <w:rPr>
                <w:rFonts w:ascii="Arial" w:hAnsi="Arial"/>
                <w:sz w:val="20"/>
                <w:szCs w:val="20"/>
              </w:rPr>
            </w:pPr>
            <w:r>
              <w:rPr>
                <w:rFonts w:ascii="Arial" w:hAnsi="Arial"/>
                <w:sz w:val="20"/>
                <w:szCs w:val="20"/>
              </w:rPr>
              <w:t>N02A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0C133497" w14:textId="77777777" w:rsidR="008E0034" w:rsidRDefault="008E0034" w:rsidP="008E0034">
            <w:pPr>
              <w:pStyle w:val="TableContents"/>
              <w:widowControl w:val="0"/>
              <w:rPr>
                <w:rFonts w:ascii="Arial" w:hAnsi="Arial"/>
                <w:sz w:val="20"/>
                <w:szCs w:val="20"/>
              </w:rPr>
            </w:pPr>
            <w:r>
              <w:rPr>
                <w:rFonts w:ascii="Arial" w:hAnsi="Arial"/>
                <w:sz w:val="20"/>
                <w:szCs w:val="20"/>
              </w:rPr>
              <w:t>date eGFR &gt; 11 months ago</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57D5405A"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B128FB5" w14:textId="77777777" w:rsidR="008E0034" w:rsidRDefault="008E0034" w:rsidP="008E0034">
            <w:pPr>
              <w:pStyle w:val="TableContents"/>
              <w:widowControl w:val="0"/>
              <w:rPr>
                <w:rFonts w:ascii="Arial" w:hAnsi="Arial"/>
                <w:b/>
                <w:sz w:val="20"/>
                <w:szCs w:val="20"/>
              </w:rPr>
            </w:pPr>
            <w:r>
              <w:rPr>
                <w:rFonts w:ascii="Arial" w:hAnsi="Arial"/>
                <w:b/>
                <w:sz w:val="20"/>
                <w:szCs w:val="20"/>
              </w:rPr>
              <w:t>Deze patiënt gebruikt een opiaat, eGFR waarde is &gt; 11 maanden oud:</w:t>
            </w:r>
          </w:p>
          <w:p w14:paraId="021FE734" w14:textId="77777777" w:rsidR="008E0034" w:rsidRDefault="008E0034" w:rsidP="008E0034">
            <w:pPr>
              <w:pStyle w:val="TableContents"/>
              <w:widowControl w:val="0"/>
              <w:rPr>
                <w:rFonts w:ascii="Arial" w:hAnsi="Arial"/>
                <w:sz w:val="20"/>
                <w:szCs w:val="20"/>
              </w:rPr>
            </w:pPr>
            <w:r>
              <w:rPr>
                <w:rFonts w:ascii="Arial" w:hAnsi="Arial"/>
                <w:sz w:val="20"/>
                <w:szCs w:val="20"/>
              </w:rPr>
              <w:t>Controleer of er nog een indicatie is.</w:t>
            </w:r>
          </w:p>
          <w:p w14:paraId="1CF55E34"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pijn</w:t>
            </w:r>
            <w:r>
              <w:rPr>
                <w:rFonts w:ascii="Arial" w:hAnsi="Arial"/>
                <w:sz w:val="20"/>
                <w:szCs w:val="20"/>
              </w:rPr>
              <w:t>:</w:t>
            </w:r>
          </w:p>
          <w:p w14:paraId="0C2BC018" w14:textId="77777777" w:rsidR="008E0034" w:rsidRDefault="008E0034" w:rsidP="008E0034">
            <w:pPr>
              <w:pStyle w:val="TableContents"/>
              <w:widowControl w:val="0"/>
              <w:rPr>
                <w:rFonts w:ascii="Arial" w:hAnsi="Arial"/>
                <w:sz w:val="20"/>
                <w:szCs w:val="20"/>
              </w:rPr>
            </w:pPr>
            <w:r>
              <w:rPr>
                <w:rFonts w:ascii="Arial" w:hAnsi="Arial"/>
                <w:sz w:val="20"/>
                <w:szCs w:val="20"/>
              </w:rPr>
              <w:t>Stap 1: Eerste keus: Paracetamol.</w:t>
            </w:r>
          </w:p>
          <w:p w14:paraId="057522FA" w14:textId="77777777" w:rsidR="008E0034" w:rsidRDefault="008E0034" w:rsidP="008E0034">
            <w:pPr>
              <w:pStyle w:val="TableContents"/>
              <w:widowControl w:val="0"/>
              <w:rPr>
                <w:rFonts w:ascii="Arial" w:hAnsi="Arial"/>
                <w:sz w:val="20"/>
                <w:szCs w:val="20"/>
              </w:rPr>
            </w:pPr>
          </w:p>
          <w:p w14:paraId="79CB8485" w14:textId="77777777" w:rsidR="008E0034" w:rsidRDefault="008E0034" w:rsidP="008E0034">
            <w:pPr>
              <w:pStyle w:val="TableContents"/>
              <w:widowControl w:val="0"/>
              <w:rPr>
                <w:rFonts w:ascii="Arial" w:hAnsi="Arial"/>
                <w:sz w:val="20"/>
                <w:szCs w:val="20"/>
              </w:rPr>
            </w:pPr>
            <w:r>
              <w:rPr>
                <w:rFonts w:ascii="Arial" w:hAnsi="Arial"/>
                <w:sz w:val="20"/>
                <w:szCs w:val="20"/>
              </w:rPr>
              <w:t>Stap 2: eGFR voor het laatste gemeten op &lt;date&gt;: &lt;value&gt;. Controleer nierfunctie. Bij niet-kwetsbare ouderen of bij artritis: diclofenac, ibuprofen, meloxicam, of naproxen. Let op risicoprofiel, z.n. PPI voorschrijven. Bij kwetsbare ouderen of contra-indicaties voor NSAIDs (nierfunctie, leverfunctie, cardiovasculaire aandoeningen, bloeding, enz.) overweeg tramadol (+ laxans).</w:t>
            </w:r>
          </w:p>
          <w:p w14:paraId="0FA7C8E6" w14:textId="77777777" w:rsidR="008E0034" w:rsidRDefault="008E0034" w:rsidP="008E0034">
            <w:pPr>
              <w:widowControl w:val="0"/>
              <w:rPr>
                <w:rFonts w:ascii="Arial" w:hAnsi="Arial"/>
                <w:sz w:val="20"/>
                <w:szCs w:val="20"/>
              </w:rPr>
            </w:pPr>
            <w:r>
              <w:rPr>
                <w:rFonts w:ascii="Arial" w:hAnsi="Arial"/>
                <w:sz w:val="20"/>
                <w:szCs w:val="20"/>
              </w:rPr>
              <w:t>Diclofenac geeft de minste kans op gastro-intestinale bijwerkingen, maar heeft cardiovasculaire contra-indicaties.</w:t>
            </w:r>
          </w:p>
          <w:p w14:paraId="32D2C64B" w14:textId="77777777" w:rsidR="008E0034" w:rsidRDefault="008E0034" w:rsidP="008E0034">
            <w:pPr>
              <w:pStyle w:val="TableContents"/>
              <w:widowControl w:val="0"/>
              <w:rPr>
                <w:rFonts w:ascii="Arial" w:hAnsi="Arial"/>
                <w:sz w:val="20"/>
                <w:szCs w:val="20"/>
              </w:rPr>
            </w:pPr>
            <w:r>
              <w:rPr>
                <w:rFonts w:ascii="Arial" w:hAnsi="Arial"/>
                <w:sz w:val="20"/>
                <w:szCs w:val="20"/>
              </w:rPr>
              <w:t>De minste kans op cardiovasculaire bijwerkingen is er bij naproxen, maar dit geeft relatief veel kans op gastro-intestinale complicaties.</w:t>
            </w:r>
          </w:p>
          <w:p w14:paraId="5B0E0190" w14:textId="77777777" w:rsidR="008E0034" w:rsidRDefault="008E0034" w:rsidP="008E0034">
            <w:pPr>
              <w:pStyle w:val="TableContents"/>
              <w:widowControl w:val="0"/>
              <w:rPr>
                <w:rFonts w:ascii="Arial" w:hAnsi="Arial"/>
                <w:sz w:val="20"/>
                <w:szCs w:val="20"/>
              </w:rPr>
            </w:pPr>
          </w:p>
          <w:p w14:paraId="435ED4BE" w14:textId="77777777" w:rsidR="008E0034" w:rsidRDefault="008E0034" w:rsidP="008E0034">
            <w:pPr>
              <w:pStyle w:val="TableContents"/>
              <w:widowControl w:val="0"/>
              <w:rPr>
                <w:rFonts w:ascii="Arial" w:hAnsi="Arial"/>
                <w:sz w:val="20"/>
                <w:szCs w:val="20"/>
              </w:rPr>
            </w:pPr>
            <w:r>
              <w:rPr>
                <w:rFonts w:ascii="Arial" w:hAnsi="Arial"/>
                <w:sz w:val="20"/>
                <w:szCs w:val="20"/>
              </w:rPr>
              <w:t>Stap 3: morfine, fentanyl en oxycodon hebben de voorkeur (+ laxans).</w:t>
            </w:r>
          </w:p>
          <w:p w14:paraId="2814584A" w14:textId="77777777" w:rsidR="008E0034" w:rsidRDefault="008E0034" w:rsidP="008E0034">
            <w:pPr>
              <w:pStyle w:val="TableContents"/>
              <w:widowControl w:val="0"/>
              <w:rPr>
                <w:rFonts w:ascii="Arial" w:hAnsi="Arial"/>
                <w:sz w:val="20"/>
                <w:szCs w:val="20"/>
              </w:rPr>
            </w:pPr>
          </w:p>
          <w:p w14:paraId="2F8BCB80"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neuropatische pijn</w:t>
            </w:r>
            <w:r>
              <w:rPr>
                <w:rFonts w:ascii="Arial" w:hAnsi="Arial"/>
                <w:sz w:val="20"/>
                <w:szCs w:val="20"/>
              </w:rPr>
              <w:t>, overweeg nortriptyline, duloxetine, gabapentine of pregabaline (maar let op dat de bijwerkingen vaak groter zijn dan het effect).</w:t>
            </w:r>
          </w:p>
          <w:p w14:paraId="210AC551" w14:textId="77777777" w:rsidR="008E0034" w:rsidRDefault="008E0034" w:rsidP="008E0034">
            <w:pPr>
              <w:pStyle w:val="TableContents"/>
              <w:widowControl w:val="0"/>
              <w:rPr>
                <w:rFonts w:ascii="Arial" w:hAnsi="Arial"/>
                <w:sz w:val="20"/>
                <w:szCs w:val="20"/>
              </w:rPr>
            </w:pPr>
          </w:p>
          <w:p w14:paraId="354089C5" w14:textId="77777777" w:rsidR="008E0034" w:rsidRDefault="008E0034" w:rsidP="008E0034">
            <w:pPr>
              <w:pStyle w:val="TableContents"/>
              <w:widowControl w:val="0"/>
              <w:rPr>
                <w:rFonts w:ascii="Arial" w:hAnsi="Arial"/>
                <w:sz w:val="20"/>
                <w:szCs w:val="20"/>
              </w:rPr>
            </w:pPr>
          </w:p>
          <w:p w14:paraId="07F22023"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sz w:val="20"/>
                <w:szCs w:val="20"/>
              </w:rPr>
              <w:t>inflammatoire aandoeningen</w:t>
            </w:r>
            <w:r>
              <w:rPr>
                <w:rFonts w:ascii="Arial" w:hAnsi="Arial"/>
                <w:sz w:val="20"/>
                <w:szCs w:val="20"/>
              </w:rPr>
              <w:t>, overweeg corticosteroïden.</w:t>
            </w:r>
          </w:p>
          <w:p w14:paraId="6EC7A2D2" w14:textId="77777777" w:rsidR="008E0034" w:rsidRDefault="008E0034" w:rsidP="008E0034">
            <w:pPr>
              <w:pStyle w:val="TableContents"/>
              <w:widowControl w:val="0"/>
              <w:rPr>
                <w:rFonts w:ascii="Arial" w:hAnsi="Arial"/>
                <w:sz w:val="20"/>
                <w:szCs w:val="20"/>
              </w:rPr>
            </w:pPr>
          </w:p>
          <w:p w14:paraId="7BBE56C2" w14:textId="77777777" w:rsidR="008E0034" w:rsidRDefault="008E0034" w:rsidP="008E0034">
            <w:pPr>
              <w:pStyle w:val="TableContents"/>
              <w:widowControl w:val="0"/>
            </w:pPr>
            <w:r>
              <w:rPr>
                <w:rFonts w:ascii="Arial" w:hAnsi="Arial"/>
                <w:sz w:val="20"/>
                <w:szCs w:val="20"/>
              </w:rPr>
              <w:t xml:space="preserve">[1] Vervangen door diclofenac oraal: 25-50 mg 2-3dd of 75 mg 2dd, zo nodig 100 mg 2dd gedurende max. 2 dagen </w:t>
            </w:r>
            <w:r>
              <w:rPr>
                <w:rFonts w:ascii="Arial" w:hAnsi="Arial"/>
                <w:i/>
                <w:iCs/>
                <w:sz w:val="20"/>
                <w:szCs w:val="20"/>
              </w:rPr>
              <w:t xml:space="preserve">+ </w:t>
            </w:r>
            <w:r>
              <w:rPr>
                <w:rFonts w:ascii="Arial" w:hAnsi="Arial"/>
                <w:sz w:val="20"/>
                <w:szCs w:val="20"/>
              </w:rPr>
              <w:t>PPI</w:t>
            </w:r>
            <w:r>
              <w:rPr>
                <w:rFonts w:ascii="Arial" w:hAnsi="Arial"/>
                <w:i/>
                <w:iCs/>
                <w:sz w:val="20"/>
                <w:szCs w:val="20"/>
              </w:rPr>
              <w:t xml:space="preserve"> </w:t>
            </w:r>
            <w:r>
              <w:rPr>
                <w:rFonts w:ascii="Arial" w:hAnsi="Arial"/>
                <w:sz w:val="20"/>
                <w:szCs w:val="20"/>
              </w:rPr>
              <w:t>{{free text: pre-fill: pantoprazol 20mg/dag} [</w:t>
            </w:r>
            <w:hyperlink r:id="rId182">
              <w:r>
                <w:rPr>
                  <w:rStyle w:val="Hyperlink"/>
                </w:rPr>
                <w:t>https://www.farmacotherapeutischkompas.nl/bladeren/preparaatteksten/d/diclofenac__systemisch_</w:t>
              </w:r>
            </w:hyperlink>
            <w:r>
              <w:rPr>
                <w:rFonts w:ascii="Arial" w:hAnsi="Arial"/>
                <w:sz w:val="20"/>
                <w:szCs w:val="20"/>
              </w:rPr>
              <w:t>]</w:t>
            </w:r>
          </w:p>
          <w:p w14:paraId="50135613" w14:textId="77777777" w:rsidR="008E0034" w:rsidRDefault="008E0034" w:rsidP="008E0034">
            <w:pPr>
              <w:pStyle w:val="TableContents"/>
              <w:widowControl w:val="0"/>
              <w:rPr>
                <w:rFonts w:ascii="Arial" w:hAnsi="Arial"/>
                <w:sz w:val="20"/>
                <w:szCs w:val="20"/>
              </w:rPr>
            </w:pPr>
          </w:p>
          <w:p w14:paraId="10D9EBA6"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[2] Vervangen door naproxen: oraal 250-500 mg 2dd  </w:t>
            </w:r>
            <w:r>
              <w:rPr>
                <w:rFonts w:ascii="Arial" w:hAnsi="Arial"/>
                <w:i/>
                <w:iCs/>
                <w:sz w:val="20"/>
                <w:szCs w:val="20"/>
              </w:rPr>
              <w:t xml:space="preserve">+ </w:t>
            </w:r>
            <w:r>
              <w:rPr>
                <w:rFonts w:ascii="Arial" w:hAnsi="Arial"/>
                <w:sz w:val="20"/>
                <w:szCs w:val="20"/>
              </w:rPr>
              <w:t>PPI</w:t>
            </w:r>
            <w:r>
              <w:rPr>
                <w:rFonts w:ascii="Arial" w:hAnsi="Arial"/>
                <w:i/>
                <w:iCs/>
                <w:sz w:val="20"/>
                <w:szCs w:val="20"/>
              </w:rPr>
              <w:t xml:space="preserve"> </w:t>
            </w:r>
            <w:r>
              <w:rPr>
                <w:rFonts w:ascii="Arial" w:hAnsi="Arial"/>
                <w:sz w:val="20"/>
                <w:szCs w:val="20"/>
              </w:rPr>
              <w:t>{{free text: pre-fill: pantoprazol 20mg/dag} [</w:t>
            </w:r>
            <w:hyperlink r:id="rId183">
              <w:r>
                <w:rPr>
                  <w:rStyle w:val="Hyperlink"/>
                </w:rPr>
                <w:t>https://www.farmacotherapeutischkompas.nl/bladeren/preparaatteksten/n/naproxen</w:t>
              </w:r>
            </w:hyperlink>
            <w:r>
              <w:t>]</w:t>
            </w:r>
          </w:p>
          <w:p w14:paraId="1332037E" w14:textId="77777777" w:rsidR="008E0034" w:rsidRDefault="008E0034" w:rsidP="008E0034">
            <w:pPr>
              <w:pStyle w:val="TableContents"/>
              <w:widowControl w:val="0"/>
              <w:rPr>
                <w:rFonts w:ascii="Arial" w:hAnsi="Arial"/>
                <w:sz w:val="20"/>
                <w:szCs w:val="20"/>
              </w:rPr>
            </w:pPr>
          </w:p>
          <w:p w14:paraId="00BCB77E" w14:textId="77777777" w:rsidR="008E0034" w:rsidRDefault="008E0034" w:rsidP="008E0034">
            <w:pPr>
              <w:pStyle w:val="TableContents"/>
              <w:widowControl w:val="0"/>
              <w:rPr>
                <w:rFonts w:ascii="Arial" w:hAnsi="Arial"/>
                <w:sz w:val="20"/>
                <w:szCs w:val="20"/>
              </w:rPr>
            </w:pPr>
            <w:r>
              <w:rPr>
                <w:rFonts w:ascii="Arial" w:hAnsi="Arial"/>
                <w:sz w:val="20"/>
                <w:szCs w:val="20"/>
              </w:rPr>
              <w:t>[3] kreatinine/eGFR bepalen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2D81185" w14:textId="77777777" w:rsidR="008E0034" w:rsidRDefault="008E0034" w:rsidP="008E0034">
            <w:pPr>
              <w:pStyle w:val="TableContents"/>
              <w:widowControl w:val="0"/>
            </w:pPr>
            <w:r>
              <w:rPr>
                <w:rFonts w:ascii="Arial" w:hAnsi="Arial"/>
                <w:sz w:val="20"/>
                <w:szCs w:val="20"/>
              </w:rPr>
              <w:t>[1] Vervangen door diclofenac oraal: 25-50 mg 2-3dd . {{free text}}</w:t>
            </w:r>
          </w:p>
          <w:p w14:paraId="162516BA" w14:textId="77777777" w:rsidR="008E0034" w:rsidRDefault="008E0034" w:rsidP="008E0034">
            <w:pPr>
              <w:pStyle w:val="TableContents"/>
              <w:widowControl w:val="0"/>
              <w:rPr>
                <w:rFonts w:ascii="Arial" w:hAnsi="Arial"/>
                <w:sz w:val="20"/>
                <w:szCs w:val="20"/>
              </w:rPr>
            </w:pPr>
          </w:p>
          <w:p w14:paraId="27E5A2BB" w14:textId="77777777" w:rsidR="008E0034" w:rsidRDefault="008E0034" w:rsidP="008E0034">
            <w:pPr>
              <w:pStyle w:val="TableContents"/>
              <w:widowControl w:val="0"/>
            </w:pPr>
            <w:r>
              <w:rPr>
                <w:rFonts w:ascii="Arial" w:hAnsi="Arial"/>
                <w:sz w:val="20"/>
                <w:szCs w:val="20"/>
              </w:rPr>
              <w:t>[2] Vervangen door naproxen: oraal 250-500 mg 2dd . {{free text}}</w:t>
            </w:r>
          </w:p>
          <w:p w14:paraId="2FA0AC83" w14:textId="77777777" w:rsidR="008E0034" w:rsidRDefault="008E0034" w:rsidP="008E0034">
            <w:pPr>
              <w:pStyle w:val="TableContents"/>
              <w:widowControl w:val="0"/>
              <w:rPr>
                <w:rFonts w:ascii="Arial" w:hAnsi="Arial"/>
                <w:sz w:val="20"/>
                <w:szCs w:val="20"/>
              </w:rPr>
            </w:pPr>
          </w:p>
          <w:p w14:paraId="4206E97E" w14:textId="77777777" w:rsidR="008E0034" w:rsidRDefault="008E0034" w:rsidP="008E0034">
            <w:pPr>
              <w:pStyle w:val="TableContents"/>
              <w:widowControl w:val="0"/>
            </w:pPr>
            <w:r>
              <w:rPr>
                <w:rFonts w:ascii="Arial" w:hAnsi="Arial"/>
                <w:sz w:val="20"/>
                <w:szCs w:val="20"/>
              </w:rPr>
              <w:t>[3] kreatinine/eGFR bepalen</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E3860B1" w14:textId="77777777" w:rsidR="008E0034" w:rsidRDefault="008E0034" w:rsidP="008E0034">
            <w:pPr>
              <w:widowControl w:val="0"/>
              <w:rPr>
                <w:rFonts w:ascii="Arial" w:hAnsi="Arial"/>
                <w:sz w:val="20"/>
                <w:szCs w:val="20"/>
              </w:rPr>
            </w:pPr>
            <w:r>
              <w:rPr>
                <w:rFonts w:ascii="Arial" w:hAnsi="Arial"/>
                <w:sz w:val="20"/>
                <w:szCs w:val="20"/>
              </w:rPr>
              <w:t>[1] Vervangen door diclofenac. Koopt u diclofenac bij de apotheek, neem het dan in volgens de instructies van de apotheek. Vraag de apotheek naar de meest voorkomende bijwerkingen.</w:t>
            </w:r>
          </w:p>
          <w:p w14:paraId="73E21893" w14:textId="77777777" w:rsidR="008E0034" w:rsidRDefault="008E0034" w:rsidP="008E0034">
            <w:pPr>
              <w:widowControl w:val="0"/>
              <w:rPr>
                <w:rFonts w:ascii="Arial" w:hAnsi="Arial"/>
                <w:sz w:val="20"/>
                <w:szCs w:val="20"/>
              </w:rPr>
            </w:pPr>
            <w:r>
              <w:rPr>
                <w:rFonts w:ascii="Arial" w:hAnsi="Arial"/>
                <w:sz w:val="20"/>
                <w:szCs w:val="20"/>
              </w:rPr>
              <w:t>Koopt u diclofenac bij de drogist, lees dan zorgvuldig de bijsluiter door voordat u het medicijn inneemt. U mag 1 of 2 tabletten (12.5mg of 25mg) tegelijk innemen. En u mag dit 3 keer op een dag doen, maar niet meer dan 100mg per dag. Samenvattend: U mag dus in maximaal acht tabletten van 12.5mg of vier tabletten  van 25mg innemen per dag. {{free text}}</w:t>
            </w:r>
          </w:p>
          <w:p w14:paraId="43D5BB09" w14:textId="77777777" w:rsidR="008E0034" w:rsidRDefault="008E0034" w:rsidP="008E0034">
            <w:pPr>
              <w:widowControl w:val="0"/>
              <w:rPr>
                <w:rFonts w:ascii="Arial" w:hAnsi="Arial"/>
                <w:sz w:val="20"/>
                <w:szCs w:val="20"/>
              </w:rPr>
            </w:pPr>
          </w:p>
          <w:p w14:paraId="79751704" w14:textId="77777777" w:rsidR="008E0034" w:rsidRDefault="008E0034" w:rsidP="008E0034">
            <w:pPr>
              <w:widowControl w:val="0"/>
              <w:rPr>
                <w:rFonts w:ascii="Arial" w:hAnsi="Arial"/>
                <w:sz w:val="20"/>
                <w:szCs w:val="20"/>
              </w:rPr>
            </w:pPr>
          </w:p>
          <w:p w14:paraId="1C00F0FD" w14:textId="77777777" w:rsidR="008E0034" w:rsidRDefault="008E0034" w:rsidP="008E0034">
            <w:pPr>
              <w:widowControl w:val="0"/>
              <w:rPr>
                <w:rFonts w:ascii="Arial" w:hAnsi="Arial"/>
                <w:sz w:val="20"/>
                <w:szCs w:val="20"/>
              </w:rPr>
            </w:pPr>
            <w:r>
              <w:rPr>
                <w:rFonts w:ascii="Arial" w:hAnsi="Arial"/>
                <w:sz w:val="20"/>
                <w:szCs w:val="20"/>
              </w:rPr>
              <w:t>[2] Vervangen door naproxen.</w:t>
            </w:r>
          </w:p>
          <w:p w14:paraId="6B29C930" w14:textId="77777777" w:rsidR="008E0034" w:rsidRDefault="008E0034" w:rsidP="008E0034">
            <w:pPr>
              <w:widowControl w:val="0"/>
            </w:pPr>
            <w:r>
              <w:rPr>
                <w:rFonts w:ascii="Arial" w:hAnsi="Arial"/>
                <w:sz w:val="20"/>
                <w:szCs w:val="20"/>
              </w:rPr>
              <w:t>Koopt u naproxen bij de apotheek, neem het dan in volgens de instructies van de apotheek. Vraag de apotheek naar de meest voorkomende bijwerkingen. Koopt u naproxen bij de drogist, lees dan zorgvuldig de bijsluiter door voordat u het medicijn inneemt. U mag maximaal 2 tabletten van 200 of 250mg per dag slikken. {{free text}}.</w:t>
            </w:r>
          </w:p>
          <w:p w14:paraId="3D1827E1" w14:textId="77777777" w:rsidR="008E0034" w:rsidRDefault="008E0034" w:rsidP="008E0034">
            <w:pPr>
              <w:widowControl w:val="0"/>
              <w:rPr>
                <w:rFonts w:ascii="Arial" w:hAnsi="Arial"/>
                <w:sz w:val="20"/>
                <w:szCs w:val="20"/>
              </w:rPr>
            </w:pPr>
          </w:p>
          <w:p w14:paraId="62BEBCE0" w14:textId="77777777" w:rsidR="008E0034" w:rsidRDefault="008E0034" w:rsidP="008E0034">
            <w:pPr>
              <w:widowControl w:val="0"/>
              <w:rPr>
                <w:rFonts w:ascii="Arial" w:hAnsi="Arial"/>
                <w:sz w:val="20"/>
                <w:szCs w:val="20"/>
              </w:rPr>
            </w:pPr>
          </w:p>
          <w:p w14:paraId="4A60CAEB" w14:textId="77777777" w:rsidR="008E0034" w:rsidRDefault="008E0034" w:rsidP="008E0034">
            <w:pPr>
              <w:widowControl w:val="0"/>
              <w:rPr>
                <w:rFonts w:ascii="Arial" w:hAnsi="Arial"/>
                <w:sz w:val="20"/>
                <w:szCs w:val="20"/>
              </w:rPr>
            </w:pPr>
            <w:r>
              <w:rPr>
                <w:rFonts w:ascii="Arial" w:hAnsi="Arial"/>
                <w:sz w:val="20"/>
                <w:szCs w:val="20"/>
              </w:rPr>
              <w:t>[3] U moet bloed gaan prikken om uw nierfunctie te laten controleren. Volg de instructies in de brief die de dokter aan u heeft meegegeven.</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7E5588A3" w14:textId="5D4E390B" w:rsidR="008E0034" w:rsidRDefault="00087CD0" w:rsidP="008E0034">
            <w:pPr>
              <w:pStyle w:val="TableContents"/>
              <w:widowControl w:val="0"/>
              <w:rPr>
                <w:rFonts w:ascii="Arial" w:hAnsi="Arial"/>
                <w:sz w:val="20"/>
                <w:szCs w:val="20"/>
              </w:rPr>
            </w:pPr>
            <w:hyperlink r:id="rId184" w:history="1">
              <w:r w:rsidR="008E0034" w:rsidRPr="00B208CC">
                <w:rPr>
                  <w:rStyle w:val="Hyperlink"/>
                  <w:rFonts w:ascii="Arial" w:hAnsi="Arial"/>
                  <w:sz w:val="20"/>
                  <w:szCs w:val="20"/>
                </w:rPr>
                <w:t>refpage 22</w:t>
              </w:r>
            </w:hyperlink>
          </w:p>
        </w:tc>
      </w:tr>
      <w:tr w:rsidR="00CC4846" w14:paraId="1ECA6ADB"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52EF2D00" w14:textId="05DA3DB3" w:rsidR="00CC4846" w:rsidRPr="00D45A17" w:rsidRDefault="00CC4846" w:rsidP="00CC4846">
            <w:pPr>
              <w:pStyle w:val="TableContents"/>
              <w:widowControl w:val="0"/>
              <w:rPr>
                <w:rFonts w:ascii="Arial" w:hAnsi="Arial"/>
                <w:sz w:val="20"/>
                <w:szCs w:val="20"/>
              </w:rPr>
            </w:pPr>
            <w:del w:id="498" w:author="Medlock, S.K." w:date="2021-05-06T12:52:00Z">
              <w:r w:rsidRPr="00D45A17" w:rsidDel="00FE1390">
                <w:rPr>
                  <w:rFonts w:ascii="Arial" w:hAnsi="Arial"/>
                  <w:sz w:val="20"/>
                  <w:szCs w:val="20"/>
                </w:rPr>
                <w:delText>72</w:delText>
              </w:r>
            </w:del>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C9E45A6" w14:textId="3814825F" w:rsidR="00CC4846" w:rsidRDefault="00CC4846" w:rsidP="00CC4846">
            <w:pPr>
              <w:pStyle w:val="TableContents"/>
              <w:widowControl w:val="0"/>
              <w:rPr>
                <w:rFonts w:ascii="Arial" w:hAnsi="Arial"/>
                <w:sz w:val="20"/>
                <w:szCs w:val="20"/>
              </w:rPr>
            </w:pPr>
            <w:del w:id="499" w:author="Medlock, S.K." w:date="2021-05-06T12:52:00Z">
              <w:r w:rsidDel="00FE1390">
                <w:rPr>
                  <w:rFonts w:ascii="Arial" w:hAnsi="Arial"/>
                  <w:sz w:val="20"/>
                  <w:szCs w:val="20"/>
                </w:rPr>
                <w:delText>opiates NOT tramadol</w:delText>
              </w:r>
            </w:del>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EE2B352" w14:textId="6169EF77" w:rsidR="00CC4846" w:rsidRDefault="00CC4846" w:rsidP="00CC4846">
            <w:pPr>
              <w:pStyle w:val="TableContents"/>
              <w:widowControl w:val="0"/>
              <w:rPr>
                <w:rFonts w:ascii="Arial" w:hAnsi="Arial"/>
                <w:sz w:val="20"/>
                <w:szCs w:val="20"/>
              </w:rPr>
            </w:pPr>
            <w:del w:id="500" w:author="Medlock, S.K." w:date="2021-05-06T12:52:00Z">
              <w:r w:rsidDel="00FE1390">
                <w:rPr>
                  <w:rFonts w:ascii="Arial" w:hAnsi="Arial"/>
                  <w:sz w:val="20"/>
                  <w:szCs w:val="20"/>
                </w:rPr>
                <w:delText>all</w:delText>
              </w:r>
            </w:del>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7A06053C" w14:textId="76BA3AAD" w:rsidR="00CC4846" w:rsidRDefault="00CC4846" w:rsidP="00CC4846">
            <w:pPr>
              <w:pStyle w:val="TableContents"/>
              <w:widowControl w:val="0"/>
              <w:rPr>
                <w:rFonts w:ascii="Arial" w:hAnsi="Arial"/>
                <w:sz w:val="20"/>
                <w:szCs w:val="20"/>
              </w:rPr>
            </w:pPr>
            <w:del w:id="501" w:author="Medlock, S.K." w:date="2021-05-06T12:52:00Z">
              <w:r w:rsidDel="00FE1390">
                <w:rPr>
                  <w:rFonts w:ascii="Arial" w:hAnsi="Arial"/>
                  <w:sz w:val="20"/>
                  <w:szCs w:val="20"/>
                </w:rPr>
                <w:delText>N02A AND NOT N02AX02</w:delText>
              </w:r>
            </w:del>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5403D4B1"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32037AEB"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A8F636F" w14:textId="22461C59" w:rsidR="00CC4846" w:rsidRDefault="00CC4846" w:rsidP="00CC4846">
            <w:pPr>
              <w:rPr>
                <w:lang w:val="en-US"/>
              </w:rPr>
            </w:pPr>
            <w:del w:id="502" w:author="Medlock, S.K." w:date="2021-05-06T12:52:00Z">
              <w:r w:rsidDel="00FE1390">
                <w:rPr>
                  <w:rFonts w:ascii="Arial" w:hAnsi="Arial"/>
                  <w:sz w:val="20"/>
                  <w:szCs w:val="20"/>
                </w:rPr>
                <w:delText xml:space="preserve">[4] Vervangen door tramadol: 50-100 mg 3-4 dd, maximaal 400 mg/dag. </w:delText>
              </w:r>
              <w:r w:rsidRPr="00FE1390" w:rsidDel="00FE1390">
                <w:rPr>
                  <w:rFonts w:ascii="Arial" w:hAnsi="Arial"/>
                  <w:sz w:val="20"/>
                  <w:szCs w:val="20"/>
                  <w:lang w:val="en-US"/>
                </w:rPr>
                <w:delText xml:space="preserve">Laxans: {{free </w:delText>
              </w:r>
              <w:commentRangeStart w:id="503"/>
              <w:commentRangeStart w:id="504"/>
              <w:r w:rsidRPr="00FE1390" w:rsidDel="00FE1390">
                <w:rPr>
                  <w:rFonts w:ascii="Arial" w:hAnsi="Arial"/>
                  <w:sz w:val="20"/>
                  <w:szCs w:val="20"/>
                  <w:lang w:val="en-US"/>
                </w:rPr>
                <w:delText>text</w:delText>
              </w:r>
              <w:commentRangeEnd w:id="503"/>
              <w:r w:rsidDel="00FE1390">
                <w:rPr>
                  <w:rStyle w:val="CommentReference"/>
                </w:rPr>
                <w:commentReference w:id="503"/>
              </w:r>
            </w:del>
            <w:commentRangeEnd w:id="504"/>
            <w:r>
              <w:rPr>
                <w:rStyle w:val="CommentReference"/>
              </w:rPr>
              <w:commentReference w:id="504"/>
            </w:r>
            <w:del w:id="505" w:author="Medlock, S.K." w:date="2021-05-06T12:52:00Z">
              <w:r w:rsidRPr="00FE1390" w:rsidDel="00FE1390">
                <w:rPr>
                  <w:rFonts w:ascii="Arial" w:hAnsi="Arial"/>
                  <w:sz w:val="20"/>
                  <w:szCs w:val="20"/>
                  <w:lang w:val="en-US"/>
                </w:rPr>
                <w:delText xml:space="preserve">}} </w:delText>
              </w:r>
              <w:r w:rsidDel="00FE1390">
                <w:rPr>
                  <w:rFonts w:ascii="Arial" w:hAnsi="Arial"/>
                  <w:sz w:val="20"/>
                  <w:szCs w:val="20"/>
                  <w:lang w:val="en-US"/>
                </w:rPr>
                <w:delText xml:space="preserve"> [</w:delText>
              </w:r>
              <w:r w:rsidDel="00FE1390">
                <w:fldChar w:fldCharType="begin"/>
              </w:r>
              <w:r w:rsidRPr="00E8751D" w:rsidDel="00FE1390">
                <w:rPr>
                  <w:lang w:val="en-US"/>
                </w:rPr>
                <w:delInstrText xml:space="preserve"> HYPERLINK "https://www.farmacotherapeutischkompas.nl/bladeren/preparaatteksten/t/tramadol" \h </w:delInstrText>
              </w:r>
              <w:r w:rsidDel="00FE1390">
                <w:fldChar w:fldCharType="separate"/>
              </w:r>
              <w:r w:rsidDel="00FE1390">
                <w:rPr>
                  <w:rStyle w:val="Hyperlink"/>
                  <w:lang w:val="en-US"/>
                </w:rPr>
                <w:delText>https://www.farmacotherapeutischkompas.nl/bladeren/preparaatteksten/t/tramadol</w:delText>
              </w:r>
              <w:r w:rsidDel="00FE1390">
                <w:rPr>
                  <w:rStyle w:val="Hyperlink"/>
                  <w:lang w:val="en-US"/>
                </w:rPr>
                <w:fldChar w:fldCharType="end"/>
              </w:r>
              <w:r w:rsidDel="00FE1390">
                <w:rPr>
                  <w:lang w:val="en-US"/>
                </w:rPr>
                <w:delText>]</w:delText>
              </w:r>
            </w:del>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9E67FE6" w14:textId="5F80639F" w:rsidR="00CC4846" w:rsidRDefault="00CC4846" w:rsidP="00CC4846">
            <w:pPr>
              <w:pStyle w:val="TableContents"/>
              <w:widowControl w:val="0"/>
              <w:rPr>
                <w:rFonts w:ascii="Arial" w:hAnsi="Arial"/>
                <w:sz w:val="20"/>
                <w:szCs w:val="20"/>
              </w:rPr>
            </w:pPr>
            <w:del w:id="506" w:author="Medlock, S.K." w:date="2021-05-06T12:52:00Z">
              <w:r w:rsidDel="00FE1390">
                <w:rPr>
                  <w:rFonts w:ascii="Arial" w:hAnsi="Arial"/>
                  <w:sz w:val="20"/>
                  <w:szCs w:val="20"/>
                </w:rPr>
                <w:delText>[1] Vervangen door tramadol, 50-100mg 3-4dd. Laxans: {{free text}}</w:delText>
              </w:r>
            </w:del>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AC58DF2" w14:textId="2F9D38CE" w:rsidR="00CC4846" w:rsidDel="00FE1390" w:rsidRDefault="00CC4846" w:rsidP="00CC4846">
            <w:pPr>
              <w:widowControl w:val="0"/>
              <w:rPr>
                <w:del w:id="507" w:author="Medlock, S.K." w:date="2021-05-06T12:52:00Z"/>
                <w:rFonts w:ascii="Arial" w:hAnsi="Arial"/>
                <w:sz w:val="20"/>
                <w:szCs w:val="20"/>
              </w:rPr>
            </w:pPr>
            <w:del w:id="508" w:author="Medlock, S.K." w:date="2021-05-06T12:52:00Z">
              <w:r w:rsidDel="00FE1390">
                <w:rPr>
                  <w:rFonts w:ascii="Arial" w:hAnsi="Arial"/>
                  <w:sz w:val="20"/>
                  <w:szCs w:val="20"/>
                </w:rPr>
                <w:delText>[1] Vervangen door tramadol. Daarnaast krijgt u iets voorgeschreven om de ontlasting dun te houden {{free text}}.</w:delText>
              </w:r>
            </w:del>
          </w:p>
          <w:p w14:paraId="27E34C44" w14:textId="2FE01F89" w:rsidR="00CC4846" w:rsidDel="00FE1390" w:rsidRDefault="00CC4846" w:rsidP="00CC4846">
            <w:pPr>
              <w:widowControl w:val="0"/>
              <w:rPr>
                <w:del w:id="509" w:author="Medlock, S.K." w:date="2021-05-06T12:52:00Z"/>
                <w:rFonts w:ascii="Arial" w:hAnsi="Arial"/>
                <w:sz w:val="20"/>
                <w:szCs w:val="20"/>
              </w:rPr>
            </w:pPr>
            <w:del w:id="510" w:author="Medlock, S.K." w:date="2021-05-06T12:52:00Z">
              <w:r w:rsidDel="00FE1390">
                <w:rPr>
                  <w:rFonts w:ascii="Arial" w:hAnsi="Arial"/>
                  <w:sz w:val="20"/>
                  <w:szCs w:val="20"/>
                </w:rPr>
                <w:delText>Volg de instructies van de apotheek.</w:delText>
              </w:r>
            </w:del>
          </w:p>
          <w:p w14:paraId="55F18DE4" w14:textId="44269925" w:rsidR="00CC4846" w:rsidDel="00FE1390" w:rsidRDefault="00CC4846" w:rsidP="00CC4846">
            <w:pPr>
              <w:widowControl w:val="0"/>
              <w:rPr>
                <w:del w:id="511" w:author="Medlock, S.K." w:date="2021-05-06T12:52:00Z"/>
                <w:rFonts w:ascii="Arial" w:hAnsi="Arial"/>
                <w:color w:val="F79646" w:themeColor="accent6"/>
                <w:sz w:val="20"/>
                <w:szCs w:val="20"/>
              </w:rPr>
            </w:pPr>
          </w:p>
          <w:p w14:paraId="2EDD3EB8" w14:textId="17CDFA22" w:rsidR="00CC4846" w:rsidDel="00FE1390" w:rsidRDefault="00CC4846" w:rsidP="00CC4846">
            <w:pPr>
              <w:widowControl w:val="0"/>
              <w:rPr>
                <w:del w:id="512" w:author="Medlock, S.K." w:date="2021-05-06T12:52:00Z"/>
                <w:rFonts w:ascii="Arial" w:hAnsi="Arial"/>
                <w:sz w:val="20"/>
                <w:szCs w:val="20"/>
              </w:rPr>
            </w:pPr>
            <w:del w:id="513" w:author="Medlock, S.K." w:date="2021-05-06T12:52:00Z">
              <w:r w:rsidDel="00FE1390">
                <w:rPr>
                  <w:rFonts w:ascii="Arial" w:hAnsi="Arial"/>
                  <w:sz w:val="20"/>
                  <w:szCs w:val="20"/>
                </w:rPr>
                <w:delText>Vraag de apotheek naar de bijwerkingen van tramadol</w:delText>
              </w:r>
            </w:del>
          </w:p>
          <w:p w14:paraId="78BBD8FB"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980019B" w14:textId="46010157" w:rsidR="00CC4846" w:rsidRDefault="00CC4846" w:rsidP="00CC4846">
            <w:pPr>
              <w:pStyle w:val="TableContents"/>
              <w:widowControl w:val="0"/>
              <w:rPr>
                <w:rFonts w:ascii="Arial" w:hAnsi="Arial"/>
                <w:sz w:val="20"/>
                <w:szCs w:val="20"/>
              </w:rPr>
            </w:pPr>
            <w:del w:id="514" w:author="Medlock, S.K." w:date="2021-05-06T12:52:00Z">
              <w:r w:rsidDel="00FE1390">
                <w:rPr>
                  <w:rFonts w:ascii="Arial" w:hAnsi="Arial"/>
                  <w:sz w:val="20"/>
                  <w:szCs w:val="20"/>
                </w:rPr>
                <w:delText xml:space="preserve"> refpage 22</w:delText>
              </w:r>
            </w:del>
          </w:p>
        </w:tc>
      </w:tr>
      <w:tr w:rsidR="008E0034" w14:paraId="463F6E0A"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56721B57"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73</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28FB2E4"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opiates NOT oxycodon, fentanyl, or morfine</w:t>
            </w:r>
          </w:p>
          <w:p w14:paraId="0DCED050" w14:textId="77777777" w:rsidR="008E0034" w:rsidRDefault="008E0034" w:rsidP="008E0034">
            <w:pPr>
              <w:pStyle w:val="TableContents"/>
              <w:widowControl w:val="0"/>
              <w:rPr>
                <w:rFonts w:ascii="Arial" w:hAnsi="Arial"/>
                <w:color w:val="9900FF"/>
                <w:sz w:val="20"/>
                <w:szCs w:val="20"/>
                <w:lang w:val="en-US"/>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21A4DBA" w14:textId="77777777" w:rsidR="008E0034" w:rsidRDefault="008E0034" w:rsidP="008E0034">
            <w:pPr>
              <w:pStyle w:val="TableContents"/>
              <w:widowControl w:val="0"/>
              <w:rPr>
                <w:rFonts w:ascii="Arial" w:hAnsi="Arial"/>
                <w:sz w:val="20"/>
                <w:szCs w:val="20"/>
                <w:lang w:val="en-US"/>
              </w:rPr>
            </w:pPr>
          </w:p>
          <w:p w14:paraId="5624A90B" w14:textId="77777777" w:rsidR="008E0034" w:rsidRDefault="008E0034" w:rsidP="008E0034">
            <w:pPr>
              <w:pStyle w:val="TableContents"/>
              <w:widowControl w:val="0"/>
              <w:rPr>
                <w:rFonts w:ascii="Arial" w:hAnsi="Arial"/>
                <w:sz w:val="20"/>
                <w:szCs w:val="20"/>
                <w:lang w:val="en-US"/>
              </w:rPr>
            </w:pPr>
          </w:p>
          <w:p w14:paraId="5775E7FB"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615171FB"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N02A AND NOT N02AA01</w:t>
            </w:r>
          </w:p>
          <w:p w14:paraId="0C8E964F"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N02AA05</w:t>
            </w:r>
          </w:p>
          <w:p w14:paraId="55290C4C"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AND NOT </w:t>
            </w:r>
            <w:r>
              <w:rPr>
                <w:rFonts w:ascii="Arial" w:hAnsi="Arial"/>
                <w:sz w:val="20"/>
                <w:szCs w:val="20"/>
              </w:rPr>
              <w:lastRenderedPageBreak/>
              <w:t>N02AB03</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22C990E9"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29C8F132"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CD9C7A2" w14:textId="77777777" w:rsidR="008E0034" w:rsidRDefault="008E0034" w:rsidP="008E0034">
            <w:pPr>
              <w:pStyle w:val="TableContents"/>
              <w:widowControl w:val="0"/>
              <w:rPr>
                <w:lang w:val="en-US"/>
              </w:rPr>
            </w:pPr>
            <w:r>
              <w:rPr>
                <w:rFonts w:ascii="Arial" w:hAnsi="Arial"/>
                <w:sz w:val="20"/>
                <w:szCs w:val="20"/>
              </w:rPr>
              <w:t xml:space="preserve">[1] Vervangen door oxycodon: aanvankelijk 2,5 – 5 mg 4 dd. </w:t>
            </w:r>
            <w:r>
              <w:rPr>
                <w:rFonts w:ascii="Arial" w:hAnsi="Arial"/>
                <w:sz w:val="20"/>
                <w:szCs w:val="20"/>
                <w:lang w:val="en-US"/>
              </w:rPr>
              <w:t>Max 2 dd 20 mg. Laxans: {{free text}} [</w:t>
            </w:r>
            <w:hyperlink r:id="rId185">
              <w:r>
                <w:rPr>
                  <w:rStyle w:val="Hyperlink"/>
                  <w:lang w:val="en-US"/>
                </w:rPr>
                <w:t>https://www.farmacotherapeutischkompas.nl/bladeren/preparaatteksten/o/oxycodon</w:t>
              </w:r>
            </w:hyperlink>
            <w:r>
              <w:rPr>
                <w:rFonts w:ascii="Arial" w:hAnsi="Arial"/>
                <w:sz w:val="20"/>
                <w:szCs w:val="20"/>
                <w:lang w:val="en-US"/>
              </w:rPr>
              <w:t>]</w:t>
            </w:r>
          </w:p>
          <w:p w14:paraId="69CC5BBB" w14:textId="77777777" w:rsidR="008E0034" w:rsidRDefault="008E0034" w:rsidP="008E0034">
            <w:pPr>
              <w:pStyle w:val="TableContents"/>
              <w:widowControl w:val="0"/>
              <w:rPr>
                <w:lang w:val="en-US"/>
              </w:rPr>
            </w:pPr>
            <w:r>
              <w:rPr>
                <w:rFonts w:ascii="Arial" w:hAnsi="Arial"/>
                <w:sz w:val="20"/>
                <w:szCs w:val="20"/>
              </w:rPr>
              <w:t xml:space="preserve">[2] Vervangen door morfine: 10-20 mg per keer, zo nodig elke 4 uur. </w:t>
            </w:r>
            <w:r>
              <w:rPr>
                <w:rFonts w:ascii="Arial" w:hAnsi="Arial"/>
                <w:sz w:val="20"/>
                <w:szCs w:val="20"/>
                <w:lang w:val="en-US"/>
              </w:rPr>
              <w:t xml:space="preserve">Max 20 mg 2dd. Laxans: {{free text}} </w:t>
            </w:r>
            <w:r>
              <w:rPr>
                <w:rFonts w:ascii="Arial" w:hAnsi="Arial"/>
                <w:sz w:val="20"/>
                <w:szCs w:val="20"/>
                <w:lang w:val="en-US"/>
              </w:rPr>
              <w:lastRenderedPageBreak/>
              <w:t>[</w:t>
            </w:r>
            <w:hyperlink r:id="rId186">
              <w:r>
                <w:rPr>
                  <w:rStyle w:val="Hyperlink"/>
                  <w:lang w:val="en-US"/>
                </w:rPr>
                <w:t>https://www.farmacotherapeutischkompas.nl/bladeren/preparaatteksten/m/morfine</w:t>
              </w:r>
            </w:hyperlink>
            <w:r>
              <w:rPr>
                <w:rFonts w:ascii="Arial" w:hAnsi="Arial"/>
                <w:sz w:val="20"/>
                <w:szCs w:val="20"/>
                <w:lang w:val="en-US"/>
              </w:rPr>
              <w:t>]</w:t>
            </w:r>
          </w:p>
          <w:p w14:paraId="5FE7F284" w14:textId="77777777" w:rsidR="008E0034" w:rsidRDefault="008E0034" w:rsidP="008E0034">
            <w:pPr>
              <w:pStyle w:val="TableContents"/>
              <w:widowControl w:val="0"/>
            </w:pPr>
            <w:r>
              <w:rPr>
                <w:rFonts w:ascii="Arial" w:hAnsi="Arial"/>
                <w:sz w:val="20"/>
                <w:szCs w:val="20"/>
              </w:rPr>
              <w:t>[3] Vervangen door fentanyl {{free text}} [</w:t>
            </w:r>
            <w:hyperlink r:id="rId187">
              <w:r>
                <w:rPr>
                  <w:rStyle w:val="Hyperlink"/>
                </w:rPr>
                <w:t>https://www.farmacotherapeutischkompas.nl/bladeren/preparaatteksten/f/fentanyl__bij_doorbraakpijn_</w:t>
              </w:r>
            </w:hyperlink>
            <w:r>
              <w:rPr>
                <w:rFonts w:ascii="Arial" w:hAnsi="Arial"/>
                <w:sz w:val="20"/>
                <w:szCs w:val="20"/>
              </w:rPr>
              <w: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04FAD22" w14:textId="77777777" w:rsidR="008E0034" w:rsidRDefault="008E0034" w:rsidP="008E0034">
            <w:pPr>
              <w:pStyle w:val="TableContents"/>
              <w:widowControl w:val="0"/>
              <w:rPr>
                <w:rFonts w:ascii="Arial" w:hAnsi="Arial"/>
                <w:sz w:val="20"/>
                <w:szCs w:val="20"/>
              </w:rPr>
            </w:pPr>
            <w:r>
              <w:rPr>
                <w:rFonts w:ascii="Arial" w:hAnsi="Arial"/>
                <w:sz w:val="20"/>
                <w:szCs w:val="20"/>
              </w:rPr>
              <w:lastRenderedPageBreak/>
              <w:t>[1] Vervangen door oxycodon, 2,5-5mg 4dd. Laxans: {{free text}}</w:t>
            </w:r>
          </w:p>
          <w:p w14:paraId="6BB1E2DE" w14:textId="77777777" w:rsidR="008E0034" w:rsidRDefault="008E0034" w:rsidP="008E0034">
            <w:pPr>
              <w:pStyle w:val="TableContents"/>
              <w:widowControl w:val="0"/>
              <w:rPr>
                <w:rFonts w:ascii="Arial" w:hAnsi="Arial"/>
                <w:sz w:val="20"/>
                <w:szCs w:val="20"/>
              </w:rPr>
            </w:pPr>
          </w:p>
          <w:p w14:paraId="22593F9C"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[2] Vervangen door </w:t>
            </w:r>
            <w:r>
              <w:rPr>
                <w:rFonts w:ascii="Arial" w:hAnsi="Arial"/>
                <w:sz w:val="20"/>
                <w:szCs w:val="20"/>
              </w:rPr>
              <w:lastRenderedPageBreak/>
              <w:t>morfine 10-20mg z.n. elke 4 uur, max 20mg 2dd.</w:t>
            </w:r>
          </w:p>
          <w:p w14:paraId="54E9F8F2" w14:textId="77777777" w:rsidR="008E0034" w:rsidRDefault="008E0034" w:rsidP="008E0034">
            <w:pPr>
              <w:pStyle w:val="TableContents"/>
              <w:widowControl w:val="0"/>
              <w:rPr>
                <w:rFonts w:ascii="Arial" w:hAnsi="Arial"/>
                <w:sz w:val="20"/>
                <w:szCs w:val="20"/>
              </w:rPr>
            </w:pPr>
          </w:p>
          <w:p w14:paraId="2F003B60" w14:textId="77777777" w:rsidR="008E0034" w:rsidRDefault="008E0034" w:rsidP="008E0034">
            <w:pPr>
              <w:pStyle w:val="TableContents"/>
              <w:widowControl w:val="0"/>
              <w:rPr>
                <w:rFonts w:ascii="Arial" w:hAnsi="Arial"/>
                <w:sz w:val="20"/>
                <w:szCs w:val="20"/>
              </w:rPr>
            </w:pPr>
            <w:r>
              <w:rPr>
                <w:rFonts w:ascii="Arial" w:hAnsi="Arial"/>
                <w:sz w:val="20"/>
                <w:szCs w:val="20"/>
              </w:rPr>
              <w:t>[3] Vervangen door fentanyl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6F29516" w14:textId="77777777" w:rsidR="008E0034" w:rsidRDefault="008E0034" w:rsidP="008E0034">
            <w:pPr>
              <w:widowControl w:val="0"/>
              <w:rPr>
                <w:rFonts w:ascii="Arial" w:hAnsi="Arial"/>
                <w:sz w:val="20"/>
                <w:szCs w:val="20"/>
              </w:rPr>
            </w:pPr>
            <w:r>
              <w:rPr>
                <w:rFonts w:ascii="Arial" w:hAnsi="Arial"/>
                <w:sz w:val="20"/>
                <w:szCs w:val="20"/>
              </w:rPr>
              <w:lastRenderedPageBreak/>
              <w:t xml:space="preserve">[1] Vervangen door oxycodon. Daarnaast krijgt u iets voorgeschreven om de ontlasting dun te houden {{free text}}. Volg de </w:t>
            </w:r>
            <w:r>
              <w:rPr>
                <w:rFonts w:ascii="Arial" w:hAnsi="Arial"/>
                <w:sz w:val="20"/>
                <w:szCs w:val="20"/>
              </w:rPr>
              <w:lastRenderedPageBreak/>
              <w:t>instructies van de apotheek. Vraag de apotheek naar de meest voorkomende bijwerkingen.</w:t>
            </w:r>
          </w:p>
          <w:p w14:paraId="134E4436" w14:textId="77777777" w:rsidR="008E0034" w:rsidRDefault="008E0034" w:rsidP="008E0034">
            <w:pPr>
              <w:pStyle w:val="TableContents"/>
              <w:widowControl w:val="0"/>
              <w:rPr>
                <w:rFonts w:ascii="Arial" w:hAnsi="Arial"/>
                <w:sz w:val="20"/>
                <w:szCs w:val="20"/>
              </w:rPr>
            </w:pPr>
          </w:p>
          <w:p w14:paraId="3C9B8F94" w14:textId="77777777" w:rsidR="008E0034" w:rsidRDefault="008E0034" w:rsidP="008E0034">
            <w:pPr>
              <w:pStyle w:val="TableContents"/>
              <w:widowControl w:val="0"/>
              <w:rPr>
                <w:rFonts w:ascii="Arial" w:hAnsi="Arial"/>
                <w:sz w:val="20"/>
                <w:szCs w:val="20"/>
              </w:rPr>
            </w:pPr>
          </w:p>
          <w:p w14:paraId="36DFF0F1" w14:textId="77777777" w:rsidR="008E0034" w:rsidRDefault="008E0034" w:rsidP="008E0034">
            <w:pPr>
              <w:widowControl w:val="0"/>
              <w:rPr>
                <w:rFonts w:ascii="Arial" w:hAnsi="Arial"/>
                <w:sz w:val="20"/>
                <w:szCs w:val="20"/>
              </w:rPr>
            </w:pPr>
            <w:r>
              <w:rPr>
                <w:rFonts w:ascii="Arial" w:hAnsi="Arial"/>
                <w:sz w:val="20"/>
                <w:szCs w:val="20"/>
              </w:rPr>
              <w:t>[2] Vervangen door morfine. Daarnaast krijgt u iets voorgeschreven om de ontlasting dun te houden {{free text}}.</w:t>
            </w:r>
          </w:p>
          <w:p w14:paraId="482B0EAA" w14:textId="77777777" w:rsidR="008E0034" w:rsidRDefault="008E0034" w:rsidP="008E0034">
            <w:pPr>
              <w:widowControl w:val="0"/>
              <w:rPr>
                <w:rFonts w:ascii="Arial" w:hAnsi="Arial"/>
                <w:sz w:val="20"/>
                <w:szCs w:val="20"/>
              </w:rPr>
            </w:pPr>
            <w:r>
              <w:rPr>
                <w:rFonts w:ascii="Arial" w:hAnsi="Arial"/>
                <w:sz w:val="20"/>
                <w:szCs w:val="20"/>
              </w:rPr>
              <w:t>Volg de instructies van de apotheek. Vraag de apotheek naar de meest voorkomende bijwerkingen.</w:t>
            </w:r>
          </w:p>
          <w:p w14:paraId="36DE63AE" w14:textId="77777777" w:rsidR="008E0034" w:rsidRDefault="008E0034" w:rsidP="008E0034">
            <w:pPr>
              <w:pStyle w:val="TableContents"/>
              <w:widowControl w:val="0"/>
              <w:rPr>
                <w:rFonts w:ascii="Arial" w:hAnsi="Arial"/>
                <w:sz w:val="20"/>
                <w:szCs w:val="20"/>
              </w:rPr>
            </w:pPr>
          </w:p>
          <w:p w14:paraId="0CA2CE79" w14:textId="77777777" w:rsidR="008E0034" w:rsidRDefault="008E0034" w:rsidP="008E0034">
            <w:pPr>
              <w:pStyle w:val="TableContents"/>
              <w:widowControl w:val="0"/>
              <w:rPr>
                <w:rFonts w:ascii="Arial" w:hAnsi="Arial"/>
                <w:sz w:val="20"/>
                <w:szCs w:val="20"/>
              </w:rPr>
            </w:pPr>
          </w:p>
          <w:p w14:paraId="5CD7BDA4" w14:textId="77777777" w:rsidR="008E0034" w:rsidRDefault="008E0034" w:rsidP="008E0034">
            <w:pPr>
              <w:widowControl w:val="0"/>
              <w:rPr>
                <w:rFonts w:ascii="Arial" w:hAnsi="Arial"/>
                <w:sz w:val="20"/>
                <w:szCs w:val="20"/>
              </w:rPr>
            </w:pPr>
            <w:r>
              <w:rPr>
                <w:rFonts w:ascii="Arial" w:hAnsi="Arial"/>
                <w:sz w:val="20"/>
                <w:szCs w:val="20"/>
              </w:rPr>
              <w:t>[3] Vervangen door fentanyl. {{free text}}</w:t>
            </w:r>
          </w:p>
          <w:p w14:paraId="5B931392" w14:textId="77777777" w:rsidR="008E0034" w:rsidRDefault="008E0034" w:rsidP="008E0034">
            <w:pPr>
              <w:widowControl w:val="0"/>
            </w:pPr>
            <w:r>
              <w:rPr>
                <w:rFonts w:ascii="Arial" w:hAnsi="Arial"/>
                <w:sz w:val="20"/>
                <w:szCs w:val="20"/>
              </w:rPr>
              <w:t>Volg de instructies van de apotheek. Vraag de apotheek naar de meest voorkomende bijwerkingen.</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34629D75" w14:textId="760A8AAE" w:rsidR="008E0034" w:rsidRDefault="00087CD0" w:rsidP="008E0034">
            <w:pPr>
              <w:pStyle w:val="TableContents"/>
              <w:widowControl w:val="0"/>
              <w:rPr>
                <w:rFonts w:ascii="Arial" w:hAnsi="Arial"/>
                <w:sz w:val="20"/>
                <w:szCs w:val="20"/>
              </w:rPr>
            </w:pPr>
            <w:hyperlink r:id="rId188" w:history="1">
              <w:r w:rsidR="008E0034" w:rsidRPr="00C00A37">
                <w:rPr>
                  <w:rStyle w:val="Hyperlink"/>
                  <w:rFonts w:ascii="Arial" w:hAnsi="Arial"/>
                  <w:sz w:val="20"/>
                  <w:szCs w:val="20"/>
                </w:rPr>
                <w:t>refpage 22</w:t>
              </w:r>
            </w:hyperlink>
          </w:p>
        </w:tc>
      </w:tr>
      <w:tr w:rsidR="008E0034" w14:paraId="37962BB0"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0A6D5BFD"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75</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06EB109" w14:textId="77777777" w:rsidR="008E0034" w:rsidRDefault="008E0034" w:rsidP="008E0034">
            <w:pPr>
              <w:pStyle w:val="TableContents"/>
              <w:widowControl w:val="0"/>
              <w:rPr>
                <w:rFonts w:ascii="Arial" w:hAnsi="Arial"/>
                <w:sz w:val="20"/>
                <w:szCs w:val="20"/>
              </w:rPr>
            </w:pPr>
            <w:r>
              <w:rPr>
                <w:rFonts w:ascii="Arial" w:hAnsi="Arial"/>
                <w:sz w:val="20"/>
                <w:szCs w:val="20"/>
              </w:rPr>
              <w:t>opiate</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18A5B9E" w14:textId="77777777" w:rsidR="008E0034" w:rsidRDefault="008E0034" w:rsidP="008E0034">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43E9A2D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N02</w:t>
            </w:r>
          </w:p>
          <w:p w14:paraId="75185E1A"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w:t>
            </w:r>
          </w:p>
          <w:p w14:paraId="42DF096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allergische reactie present for this medication</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017874EF" w14:textId="77777777" w:rsidR="008E0034" w:rsidRDefault="008E0034" w:rsidP="008E0034">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052AB75D"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2C929A6" w14:textId="77777777" w:rsidR="008E0034" w:rsidRDefault="008E0034" w:rsidP="008E0034">
            <w:pPr>
              <w:pStyle w:val="TableContents"/>
              <w:widowControl w:val="0"/>
              <w:rPr>
                <w:rFonts w:ascii="Arial" w:hAnsi="Arial"/>
                <w:sz w:val="20"/>
                <w:szCs w:val="20"/>
              </w:rPr>
            </w:pPr>
            <w:r>
              <w:rPr>
                <w:rFonts w:ascii="Arial" w:hAnsi="Arial"/>
                <w:b/>
                <w:bCs/>
                <w:sz w:val="20"/>
                <w:szCs w:val="20"/>
              </w:rPr>
              <w:t>Patiënt heeft mogelijke bijwerkingen voor deze medicatie.</w:t>
            </w:r>
            <w:r>
              <w:rPr>
                <w:rFonts w:ascii="Arial" w:hAnsi="Arial"/>
                <w:sz w:val="20"/>
                <w:szCs w:val="20"/>
              </w:rPr>
              <w:t xml:space="preserve"> Afbouwen en stoppen is aanbevolen.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A4FB9DB" w14:textId="77777777" w:rsidR="008E0034" w:rsidRDefault="008E0034" w:rsidP="008E0034">
            <w:pPr>
              <w:pStyle w:val="TableContents"/>
              <w:widowControl w:val="0"/>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F99B40B"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369CC74A" w14:textId="2D18C592" w:rsidR="008E0034" w:rsidRDefault="00087CD0" w:rsidP="008E0034">
            <w:pPr>
              <w:pStyle w:val="TableContents"/>
              <w:widowControl w:val="0"/>
            </w:pPr>
            <w:hyperlink r:id="rId189" w:history="1">
              <w:r w:rsidR="008E0034" w:rsidRPr="00C00A37">
                <w:rPr>
                  <w:rStyle w:val="Hyperlink"/>
                  <w:rFonts w:ascii="Arial" w:hAnsi="Arial"/>
                  <w:sz w:val="20"/>
                  <w:szCs w:val="20"/>
                </w:rPr>
                <w:t>refpage 22</w:t>
              </w:r>
            </w:hyperlink>
          </w:p>
        </w:tc>
      </w:tr>
      <w:tr w:rsidR="00CC4846" w14:paraId="4567CBD7"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1716D58F" w14:textId="77777777" w:rsidR="00CC4846" w:rsidRPr="00D45A17" w:rsidRDefault="00CC4846" w:rsidP="00CC4846">
            <w:pPr>
              <w:pStyle w:val="TableContents"/>
              <w:widowControl w:val="0"/>
              <w:rPr>
                <w:rFonts w:ascii="Arial" w:hAnsi="Arial"/>
                <w:sz w:val="20"/>
                <w:szCs w:val="20"/>
              </w:rPr>
            </w:pPr>
            <w:r w:rsidRPr="00B91C86">
              <w:rPr>
                <w:rFonts w:ascii="Arial" w:hAnsi="Arial"/>
                <w:sz w:val="20"/>
                <w:szCs w:val="20"/>
                <w:highlight w:val="green"/>
              </w:rPr>
              <w:t>76</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20B8186" w14:textId="77777777" w:rsidR="00CC4846" w:rsidRDefault="00CC4846" w:rsidP="00CC4846">
            <w:pPr>
              <w:pStyle w:val="TableContents"/>
              <w:widowControl w:val="0"/>
              <w:rPr>
                <w:rFonts w:ascii="Arial" w:hAnsi="Arial"/>
                <w:sz w:val="20"/>
                <w:szCs w:val="20"/>
              </w:rPr>
            </w:pPr>
            <w:r>
              <w:rPr>
                <w:rFonts w:ascii="Arial" w:hAnsi="Arial"/>
                <w:sz w:val="20"/>
                <w:szCs w:val="20"/>
              </w:rPr>
              <w:t>Opioïden</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E74E2D2"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152E76C5" w14:textId="77777777" w:rsidR="00CC4846" w:rsidRDefault="00CC4846" w:rsidP="00CC4846">
            <w:pPr>
              <w:pStyle w:val="FrameContents"/>
              <w:widowControl w:val="0"/>
              <w:rPr>
                <w:rFonts w:ascii="Arial" w:hAnsi="Arial"/>
                <w:sz w:val="20"/>
                <w:szCs w:val="20"/>
              </w:rPr>
            </w:pPr>
            <w:r>
              <w:rPr>
                <w:rFonts w:ascii="Arial" w:hAnsi="Arial"/>
                <w:sz w:val="20"/>
                <w:szCs w:val="20"/>
              </w:rPr>
              <w:t>N02A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328F2D5F" w14:textId="77777777" w:rsidR="00CC4846" w:rsidRDefault="00CC4846" w:rsidP="00CC4846">
            <w:pPr>
              <w:pStyle w:val="Fram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39CC6C21" w14:textId="77777777" w:rsidR="00CC4846" w:rsidRDefault="00CC4846" w:rsidP="00CC4846">
            <w:pPr>
              <w:pStyle w:val="TableContents"/>
              <w:widowControl w:val="0"/>
              <w:rPr>
                <w:rFonts w:ascii="Arial" w:hAnsi="Arial"/>
                <w:sz w:val="20"/>
                <w:szCs w:val="20"/>
              </w:rPr>
            </w:pPr>
            <w:r>
              <w:rPr>
                <w:rFonts w:ascii="Arial" w:hAnsi="Arial"/>
                <w:color w:val="9900FF"/>
                <w:sz w:val="20"/>
                <w:szCs w:val="20"/>
              </w:rPr>
              <w:t>{preselect vervolg if a stop-, afbouw-, or vervangen- option is checked}</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25D06ED" w14:textId="426E9E32" w:rsidR="00CC4846" w:rsidRPr="00D83B5F" w:rsidRDefault="00CC4846" w:rsidP="00D83B5F">
            <w:pPr>
              <w:rPr>
                <w:rFonts w:ascii="Times New Roman" w:hAnsi="Times New Roman" w:cs="Times New Roman"/>
                <w:color w:val="auto"/>
                <w:lang w:eastAsia="en-US" w:bidi="ar-SA"/>
              </w:rPr>
            </w:pPr>
            <w:r>
              <w:rPr>
                <w:rFonts w:ascii="Arial" w:hAnsi="Arial"/>
                <w:sz w:val="20"/>
                <w:szCs w:val="20"/>
              </w:rPr>
              <w:t xml:space="preserve">[1] </w:t>
            </w:r>
            <w:r w:rsidR="00D83B5F">
              <w:rPr>
                <w:rFonts w:ascii="Arial" w:hAnsi="Arial"/>
                <w:sz w:val="20"/>
                <w:szCs w:val="20"/>
              </w:rPr>
              <w:t>Vervolgafspraak:{{free text</w:t>
            </w:r>
            <w:del w:id="515" w:author="Medlock, S.K." w:date="2021-05-06T13:26:00Z">
              <w:r w:rsidR="00D83B5F" w:rsidDel="00D83B5F">
                <w:rPr>
                  <w:rFonts w:ascii="Arial" w:hAnsi="Arial"/>
                  <w:sz w:val="20"/>
                  <w:szCs w:val="20"/>
                </w:rPr>
                <w:delText xml:space="preserve">: pre-filled: serie </w:delText>
              </w:r>
              <w:commentRangeStart w:id="516"/>
              <w:commentRangeStart w:id="517"/>
              <w:r w:rsidR="00D83B5F" w:rsidDel="00D83B5F">
                <w:rPr>
                  <w:rFonts w:ascii="Arial" w:hAnsi="Arial"/>
                  <w:sz w:val="20"/>
                  <w:szCs w:val="20"/>
                </w:rPr>
                <w:delText>van 5 data elke 2 weken</w:delText>
              </w:r>
              <w:commentRangeEnd w:id="516"/>
              <w:r w:rsidR="00D83B5F" w:rsidDel="00D83B5F">
                <w:rPr>
                  <w:rStyle w:val="CommentReference"/>
                </w:rPr>
                <w:commentReference w:id="516"/>
              </w:r>
            </w:del>
            <w:commentRangeEnd w:id="517"/>
            <w:r w:rsidR="00D83B5F">
              <w:rPr>
                <w:rStyle w:val="CommentReference"/>
              </w:rPr>
              <w:commentReference w:id="517"/>
            </w:r>
            <w:del w:id="518" w:author="Medlock, S.K." w:date="2021-05-06T13:26:00Z">
              <w:r w:rsidR="00D83B5F" w:rsidDel="00D83B5F">
                <w:rPr>
                  <w:rFonts w:ascii="Arial" w:hAnsi="Arial"/>
                  <w:sz w:val="20"/>
                  <w:szCs w:val="20"/>
                </w:rPr>
                <w:delText xml:space="preserve">, </w:delText>
              </w:r>
              <w:r w:rsidDel="00D83B5F">
                <w:rPr>
                  <w:rFonts w:ascii="Arial" w:hAnsi="Arial"/>
                  <w:sz w:val="20"/>
                  <w:szCs w:val="20"/>
                </w:rPr>
                <w:delText>startdatum is datum van vandaag.</w:delText>
              </w:r>
            </w:del>
            <w:r>
              <w:rPr>
                <w:rFonts w:ascii="Arial" w:hAnsi="Arial"/>
                <w:sz w:val="20"/>
                <w:szCs w:val="20"/>
              </w:rPr>
              <w:t>}} Controleer voor balans, sederende effecten, vallen, recidiverende pijn. Controleer musculoskeletale symptomen, onrust, gastro-intestinale symptomen, angst, insomnie,  overmatig zweten, prikkelbaarheid, rillingen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5DFA33D" w14:textId="77777777" w:rsidR="00CC4846" w:rsidRDefault="00CC4846" w:rsidP="00CC4846">
            <w:pPr>
              <w:pStyle w:val="FrameContents"/>
              <w:widowControl w:val="0"/>
              <w:rPr>
                <w:rFonts w:ascii="Arial" w:hAnsi="Arial"/>
                <w:sz w:val="20"/>
                <w:szCs w:val="20"/>
              </w:rPr>
            </w:pPr>
            <w:r>
              <w:rPr>
                <w:rFonts w:ascii="Arial" w:hAnsi="Arial"/>
                <w:sz w:val="20"/>
                <w:szCs w:val="20"/>
              </w:rPr>
              <w:t>[1] Controleer voor veranderingen in symptomen: balans, sedatie, vallen, recidiverende pijn. Controleer musculoskeletale symptomen, onrust, gastro-intestinale symptomen, angst, insomnie, diaphoresis, prikkelbaarheid, rillingen . 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F863FCB" w14:textId="3DA7462D" w:rsidR="00CC4846" w:rsidRDefault="00CC4846" w:rsidP="00D83B5F">
            <w:pPr>
              <w:pStyle w:val="TableContents"/>
              <w:widowControl w:val="0"/>
              <w:rPr>
                <w:rFonts w:ascii="Arial" w:hAnsi="Arial"/>
                <w:sz w:val="20"/>
                <w:szCs w:val="20"/>
              </w:rPr>
            </w:pPr>
            <w:r>
              <w:rPr>
                <w:rFonts w:ascii="Arial" w:hAnsi="Arial"/>
                <w:sz w:val="20"/>
                <w:szCs w:val="20"/>
              </w:rPr>
              <w:t xml:space="preserve">[1] </w:t>
            </w:r>
            <w:del w:id="519" w:author="Medlock, S.K." w:date="2021-05-06T13:27:00Z">
              <w:r w:rsidDel="00D83B5F">
                <w:rPr>
                  <w:rFonts w:ascii="Arial" w:hAnsi="Arial"/>
                  <w:sz w:val="20"/>
                  <w:szCs w:val="20"/>
                </w:rPr>
                <w:delText>Elke 1 à 2 weken neemt u</w:delText>
              </w:r>
            </w:del>
            <w:ins w:id="520" w:author="Medlock, S.K." w:date="2021-05-06T13:27:00Z">
              <w:r w:rsidR="00D83B5F">
                <w:rPr>
                  <w:rFonts w:ascii="Arial" w:hAnsi="Arial"/>
                  <w:sz w:val="20"/>
                  <w:szCs w:val="20"/>
                </w:rPr>
                <w:t>U</w:t>
              </w:r>
            </w:ins>
            <w:r>
              <w:rPr>
                <w:rFonts w:ascii="Arial" w:hAnsi="Arial"/>
                <w:sz w:val="20"/>
                <w:szCs w:val="20"/>
              </w:rPr>
              <w:t xml:space="preserve">w dokter </w:t>
            </w:r>
            <w:ins w:id="521" w:author="Medlock, S.K." w:date="2021-05-06T13:27:00Z">
              <w:r w:rsidR="00D83B5F">
                <w:rPr>
                  <w:rFonts w:ascii="Arial" w:hAnsi="Arial"/>
                  <w:sz w:val="20"/>
                  <w:szCs w:val="20"/>
                </w:rPr>
                <w:t xml:space="preserve">neemt </w:t>
              </w:r>
            </w:ins>
            <w:r>
              <w:rPr>
                <w:rFonts w:ascii="Arial" w:hAnsi="Arial"/>
                <w:sz w:val="20"/>
                <w:szCs w:val="20"/>
              </w:rPr>
              <w:t>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C4A001F" w14:textId="2BC444D8" w:rsidR="00CC4846" w:rsidRDefault="00087CD0" w:rsidP="00CC4846">
            <w:pPr>
              <w:pStyle w:val="TableContents"/>
              <w:widowControl w:val="0"/>
              <w:rPr>
                <w:rFonts w:ascii="Arial" w:hAnsi="Arial"/>
                <w:sz w:val="20"/>
                <w:szCs w:val="20"/>
              </w:rPr>
            </w:pPr>
            <w:hyperlink r:id="rId190" w:history="1">
              <w:r w:rsidR="00CC4846" w:rsidRPr="008E0034">
                <w:rPr>
                  <w:rStyle w:val="Hyperlink"/>
                  <w:rFonts w:ascii="Arial" w:hAnsi="Arial"/>
                  <w:sz w:val="20"/>
                  <w:szCs w:val="20"/>
                </w:rPr>
                <w:t>refpage 22</w:t>
              </w:r>
            </w:hyperlink>
          </w:p>
          <w:p w14:paraId="3DF39A00" w14:textId="77777777" w:rsidR="00CC4846" w:rsidRDefault="00CC4846" w:rsidP="00CC4846">
            <w:pPr>
              <w:pStyle w:val="TableContents"/>
              <w:widowControl w:val="0"/>
              <w:rPr>
                <w:rFonts w:ascii="Arial" w:hAnsi="Arial"/>
                <w:color w:val="9900FF"/>
                <w:sz w:val="20"/>
                <w:szCs w:val="20"/>
              </w:rPr>
            </w:pPr>
          </w:p>
        </w:tc>
      </w:tr>
      <w:tr w:rsidR="00CC4846" w:rsidRPr="005B43D4" w14:paraId="2F44B29A"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A03C8C7" w14:textId="77777777" w:rsidR="00CC4846" w:rsidRPr="00D45A17" w:rsidRDefault="00CC4846" w:rsidP="00CC4846">
            <w:pPr>
              <w:pStyle w:val="TableContents"/>
              <w:widowControl w:val="0"/>
              <w:rPr>
                <w:rFonts w:ascii="Arial" w:hAnsi="Arial"/>
                <w:sz w:val="20"/>
                <w:szCs w:val="20"/>
              </w:rPr>
            </w:pP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E3A53AF" w14:textId="77777777" w:rsidR="00CC4846" w:rsidRDefault="00CC4846" w:rsidP="00CC4846">
            <w:pPr>
              <w:pStyle w:val="TableContents"/>
              <w:widowControl w:val="0"/>
              <w:rPr>
                <w:rFonts w:ascii="Arial" w:hAnsi="Arial"/>
                <w:sz w:val="20"/>
                <w:szCs w:val="20"/>
              </w:rPr>
            </w:pPr>
            <w:r>
              <w:rPr>
                <w:rFonts w:ascii="Arial" w:hAnsi="Arial"/>
                <w:sz w:val="20"/>
                <w:szCs w:val="20"/>
              </w:rPr>
              <w:t>Niet-opioïden (van de analgetica): NSAID, overige niet-opioïden</w:t>
            </w:r>
          </w:p>
          <w:p w14:paraId="5EA92ECC" w14:textId="77777777" w:rsidR="00CC4846" w:rsidRDefault="00CC4846" w:rsidP="00CC4846">
            <w:pPr>
              <w:pStyle w:val="TableContents"/>
              <w:widowControl w:val="0"/>
              <w:rPr>
                <w:rFonts w:ascii="Arial" w:hAnsi="Arial"/>
                <w:sz w:val="20"/>
                <w:szCs w:val="20"/>
              </w:rPr>
            </w:pPr>
          </w:p>
          <w:p w14:paraId="1B753A3A"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{TODO Are there “overige niet-opioiden” to consider?}</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B478F0B" w14:textId="77777777" w:rsidR="00CC4846" w:rsidRDefault="00CC4846" w:rsidP="00CC4846">
            <w:pPr>
              <w:pStyle w:val="TableContents"/>
              <w:widowControl w:val="0"/>
              <w:rPr>
                <w:rFonts w:ascii="Arial" w:hAnsi="Arial"/>
                <w:sz w:val="20"/>
                <w:szCs w:val="20"/>
                <w:lang w:val="en-US"/>
              </w:rPr>
            </w:pP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0347A03F" w14:textId="77777777" w:rsidR="00CC4846" w:rsidRDefault="00CC4846" w:rsidP="00CC4846">
            <w:pPr>
              <w:pStyle w:val="TableContents"/>
              <w:widowControl w:val="0"/>
              <w:rPr>
                <w:rFonts w:ascii="Arial" w:hAnsi="Arial"/>
                <w:sz w:val="20"/>
                <w:szCs w:val="20"/>
                <w:lang w:val="en-US"/>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6DDB3F1D"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0F113E84" w14:textId="77777777" w:rsidR="00CC4846" w:rsidRDefault="00CC4846" w:rsidP="00CC4846">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39805A0" w14:textId="77777777" w:rsidR="00CC4846" w:rsidRDefault="00CC4846" w:rsidP="00CC4846">
            <w:pPr>
              <w:pStyle w:val="TableContents"/>
              <w:widowControl w:val="0"/>
              <w:rPr>
                <w:rFonts w:ascii="Arial" w:hAnsi="Arial"/>
                <w:sz w:val="20"/>
                <w:szCs w:val="20"/>
                <w:lang w:val="en-US"/>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A1CA365" w14:textId="77777777" w:rsidR="00CC4846" w:rsidRDefault="00CC4846" w:rsidP="00CC4846">
            <w:pPr>
              <w:pStyle w:val="TableContents"/>
              <w:widowControl w:val="0"/>
              <w:rPr>
                <w:rFonts w:ascii="Arial" w:hAnsi="Arial"/>
                <w:sz w:val="20"/>
                <w:szCs w:val="20"/>
                <w:lang w:val="en-US"/>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7B50C1E" w14:textId="77777777" w:rsidR="00CC4846" w:rsidRDefault="00CC4846" w:rsidP="00CC4846">
            <w:pPr>
              <w:pStyle w:val="TableContents"/>
              <w:widowControl w:val="0"/>
              <w:rPr>
                <w:rFonts w:ascii="Arial" w:hAnsi="Arial"/>
                <w:sz w:val="20"/>
                <w:szCs w:val="20"/>
                <w:lang w:val="en-US"/>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FEFD82A" w14:textId="77777777" w:rsidR="00CC4846" w:rsidRPr="005B43D4" w:rsidRDefault="00CC4846" w:rsidP="00CC4846">
            <w:pPr>
              <w:pStyle w:val="TableContents"/>
              <w:widowControl w:val="0"/>
              <w:rPr>
                <w:rFonts w:ascii="Arial" w:hAnsi="Arial"/>
                <w:sz w:val="20"/>
                <w:szCs w:val="20"/>
              </w:rPr>
            </w:pPr>
          </w:p>
        </w:tc>
      </w:tr>
      <w:tr w:rsidR="00CC4846" w14:paraId="3617E7D3"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798494C9" w14:textId="77777777" w:rsidR="00CC4846" w:rsidRPr="00D45A17" w:rsidRDefault="00CC4846" w:rsidP="00CC4846">
            <w:pPr>
              <w:pStyle w:val="TableContents"/>
              <w:widowControl w:val="0"/>
              <w:rPr>
                <w:rFonts w:ascii="Arial" w:hAnsi="Arial"/>
                <w:sz w:val="20"/>
                <w:szCs w:val="20"/>
              </w:rPr>
            </w:pPr>
            <w:r w:rsidRPr="00B91C86">
              <w:rPr>
                <w:rFonts w:ascii="Arial" w:hAnsi="Arial"/>
                <w:sz w:val="20"/>
                <w:szCs w:val="20"/>
                <w:highlight w:val="green"/>
              </w:rPr>
              <w:t>78</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E4CD0D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NSAIDs</w:t>
            </w:r>
          </w:p>
          <w:p w14:paraId="13F59337" w14:textId="77777777" w:rsidR="00CC4846" w:rsidRDefault="00CC4846" w:rsidP="00CC4846">
            <w:pPr>
              <w:pStyle w:val="TableContents"/>
              <w:widowControl w:val="0"/>
              <w:rPr>
                <w:rFonts w:ascii="Arial" w:hAnsi="Arial"/>
                <w:color w:val="6600CC"/>
                <w:sz w:val="20"/>
                <w:szCs w:val="20"/>
                <w:lang w:val="en-US"/>
              </w:rPr>
            </w:pPr>
          </w:p>
          <w:p w14:paraId="4F1D723B" w14:textId="77777777" w:rsidR="00CC4846" w:rsidRDefault="00087CD0" w:rsidP="00CC4846">
            <w:pPr>
              <w:pStyle w:val="TableContents"/>
              <w:widowControl w:val="0"/>
              <w:rPr>
                <w:lang w:val="en-US"/>
              </w:rPr>
            </w:pPr>
            <w:hyperlink r:id="rId191" w:anchor="M01A_Anti-inflammatory_and_antirheumatic_products,_non-steroids" w:history="1">
              <w:r w:rsidR="00CC4846">
                <w:rPr>
                  <w:rStyle w:val="Hyperlink"/>
                  <w:rFonts w:ascii="Arial" w:hAnsi="Arial"/>
                  <w:color w:val="6600CC"/>
                  <w:sz w:val="20"/>
                  <w:szCs w:val="20"/>
                  <w:lang w:val="en-US"/>
                </w:rPr>
                <w:t>M01A Anti-inflammatory and antirheumatic products, non-steroids</w:t>
              </w:r>
            </w:hyperlink>
          </w:p>
          <w:p w14:paraId="37B425B0" w14:textId="77777777" w:rsidR="00CC4846" w:rsidRDefault="00087CD0" w:rsidP="00CC4846">
            <w:pPr>
              <w:pStyle w:val="TableContents"/>
              <w:widowControl w:val="0"/>
              <w:rPr>
                <w:lang w:val="en-US"/>
              </w:rPr>
            </w:pPr>
            <w:hyperlink r:id="rId192" w:anchor="M01B_Anti-inflammatory/antirheumatic_agents_in_combination" w:history="1">
              <w:r w:rsidR="00CC4846">
                <w:rPr>
                  <w:rStyle w:val="Hyperlink"/>
                  <w:rFonts w:ascii="Arial" w:hAnsi="Arial"/>
                  <w:color w:val="6600CC"/>
                  <w:sz w:val="20"/>
                  <w:szCs w:val="20"/>
                  <w:lang w:val="en-US"/>
                </w:rPr>
                <w:t>M01B Anti-inflammatory/antirheumatic agents in combination</w:t>
              </w:r>
            </w:hyperlink>
          </w:p>
          <w:p w14:paraId="1516AC21" w14:textId="77777777" w:rsidR="00CC4846" w:rsidRDefault="00CC4846" w:rsidP="00CC4846">
            <w:pPr>
              <w:pStyle w:val="TableContents"/>
              <w:widowControl w:val="0"/>
              <w:rPr>
                <w:lang w:val="en-US"/>
              </w:rPr>
            </w:pPr>
            <w:r>
              <w:rPr>
                <w:rFonts w:ascii="Arial" w:hAnsi="Arial"/>
                <w:sz w:val="20"/>
                <w:szCs w:val="20"/>
                <w:lang w:val="en-US"/>
              </w:rPr>
              <w:t xml:space="preserve">or ATC </w:t>
            </w:r>
            <w:hyperlink r:id="rId193" w:anchor="S01BC_Anti-inflammatory_agents,_non-steroids" w:history="1">
              <w:r>
                <w:rPr>
                  <w:rStyle w:val="Hyperlink"/>
                  <w:rFonts w:ascii="Arial" w:hAnsi="Arial"/>
                  <w:sz w:val="20"/>
                  <w:szCs w:val="20"/>
                  <w:lang w:val="en-US"/>
                </w:rPr>
                <w:t>S01BC</w:t>
              </w:r>
            </w:hyperlink>
            <w:r>
              <w:rPr>
                <w:rFonts w:ascii="Arial" w:hAnsi="Arial"/>
                <w:sz w:val="20"/>
                <w:szCs w:val="20"/>
                <w:lang w:val="en-US"/>
              </w:rPr>
              <w:t xml:space="preserve"> (ocular NSAIDs)</w:t>
            </w:r>
          </w:p>
          <w:p w14:paraId="21D623A4" w14:textId="77777777" w:rsidR="00CC4846" w:rsidRDefault="00CC4846" w:rsidP="00CC4846">
            <w:pPr>
              <w:pStyle w:val="TableContents"/>
              <w:widowControl w:val="0"/>
              <w:rPr>
                <w:lang w:val="en-US"/>
              </w:rPr>
            </w:pPr>
            <w:r>
              <w:rPr>
                <w:rFonts w:ascii="Arial" w:hAnsi="Arial"/>
                <w:sz w:val="20"/>
                <w:szCs w:val="20"/>
                <w:lang w:val="en-US"/>
              </w:rPr>
              <w:t xml:space="preserve">or ATC </w:t>
            </w:r>
            <w:hyperlink r:id="rId194" w:anchor="S01CC_Anti-inflammatory_agents,_non-steroids_and_anti-infectives_in_combination" w:history="1">
              <w:r>
                <w:rPr>
                  <w:rStyle w:val="Hyperlink"/>
                  <w:rFonts w:ascii="Arial" w:hAnsi="Arial"/>
                  <w:sz w:val="20"/>
                  <w:szCs w:val="20"/>
                  <w:lang w:val="en-US"/>
                </w:rPr>
                <w:t>S01CC</w:t>
              </w:r>
            </w:hyperlink>
            <w:r>
              <w:rPr>
                <w:rFonts w:ascii="Arial" w:hAnsi="Arial"/>
                <w:sz w:val="20"/>
                <w:szCs w:val="20"/>
                <w:lang w:val="en-US"/>
              </w:rPr>
              <w:t xml:space="preserve"> (ocular combinations with NSAIDs)</w:t>
            </w:r>
          </w:p>
          <w:p w14:paraId="2F220027" w14:textId="77777777" w:rsidR="00CC4846" w:rsidRDefault="00CC4846" w:rsidP="00CC4846">
            <w:pPr>
              <w:pStyle w:val="TableContents"/>
              <w:widowControl w:val="0"/>
              <w:rPr>
                <w:color w:val="6600CC"/>
                <w:lang w:val="en-US"/>
              </w:rPr>
            </w:pPr>
            <w:r>
              <w:rPr>
                <w:rFonts w:ascii="Arial" w:hAnsi="Arial"/>
                <w:color w:val="6600CC"/>
                <w:sz w:val="20"/>
                <w:szCs w:val="20"/>
                <w:lang w:val="en-US"/>
              </w:rPr>
              <w:t>or ATC D11AX18  (diclofenac topical)</w:t>
            </w:r>
          </w:p>
          <w:p w14:paraId="466CAD23" w14:textId="77777777" w:rsidR="00CC4846" w:rsidRDefault="00CC4846" w:rsidP="00CC4846">
            <w:pPr>
              <w:pStyle w:val="TableContents"/>
              <w:widowControl w:val="0"/>
              <w:rPr>
                <w:rFonts w:ascii="Arial" w:hAnsi="Arial"/>
                <w:color w:val="6600CC"/>
                <w:sz w:val="20"/>
                <w:szCs w:val="20"/>
                <w:lang w:val="en-US"/>
              </w:rPr>
            </w:pPr>
          </w:p>
          <w:p w14:paraId="523AF0CE" w14:textId="77777777" w:rsidR="00CC4846" w:rsidRDefault="00CC4846" w:rsidP="00CC4846">
            <w:pPr>
              <w:pStyle w:val="TableContents"/>
              <w:widowControl w:val="0"/>
              <w:rPr>
                <w:rFonts w:ascii="Arial" w:hAnsi="Arial"/>
                <w:sz w:val="20"/>
                <w:szCs w:val="20"/>
                <w:lang w:val="en-US"/>
              </w:rPr>
            </w:pPr>
            <w:r>
              <w:rPr>
                <w:rFonts w:ascii="Arial" w:hAnsi="Arial"/>
                <w:color w:val="6600CC"/>
                <w:sz w:val="20"/>
                <w:szCs w:val="20"/>
                <w:lang w:val="en-US"/>
              </w:rPr>
              <w:t>Combinations with opioids excluded; covered under opioids</w:t>
            </w:r>
          </w:p>
          <w:p w14:paraId="3A34E78D" w14:textId="77777777" w:rsidR="00CC4846" w:rsidRDefault="00CC4846" w:rsidP="00CC4846">
            <w:pPr>
              <w:pStyle w:val="TableContents"/>
              <w:widowControl w:val="0"/>
              <w:rPr>
                <w:rFonts w:ascii="Arial" w:hAnsi="Arial"/>
                <w:color w:val="6600CC"/>
                <w:sz w:val="20"/>
                <w:szCs w:val="20"/>
                <w:lang w:val="en-US"/>
              </w:rPr>
            </w:pPr>
          </w:p>
          <w:p w14:paraId="1AA3E876" w14:textId="77777777" w:rsidR="00CC4846" w:rsidRDefault="00CC4846" w:rsidP="00CC4846">
            <w:pPr>
              <w:pStyle w:val="TableContents"/>
              <w:widowControl w:val="0"/>
              <w:rPr>
                <w:rFonts w:ascii="Arial" w:hAnsi="Arial"/>
                <w:sz w:val="20"/>
                <w:szCs w:val="20"/>
                <w:lang w:val="en-US"/>
              </w:rPr>
            </w:pPr>
            <w:r>
              <w:rPr>
                <w:rFonts w:ascii="Arial" w:hAnsi="Arial"/>
                <w:color w:val="6600CC"/>
                <w:sz w:val="20"/>
                <w:szCs w:val="20"/>
                <w:lang w:val="en-US"/>
              </w:rPr>
              <w:t>{box 2 checked if low renal function (rule 80)</w:t>
            </w:r>
          </w:p>
          <w:p w14:paraId="1D19C159" w14:textId="77777777" w:rsidR="00CC4846" w:rsidRDefault="00CC4846" w:rsidP="00CC4846">
            <w:pPr>
              <w:pStyle w:val="TableContents"/>
              <w:widowControl w:val="0"/>
              <w:rPr>
                <w:rFonts w:ascii="Arial" w:hAnsi="Arial"/>
                <w:sz w:val="20"/>
                <w:szCs w:val="20"/>
                <w:lang w:val="en-US"/>
              </w:rPr>
            </w:pPr>
            <w:r>
              <w:rPr>
                <w:rFonts w:ascii="Arial" w:hAnsi="Arial"/>
                <w:color w:val="6600CC"/>
                <w:sz w:val="20"/>
                <w:szCs w:val="20"/>
                <w:lang w:val="en-US"/>
              </w:rPr>
              <w:t>or also taking paracetamol (rule 83)</w:t>
            </w:r>
          </w:p>
          <w:p w14:paraId="001B3BF1" w14:textId="77777777" w:rsidR="00CC4846" w:rsidRDefault="00CC4846" w:rsidP="00CC4846">
            <w:pPr>
              <w:pStyle w:val="TableContents"/>
              <w:widowControl w:val="0"/>
              <w:rPr>
                <w:rFonts w:ascii="Arial" w:hAnsi="Arial"/>
                <w:sz w:val="20"/>
                <w:szCs w:val="20"/>
              </w:rPr>
            </w:pPr>
            <w:r>
              <w:rPr>
                <w:rFonts w:ascii="Arial" w:hAnsi="Arial"/>
                <w:color w:val="6600CC"/>
                <w:sz w:val="20"/>
                <w:szCs w:val="20"/>
              </w:rPr>
              <w:t>}</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FD74067"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FCE7D9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M01A</w:t>
            </w:r>
          </w:p>
          <w:p w14:paraId="5FB41D35"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M01B</w:t>
            </w:r>
          </w:p>
          <w:p w14:paraId="1BD16C13"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S01BC</w:t>
            </w:r>
          </w:p>
          <w:p w14:paraId="4C2BC502"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S01CC</w:t>
            </w:r>
          </w:p>
          <w:p w14:paraId="4631A8BB" w14:textId="77777777" w:rsidR="00CC4846" w:rsidRDefault="00CC4846" w:rsidP="00CC4846">
            <w:pPr>
              <w:pStyle w:val="TableContents"/>
              <w:widowControl w:val="0"/>
              <w:rPr>
                <w:rFonts w:ascii="Arial" w:hAnsi="Arial"/>
                <w:sz w:val="20"/>
                <w:szCs w:val="20"/>
              </w:rPr>
            </w:pPr>
            <w:r>
              <w:rPr>
                <w:rFonts w:ascii="Arial" w:hAnsi="Arial"/>
                <w:sz w:val="20"/>
                <w:szCs w:val="20"/>
              </w:rPr>
              <w:t>or D11AX18</w:t>
            </w:r>
          </w:p>
          <w:p w14:paraId="7A22E0F3" w14:textId="77777777" w:rsidR="00CC4846" w:rsidRDefault="00CC4846" w:rsidP="00CC4846">
            <w:pPr>
              <w:pStyle w:val="TableContents"/>
              <w:widowControl w:val="0"/>
              <w:rPr>
                <w:rFonts w:ascii="Arial" w:hAnsi="Arial"/>
                <w:color w:val="9900FF"/>
                <w:sz w:val="20"/>
                <w:szCs w:val="20"/>
              </w:rPr>
            </w:pP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71CD45F"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80C115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{preselect box 2}{</w:t>
            </w:r>
          </w:p>
          <w:p w14:paraId="2202CFE3"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(SELECTOR() AND CONDITION(eGFR &lt;= 30ml/min))</w:t>
            </w:r>
          </w:p>
          <w:p w14:paraId="60EE0CA8" w14:textId="77777777" w:rsidR="00CC4846" w:rsidRDefault="00CC4846" w:rsidP="00CC4846">
            <w:pPr>
              <w:pStyle w:val="TableContents"/>
              <w:widowControl w:val="0"/>
              <w:rPr>
                <w:rFonts w:ascii="Arial" w:hAnsi="Arial"/>
                <w:sz w:val="20"/>
                <w:szCs w:val="20"/>
                <w:lang w:val="en-US"/>
              </w:rPr>
            </w:pPr>
          </w:p>
          <w:p w14:paraId="27687707"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6DAB13E4"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(SELECTOR() AND CONDITION(</w:t>
            </w:r>
          </w:p>
          <w:p w14:paraId="5727158D" w14:textId="77777777" w:rsidR="00CC4846" w:rsidRDefault="00CC4846" w:rsidP="00CC4846">
            <w:pPr>
              <w:widowControl w:val="0"/>
              <w:rPr>
                <w:lang w:val="en-US"/>
              </w:rPr>
            </w:pPr>
            <w:r>
              <w:rPr>
                <w:rFonts w:ascii="Arial" w:hAnsi="Arial"/>
                <w:sz w:val="20"/>
                <w:szCs w:val="20"/>
                <w:lang w:val="en-US"/>
              </w:rPr>
              <w:t>ANY (</w:t>
            </w:r>
          </w:p>
          <w:p w14:paraId="1172A8A7" w14:textId="77777777" w:rsidR="00CC4846" w:rsidRDefault="00CC4846" w:rsidP="00CC4846">
            <w:pPr>
              <w:pStyle w:val="TableContents"/>
              <w:widowControl w:val="0"/>
              <w:rPr>
                <w:lang w:val="en-US"/>
              </w:rPr>
            </w:pPr>
            <w:r>
              <w:rPr>
                <w:rFonts w:ascii="Arial" w:hAnsi="Arial"/>
                <w:sz w:val="20"/>
                <w:szCs w:val="20"/>
                <w:lang w:val="en-US"/>
              </w:rPr>
              <w:t>N02BE01</w:t>
            </w:r>
          </w:p>
          <w:p w14:paraId="76BCCDC1" w14:textId="77777777" w:rsidR="00CC4846" w:rsidRDefault="00CC4846" w:rsidP="00CC4846">
            <w:pPr>
              <w:pStyle w:val="TableContents"/>
              <w:widowControl w:val="0"/>
              <w:rPr>
                <w:lang w:val="en-US"/>
              </w:rPr>
            </w:pPr>
            <w:r>
              <w:rPr>
                <w:rFonts w:ascii="Arial" w:hAnsi="Arial"/>
                <w:sz w:val="20"/>
                <w:szCs w:val="20"/>
                <w:lang w:val="en-US"/>
              </w:rPr>
              <w:t>OR N02BE51</w:t>
            </w:r>
          </w:p>
          <w:p w14:paraId="442E6311" w14:textId="77777777" w:rsidR="00CC4846" w:rsidRDefault="00CC4846" w:rsidP="00CC4846">
            <w:pPr>
              <w:pStyle w:val="TableContents"/>
              <w:widowControl w:val="0"/>
              <w:rPr>
                <w:lang w:val="en-US"/>
              </w:rPr>
            </w:pPr>
            <w:r>
              <w:rPr>
                <w:rFonts w:ascii="Arial" w:hAnsi="Arial"/>
                <w:sz w:val="20"/>
                <w:szCs w:val="20"/>
                <w:lang w:val="en-US"/>
              </w:rPr>
              <w:t>OR N02BE71</w:t>
            </w:r>
          </w:p>
          <w:p w14:paraId="429B6A0D" w14:textId="77777777" w:rsidR="00CC4846" w:rsidRDefault="00CC4846" w:rsidP="00CC4846">
            <w:pPr>
              <w:pStyle w:val="TableContents"/>
              <w:widowControl w:val="0"/>
              <w:rPr>
                <w:lang w:val="en-US"/>
              </w:rPr>
            </w:pPr>
            <w:r>
              <w:rPr>
                <w:rFonts w:ascii="Arial" w:hAnsi="Arial"/>
                <w:sz w:val="20"/>
                <w:szCs w:val="20"/>
                <w:lang w:val="en-US"/>
              </w:rPr>
              <w:t>OR N02AJ01</w:t>
            </w:r>
          </w:p>
          <w:p w14:paraId="5F405D9F" w14:textId="77777777" w:rsidR="00CC4846" w:rsidRDefault="00CC4846" w:rsidP="00CC4846">
            <w:pPr>
              <w:pStyle w:val="TableContents"/>
              <w:widowControl w:val="0"/>
              <w:rPr>
                <w:lang w:val="en-US"/>
              </w:rPr>
            </w:pPr>
            <w:r>
              <w:rPr>
                <w:rFonts w:ascii="Arial" w:hAnsi="Arial"/>
                <w:sz w:val="20"/>
                <w:szCs w:val="20"/>
                <w:lang w:val="en-US"/>
              </w:rPr>
              <w:t>OR N02AJ06</w:t>
            </w:r>
          </w:p>
          <w:p w14:paraId="435481FD" w14:textId="77777777" w:rsidR="00CC4846" w:rsidRDefault="00CC4846" w:rsidP="00CC4846">
            <w:pPr>
              <w:pStyle w:val="TableContents"/>
              <w:widowControl w:val="0"/>
              <w:rPr>
                <w:lang w:val="en-US"/>
              </w:rPr>
            </w:pPr>
            <w:r>
              <w:rPr>
                <w:rFonts w:ascii="Arial" w:hAnsi="Arial"/>
                <w:sz w:val="20"/>
                <w:szCs w:val="20"/>
                <w:lang w:val="en-US"/>
              </w:rPr>
              <w:t>OR N02AJ13</w:t>
            </w:r>
          </w:p>
          <w:p w14:paraId="1C0BAFF6" w14:textId="77777777" w:rsidR="00CC4846" w:rsidRDefault="00CC4846" w:rsidP="00CC4846">
            <w:pPr>
              <w:pStyle w:val="TableContents"/>
              <w:widowControl w:val="0"/>
              <w:rPr>
                <w:lang w:val="en-US"/>
              </w:rPr>
            </w:pPr>
            <w:r>
              <w:rPr>
                <w:rFonts w:ascii="Arial" w:hAnsi="Arial"/>
                <w:sz w:val="20"/>
                <w:szCs w:val="20"/>
                <w:lang w:val="en-US"/>
              </w:rPr>
              <w:t>OR N02AJ17)</w:t>
            </w:r>
          </w:p>
          <w:p w14:paraId="076A3D2C" w14:textId="77777777" w:rsidR="00CC4846" w:rsidRDefault="00CC4846" w:rsidP="00CC4846">
            <w:pPr>
              <w:pStyle w:val="TableContents"/>
              <w:widowControl w:val="0"/>
              <w:rPr>
                <w:rFonts w:ascii="Arial" w:hAnsi="Arial"/>
                <w:sz w:val="20"/>
                <w:szCs w:val="20"/>
              </w:rPr>
            </w:pPr>
            <w:r>
              <w:rPr>
                <w:rFonts w:ascii="Arial" w:hAnsi="Arial"/>
                <w:sz w:val="20"/>
                <w:szCs w:val="20"/>
              </w:rPr>
              <w:lastRenderedPageBreak/>
              <w:t>))</w:t>
            </w:r>
          </w:p>
          <w:p w14:paraId="11B97B6E" w14:textId="77777777" w:rsidR="00CC4846" w:rsidRDefault="00CC4846" w:rsidP="00CC4846">
            <w:pPr>
              <w:pStyle w:val="TableContents"/>
              <w:widowControl w:val="0"/>
            </w:pPr>
            <w:r>
              <w:rPr>
                <w:rFonts w:ascii="Arial" w:hAnsi="Arial"/>
                <w:sz w:val="20"/>
                <w:szCs w:val="20"/>
              </w:rPr>
              <w:t>}</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3C0F884" w14:textId="77777777" w:rsidR="00CC4846" w:rsidRDefault="00CC4846" w:rsidP="00CC4846">
            <w:pPr>
              <w:pStyle w:val="TableContents"/>
              <w:widowControl w:val="0"/>
              <w:rPr>
                <w:rFonts w:ascii="Arial" w:hAnsi="Arial"/>
                <w:sz w:val="20"/>
                <w:szCs w:val="20"/>
              </w:rPr>
            </w:pPr>
            <w:r>
              <w:rPr>
                <w:rFonts w:ascii="Arial" w:hAnsi="Arial"/>
                <w:sz w:val="20"/>
                <w:szCs w:val="20"/>
              </w:rPr>
              <w:lastRenderedPageBreak/>
              <w:t>[2] Stoppen</w:t>
            </w:r>
          </w:p>
          <w:p w14:paraId="6D0A935A" w14:textId="77777777" w:rsidR="00CC4846" w:rsidRDefault="00CC4846" w:rsidP="00CC4846">
            <w:pPr>
              <w:pStyle w:val="TableContents"/>
              <w:widowControl w:val="0"/>
            </w:pPr>
            <w:r>
              <w:rPr>
                <w:rFonts w:ascii="Arial" w:hAnsi="Arial"/>
                <w:sz w:val="20"/>
                <w:szCs w:val="20"/>
              </w:rPr>
              <w:t>[3] Vervangen door paracetamol: 500-1000 mg, 4dd, Max 3g/dag [</w:t>
            </w:r>
            <w:hyperlink r:id="rId195">
              <w:r>
                <w:rPr>
                  <w:rStyle w:val="Hyperlink"/>
                </w:rPr>
                <w:t>https://www.farmacotherapeutischkompas.nl/bladeren/preparaatteksten/p/paracetamol</w:t>
              </w:r>
            </w:hyperlink>
            <w:r>
              <w:t>]</w:t>
            </w:r>
          </w:p>
          <w:p w14:paraId="49C3D4C3" w14:textId="77777777" w:rsidR="00CC4846" w:rsidRDefault="00CC4846" w:rsidP="00CC4846">
            <w:pPr>
              <w:pStyle w:val="TableContents"/>
              <w:widowControl w:val="0"/>
              <w:rPr>
                <w:lang w:val="en-US"/>
              </w:rPr>
            </w:pPr>
            <w:r>
              <w:rPr>
                <w:rFonts w:ascii="Arial" w:hAnsi="Arial"/>
                <w:sz w:val="20"/>
                <w:szCs w:val="20"/>
              </w:rPr>
              <w:t xml:space="preserve">[4] Vervangen door tramadol: 50-100 mg 3-4 dd, maximaal 400 mg/dag. </w:t>
            </w:r>
            <w:r>
              <w:rPr>
                <w:rFonts w:ascii="Arial" w:hAnsi="Arial"/>
                <w:sz w:val="20"/>
                <w:szCs w:val="20"/>
                <w:lang w:val="en-US"/>
              </w:rPr>
              <w:t>Laxans: {{free text}} [</w:t>
            </w:r>
            <w:hyperlink r:id="rId196">
              <w:r>
                <w:rPr>
                  <w:rStyle w:val="Hyperlink"/>
                  <w:lang w:val="en-US"/>
                </w:rPr>
                <w:t>https://www.farmacotherapeutischkompas.nl/bladeren/preparaatteksten/t/tramadol</w:t>
              </w:r>
            </w:hyperlink>
            <w:r>
              <w:rPr>
                <w:lang w:val="en-US"/>
              </w:rPr>
              <w:t>]</w:t>
            </w:r>
          </w:p>
          <w:p w14:paraId="78C61A6C" w14:textId="77777777" w:rsidR="00CC4846" w:rsidRDefault="00CC4846" w:rsidP="00CC4846">
            <w:pPr>
              <w:pStyle w:val="TableContents"/>
              <w:widowControl w:val="0"/>
              <w:rPr>
                <w:lang w:val="en-US"/>
              </w:rPr>
            </w:pPr>
            <w:r>
              <w:rPr>
                <w:rFonts w:ascii="Arial" w:hAnsi="Arial"/>
                <w:sz w:val="20"/>
                <w:szCs w:val="20"/>
              </w:rPr>
              <w:t xml:space="preserve">[5] Vervangen door oxycodon: aanvankelijk 2,5 – 5 mg 4 dd. </w:t>
            </w:r>
            <w:r>
              <w:rPr>
                <w:rFonts w:ascii="Arial" w:hAnsi="Arial"/>
                <w:sz w:val="20"/>
                <w:szCs w:val="20"/>
                <w:lang w:val="en-US"/>
              </w:rPr>
              <w:t>Max 2 dd 20 mg. Laxans: {{free text}}  [</w:t>
            </w:r>
            <w:hyperlink r:id="rId197">
              <w:r>
                <w:rPr>
                  <w:rStyle w:val="Hyperlink"/>
                  <w:lang w:val="en-US"/>
                </w:rPr>
                <w:t>https://www.farmacotherapeutischkompas.nl/bladeren/preparaatteksten/o/oxycodon</w:t>
              </w:r>
            </w:hyperlink>
            <w:r>
              <w:rPr>
                <w:rFonts w:ascii="Arial" w:hAnsi="Arial"/>
                <w:sz w:val="20"/>
                <w:szCs w:val="20"/>
                <w:lang w:val="en-US"/>
              </w:rPr>
              <w:t>]</w:t>
            </w:r>
          </w:p>
          <w:p w14:paraId="62F09C6A" w14:textId="77777777" w:rsidR="00CC4846" w:rsidRDefault="00CC4846" w:rsidP="00CC4846">
            <w:pPr>
              <w:pStyle w:val="TableContents"/>
              <w:widowControl w:val="0"/>
              <w:rPr>
                <w:lang w:val="en-US"/>
              </w:rPr>
            </w:pPr>
            <w:r>
              <w:rPr>
                <w:rFonts w:ascii="Arial" w:hAnsi="Arial"/>
                <w:sz w:val="20"/>
                <w:szCs w:val="20"/>
              </w:rPr>
              <w:t xml:space="preserve">[6] Vervangen door morfine: 10-20 mg per keer, zo nodig elke 4 uur. </w:t>
            </w:r>
            <w:r>
              <w:rPr>
                <w:rFonts w:ascii="Arial" w:hAnsi="Arial"/>
                <w:sz w:val="20"/>
                <w:szCs w:val="20"/>
                <w:lang w:val="en-US"/>
              </w:rPr>
              <w:t>Max 20 mg 2dd. Laxans: {{free text}} [</w:t>
            </w:r>
            <w:hyperlink r:id="rId198">
              <w:r>
                <w:rPr>
                  <w:rStyle w:val="Hyperlink"/>
                  <w:lang w:val="en-US"/>
                </w:rPr>
                <w:t>https://www.farmacotherapeutischkompas.nl/bladeren/preparaatteksten/m/mo</w:t>
              </w:r>
              <w:r>
                <w:rPr>
                  <w:rStyle w:val="Hyperlink"/>
                  <w:lang w:val="en-US"/>
                </w:rPr>
                <w:lastRenderedPageBreak/>
                <w:t>rfine</w:t>
              </w:r>
            </w:hyperlink>
            <w:r>
              <w:rPr>
                <w:lang w:val="en-US"/>
              </w:rPr>
              <w:t>]</w:t>
            </w:r>
          </w:p>
          <w:p w14:paraId="43AD8006" w14:textId="77777777" w:rsidR="00CC4846" w:rsidRDefault="00CC4846" w:rsidP="00CC4846">
            <w:pPr>
              <w:pStyle w:val="TableContents"/>
              <w:widowControl w:val="0"/>
            </w:pPr>
            <w:r>
              <w:rPr>
                <w:rFonts w:ascii="Arial" w:hAnsi="Arial"/>
                <w:sz w:val="20"/>
                <w:szCs w:val="20"/>
              </w:rPr>
              <w:t>[7] Vervangen door fentanyl {{free text}} [</w:t>
            </w:r>
            <w:hyperlink r:id="rId199">
              <w:r>
                <w:rPr>
                  <w:rStyle w:val="Hyperlink"/>
                </w:rPr>
                <w:t>https://www.farmacotherapeutischkompas.nl/bladeren/preparaatteksten/f/fentanyl__transdermaal_</w:t>
              </w:r>
            </w:hyperlink>
            <w:r>
              <w:t>]</w:t>
            </w:r>
          </w:p>
          <w:p w14:paraId="72154722" w14:textId="77777777" w:rsidR="00CC4846" w:rsidRDefault="00CC4846" w:rsidP="00CC4846">
            <w:pPr>
              <w:pStyle w:val="TableContents"/>
              <w:widowControl w:val="0"/>
            </w:pPr>
            <w:r>
              <w:rPr>
                <w:rFonts w:ascii="Arial" w:hAnsi="Arial"/>
                <w:sz w:val="20"/>
                <w:szCs w:val="20"/>
              </w:rPr>
              <w:t>[8] Vervangen door ander medicijn {{free text}}</w:t>
            </w:r>
          </w:p>
          <w:p w14:paraId="3556E534" w14:textId="77777777" w:rsidR="00CC4846" w:rsidRDefault="00CC4846" w:rsidP="00CC4846">
            <w:pPr>
              <w:pStyle w:val="TableContents"/>
              <w:widowControl w:val="0"/>
              <w:rPr>
                <w:lang w:val="en-US"/>
              </w:rPr>
            </w:pPr>
            <w:r>
              <w:rPr>
                <w:rFonts w:ascii="Arial" w:hAnsi="Arial"/>
                <w:sz w:val="20"/>
                <w:szCs w:val="20"/>
                <w:lang w:val="en-US"/>
              </w:rPr>
              <w:t>[1] Consult andere specialist: {{free text}}</w:t>
            </w:r>
          </w:p>
          <w:p w14:paraId="61A3CD7C" w14:textId="77777777" w:rsidR="00CC4846" w:rsidRDefault="00CC4846" w:rsidP="00CC4846">
            <w:pPr>
              <w:pStyle w:val="TableContents"/>
              <w:widowControl w:val="0"/>
              <w:rPr>
                <w:lang w:val="en-US"/>
              </w:rPr>
            </w:pPr>
          </w:p>
          <w:p w14:paraId="640F06D4" w14:textId="77777777" w:rsidR="00CC4846" w:rsidRDefault="00CC4846" w:rsidP="00CC4846">
            <w:pPr>
              <w:pStyle w:val="TableContents"/>
              <w:widowControl w:val="0"/>
            </w:pPr>
            <w:r>
              <w:rPr>
                <w:rFonts w:ascii="Arial" w:hAnsi="Arial"/>
                <w:sz w:val="20"/>
                <w:szCs w:val="20"/>
              </w:rPr>
              <w:t>[11] Doorverwijzing naar andere specialist: {{free text}}</w:t>
            </w:r>
          </w:p>
          <w:p w14:paraId="2F85EBBA" w14:textId="77777777" w:rsidR="00CC4846" w:rsidRDefault="00CC4846" w:rsidP="00CC4846">
            <w:pPr>
              <w:pStyle w:val="TableContents"/>
              <w:widowControl w:val="0"/>
              <w:rPr>
                <w:rFonts w:ascii="Arial" w:hAnsi="Arial"/>
                <w:sz w:val="20"/>
                <w:szCs w:val="20"/>
              </w:rPr>
            </w:pPr>
          </w:p>
          <w:p w14:paraId="3FB109F3" w14:textId="77777777" w:rsidR="00CC4846" w:rsidRDefault="00CC4846" w:rsidP="00CC4846">
            <w:pPr>
              <w:pStyle w:val="TableContents"/>
              <w:widowControl w:val="0"/>
              <w:rPr>
                <w:rFonts w:ascii="Arial" w:hAnsi="Arial"/>
                <w:sz w:val="20"/>
                <w:szCs w:val="20"/>
              </w:rPr>
            </w:pPr>
            <w:r>
              <w:rPr>
                <w:rFonts w:ascii="Arial" w:hAnsi="Arial"/>
                <w:sz w:val="20"/>
                <w:szCs w:val="20"/>
              </w:rPr>
              <w:t>[9] Continueren</w:t>
            </w:r>
          </w:p>
          <w:p w14:paraId="05D77EC8" w14:textId="77777777" w:rsidR="00CC4846" w:rsidRDefault="00CC4846" w:rsidP="00CC4846">
            <w:pPr>
              <w:pStyle w:val="TableContents"/>
              <w:widowControl w:val="0"/>
            </w:pPr>
            <w:r>
              <w:rPr>
                <w:rFonts w:ascii="Arial" w:hAnsi="Arial"/>
                <w:sz w:val="20"/>
                <w:szCs w:val="20"/>
              </w:rPr>
              <w:t>[10] {{free text}}</w:t>
            </w:r>
          </w:p>
          <w:p w14:paraId="3727676B" w14:textId="77777777" w:rsidR="00CC4846" w:rsidRDefault="00CC4846" w:rsidP="00CC4846">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DB74683" w14:textId="77777777" w:rsidR="00CC4846" w:rsidRDefault="00CC4846" w:rsidP="00CC4846">
            <w:pPr>
              <w:pStyle w:val="TableContents"/>
              <w:widowControl w:val="0"/>
            </w:pPr>
            <w:r>
              <w:rPr>
                <w:rFonts w:ascii="Arial" w:hAnsi="Arial"/>
                <w:sz w:val="20"/>
                <w:szCs w:val="20"/>
              </w:rPr>
              <w:lastRenderedPageBreak/>
              <w:t>[2]Stop</w:t>
            </w:r>
          </w:p>
          <w:p w14:paraId="7B191D33" w14:textId="77777777" w:rsidR="00CC4846" w:rsidRDefault="00CC4846" w:rsidP="00CC4846">
            <w:pPr>
              <w:pStyle w:val="TableContents"/>
              <w:widowControl w:val="0"/>
              <w:rPr>
                <w:rFonts w:ascii="Arial" w:hAnsi="Arial"/>
                <w:sz w:val="20"/>
                <w:szCs w:val="20"/>
              </w:rPr>
            </w:pPr>
          </w:p>
          <w:p w14:paraId="0D82396C" w14:textId="77777777" w:rsidR="00CC4846" w:rsidRDefault="00CC4846" w:rsidP="00CC4846">
            <w:pPr>
              <w:pStyle w:val="TableContents"/>
              <w:widowControl w:val="0"/>
              <w:rPr>
                <w:rFonts w:ascii="Arial" w:hAnsi="Arial"/>
                <w:sz w:val="20"/>
                <w:szCs w:val="20"/>
              </w:rPr>
            </w:pPr>
            <w:r>
              <w:rPr>
                <w:rFonts w:ascii="Arial" w:hAnsi="Arial"/>
                <w:sz w:val="20"/>
                <w:szCs w:val="20"/>
              </w:rPr>
              <w:t>[3] Vervangen door paracetamol, 500-1000mg 1-3dd.</w:t>
            </w:r>
          </w:p>
          <w:p w14:paraId="57E19C81" w14:textId="77777777" w:rsidR="00CC4846" w:rsidRDefault="00CC4846" w:rsidP="00CC4846">
            <w:pPr>
              <w:pStyle w:val="TableContents"/>
              <w:widowControl w:val="0"/>
              <w:rPr>
                <w:rFonts w:ascii="Arial" w:hAnsi="Arial"/>
                <w:sz w:val="20"/>
                <w:szCs w:val="20"/>
              </w:rPr>
            </w:pPr>
          </w:p>
          <w:p w14:paraId="053DEA84" w14:textId="77777777" w:rsidR="00CC4846" w:rsidRDefault="00CC4846" w:rsidP="00CC4846">
            <w:pPr>
              <w:pStyle w:val="TableContents"/>
              <w:widowControl w:val="0"/>
            </w:pPr>
            <w:r>
              <w:rPr>
                <w:rFonts w:ascii="Arial" w:hAnsi="Arial"/>
                <w:sz w:val="20"/>
                <w:szCs w:val="20"/>
              </w:rPr>
              <w:t>[4] Vervangen door tramadol, 50-100mg 3-4dd. Laxans: {{free text}}</w:t>
            </w:r>
          </w:p>
          <w:p w14:paraId="335A81C7" w14:textId="77777777" w:rsidR="00CC4846" w:rsidRDefault="00CC4846" w:rsidP="00CC4846">
            <w:pPr>
              <w:pStyle w:val="TableContents"/>
              <w:widowControl w:val="0"/>
              <w:rPr>
                <w:rFonts w:ascii="Arial" w:hAnsi="Arial"/>
                <w:sz w:val="20"/>
                <w:szCs w:val="20"/>
              </w:rPr>
            </w:pPr>
          </w:p>
          <w:p w14:paraId="32316F22" w14:textId="77777777" w:rsidR="00CC4846" w:rsidRDefault="00CC4846" w:rsidP="00CC4846">
            <w:pPr>
              <w:pStyle w:val="TableContents"/>
              <w:widowControl w:val="0"/>
              <w:rPr>
                <w:rFonts w:ascii="Arial" w:hAnsi="Arial"/>
                <w:sz w:val="20"/>
                <w:szCs w:val="20"/>
              </w:rPr>
            </w:pPr>
            <w:r>
              <w:rPr>
                <w:rFonts w:ascii="Arial" w:hAnsi="Arial"/>
                <w:sz w:val="20"/>
                <w:szCs w:val="20"/>
              </w:rPr>
              <w:t>[5] Vervangen door oxycodon, 2,5-5mg 4dd. Laxans: {{free text}}</w:t>
            </w:r>
          </w:p>
          <w:p w14:paraId="2D813BE7" w14:textId="77777777" w:rsidR="00CC4846" w:rsidRDefault="00CC4846" w:rsidP="00CC4846">
            <w:pPr>
              <w:pStyle w:val="TableContents"/>
              <w:widowControl w:val="0"/>
              <w:rPr>
                <w:rFonts w:ascii="Arial" w:hAnsi="Arial"/>
                <w:sz w:val="20"/>
                <w:szCs w:val="20"/>
              </w:rPr>
            </w:pPr>
          </w:p>
          <w:p w14:paraId="51E3CA82" w14:textId="77777777" w:rsidR="00CC4846" w:rsidRDefault="00CC4846" w:rsidP="00CC4846">
            <w:pPr>
              <w:pStyle w:val="TableContents"/>
              <w:widowControl w:val="0"/>
              <w:rPr>
                <w:rFonts w:ascii="Arial" w:hAnsi="Arial"/>
                <w:sz w:val="20"/>
                <w:szCs w:val="20"/>
              </w:rPr>
            </w:pPr>
            <w:r>
              <w:rPr>
                <w:rFonts w:ascii="Arial" w:hAnsi="Arial"/>
                <w:sz w:val="20"/>
                <w:szCs w:val="20"/>
              </w:rPr>
              <w:t xml:space="preserve">[6] Vervangen door </w:t>
            </w:r>
            <w:r>
              <w:rPr>
                <w:rFonts w:ascii="Arial" w:hAnsi="Arial"/>
                <w:sz w:val="20"/>
                <w:szCs w:val="20"/>
              </w:rPr>
              <w:lastRenderedPageBreak/>
              <w:t>morfine 10-20mg z.n. elke 4 uur, max 20mg 2dd.</w:t>
            </w:r>
          </w:p>
          <w:p w14:paraId="2ADCC2E8" w14:textId="77777777" w:rsidR="00CC4846" w:rsidRDefault="00CC4846" w:rsidP="00CC4846">
            <w:pPr>
              <w:pStyle w:val="TableContents"/>
              <w:widowControl w:val="0"/>
              <w:rPr>
                <w:rFonts w:ascii="Arial" w:hAnsi="Arial"/>
                <w:sz w:val="20"/>
                <w:szCs w:val="20"/>
              </w:rPr>
            </w:pPr>
          </w:p>
          <w:p w14:paraId="722E0469" w14:textId="77777777" w:rsidR="00CC4846" w:rsidRDefault="00CC4846" w:rsidP="00CC4846">
            <w:pPr>
              <w:pStyle w:val="TableContents"/>
              <w:widowControl w:val="0"/>
            </w:pPr>
            <w:r>
              <w:rPr>
                <w:rFonts w:ascii="Arial" w:hAnsi="Arial"/>
                <w:sz w:val="20"/>
                <w:szCs w:val="20"/>
              </w:rPr>
              <w:t>[7] Vervangen door fentanyl {{free text}}</w:t>
            </w:r>
          </w:p>
          <w:p w14:paraId="6A6C30F2" w14:textId="77777777" w:rsidR="00CC4846" w:rsidRDefault="00CC4846" w:rsidP="00CC4846">
            <w:pPr>
              <w:pStyle w:val="TableContents"/>
              <w:widowControl w:val="0"/>
              <w:rPr>
                <w:rFonts w:ascii="Arial" w:hAnsi="Arial"/>
                <w:sz w:val="20"/>
                <w:szCs w:val="20"/>
              </w:rPr>
            </w:pPr>
          </w:p>
          <w:p w14:paraId="539E970B" w14:textId="77777777" w:rsidR="00CC4846" w:rsidRDefault="00CC4846" w:rsidP="00CC4846">
            <w:pPr>
              <w:pStyle w:val="TableContents"/>
              <w:widowControl w:val="0"/>
            </w:pPr>
            <w:r>
              <w:rPr>
                <w:rFonts w:ascii="Arial" w:hAnsi="Arial"/>
                <w:sz w:val="20"/>
                <w:szCs w:val="20"/>
              </w:rPr>
              <w:t>[8] Vervangen door ander medicijn: {{free text}}</w:t>
            </w:r>
          </w:p>
          <w:p w14:paraId="061566C1" w14:textId="77777777" w:rsidR="00CC4846" w:rsidRDefault="00CC4846" w:rsidP="00CC4846">
            <w:pPr>
              <w:pStyle w:val="TableContents"/>
              <w:widowControl w:val="0"/>
              <w:rPr>
                <w:rFonts w:ascii="Arial" w:hAnsi="Arial"/>
                <w:sz w:val="20"/>
                <w:szCs w:val="20"/>
              </w:rPr>
            </w:pPr>
          </w:p>
          <w:p w14:paraId="7E13A0D9" w14:textId="77777777" w:rsidR="00CC4846" w:rsidRDefault="00CC4846" w:rsidP="00CC4846">
            <w:pPr>
              <w:pStyle w:val="TableContents"/>
              <w:widowControl w:val="0"/>
            </w:pPr>
            <w:r>
              <w:rPr>
                <w:rFonts w:ascii="Arial" w:hAnsi="Arial"/>
                <w:sz w:val="20"/>
                <w:szCs w:val="20"/>
              </w:rPr>
              <w:t>[1] ICC {{free text}}</w:t>
            </w:r>
          </w:p>
          <w:p w14:paraId="520EA183" w14:textId="77777777" w:rsidR="00CC4846" w:rsidRDefault="00CC4846" w:rsidP="00CC4846">
            <w:pPr>
              <w:pStyle w:val="TableContents"/>
              <w:widowControl w:val="0"/>
            </w:pPr>
          </w:p>
          <w:p w14:paraId="16570206" w14:textId="77777777" w:rsidR="00CC4846" w:rsidRDefault="00CC4846" w:rsidP="00CC4846">
            <w:pPr>
              <w:pStyle w:val="TableContents"/>
              <w:widowControl w:val="0"/>
            </w:pPr>
            <w:r>
              <w:rPr>
                <w:rFonts w:ascii="Arial" w:hAnsi="Arial"/>
                <w:sz w:val="20"/>
                <w:szCs w:val="20"/>
              </w:rPr>
              <w:t xml:space="preserve"> [11] Doorverwijzing {{free text}}</w:t>
            </w:r>
          </w:p>
          <w:p w14:paraId="22F55515" w14:textId="77777777" w:rsidR="00CC4846" w:rsidRDefault="00CC4846" w:rsidP="00CC4846">
            <w:pPr>
              <w:pStyle w:val="TableContents"/>
              <w:widowControl w:val="0"/>
              <w:rPr>
                <w:rFonts w:ascii="Arial" w:hAnsi="Arial"/>
                <w:sz w:val="20"/>
                <w:szCs w:val="20"/>
              </w:rPr>
            </w:pPr>
          </w:p>
          <w:p w14:paraId="38CDC33F" w14:textId="77777777" w:rsidR="00CC4846" w:rsidRDefault="00CC4846" w:rsidP="00CC4846">
            <w:pPr>
              <w:pStyle w:val="TableContents"/>
              <w:widowControl w:val="0"/>
              <w:rPr>
                <w:rFonts w:ascii="Arial" w:hAnsi="Arial"/>
                <w:sz w:val="20"/>
                <w:szCs w:val="20"/>
              </w:rPr>
            </w:pPr>
          </w:p>
          <w:p w14:paraId="48C81FB4" w14:textId="77777777" w:rsidR="00CC4846" w:rsidRDefault="00CC4846" w:rsidP="00CC4846">
            <w:pPr>
              <w:pStyle w:val="TableContents"/>
              <w:widowControl w:val="0"/>
              <w:rPr>
                <w:rFonts w:ascii="Arial" w:hAnsi="Arial"/>
                <w:sz w:val="20"/>
                <w:szCs w:val="20"/>
              </w:rPr>
            </w:pPr>
            <w:r>
              <w:rPr>
                <w:rFonts w:ascii="Arial" w:hAnsi="Arial"/>
                <w:sz w:val="20"/>
                <w:szCs w:val="20"/>
              </w:rPr>
              <w:t>[9] Continueren</w:t>
            </w:r>
          </w:p>
          <w:p w14:paraId="407511BC" w14:textId="77777777" w:rsidR="00CC4846" w:rsidRDefault="00CC4846" w:rsidP="00CC4846">
            <w:pPr>
              <w:pStyle w:val="TableContents"/>
              <w:widowControl w:val="0"/>
              <w:rPr>
                <w:rFonts w:ascii="Arial" w:hAnsi="Arial"/>
                <w:sz w:val="20"/>
                <w:szCs w:val="20"/>
              </w:rPr>
            </w:pPr>
          </w:p>
          <w:p w14:paraId="66362EDD" w14:textId="77777777" w:rsidR="00CC4846" w:rsidRDefault="00CC4846" w:rsidP="00CC4846">
            <w:pPr>
              <w:pStyle w:val="TableContents"/>
              <w:widowControl w:val="0"/>
              <w:rPr>
                <w:rFonts w:ascii="Arial" w:hAnsi="Arial"/>
                <w:sz w:val="20"/>
                <w:szCs w:val="20"/>
              </w:rPr>
            </w:pPr>
            <w:r>
              <w:rPr>
                <w:rFonts w:ascii="Arial" w:hAnsi="Arial"/>
                <w:sz w:val="20"/>
                <w:szCs w:val="20"/>
              </w:rPr>
              <w:t>[10] {{free text}}</w:t>
            </w:r>
          </w:p>
          <w:p w14:paraId="47B0BEC2"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292F696" w14:textId="77777777" w:rsidR="00CC4846" w:rsidRDefault="00CC4846" w:rsidP="00CC4846">
            <w:pPr>
              <w:pStyle w:val="TableContents"/>
              <w:widowControl w:val="0"/>
              <w:rPr>
                <w:rFonts w:ascii="Arial" w:hAnsi="Arial"/>
                <w:sz w:val="20"/>
                <w:szCs w:val="20"/>
              </w:rPr>
            </w:pPr>
            <w:r>
              <w:rPr>
                <w:rFonts w:ascii="Arial" w:hAnsi="Arial"/>
                <w:sz w:val="20"/>
                <w:szCs w:val="20"/>
              </w:rPr>
              <w:lastRenderedPageBreak/>
              <w:t>[2] U kunt direct stoppen.</w:t>
            </w:r>
          </w:p>
          <w:p w14:paraId="3B0AB7BA" w14:textId="77777777" w:rsidR="00CC4846" w:rsidRDefault="00CC4846" w:rsidP="00CC4846">
            <w:pPr>
              <w:pStyle w:val="TableContents"/>
              <w:widowControl w:val="0"/>
              <w:rPr>
                <w:rFonts w:ascii="Arial" w:hAnsi="Arial"/>
                <w:sz w:val="20"/>
                <w:szCs w:val="20"/>
              </w:rPr>
            </w:pPr>
          </w:p>
          <w:p w14:paraId="25372F3E" w14:textId="77777777" w:rsidR="00CC4846" w:rsidRDefault="00CC4846" w:rsidP="00CC4846">
            <w:pPr>
              <w:widowControl w:val="0"/>
              <w:rPr>
                <w:rFonts w:ascii="Arial" w:hAnsi="Arial"/>
                <w:sz w:val="20"/>
                <w:szCs w:val="20"/>
              </w:rPr>
            </w:pPr>
            <w:r>
              <w:rPr>
                <w:rFonts w:ascii="Arial" w:hAnsi="Arial"/>
                <w:sz w:val="20"/>
                <w:szCs w:val="20"/>
              </w:rPr>
              <w:t>[3] Vervangen door paracetamol.</w:t>
            </w:r>
          </w:p>
          <w:p w14:paraId="511C1ABD" w14:textId="77777777" w:rsidR="00CC4846" w:rsidRDefault="00CC4846" w:rsidP="00CC4846">
            <w:pPr>
              <w:widowControl w:val="0"/>
              <w:rPr>
                <w:rFonts w:ascii="Arial" w:hAnsi="Arial"/>
                <w:sz w:val="20"/>
                <w:szCs w:val="20"/>
              </w:rPr>
            </w:pPr>
            <w:r>
              <w:rPr>
                <w:rFonts w:ascii="Arial" w:hAnsi="Arial"/>
                <w:sz w:val="20"/>
                <w:szCs w:val="20"/>
              </w:rPr>
              <w:t>Koopt u paracetamol bij de apotheek, neem het dan in volgens de instructies van de apotheek. Vraag de apotheek naar de meest voorkomende bijwerkingen.</w:t>
            </w:r>
          </w:p>
          <w:p w14:paraId="3E3AADDC" w14:textId="77777777" w:rsidR="00CC4846" w:rsidRDefault="00CC4846" w:rsidP="00CC4846">
            <w:pPr>
              <w:widowControl w:val="0"/>
              <w:rPr>
                <w:rFonts w:ascii="Arial" w:hAnsi="Arial"/>
                <w:sz w:val="20"/>
                <w:szCs w:val="20"/>
              </w:rPr>
            </w:pPr>
            <w:r>
              <w:rPr>
                <w:rFonts w:ascii="Arial" w:hAnsi="Arial"/>
                <w:sz w:val="20"/>
                <w:szCs w:val="20"/>
              </w:rPr>
              <w:t xml:space="preserve">Koopt u paracetamol bij de drogist, lees dan zorgvuldig de bijsluiter door voordat u het medicijn inneemt. U mag </w:t>
            </w:r>
            <w:r>
              <w:rPr>
                <w:rFonts w:ascii="Arial" w:hAnsi="Arial"/>
                <w:sz w:val="20"/>
                <w:szCs w:val="20"/>
              </w:rPr>
              <w:lastRenderedPageBreak/>
              <w:t>1 tot 2 tabletten (500 tot 1000mg) tegelijk innemen. En u mag dit 3 keer op een dag doen. Samengevat: U mag dus op een dag maximaal 3000mg (= 6 tabletten van 500mg) innemen.</w:t>
            </w:r>
          </w:p>
          <w:p w14:paraId="6C2CABA8" w14:textId="77777777" w:rsidR="00CC4846" w:rsidRDefault="00CC4846" w:rsidP="00CC4846">
            <w:pPr>
              <w:pStyle w:val="TableContents"/>
              <w:widowControl w:val="0"/>
              <w:rPr>
                <w:rFonts w:ascii="Arial" w:hAnsi="Arial"/>
                <w:sz w:val="20"/>
                <w:szCs w:val="20"/>
              </w:rPr>
            </w:pPr>
          </w:p>
          <w:p w14:paraId="08C24AF7" w14:textId="77777777" w:rsidR="00CC4846" w:rsidRDefault="00CC4846" w:rsidP="00CC4846">
            <w:pPr>
              <w:pStyle w:val="TableContents"/>
              <w:widowControl w:val="0"/>
              <w:rPr>
                <w:rFonts w:ascii="Arial" w:hAnsi="Arial"/>
                <w:sz w:val="20"/>
                <w:szCs w:val="20"/>
              </w:rPr>
            </w:pPr>
          </w:p>
          <w:p w14:paraId="20C28DD2" w14:textId="77777777" w:rsidR="00CC4846" w:rsidRDefault="00CC4846" w:rsidP="00CC4846">
            <w:pPr>
              <w:widowControl w:val="0"/>
              <w:rPr>
                <w:rFonts w:ascii="Arial" w:hAnsi="Arial"/>
                <w:sz w:val="20"/>
                <w:szCs w:val="20"/>
              </w:rPr>
            </w:pPr>
            <w:r>
              <w:rPr>
                <w:rFonts w:ascii="Arial" w:hAnsi="Arial"/>
                <w:sz w:val="20"/>
                <w:szCs w:val="20"/>
              </w:rPr>
              <w:t>[4] Vervangen door tramadol. Daarnaast krijgt u iets voorgeschreven om de ontlasting dun te houden {{free text}}.</w:t>
            </w:r>
          </w:p>
          <w:p w14:paraId="62C76B95" w14:textId="77777777" w:rsidR="00CC4846" w:rsidRDefault="00CC4846" w:rsidP="00CC4846">
            <w:pPr>
              <w:widowControl w:val="0"/>
              <w:rPr>
                <w:rFonts w:ascii="Arial" w:hAnsi="Arial"/>
                <w:sz w:val="20"/>
                <w:szCs w:val="20"/>
              </w:rPr>
            </w:pPr>
            <w:r>
              <w:rPr>
                <w:rFonts w:ascii="Arial" w:hAnsi="Arial"/>
                <w:sz w:val="20"/>
                <w:szCs w:val="20"/>
              </w:rPr>
              <w:t>Volg de instructies van de apotheek.</w:t>
            </w:r>
          </w:p>
          <w:p w14:paraId="1777191C" w14:textId="77777777" w:rsidR="00CC4846" w:rsidRDefault="00CC4846" w:rsidP="00CC4846">
            <w:pPr>
              <w:widowControl w:val="0"/>
              <w:rPr>
                <w:rFonts w:ascii="Arial" w:hAnsi="Arial"/>
                <w:color w:val="F79646" w:themeColor="accent6"/>
                <w:sz w:val="20"/>
                <w:szCs w:val="20"/>
              </w:rPr>
            </w:pPr>
          </w:p>
          <w:p w14:paraId="4F0B02D0" w14:textId="77777777" w:rsidR="00CC4846" w:rsidRDefault="00CC4846" w:rsidP="00CC4846">
            <w:pPr>
              <w:widowControl w:val="0"/>
              <w:rPr>
                <w:rFonts w:ascii="Arial" w:hAnsi="Arial"/>
                <w:sz w:val="20"/>
                <w:szCs w:val="20"/>
              </w:rPr>
            </w:pPr>
            <w:r>
              <w:rPr>
                <w:rFonts w:ascii="Arial" w:hAnsi="Arial"/>
                <w:sz w:val="20"/>
                <w:szCs w:val="20"/>
              </w:rPr>
              <w:t>Vraag de apotheek naar de bijwerkingen van tramadol</w:t>
            </w:r>
          </w:p>
          <w:p w14:paraId="7477D5E1" w14:textId="77777777" w:rsidR="00CC4846" w:rsidRDefault="00CC4846" w:rsidP="00CC4846">
            <w:pPr>
              <w:pStyle w:val="TableContents"/>
              <w:widowControl w:val="0"/>
              <w:rPr>
                <w:rFonts w:ascii="Arial" w:hAnsi="Arial"/>
                <w:sz w:val="20"/>
                <w:szCs w:val="20"/>
              </w:rPr>
            </w:pPr>
          </w:p>
          <w:p w14:paraId="3454FD4B" w14:textId="77777777" w:rsidR="00CC4846" w:rsidRDefault="00CC4846" w:rsidP="00CC4846">
            <w:pPr>
              <w:pStyle w:val="TableContents"/>
              <w:widowControl w:val="0"/>
              <w:rPr>
                <w:rFonts w:ascii="Arial" w:hAnsi="Arial"/>
                <w:sz w:val="20"/>
                <w:szCs w:val="20"/>
              </w:rPr>
            </w:pPr>
          </w:p>
          <w:p w14:paraId="3B85F718" w14:textId="77777777" w:rsidR="00CC4846" w:rsidRDefault="00CC4846" w:rsidP="00CC4846">
            <w:pPr>
              <w:widowControl w:val="0"/>
              <w:rPr>
                <w:rFonts w:ascii="Arial" w:hAnsi="Arial"/>
                <w:sz w:val="20"/>
                <w:szCs w:val="20"/>
              </w:rPr>
            </w:pPr>
            <w:r>
              <w:rPr>
                <w:rFonts w:ascii="Arial" w:hAnsi="Arial"/>
                <w:sz w:val="20"/>
                <w:szCs w:val="20"/>
              </w:rPr>
              <w:t>[5] Vervangen door oxycodon. Daarnaast krijgt u iets voorgeschreven om de ontlasting dun te houden {{free text}}. Volg de instructies van de apotheek. Vraag de apotheek naar de meest voorkomende bijwerkingen.</w:t>
            </w:r>
          </w:p>
          <w:p w14:paraId="1D652D30" w14:textId="77777777" w:rsidR="00CC4846" w:rsidRDefault="00CC4846" w:rsidP="00CC4846">
            <w:pPr>
              <w:pStyle w:val="TableContents"/>
              <w:widowControl w:val="0"/>
              <w:rPr>
                <w:rFonts w:ascii="Arial" w:hAnsi="Arial"/>
                <w:sz w:val="20"/>
                <w:szCs w:val="20"/>
              </w:rPr>
            </w:pPr>
          </w:p>
          <w:p w14:paraId="4D833944" w14:textId="77777777" w:rsidR="00CC4846" w:rsidRDefault="00CC4846" w:rsidP="00CC4846">
            <w:pPr>
              <w:pStyle w:val="TableContents"/>
              <w:widowControl w:val="0"/>
              <w:rPr>
                <w:rFonts w:ascii="Arial" w:hAnsi="Arial"/>
                <w:sz w:val="20"/>
                <w:szCs w:val="20"/>
              </w:rPr>
            </w:pPr>
          </w:p>
          <w:p w14:paraId="3E38D3B3" w14:textId="77777777" w:rsidR="00CC4846" w:rsidRDefault="00CC4846" w:rsidP="00CC4846">
            <w:pPr>
              <w:widowControl w:val="0"/>
              <w:rPr>
                <w:rFonts w:ascii="Arial" w:hAnsi="Arial"/>
                <w:sz w:val="20"/>
                <w:szCs w:val="20"/>
              </w:rPr>
            </w:pPr>
            <w:r>
              <w:rPr>
                <w:rFonts w:ascii="Arial" w:hAnsi="Arial"/>
                <w:sz w:val="20"/>
                <w:szCs w:val="20"/>
              </w:rPr>
              <w:t>[6] Vervangen door morfine. Daarnaast krijgt u iets voorgeschreven om de ontlasting dun te houden {{free text}}. Volg de instructies van de apotheek. Vraag de apotheek naar de meest voorkomende bijwerkingen.</w:t>
            </w:r>
          </w:p>
          <w:p w14:paraId="251E4662" w14:textId="77777777" w:rsidR="00CC4846" w:rsidRDefault="00CC4846" w:rsidP="00CC4846">
            <w:pPr>
              <w:pStyle w:val="TableContents"/>
              <w:widowControl w:val="0"/>
              <w:rPr>
                <w:rFonts w:ascii="Arial" w:hAnsi="Arial"/>
                <w:sz w:val="20"/>
                <w:szCs w:val="20"/>
              </w:rPr>
            </w:pPr>
          </w:p>
          <w:p w14:paraId="157ED49A" w14:textId="77777777" w:rsidR="00CC4846" w:rsidRDefault="00CC4846" w:rsidP="00CC4846">
            <w:pPr>
              <w:pStyle w:val="TableContents"/>
              <w:widowControl w:val="0"/>
              <w:rPr>
                <w:rFonts w:ascii="Arial" w:hAnsi="Arial"/>
                <w:sz w:val="20"/>
                <w:szCs w:val="20"/>
              </w:rPr>
            </w:pPr>
          </w:p>
          <w:p w14:paraId="3DAED7DC" w14:textId="77777777" w:rsidR="00CC4846" w:rsidRDefault="00CC4846" w:rsidP="00CC4846">
            <w:pPr>
              <w:widowControl w:val="0"/>
              <w:rPr>
                <w:rFonts w:ascii="Arial" w:hAnsi="Arial"/>
                <w:sz w:val="20"/>
                <w:szCs w:val="20"/>
              </w:rPr>
            </w:pPr>
            <w:r>
              <w:rPr>
                <w:rFonts w:ascii="Arial" w:hAnsi="Arial"/>
                <w:sz w:val="20"/>
                <w:szCs w:val="20"/>
              </w:rPr>
              <w:t>[7] Vervangen door fentanyl. {{free text}}</w:t>
            </w:r>
          </w:p>
          <w:p w14:paraId="779BEA6F" w14:textId="77777777" w:rsidR="00CC4846" w:rsidRDefault="00CC4846" w:rsidP="00CC4846">
            <w:pPr>
              <w:widowControl w:val="0"/>
              <w:rPr>
                <w:rFonts w:ascii="Arial" w:hAnsi="Arial"/>
                <w:sz w:val="20"/>
                <w:szCs w:val="20"/>
              </w:rPr>
            </w:pPr>
            <w:r>
              <w:rPr>
                <w:rFonts w:ascii="Arial" w:hAnsi="Arial"/>
                <w:sz w:val="20"/>
                <w:szCs w:val="20"/>
              </w:rPr>
              <w:t>Volg de instructies van de apotheek. Vraag de apotheek naar de meest voorkomende bijwerkingen.</w:t>
            </w:r>
          </w:p>
          <w:p w14:paraId="337DAA86" w14:textId="77777777" w:rsidR="00CC4846" w:rsidRDefault="00CC4846" w:rsidP="00CC4846">
            <w:pPr>
              <w:widowControl w:val="0"/>
            </w:pPr>
          </w:p>
          <w:p w14:paraId="77039671" w14:textId="77777777" w:rsidR="00CC4846" w:rsidRDefault="00CC4846" w:rsidP="00CC4846">
            <w:pPr>
              <w:pStyle w:val="TableContents"/>
              <w:widowControl w:val="0"/>
            </w:pPr>
            <w:r>
              <w:rPr>
                <w:rFonts w:ascii="Arial" w:hAnsi="Arial"/>
                <w:sz w:val="20"/>
                <w:szCs w:val="20"/>
              </w:rPr>
              <w:t xml:space="preserve">[8] Dit medicijn is vervangen voor een ander medicijn. Neem dit nieuwe medicijn in volgens de instructies van de apotheek. Vraag de apotheek naar de bijwerkingen. Als u bijwerkingen of andere gezondheisdproblemen krijgt, neemt u dan contact op met uw huisarts, het ziekenhuis of uw apotheek. {{free </w:t>
            </w:r>
            <w:r>
              <w:rPr>
                <w:rFonts w:ascii="Arial" w:hAnsi="Arial"/>
                <w:sz w:val="20"/>
                <w:szCs w:val="20"/>
              </w:rPr>
              <w:lastRenderedPageBreak/>
              <w:t>text}}</w:t>
            </w:r>
          </w:p>
          <w:p w14:paraId="5FAF5CFE" w14:textId="77777777" w:rsidR="00CC4846" w:rsidRDefault="00CC4846" w:rsidP="00CC4846">
            <w:pPr>
              <w:pStyle w:val="TableContents"/>
              <w:widowControl w:val="0"/>
              <w:rPr>
                <w:rFonts w:ascii="Arial" w:hAnsi="Arial"/>
                <w:sz w:val="20"/>
                <w:szCs w:val="20"/>
              </w:rPr>
            </w:pPr>
          </w:p>
          <w:p w14:paraId="658F647F" w14:textId="77777777" w:rsidR="00CC4846" w:rsidRDefault="00CC4846" w:rsidP="00CC4846">
            <w:pPr>
              <w:pStyle w:val="TableContents"/>
              <w:widowControl w:val="0"/>
            </w:pPr>
            <w:r>
              <w:rPr>
                <w:rFonts w:ascii="Arial" w:hAnsi="Arial"/>
                <w:sz w:val="20"/>
                <w:szCs w:val="20"/>
              </w:rPr>
              <w:t>[1] Doorverwijzing naar een andere specialist, {{free text}}. U hoeft hier zelf geen afspraak voor te maken. U krijgt een brief toegestuurd met informatie over de nieuwe afspraak. Heeft u na twee weken geen brief ontvangen? Neem dan contact met ons op.</w:t>
            </w:r>
          </w:p>
          <w:p w14:paraId="490F4F60" w14:textId="77777777" w:rsidR="00CC4846" w:rsidRDefault="00CC4846" w:rsidP="00CC4846">
            <w:pPr>
              <w:pStyle w:val="TableContents"/>
              <w:widowControl w:val="0"/>
            </w:pPr>
          </w:p>
          <w:p w14:paraId="6B64FDA6" w14:textId="77777777" w:rsidR="00CC4846" w:rsidRDefault="00CC4846" w:rsidP="00CC4846">
            <w:pPr>
              <w:pStyle w:val="TableContents"/>
              <w:widowControl w:val="0"/>
            </w:pPr>
            <w:r>
              <w:rPr>
                <w:rFonts w:ascii="Arial" w:hAnsi="Arial"/>
                <w:sz w:val="20"/>
                <w:szCs w:val="20"/>
              </w:rPr>
              <w:t>[11] Doorverwijzing naar andere specialist. {{free text}} Let op, u maakt zelf een afspraak. Van de dokter heeft u hier een brief over gekregen.</w:t>
            </w:r>
          </w:p>
          <w:p w14:paraId="1C63B91A" w14:textId="77777777" w:rsidR="00CC4846" w:rsidRDefault="00CC4846" w:rsidP="00CC4846">
            <w:pPr>
              <w:pStyle w:val="TableContents"/>
              <w:widowControl w:val="0"/>
              <w:rPr>
                <w:rFonts w:ascii="Arial" w:hAnsi="Arial"/>
                <w:sz w:val="20"/>
                <w:szCs w:val="20"/>
              </w:rPr>
            </w:pPr>
          </w:p>
          <w:p w14:paraId="38C0CE39" w14:textId="77777777" w:rsidR="00CC4846" w:rsidRDefault="00CC4846" w:rsidP="00CC4846">
            <w:pPr>
              <w:pStyle w:val="TableContents"/>
              <w:widowControl w:val="0"/>
              <w:rPr>
                <w:rFonts w:ascii="Arial" w:hAnsi="Arial"/>
                <w:sz w:val="20"/>
                <w:szCs w:val="20"/>
              </w:rPr>
            </w:pPr>
          </w:p>
          <w:p w14:paraId="57B427E3" w14:textId="77777777" w:rsidR="00CC4846" w:rsidRDefault="00CC4846" w:rsidP="00CC4846">
            <w:pPr>
              <w:pStyle w:val="TableContents"/>
              <w:widowControl w:val="0"/>
              <w:rPr>
                <w:rFonts w:ascii="Arial" w:hAnsi="Arial"/>
                <w:sz w:val="20"/>
                <w:szCs w:val="20"/>
              </w:rPr>
            </w:pPr>
          </w:p>
          <w:p w14:paraId="356B1EBC" w14:textId="77777777" w:rsidR="00CC4846" w:rsidRDefault="00CC4846" w:rsidP="00CC4846">
            <w:pPr>
              <w:pStyle w:val="TableContents"/>
              <w:widowControl w:val="0"/>
              <w:rPr>
                <w:rFonts w:ascii="Arial" w:hAnsi="Arial"/>
                <w:sz w:val="20"/>
                <w:szCs w:val="20"/>
              </w:rPr>
            </w:pPr>
            <w:r>
              <w:rPr>
                <w:rFonts w:ascii="Arial" w:hAnsi="Arial"/>
                <w:sz w:val="20"/>
                <w:szCs w:val="20"/>
              </w:rPr>
              <w:t>[9] Gebruik dit medicijn zoals u tot nu toe doet</w:t>
            </w:r>
          </w:p>
          <w:p w14:paraId="6986E205" w14:textId="77777777" w:rsidR="00CC4846" w:rsidRDefault="00CC4846" w:rsidP="00CC4846">
            <w:pPr>
              <w:pStyle w:val="TableContents"/>
              <w:widowControl w:val="0"/>
              <w:rPr>
                <w:rFonts w:ascii="Arial" w:hAnsi="Arial"/>
                <w:sz w:val="20"/>
                <w:szCs w:val="20"/>
              </w:rPr>
            </w:pPr>
          </w:p>
          <w:p w14:paraId="7699BDD8" w14:textId="77777777" w:rsidR="00CC4846" w:rsidRDefault="00CC4846" w:rsidP="00CC4846">
            <w:pPr>
              <w:widowControl w:val="0"/>
              <w:rPr>
                <w:rFonts w:ascii="Arial" w:hAnsi="Arial"/>
                <w:sz w:val="20"/>
                <w:szCs w:val="20"/>
              </w:rPr>
            </w:pPr>
            <w:r>
              <w:rPr>
                <w:rFonts w:ascii="Arial" w:hAnsi="Arial"/>
                <w:sz w:val="20"/>
                <w:szCs w:val="20"/>
              </w:rPr>
              <w:t>[10] {{free text}}</w:t>
            </w:r>
          </w:p>
          <w:p w14:paraId="0314F41E" w14:textId="77777777" w:rsidR="00CC4846" w:rsidRDefault="00CC4846" w:rsidP="00CC4846">
            <w:pPr>
              <w:widowControl w:val="0"/>
              <w:rPr>
                <w:rFonts w:ascii="Arial" w:hAnsi="Arial"/>
                <w:sz w:val="20"/>
                <w:szCs w:val="20"/>
              </w:rPr>
            </w:pPr>
          </w:p>
          <w:p w14:paraId="55E5E50F" w14:textId="77777777" w:rsidR="00CC4846" w:rsidRDefault="00CC4846" w:rsidP="00CC4846">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F915933" w14:textId="77777777" w:rsidR="00CC4846" w:rsidRDefault="00087CD0" w:rsidP="00CC4846">
            <w:pPr>
              <w:pStyle w:val="TableContents"/>
              <w:widowControl w:val="0"/>
              <w:rPr>
                <w:rFonts w:ascii="Arial" w:hAnsi="Arial"/>
                <w:sz w:val="20"/>
                <w:szCs w:val="20"/>
              </w:rPr>
            </w:pPr>
            <w:hyperlink r:id="rId200">
              <w:r w:rsidR="00CC4846">
                <w:rPr>
                  <w:rStyle w:val="Hyperlink"/>
                  <w:rFonts w:ascii="Arial" w:hAnsi="Arial"/>
                  <w:sz w:val="20"/>
                  <w:szCs w:val="20"/>
                </w:rPr>
                <w:t>refpage 24</w:t>
              </w:r>
            </w:hyperlink>
          </w:p>
        </w:tc>
      </w:tr>
      <w:tr w:rsidR="008E0034" w14:paraId="149DF933"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4E254B84"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lastRenderedPageBreak/>
              <w:t>79</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7CED3D5"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4A153CB" w14:textId="77777777" w:rsidR="008E0034" w:rsidRDefault="008E0034" w:rsidP="008E0034">
            <w:pPr>
              <w:pStyle w:val="TableContents"/>
              <w:widowControl w:val="0"/>
              <w:rPr>
                <w:rFonts w:ascii="Arial" w:hAnsi="Arial"/>
                <w:sz w:val="20"/>
                <w:szCs w:val="20"/>
              </w:rPr>
            </w:pPr>
            <w:r>
              <w:rPr>
                <w:rFonts w:ascii="Arial" w:hAnsi="Arial"/>
                <w:sz w:val="20"/>
                <w:szCs w:val="20"/>
              </w:rPr>
              <w:t>normal renal function</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C185C2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M01A</w:t>
            </w:r>
          </w:p>
          <w:p w14:paraId="2D95047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M01B</w:t>
            </w:r>
          </w:p>
          <w:p w14:paraId="48D9F698"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S01BC</w:t>
            </w:r>
          </w:p>
          <w:p w14:paraId="6CD5EE1F"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S01CC</w:t>
            </w:r>
          </w:p>
          <w:p w14:paraId="661D1159" w14:textId="77777777" w:rsidR="008E0034" w:rsidRDefault="008E0034" w:rsidP="008E0034">
            <w:pPr>
              <w:pStyle w:val="TableContents"/>
              <w:widowControl w:val="0"/>
              <w:rPr>
                <w:rFonts w:ascii="Arial" w:hAnsi="Arial"/>
                <w:sz w:val="20"/>
                <w:szCs w:val="20"/>
              </w:rPr>
            </w:pPr>
            <w:r>
              <w:rPr>
                <w:rFonts w:ascii="Arial" w:hAnsi="Arial"/>
                <w:sz w:val="20"/>
                <w:szCs w:val="20"/>
              </w:rPr>
              <w:t>or D11AX18</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42F675E" w14:textId="77777777" w:rsidR="008E0034" w:rsidRDefault="008E0034" w:rsidP="008E0034">
            <w:pPr>
              <w:pStyle w:val="TableContents"/>
              <w:widowControl w:val="0"/>
              <w:rPr>
                <w:lang w:val="en-US"/>
              </w:rPr>
            </w:pPr>
            <w:r>
              <w:rPr>
                <w:rFonts w:ascii="Arial" w:hAnsi="Arial"/>
                <w:sz w:val="20"/>
                <w:szCs w:val="20"/>
                <w:lang w:val="en-US"/>
              </w:rPr>
              <w:t>eGFR &gt; 30ml/min</w:t>
            </w:r>
          </w:p>
          <w:p w14:paraId="299D2112" w14:textId="77777777" w:rsidR="008E0034" w:rsidRDefault="008E0034" w:rsidP="008E0034">
            <w:pPr>
              <w:pStyle w:val="TableContents"/>
              <w:widowControl w:val="0"/>
              <w:rPr>
                <w:lang w:val="en-US"/>
              </w:rPr>
            </w:pPr>
            <w:r>
              <w:rPr>
                <w:rFonts w:ascii="Arial" w:hAnsi="Arial"/>
                <w:sz w:val="20"/>
                <w:szCs w:val="20"/>
                <w:lang w:val="en-US"/>
              </w:rPr>
              <w:t>AND</w:t>
            </w:r>
          </w:p>
          <w:p w14:paraId="0C0A718E" w14:textId="77777777" w:rsidR="008E0034" w:rsidRDefault="008E0034" w:rsidP="008E0034">
            <w:pPr>
              <w:pStyle w:val="TableContents"/>
              <w:widowControl w:val="0"/>
              <w:rPr>
                <w:lang w:val="en-US"/>
              </w:rPr>
            </w:pPr>
            <w:r>
              <w:rPr>
                <w:rFonts w:ascii="Arial" w:hAnsi="Arial"/>
                <w:sz w:val="20"/>
                <w:szCs w:val="20"/>
                <w:lang w:val="en-US"/>
              </w:rPr>
              <w:t>measurement.eGFR.date &lt;= now-11-months</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7B3090A"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A6E7DCD" w14:textId="77777777" w:rsidR="008E0034" w:rsidRDefault="008E0034" w:rsidP="008E0034">
            <w:pPr>
              <w:pStyle w:val="TableContents"/>
              <w:widowControl w:val="0"/>
              <w:rPr>
                <w:rFonts w:ascii="Arial" w:hAnsi="Arial"/>
                <w:sz w:val="20"/>
                <w:szCs w:val="20"/>
              </w:rPr>
            </w:pPr>
            <w:r>
              <w:rPr>
                <w:rFonts w:ascii="Arial" w:hAnsi="Arial"/>
                <w:sz w:val="20"/>
                <w:szCs w:val="20"/>
              </w:rPr>
              <w:t>Controleer of er nog een indicatie is voor deze medicatie.</w:t>
            </w:r>
          </w:p>
          <w:p w14:paraId="7BDD1203"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pijn</w:t>
            </w:r>
            <w:r>
              <w:rPr>
                <w:rFonts w:ascii="Arial" w:hAnsi="Arial"/>
                <w:sz w:val="20"/>
                <w:szCs w:val="20"/>
              </w:rPr>
              <w:t>:</w:t>
            </w:r>
          </w:p>
          <w:p w14:paraId="6B08F6B2" w14:textId="77777777" w:rsidR="008E0034" w:rsidRDefault="008E0034" w:rsidP="008E0034">
            <w:pPr>
              <w:pStyle w:val="TableContents"/>
              <w:widowControl w:val="0"/>
              <w:rPr>
                <w:rFonts w:ascii="Arial" w:hAnsi="Arial"/>
                <w:sz w:val="20"/>
                <w:szCs w:val="20"/>
              </w:rPr>
            </w:pPr>
          </w:p>
          <w:p w14:paraId="51ED035F" w14:textId="77777777" w:rsidR="008E0034" w:rsidRDefault="008E0034" w:rsidP="008E0034">
            <w:pPr>
              <w:pStyle w:val="TableContents"/>
              <w:widowControl w:val="0"/>
              <w:rPr>
                <w:rFonts w:ascii="Arial" w:hAnsi="Arial"/>
                <w:sz w:val="20"/>
                <w:szCs w:val="20"/>
              </w:rPr>
            </w:pPr>
            <w:r>
              <w:rPr>
                <w:rFonts w:ascii="Arial" w:hAnsi="Arial"/>
                <w:sz w:val="20"/>
                <w:szCs w:val="20"/>
              </w:rPr>
              <w:t>Stap 1: Eerste keus: Paracetamol. Zorg dat de NSAID gestopt is voordat paracetamol wordt gestart.</w:t>
            </w:r>
          </w:p>
          <w:p w14:paraId="0CA74555" w14:textId="77777777" w:rsidR="008E0034" w:rsidRDefault="008E0034" w:rsidP="008E0034">
            <w:pPr>
              <w:pStyle w:val="TableContents"/>
              <w:widowControl w:val="0"/>
              <w:rPr>
                <w:rFonts w:ascii="Arial" w:hAnsi="Arial"/>
                <w:sz w:val="20"/>
                <w:szCs w:val="20"/>
              </w:rPr>
            </w:pPr>
          </w:p>
          <w:p w14:paraId="081B7DFD" w14:textId="77777777" w:rsidR="008E0034" w:rsidRDefault="008E0034" w:rsidP="008E0034">
            <w:pPr>
              <w:pStyle w:val="TableContents"/>
              <w:widowControl w:val="0"/>
              <w:rPr>
                <w:rFonts w:ascii="Arial" w:hAnsi="Arial"/>
                <w:sz w:val="20"/>
                <w:szCs w:val="20"/>
              </w:rPr>
            </w:pPr>
            <w:r>
              <w:rPr>
                <w:rFonts w:ascii="Arial" w:hAnsi="Arial"/>
                <w:sz w:val="20"/>
                <w:szCs w:val="20"/>
              </w:rPr>
              <w:t>Stap 2: Bij niet-kwetsbare ouderen of bij artritis: diclofenac, ibuprofen, meloxicam of naproxen. Let op risicoprofiel, z.n. PPI voorschrijven. Bij kwetsbare ouderen of bij contra-indicaties voor NSAIDs (nierfunctie, leverfunctie, cardiovasculaire aandoeningen, bloeding, enz.), overweeg tramadol (+ laxans).</w:t>
            </w:r>
          </w:p>
          <w:p w14:paraId="21BCF78D" w14:textId="77777777" w:rsidR="008E0034" w:rsidRDefault="008E0034" w:rsidP="008E0034">
            <w:pPr>
              <w:widowControl w:val="0"/>
              <w:rPr>
                <w:rFonts w:ascii="Arial" w:hAnsi="Arial"/>
                <w:sz w:val="20"/>
                <w:szCs w:val="20"/>
              </w:rPr>
            </w:pPr>
            <w:r>
              <w:rPr>
                <w:rFonts w:ascii="Arial" w:hAnsi="Arial"/>
                <w:sz w:val="20"/>
                <w:szCs w:val="20"/>
              </w:rPr>
              <w:t>Diclofenac geeft de minste kans op gastro-intestinale bijwerkingen, maar heeft cardiovasculaire contra-indicaties.</w:t>
            </w:r>
          </w:p>
          <w:p w14:paraId="6971AF3E" w14:textId="77777777" w:rsidR="008E0034" w:rsidRDefault="008E0034" w:rsidP="008E0034">
            <w:pPr>
              <w:pStyle w:val="TableContents"/>
              <w:widowControl w:val="0"/>
              <w:rPr>
                <w:rFonts w:ascii="Arial" w:hAnsi="Arial"/>
                <w:sz w:val="20"/>
                <w:szCs w:val="20"/>
              </w:rPr>
            </w:pPr>
            <w:r>
              <w:rPr>
                <w:rFonts w:ascii="Arial" w:hAnsi="Arial"/>
                <w:sz w:val="20"/>
                <w:szCs w:val="20"/>
              </w:rPr>
              <w:t>De minste kans op cardiovasculaire bijwerkingen is er bij naproxen, maar dit geeft relatief veel kans op gastro-intestinale complicaties.</w:t>
            </w:r>
          </w:p>
          <w:p w14:paraId="495CC141" w14:textId="77777777" w:rsidR="008E0034" w:rsidRDefault="008E0034" w:rsidP="008E0034">
            <w:pPr>
              <w:pStyle w:val="TableContents"/>
              <w:widowControl w:val="0"/>
              <w:rPr>
                <w:rFonts w:ascii="Arial" w:hAnsi="Arial"/>
                <w:sz w:val="20"/>
                <w:szCs w:val="20"/>
              </w:rPr>
            </w:pPr>
          </w:p>
          <w:p w14:paraId="066EAB64" w14:textId="77777777" w:rsidR="008E0034" w:rsidRDefault="008E0034" w:rsidP="008E0034">
            <w:pPr>
              <w:pStyle w:val="TableContents"/>
              <w:widowControl w:val="0"/>
              <w:rPr>
                <w:rFonts w:ascii="Arial" w:hAnsi="Arial"/>
                <w:sz w:val="20"/>
                <w:szCs w:val="20"/>
              </w:rPr>
            </w:pPr>
            <w:r>
              <w:rPr>
                <w:rFonts w:ascii="Arial" w:hAnsi="Arial"/>
                <w:sz w:val="20"/>
                <w:szCs w:val="20"/>
              </w:rPr>
              <w:t>Stap 3: morfine, fentanyl en oxycodon hebben de voorkeur (+ laxans).</w:t>
            </w:r>
          </w:p>
          <w:p w14:paraId="5EB1C776" w14:textId="77777777" w:rsidR="008E0034" w:rsidRDefault="008E0034" w:rsidP="008E0034">
            <w:pPr>
              <w:pStyle w:val="TableContents"/>
              <w:widowControl w:val="0"/>
              <w:rPr>
                <w:rFonts w:ascii="Arial" w:hAnsi="Arial"/>
                <w:sz w:val="20"/>
                <w:szCs w:val="20"/>
              </w:rPr>
            </w:pPr>
          </w:p>
          <w:p w14:paraId="653DD32E"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neuropatische pijn</w:t>
            </w:r>
            <w:r>
              <w:rPr>
                <w:rFonts w:ascii="Arial" w:hAnsi="Arial"/>
                <w:sz w:val="20"/>
                <w:szCs w:val="20"/>
              </w:rPr>
              <w:t>, overweeg nortriptyline, duloxetine, gabapentine of pregabaline (maar let op dat de bijwerkingen vaak groter zijn dan het effect).</w:t>
            </w:r>
          </w:p>
          <w:p w14:paraId="0FDB7956" w14:textId="77777777" w:rsidR="008E0034" w:rsidRDefault="008E0034" w:rsidP="008E0034">
            <w:pPr>
              <w:pStyle w:val="TableContents"/>
              <w:widowControl w:val="0"/>
              <w:rPr>
                <w:rFonts w:ascii="Arial" w:hAnsi="Arial"/>
                <w:sz w:val="20"/>
                <w:szCs w:val="20"/>
              </w:rPr>
            </w:pPr>
          </w:p>
          <w:p w14:paraId="71CA81C0"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sz w:val="20"/>
                <w:szCs w:val="20"/>
              </w:rPr>
              <w:t>inflammatoire aandoeningen</w:t>
            </w:r>
            <w:r>
              <w:rPr>
                <w:rFonts w:ascii="Arial" w:hAnsi="Arial"/>
                <w:sz w:val="20"/>
                <w:szCs w:val="20"/>
              </w:rPr>
              <w:t>, overweeg corticosteroïden.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0E094B8"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2B614F6" w14:textId="77777777" w:rsidR="008E0034" w:rsidRDefault="008E0034" w:rsidP="008E0034">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5E4EEB19" w14:textId="71D08FE2" w:rsidR="008E0034" w:rsidRDefault="00087CD0" w:rsidP="008E0034">
            <w:pPr>
              <w:pStyle w:val="TableContents"/>
              <w:widowControl w:val="0"/>
              <w:rPr>
                <w:rFonts w:ascii="Arial" w:hAnsi="Arial"/>
                <w:sz w:val="20"/>
                <w:szCs w:val="20"/>
              </w:rPr>
            </w:pPr>
            <w:hyperlink r:id="rId201" w:history="1">
              <w:r w:rsidR="008E0034" w:rsidRPr="001A2804">
                <w:rPr>
                  <w:rStyle w:val="Hyperlink"/>
                  <w:rFonts w:ascii="Arial" w:hAnsi="Arial"/>
                  <w:sz w:val="20"/>
                  <w:szCs w:val="20"/>
                </w:rPr>
                <w:t>refpage 24</w:t>
              </w:r>
            </w:hyperlink>
          </w:p>
        </w:tc>
      </w:tr>
      <w:tr w:rsidR="008E0034" w14:paraId="3C6849FF"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0B6DC836" w14:textId="77777777" w:rsidR="008E0034" w:rsidRPr="00D45A17" w:rsidRDefault="008E0034" w:rsidP="008E0034">
            <w:pPr>
              <w:pStyle w:val="TableContents"/>
              <w:widowControl w:val="0"/>
              <w:rPr>
                <w:rFonts w:ascii="Arial" w:hAnsi="Arial"/>
                <w:sz w:val="20"/>
                <w:szCs w:val="20"/>
              </w:rPr>
            </w:pPr>
            <w:r w:rsidRPr="00B91C86">
              <w:rPr>
                <w:rFonts w:ascii="Arial" w:hAnsi="Arial"/>
                <w:sz w:val="20"/>
                <w:szCs w:val="20"/>
                <w:highlight w:val="green"/>
              </w:rPr>
              <w:t>80</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DA67951" w14:textId="77777777" w:rsidR="008E0034" w:rsidRDefault="008E0034" w:rsidP="008E0034">
            <w:pPr>
              <w:pStyle w:val="TableContents"/>
              <w:widowControl w:val="0"/>
              <w:rPr>
                <w:rFonts w:ascii="Arial" w:hAnsi="Arial"/>
                <w:sz w:val="20"/>
                <w:szCs w:val="20"/>
              </w:rPr>
            </w:pPr>
            <w:r>
              <w:rPr>
                <w:rFonts w:ascii="Arial" w:hAnsi="Arial"/>
                <w:sz w:val="20"/>
                <w:szCs w:val="20"/>
              </w:rPr>
              <w:t>{checks box 78-2}</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688C6A8" w14:textId="77777777" w:rsidR="008E0034" w:rsidRDefault="008E0034" w:rsidP="008E0034">
            <w:pPr>
              <w:pStyle w:val="TableContents"/>
              <w:widowControl w:val="0"/>
              <w:rPr>
                <w:rFonts w:ascii="Arial" w:hAnsi="Arial"/>
                <w:sz w:val="20"/>
                <w:szCs w:val="20"/>
              </w:rPr>
            </w:pPr>
            <w:r>
              <w:rPr>
                <w:rFonts w:ascii="Arial" w:hAnsi="Arial"/>
                <w:sz w:val="20"/>
                <w:szCs w:val="20"/>
              </w:rPr>
              <w:t>low renal function</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839F7A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M01A</w:t>
            </w:r>
          </w:p>
          <w:p w14:paraId="32DE3BE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M01B</w:t>
            </w:r>
          </w:p>
          <w:p w14:paraId="12ACC0E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S01BC</w:t>
            </w:r>
          </w:p>
          <w:p w14:paraId="0871D37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S01CC</w:t>
            </w:r>
          </w:p>
          <w:p w14:paraId="11CA126A" w14:textId="77777777" w:rsidR="008E0034" w:rsidRDefault="008E0034" w:rsidP="008E0034">
            <w:pPr>
              <w:pStyle w:val="TableContents"/>
              <w:widowControl w:val="0"/>
              <w:rPr>
                <w:rFonts w:ascii="Arial" w:hAnsi="Arial"/>
                <w:sz w:val="20"/>
                <w:szCs w:val="20"/>
              </w:rPr>
            </w:pPr>
            <w:r>
              <w:rPr>
                <w:rFonts w:ascii="Arial" w:hAnsi="Arial"/>
                <w:sz w:val="20"/>
                <w:szCs w:val="20"/>
              </w:rPr>
              <w:t>or D11AX18</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03116FF" w14:textId="77777777" w:rsidR="008E0034" w:rsidRDefault="008E0034" w:rsidP="008E0034">
            <w:pPr>
              <w:pStyle w:val="TableContents"/>
              <w:widowControl w:val="0"/>
              <w:rPr>
                <w:lang w:val="en-US"/>
              </w:rPr>
            </w:pPr>
            <w:r>
              <w:rPr>
                <w:rFonts w:ascii="Arial" w:hAnsi="Arial"/>
                <w:sz w:val="20"/>
                <w:szCs w:val="20"/>
                <w:lang w:val="en-US"/>
              </w:rPr>
              <w:t>eGFR &lt;= 30ml/min</w:t>
            </w:r>
          </w:p>
          <w:p w14:paraId="464BE7BD" w14:textId="77777777" w:rsidR="008E0034" w:rsidRDefault="008E0034" w:rsidP="008E0034">
            <w:pPr>
              <w:pStyle w:val="TableContents"/>
              <w:widowControl w:val="0"/>
              <w:rPr>
                <w:lang w:val="en-US"/>
              </w:rPr>
            </w:pPr>
            <w:r>
              <w:rPr>
                <w:rFonts w:ascii="Arial" w:hAnsi="Arial"/>
                <w:sz w:val="20"/>
                <w:szCs w:val="20"/>
                <w:lang w:val="en-US"/>
              </w:rPr>
              <w:t xml:space="preserve"> &amp;&amp; measurement.eGFR.date &lt;= now-11-months</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90612DA"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90E2331" w14:textId="77777777" w:rsidR="008E0034" w:rsidRDefault="008E0034" w:rsidP="008E0034">
            <w:pPr>
              <w:pStyle w:val="TableContents"/>
              <w:widowControl w:val="0"/>
              <w:rPr>
                <w:rFonts w:ascii="Arial" w:hAnsi="Arial"/>
                <w:sz w:val="20"/>
                <w:szCs w:val="20"/>
              </w:rPr>
            </w:pPr>
            <w:r>
              <w:rPr>
                <w:rFonts w:ascii="Arial" w:hAnsi="Arial"/>
                <w:sz w:val="20"/>
                <w:szCs w:val="20"/>
              </w:rPr>
              <w:t>Controleer of er nog een indicatie is voor deze medicatie.</w:t>
            </w:r>
          </w:p>
          <w:p w14:paraId="1E68DB28"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pijn</w:t>
            </w:r>
            <w:r>
              <w:rPr>
                <w:rFonts w:ascii="Arial" w:hAnsi="Arial"/>
                <w:sz w:val="20"/>
                <w:szCs w:val="20"/>
              </w:rPr>
              <w:t>:</w:t>
            </w:r>
          </w:p>
          <w:p w14:paraId="37AC4488" w14:textId="77777777" w:rsidR="008E0034" w:rsidRDefault="008E0034" w:rsidP="008E0034">
            <w:pPr>
              <w:pStyle w:val="TableContents"/>
              <w:widowControl w:val="0"/>
              <w:rPr>
                <w:rFonts w:ascii="Arial" w:hAnsi="Arial"/>
                <w:sz w:val="20"/>
                <w:szCs w:val="20"/>
              </w:rPr>
            </w:pPr>
            <w:r>
              <w:rPr>
                <w:rFonts w:ascii="Arial" w:hAnsi="Arial"/>
                <w:sz w:val="20"/>
                <w:szCs w:val="20"/>
              </w:rPr>
              <w:t>Stap 1: Eerste keus: Paracetamol. Zorg dat de NSAID gestopt is voordat paracetamol wordt gestart.</w:t>
            </w:r>
          </w:p>
          <w:p w14:paraId="66CDD551" w14:textId="77777777" w:rsidR="008E0034" w:rsidRDefault="008E0034" w:rsidP="008E0034">
            <w:pPr>
              <w:pStyle w:val="TableContents"/>
              <w:widowControl w:val="0"/>
              <w:rPr>
                <w:rFonts w:ascii="Arial" w:hAnsi="Arial"/>
                <w:sz w:val="20"/>
                <w:szCs w:val="20"/>
              </w:rPr>
            </w:pPr>
          </w:p>
          <w:p w14:paraId="017D824F"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Stap 2: </w:t>
            </w:r>
            <w:r>
              <w:rPr>
                <w:rFonts w:ascii="Arial" w:hAnsi="Arial"/>
                <w:b/>
                <w:bCs/>
                <w:sz w:val="20"/>
                <w:szCs w:val="20"/>
              </w:rPr>
              <w:t xml:space="preserve">Patiënt heeft verminderde nierfunctie: &lt;date&gt;: &lt;value&gt;; NSAIDs zijn gecontraïndiceerd. </w:t>
            </w:r>
            <w:r>
              <w:rPr>
                <w:rFonts w:ascii="Arial" w:hAnsi="Arial"/>
                <w:sz w:val="20"/>
                <w:szCs w:val="20"/>
              </w:rPr>
              <w:t>Overweeg tramadol (+ laxans).</w:t>
            </w:r>
          </w:p>
          <w:p w14:paraId="46FCCA2B" w14:textId="77777777" w:rsidR="008E0034" w:rsidRDefault="008E0034" w:rsidP="008E0034">
            <w:pPr>
              <w:pStyle w:val="TableContents"/>
              <w:widowControl w:val="0"/>
              <w:rPr>
                <w:rFonts w:ascii="Arial" w:hAnsi="Arial"/>
                <w:sz w:val="20"/>
                <w:szCs w:val="20"/>
              </w:rPr>
            </w:pPr>
          </w:p>
          <w:p w14:paraId="6AE4B9AC" w14:textId="77777777" w:rsidR="008E0034" w:rsidRDefault="008E0034" w:rsidP="008E0034">
            <w:pPr>
              <w:pStyle w:val="TableContents"/>
              <w:widowControl w:val="0"/>
              <w:rPr>
                <w:rFonts w:ascii="Arial" w:hAnsi="Arial"/>
                <w:sz w:val="20"/>
                <w:szCs w:val="20"/>
              </w:rPr>
            </w:pPr>
            <w:r>
              <w:rPr>
                <w:rFonts w:ascii="Arial" w:hAnsi="Arial"/>
                <w:sz w:val="20"/>
                <w:szCs w:val="20"/>
              </w:rPr>
              <w:t>Stap 3: morfine, fentanyl en oxycodon hebben de voorkeur (+ laxans).</w:t>
            </w:r>
          </w:p>
          <w:p w14:paraId="63B3EFEC" w14:textId="77777777" w:rsidR="008E0034" w:rsidRDefault="008E0034" w:rsidP="008E0034">
            <w:pPr>
              <w:pStyle w:val="TableContents"/>
              <w:widowControl w:val="0"/>
              <w:rPr>
                <w:rFonts w:ascii="Arial" w:hAnsi="Arial"/>
                <w:sz w:val="20"/>
                <w:szCs w:val="20"/>
              </w:rPr>
            </w:pPr>
          </w:p>
          <w:p w14:paraId="09081511"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neuropatische pijn</w:t>
            </w:r>
            <w:r>
              <w:rPr>
                <w:rFonts w:ascii="Arial" w:hAnsi="Arial"/>
                <w:sz w:val="20"/>
                <w:szCs w:val="20"/>
              </w:rPr>
              <w:t>, overweeg nortriptyline, duloxetine, gabapentine of pregabaline (maar let op dat debijwerkingen vaak groter zijn dan het effect).</w:t>
            </w:r>
          </w:p>
          <w:p w14:paraId="161CE8F9" w14:textId="77777777" w:rsidR="008E0034" w:rsidRDefault="008E0034" w:rsidP="008E0034">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E2249FB"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47D24DC" w14:textId="77777777" w:rsidR="008E0034" w:rsidRDefault="008E0034" w:rsidP="008E0034">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3FFBDD5F" w14:textId="7818A710" w:rsidR="008E0034" w:rsidRDefault="00087CD0" w:rsidP="008E0034">
            <w:pPr>
              <w:pStyle w:val="TableContents"/>
              <w:widowControl w:val="0"/>
              <w:rPr>
                <w:rFonts w:ascii="Arial" w:hAnsi="Arial"/>
                <w:sz w:val="20"/>
                <w:szCs w:val="20"/>
              </w:rPr>
            </w:pPr>
            <w:hyperlink r:id="rId202" w:history="1">
              <w:r w:rsidR="008E0034" w:rsidRPr="001A2804">
                <w:rPr>
                  <w:rStyle w:val="Hyperlink"/>
                  <w:rFonts w:ascii="Arial" w:hAnsi="Arial"/>
                  <w:sz w:val="20"/>
                  <w:szCs w:val="20"/>
                </w:rPr>
                <w:t>refpage 24</w:t>
              </w:r>
            </w:hyperlink>
          </w:p>
        </w:tc>
      </w:tr>
      <w:tr w:rsidR="008E0034" w14:paraId="5EC0CAA4"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07EB963B"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80a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3EEF9B2"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1EE1E92" w14:textId="77777777" w:rsidR="008E0034" w:rsidRDefault="008E0034" w:rsidP="008E0034">
            <w:pPr>
              <w:pStyle w:val="TableContents"/>
              <w:widowControl w:val="0"/>
              <w:rPr>
                <w:rFonts w:ascii="Arial" w:hAnsi="Arial"/>
                <w:sz w:val="20"/>
                <w:szCs w:val="20"/>
              </w:rPr>
            </w:pPr>
            <w:r>
              <w:rPr>
                <w:rFonts w:ascii="Arial" w:hAnsi="Arial"/>
                <w:sz w:val="20"/>
                <w:szCs w:val="20"/>
              </w:rPr>
              <w:t>NOT low renal function</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7179917"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(M01A AND NOT M01AB05 AND NOT M01AB55)</w:t>
            </w:r>
          </w:p>
          <w:p w14:paraId="7F58B6DB"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M01B</w:t>
            </w:r>
          </w:p>
          <w:p w14:paraId="096BF5E9"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S01BC</w:t>
            </w:r>
          </w:p>
          <w:p w14:paraId="0DC592F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lastRenderedPageBreak/>
              <w:t>or S01CC</w:t>
            </w:r>
          </w:p>
          <w:p w14:paraId="6FA48EE2" w14:textId="77777777" w:rsidR="008E0034" w:rsidRDefault="008E0034" w:rsidP="008E0034">
            <w:pPr>
              <w:pStyle w:val="TableContents"/>
              <w:widowControl w:val="0"/>
              <w:rPr>
                <w:rFonts w:ascii="Arial" w:hAnsi="Arial"/>
                <w:sz w:val="20"/>
                <w:szCs w:val="20"/>
              </w:rPr>
            </w:pPr>
            <w:r>
              <w:rPr>
                <w:rFonts w:ascii="Arial" w:hAnsi="Arial"/>
                <w:sz w:val="20"/>
                <w:szCs w:val="20"/>
              </w:rPr>
              <w:t>or D11AX18</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70A5CEE" w14:textId="77777777" w:rsidR="008E0034" w:rsidRDefault="008E0034" w:rsidP="008E0034">
            <w:pPr>
              <w:pStyle w:val="TableContents"/>
              <w:widowControl w:val="0"/>
            </w:pPr>
            <w:r>
              <w:rPr>
                <w:rFonts w:ascii="Arial" w:hAnsi="Arial"/>
                <w:sz w:val="20"/>
                <w:szCs w:val="20"/>
              </w:rPr>
              <w:lastRenderedPageBreak/>
              <w:t>NOT eGFR &lt;= 30ml/min</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39BCE70"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B4B461A" w14:textId="77777777" w:rsidR="008E0034" w:rsidRDefault="008E0034" w:rsidP="008E0034">
            <w:pPr>
              <w:pStyle w:val="TableContents"/>
              <w:widowControl w:val="0"/>
            </w:pPr>
            <w:r>
              <w:rPr>
                <w:rFonts w:ascii="Arial" w:hAnsi="Arial"/>
                <w:sz w:val="20"/>
                <w:szCs w:val="20"/>
              </w:rPr>
              <w:t xml:space="preserve">[1] Vervangen door diclofenac oraal: 25-50 mg 2-3dd of 75 mg 2dd, zo nodig 100 mg 2dd gedurende max. 2 dagen </w:t>
            </w:r>
            <w:r>
              <w:rPr>
                <w:rFonts w:ascii="Arial" w:hAnsi="Arial"/>
                <w:i/>
                <w:iCs/>
                <w:sz w:val="20"/>
                <w:szCs w:val="20"/>
              </w:rPr>
              <w:t xml:space="preserve">+ </w:t>
            </w:r>
            <w:r>
              <w:rPr>
                <w:rFonts w:ascii="Arial" w:hAnsi="Arial"/>
                <w:sz w:val="20"/>
                <w:szCs w:val="20"/>
              </w:rPr>
              <w:t>PPI</w:t>
            </w:r>
            <w:r>
              <w:rPr>
                <w:rFonts w:ascii="Arial" w:hAnsi="Arial"/>
                <w:i/>
                <w:iCs/>
                <w:sz w:val="20"/>
                <w:szCs w:val="20"/>
              </w:rPr>
              <w:t xml:space="preserve"> </w:t>
            </w:r>
            <w:r>
              <w:rPr>
                <w:rFonts w:ascii="Arial" w:hAnsi="Arial"/>
                <w:sz w:val="20"/>
                <w:szCs w:val="20"/>
              </w:rPr>
              <w:t>{{free text: pre-fill: pantoprazol 20mg/dag} [</w:t>
            </w:r>
            <w:hyperlink r:id="rId203">
              <w:r>
                <w:rPr>
                  <w:rStyle w:val="Hyperlink"/>
                </w:rPr>
                <w:t>https://www.farmacotherapeutischkompas.nl/bladeren/preparaatteksten/d/diclofenac__systemisch_</w:t>
              </w:r>
            </w:hyperlink>
            <w:r>
              <w:rPr>
                <w:rFonts w:ascii="Arial" w:hAnsi="Arial"/>
                <w:sz w:val="20"/>
                <w:szCs w:val="20"/>
              </w:rPr>
              <w:t>]</w:t>
            </w:r>
          </w:p>
          <w:p w14:paraId="61CD1BC0" w14:textId="77777777" w:rsidR="008E0034" w:rsidRDefault="008E0034" w:rsidP="008E0034">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4AE7975" w14:textId="77777777" w:rsidR="008E0034" w:rsidRDefault="008E0034" w:rsidP="008E0034">
            <w:pPr>
              <w:pStyle w:val="TableContents"/>
              <w:widowControl w:val="0"/>
              <w:rPr>
                <w:rFonts w:ascii="Arial" w:hAnsi="Arial"/>
                <w:sz w:val="20"/>
                <w:szCs w:val="20"/>
              </w:rPr>
            </w:pPr>
          </w:p>
          <w:p w14:paraId="047635C7" w14:textId="77777777" w:rsidR="008E0034" w:rsidRDefault="008E0034" w:rsidP="008E0034">
            <w:pPr>
              <w:pStyle w:val="TableContents"/>
              <w:widowControl w:val="0"/>
              <w:rPr>
                <w:rFonts w:ascii="Arial" w:hAnsi="Arial"/>
                <w:sz w:val="20"/>
                <w:szCs w:val="20"/>
              </w:rPr>
            </w:pPr>
            <w:r>
              <w:rPr>
                <w:rFonts w:ascii="Arial" w:hAnsi="Arial"/>
                <w:sz w:val="20"/>
                <w:szCs w:val="20"/>
              </w:rPr>
              <w:t>[1] Vervangen door diclofenac oraal: 25-50 mg 2-3dd . {{free text}}</w:t>
            </w:r>
          </w:p>
          <w:p w14:paraId="45F9D694"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CA9C9F4" w14:textId="77777777" w:rsidR="008E0034" w:rsidRDefault="008E0034" w:rsidP="008E0034">
            <w:pPr>
              <w:widowControl w:val="0"/>
              <w:rPr>
                <w:rFonts w:ascii="Arial" w:hAnsi="Arial"/>
                <w:sz w:val="20"/>
                <w:szCs w:val="20"/>
              </w:rPr>
            </w:pPr>
            <w:r>
              <w:rPr>
                <w:rFonts w:ascii="Arial" w:hAnsi="Arial"/>
                <w:sz w:val="20"/>
                <w:szCs w:val="20"/>
              </w:rPr>
              <w:t xml:space="preserve">[1] Vervangen door diclofenac. Koopt u diclofenac bij de apotheek, neem het dan in volgens de instructies van de apotheek. Vraag de apotheek naar de </w:t>
            </w:r>
            <w:r>
              <w:rPr>
                <w:rFonts w:ascii="Arial" w:hAnsi="Arial"/>
                <w:sz w:val="20"/>
                <w:szCs w:val="20"/>
              </w:rPr>
              <w:lastRenderedPageBreak/>
              <w:t>meest voorkomende bijwerkingen.</w:t>
            </w:r>
          </w:p>
          <w:p w14:paraId="38B5557B" w14:textId="77777777" w:rsidR="008E0034" w:rsidRDefault="008E0034" w:rsidP="008E0034">
            <w:pPr>
              <w:widowControl w:val="0"/>
              <w:rPr>
                <w:rFonts w:ascii="Arial" w:hAnsi="Arial"/>
                <w:sz w:val="20"/>
                <w:szCs w:val="20"/>
              </w:rPr>
            </w:pPr>
            <w:r>
              <w:rPr>
                <w:rFonts w:ascii="Arial" w:hAnsi="Arial"/>
                <w:sz w:val="20"/>
                <w:szCs w:val="20"/>
              </w:rPr>
              <w:t>Koopt u diclofenac bij de drogist, lees dan zorgvuldig de bijsluiter door voordat u het medicijn inneemt. U mag 1 of 2 tabletten (12.5mg of 25mg) tegelijk innemen. En u mag dit 3 keer op een dag doen, maar niet meer dan 100mg per dag. Samenvattend: U mag dus in maximaal acht tabletten van 12.5mg of vier tabletten  van 25mg innemen per dag. {{free text}}</w:t>
            </w:r>
          </w:p>
          <w:p w14:paraId="1F9D203C" w14:textId="77777777" w:rsidR="008E0034" w:rsidRDefault="008E0034" w:rsidP="008E0034">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69EA5B63" w14:textId="4D9E1896" w:rsidR="008E0034" w:rsidRDefault="00087CD0" w:rsidP="008E0034">
            <w:pPr>
              <w:pStyle w:val="TableContents"/>
              <w:widowControl w:val="0"/>
              <w:rPr>
                <w:rFonts w:ascii="Arial" w:hAnsi="Arial"/>
                <w:sz w:val="20"/>
                <w:szCs w:val="20"/>
              </w:rPr>
            </w:pPr>
            <w:hyperlink r:id="rId204" w:history="1">
              <w:r w:rsidR="008E0034" w:rsidRPr="001A2804">
                <w:rPr>
                  <w:rStyle w:val="Hyperlink"/>
                  <w:rFonts w:ascii="Arial" w:hAnsi="Arial"/>
                  <w:sz w:val="20"/>
                  <w:szCs w:val="20"/>
                </w:rPr>
                <w:t>refpage 24</w:t>
              </w:r>
            </w:hyperlink>
          </w:p>
        </w:tc>
      </w:tr>
      <w:tr w:rsidR="008E0034" w14:paraId="428CC58B"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252AE214" w14:textId="77777777" w:rsidR="008E0034" w:rsidRPr="00D45A17" w:rsidRDefault="008E0034" w:rsidP="008E0034">
            <w:pPr>
              <w:pStyle w:val="TableContents"/>
              <w:widowControl w:val="0"/>
              <w:rPr>
                <w:rFonts w:ascii="Arial" w:hAnsi="Arial"/>
                <w:sz w:val="20"/>
                <w:szCs w:val="20"/>
              </w:rPr>
            </w:pPr>
            <w:r w:rsidRPr="00B91C86">
              <w:rPr>
                <w:rFonts w:ascii="Arial" w:hAnsi="Arial"/>
                <w:sz w:val="20"/>
                <w:szCs w:val="20"/>
                <w:highlight w:val="green"/>
              </w:rPr>
              <w:t>80b</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92FCD56"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9E565A9" w14:textId="77777777" w:rsidR="008E0034" w:rsidRDefault="008E0034" w:rsidP="008E0034">
            <w:pPr>
              <w:pStyle w:val="TableContents"/>
              <w:widowControl w:val="0"/>
              <w:rPr>
                <w:rFonts w:ascii="Arial" w:hAnsi="Arial"/>
                <w:sz w:val="20"/>
                <w:szCs w:val="20"/>
              </w:rPr>
            </w:pPr>
            <w:r>
              <w:rPr>
                <w:rFonts w:ascii="Arial" w:hAnsi="Arial"/>
                <w:sz w:val="20"/>
                <w:szCs w:val="20"/>
              </w:rPr>
              <w:t>NOT low renal function</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079E354"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(M01A AND NOT M01AE02 AND NOT M01AE52 AND NOT M01AE56)</w:t>
            </w:r>
          </w:p>
          <w:p w14:paraId="4F12ECA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M01B</w:t>
            </w:r>
          </w:p>
          <w:p w14:paraId="240E768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S01BC</w:t>
            </w:r>
          </w:p>
          <w:p w14:paraId="59E6C08F"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S01CC</w:t>
            </w:r>
          </w:p>
          <w:p w14:paraId="047616C7" w14:textId="77777777" w:rsidR="008E0034" w:rsidRDefault="008E0034" w:rsidP="008E0034">
            <w:pPr>
              <w:pStyle w:val="TableContents"/>
              <w:widowControl w:val="0"/>
              <w:rPr>
                <w:rFonts w:ascii="Arial" w:hAnsi="Arial"/>
                <w:sz w:val="20"/>
                <w:szCs w:val="20"/>
              </w:rPr>
            </w:pPr>
            <w:r>
              <w:rPr>
                <w:rFonts w:ascii="Arial" w:hAnsi="Arial"/>
                <w:sz w:val="20"/>
                <w:szCs w:val="20"/>
              </w:rPr>
              <w:t>or D11AX18</w:t>
            </w:r>
          </w:p>
          <w:p w14:paraId="41548831" w14:textId="77777777" w:rsidR="008E0034" w:rsidRDefault="008E0034" w:rsidP="008E0034">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2F9869B" w14:textId="77777777" w:rsidR="008E0034" w:rsidRDefault="008E0034" w:rsidP="008E0034">
            <w:pPr>
              <w:widowControl w:val="0"/>
            </w:pPr>
            <w:r>
              <w:rPr>
                <w:rFonts w:ascii="Arial" w:hAnsi="Arial"/>
                <w:sz w:val="20"/>
                <w:szCs w:val="20"/>
              </w:rPr>
              <w:t>NOT eGFR &lt;= 30ml/min</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9ADDB1A"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DBB3269" w14:textId="77777777" w:rsidR="008E0034" w:rsidRDefault="008E0034" w:rsidP="008E0034">
            <w:pPr>
              <w:pStyle w:val="TableContents"/>
              <w:widowControl w:val="0"/>
              <w:rPr>
                <w:rFonts w:ascii="Arial" w:hAnsi="Arial"/>
                <w:sz w:val="20"/>
                <w:szCs w:val="20"/>
              </w:rPr>
            </w:pPr>
          </w:p>
          <w:p w14:paraId="5189C84D" w14:textId="77777777" w:rsidR="008E0034" w:rsidRDefault="008E0034" w:rsidP="008E0034">
            <w:pPr>
              <w:pStyle w:val="TableContents"/>
              <w:widowControl w:val="0"/>
            </w:pPr>
            <w:r>
              <w:rPr>
                <w:rFonts w:ascii="Arial" w:hAnsi="Arial"/>
                <w:sz w:val="20"/>
                <w:szCs w:val="20"/>
              </w:rPr>
              <w:t xml:space="preserve">[2] Vervangen door naproxen: oraal 250-500 mg 2dd  </w:t>
            </w:r>
            <w:r>
              <w:rPr>
                <w:rFonts w:ascii="Arial" w:hAnsi="Arial"/>
                <w:i/>
                <w:iCs/>
                <w:sz w:val="20"/>
                <w:szCs w:val="20"/>
              </w:rPr>
              <w:t xml:space="preserve">+ </w:t>
            </w:r>
            <w:r>
              <w:rPr>
                <w:rFonts w:ascii="Arial" w:hAnsi="Arial"/>
                <w:sz w:val="20"/>
                <w:szCs w:val="20"/>
              </w:rPr>
              <w:t>PPI</w:t>
            </w:r>
            <w:r>
              <w:rPr>
                <w:rFonts w:ascii="Arial" w:hAnsi="Arial"/>
                <w:i/>
                <w:iCs/>
                <w:sz w:val="20"/>
                <w:szCs w:val="20"/>
              </w:rPr>
              <w:t xml:space="preserve"> </w:t>
            </w:r>
            <w:r>
              <w:rPr>
                <w:rFonts w:ascii="Arial" w:hAnsi="Arial"/>
                <w:sz w:val="20"/>
                <w:szCs w:val="20"/>
              </w:rPr>
              <w:t>{{free text: pre-fill: pantoprazol 20mg/dag} [</w:t>
            </w:r>
            <w:hyperlink r:id="rId205">
              <w:r>
                <w:rPr>
                  <w:rStyle w:val="Hyperlink"/>
                </w:rPr>
                <w:t>https://www.farmacotherapeutischkompas.nl/bladeren/preparaatteksten/n/naproxen</w:t>
              </w:r>
            </w:hyperlink>
            <w:r>
              <w:rPr>
                <w:rFonts w:ascii="Arial" w:hAnsi="Arial"/>
                <w:sz w:val="20"/>
                <w:szCs w:val="20"/>
              </w:rPr>
              <w: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DD609DD" w14:textId="77777777" w:rsidR="008E0034" w:rsidRDefault="008E0034" w:rsidP="008E0034">
            <w:pPr>
              <w:pStyle w:val="TableContents"/>
              <w:widowControl w:val="0"/>
              <w:rPr>
                <w:rFonts w:ascii="Arial" w:hAnsi="Arial"/>
                <w:sz w:val="20"/>
                <w:szCs w:val="20"/>
              </w:rPr>
            </w:pPr>
          </w:p>
          <w:p w14:paraId="07453F9A" w14:textId="77777777" w:rsidR="008E0034" w:rsidRDefault="008E0034" w:rsidP="008E0034">
            <w:pPr>
              <w:pStyle w:val="TableContents"/>
              <w:widowControl w:val="0"/>
              <w:rPr>
                <w:rFonts w:ascii="Arial" w:hAnsi="Arial"/>
                <w:sz w:val="20"/>
                <w:szCs w:val="20"/>
              </w:rPr>
            </w:pPr>
            <w:r>
              <w:rPr>
                <w:rFonts w:ascii="Arial" w:hAnsi="Arial"/>
                <w:sz w:val="20"/>
                <w:szCs w:val="20"/>
              </w:rPr>
              <w:t>[2] Vervangen door naproxen: oraal 250-500 mg 2dd . {{free text}}</w:t>
            </w:r>
          </w:p>
          <w:p w14:paraId="06A5A208"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B45D165" w14:textId="77777777" w:rsidR="008E0034" w:rsidRDefault="008E0034" w:rsidP="008E0034">
            <w:pPr>
              <w:widowControl w:val="0"/>
              <w:rPr>
                <w:rFonts w:ascii="Arial" w:hAnsi="Arial"/>
                <w:sz w:val="20"/>
                <w:szCs w:val="20"/>
              </w:rPr>
            </w:pPr>
            <w:r>
              <w:rPr>
                <w:rFonts w:ascii="Arial" w:hAnsi="Arial"/>
                <w:sz w:val="20"/>
                <w:szCs w:val="20"/>
              </w:rPr>
              <w:t>[2] Vervangen door naproxen.</w:t>
            </w:r>
          </w:p>
          <w:p w14:paraId="607EC3EA" w14:textId="77777777" w:rsidR="008E0034" w:rsidRDefault="008E0034" w:rsidP="008E0034">
            <w:pPr>
              <w:widowControl w:val="0"/>
            </w:pPr>
            <w:r>
              <w:rPr>
                <w:rFonts w:ascii="Arial" w:hAnsi="Arial"/>
                <w:sz w:val="20"/>
                <w:szCs w:val="20"/>
              </w:rPr>
              <w:t>Koopt u naproxen bij de apotheek, neem het dan in volgens de instructies van de apotheek. Vraag de apotheek naar de meest voorkomende bijwerkingen. Koopt u naproxen bij de drogist, lees dan zorgvuldig de bijsluiter door voordat u het medicijn inneemt. U mag maximaal 2 tabletten van 200 of 250mg per dag slikken. {{free text}}.</w:t>
            </w:r>
          </w:p>
          <w:p w14:paraId="7A2ED8FF" w14:textId="77777777" w:rsidR="008E0034" w:rsidRDefault="008E0034" w:rsidP="008E0034">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7247AB8A" w14:textId="45F80DC9" w:rsidR="008E0034" w:rsidRDefault="00087CD0" w:rsidP="008E0034">
            <w:pPr>
              <w:pStyle w:val="TableContents"/>
              <w:widowControl w:val="0"/>
              <w:rPr>
                <w:rFonts w:ascii="Arial" w:hAnsi="Arial"/>
                <w:sz w:val="20"/>
                <w:szCs w:val="20"/>
              </w:rPr>
            </w:pPr>
            <w:hyperlink r:id="rId206" w:history="1">
              <w:r w:rsidR="008E0034" w:rsidRPr="001A2804">
                <w:rPr>
                  <w:rStyle w:val="Hyperlink"/>
                  <w:rFonts w:ascii="Arial" w:hAnsi="Arial"/>
                  <w:sz w:val="20"/>
                  <w:szCs w:val="20"/>
                </w:rPr>
                <w:t>refpage 24</w:t>
              </w:r>
            </w:hyperlink>
          </w:p>
        </w:tc>
      </w:tr>
      <w:tr w:rsidR="008E0034" w14:paraId="077F27F9"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2D833B71"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81</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E8C1EA4"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0804316" w14:textId="77777777" w:rsidR="008E0034" w:rsidRDefault="008E0034" w:rsidP="008E0034">
            <w:pPr>
              <w:pStyle w:val="TableContents"/>
              <w:widowControl w:val="0"/>
              <w:rPr>
                <w:rFonts w:ascii="Arial" w:hAnsi="Arial"/>
                <w:sz w:val="20"/>
                <w:szCs w:val="20"/>
              </w:rPr>
            </w:pPr>
            <w:r>
              <w:rPr>
                <w:rFonts w:ascii="Arial" w:hAnsi="Arial"/>
                <w:sz w:val="20"/>
                <w:szCs w:val="20"/>
              </w:rPr>
              <w:t>renal function unknown</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39A5DB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M01A</w:t>
            </w:r>
          </w:p>
          <w:p w14:paraId="640ADEB8"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M01B</w:t>
            </w:r>
          </w:p>
          <w:p w14:paraId="100F33F4"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S01BC</w:t>
            </w:r>
          </w:p>
          <w:p w14:paraId="3248DBD4"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S01CC</w:t>
            </w:r>
          </w:p>
          <w:p w14:paraId="302612BB" w14:textId="77777777" w:rsidR="008E0034" w:rsidRDefault="008E0034" w:rsidP="008E0034">
            <w:pPr>
              <w:pStyle w:val="TableContents"/>
              <w:widowControl w:val="0"/>
              <w:rPr>
                <w:rFonts w:ascii="Arial" w:hAnsi="Arial"/>
                <w:sz w:val="20"/>
                <w:szCs w:val="20"/>
              </w:rPr>
            </w:pPr>
            <w:r>
              <w:rPr>
                <w:rFonts w:ascii="Arial" w:hAnsi="Arial"/>
                <w:sz w:val="20"/>
                <w:szCs w:val="20"/>
              </w:rPr>
              <w:t>or D11AX18</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FA96B0C" w14:textId="77777777" w:rsidR="008E0034" w:rsidRDefault="008E0034" w:rsidP="008E0034">
            <w:pPr>
              <w:pStyle w:val="TableContents"/>
              <w:widowControl w:val="0"/>
              <w:rPr>
                <w:rFonts w:ascii="Arial" w:hAnsi="Arial"/>
                <w:sz w:val="20"/>
                <w:szCs w:val="20"/>
              </w:rPr>
            </w:pPr>
            <w:r>
              <w:rPr>
                <w:rFonts w:ascii="Arial" w:hAnsi="Arial"/>
                <w:sz w:val="20"/>
                <w:szCs w:val="20"/>
              </w:rPr>
              <w:t>no eGFR</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17C8067"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056CF7B" w14:textId="77777777" w:rsidR="008E0034" w:rsidRDefault="008E0034" w:rsidP="008E0034">
            <w:pPr>
              <w:pStyle w:val="TableContents"/>
              <w:widowControl w:val="0"/>
              <w:rPr>
                <w:rFonts w:ascii="Arial" w:hAnsi="Arial"/>
                <w:sz w:val="20"/>
                <w:szCs w:val="20"/>
              </w:rPr>
            </w:pPr>
            <w:r>
              <w:rPr>
                <w:rFonts w:ascii="Arial" w:hAnsi="Arial"/>
                <w:sz w:val="20"/>
                <w:szCs w:val="20"/>
              </w:rPr>
              <w:t>Controleer of er nog een indicatie is voor deze medicatie.</w:t>
            </w:r>
          </w:p>
          <w:p w14:paraId="1D624FEB"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pijn</w:t>
            </w:r>
            <w:r>
              <w:rPr>
                <w:rFonts w:ascii="Arial" w:hAnsi="Arial"/>
                <w:sz w:val="20"/>
                <w:szCs w:val="20"/>
              </w:rPr>
              <w:t>:</w:t>
            </w:r>
          </w:p>
          <w:p w14:paraId="5FA0A09E" w14:textId="77777777" w:rsidR="008E0034" w:rsidRDefault="008E0034" w:rsidP="008E0034">
            <w:pPr>
              <w:pStyle w:val="TableContents"/>
              <w:widowControl w:val="0"/>
              <w:rPr>
                <w:rFonts w:ascii="Arial" w:hAnsi="Arial"/>
                <w:sz w:val="20"/>
                <w:szCs w:val="20"/>
              </w:rPr>
            </w:pPr>
          </w:p>
          <w:p w14:paraId="303EC91B" w14:textId="77777777" w:rsidR="008E0034" w:rsidRDefault="008E0034" w:rsidP="008E0034">
            <w:pPr>
              <w:pStyle w:val="TableContents"/>
              <w:widowControl w:val="0"/>
              <w:rPr>
                <w:rFonts w:ascii="Arial" w:hAnsi="Arial"/>
                <w:sz w:val="20"/>
                <w:szCs w:val="20"/>
              </w:rPr>
            </w:pPr>
            <w:r>
              <w:rPr>
                <w:rFonts w:ascii="Arial" w:hAnsi="Arial"/>
                <w:sz w:val="20"/>
                <w:szCs w:val="20"/>
              </w:rPr>
              <w:t>Stap 1: Eerste keus: Paracetamol. Zorg dat de NSAID gestopt is voordat paracetamol wordt gestart.</w:t>
            </w:r>
          </w:p>
          <w:p w14:paraId="73B5E660" w14:textId="77777777" w:rsidR="008E0034" w:rsidRDefault="008E0034" w:rsidP="008E0034">
            <w:pPr>
              <w:pStyle w:val="TableContents"/>
              <w:widowControl w:val="0"/>
              <w:rPr>
                <w:rFonts w:ascii="Arial" w:hAnsi="Arial"/>
                <w:sz w:val="20"/>
                <w:szCs w:val="20"/>
              </w:rPr>
            </w:pPr>
          </w:p>
          <w:p w14:paraId="2453DB5A"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Stap 2: Recente eGFR of kreatinine niet beschikbaar. </w:t>
            </w:r>
            <w:r>
              <w:rPr>
                <w:rFonts w:ascii="Arial" w:hAnsi="Arial"/>
                <w:b/>
                <w:bCs/>
                <w:sz w:val="20"/>
                <w:szCs w:val="20"/>
              </w:rPr>
              <w:t>Controleer nierfunctie</w:t>
            </w:r>
            <w:r>
              <w:rPr>
                <w:rFonts w:ascii="Arial" w:hAnsi="Arial"/>
                <w:sz w:val="20"/>
                <w:szCs w:val="20"/>
              </w:rPr>
              <w:t>. Bij niet-kwetsbare ouderen of bij artritis: diclofenac, ibuprofen, meloxicam, of naproxen. Let op risicoprofiel, z.n. PPI voorschrijven. Bij kwetsbare ouderen of contra-indicaties voor NSAIDs (nierfunctie, leverfunctie, cardiovasculaire aandoeningen, bloeding, enz.) overweeg tramadol (+ laxans).</w:t>
            </w:r>
          </w:p>
          <w:p w14:paraId="4012C384" w14:textId="77777777" w:rsidR="008E0034" w:rsidRDefault="008E0034" w:rsidP="008E0034">
            <w:pPr>
              <w:widowControl w:val="0"/>
              <w:rPr>
                <w:rFonts w:ascii="Arial" w:hAnsi="Arial"/>
                <w:sz w:val="20"/>
                <w:szCs w:val="20"/>
              </w:rPr>
            </w:pPr>
            <w:r>
              <w:rPr>
                <w:rFonts w:ascii="Arial" w:hAnsi="Arial"/>
                <w:sz w:val="20"/>
                <w:szCs w:val="20"/>
              </w:rPr>
              <w:t>Diclofenac geeft de minste kans op gastro-intestinale bijwerkingen, maar heeft cardiovasculaire contra-indicaties.</w:t>
            </w:r>
          </w:p>
          <w:p w14:paraId="2AE38528" w14:textId="77777777" w:rsidR="008E0034" w:rsidRDefault="008E0034" w:rsidP="008E0034">
            <w:pPr>
              <w:pStyle w:val="TableContents"/>
              <w:widowControl w:val="0"/>
              <w:rPr>
                <w:rFonts w:ascii="Arial" w:hAnsi="Arial"/>
                <w:sz w:val="20"/>
                <w:szCs w:val="20"/>
              </w:rPr>
            </w:pPr>
            <w:r>
              <w:rPr>
                <w:rFonts w:ascii="Arial" w:hAnsi="Arial"/>
                <w:sz w:val="20"/>
                <w:szCs w:val="20"/>
              </w:rPr>
              <w:t>De minste kans op cardiovasculaire bijwerkingen is er bij naproxen, maar dit geeft relatief veel kans op gastro-intestinale complicaties.</w:t>
            </w:r>
          </w:p>
          <w:p w14:paraId="75782014" w14:textId="77777777" w:rsidR="008E0034" w:rsidRDefault="008E0034" w:rsidP="008E0034">
            <w:pPr>
              <w:pStyle w:val="TableContents"/>
              <w:widowControl w:val="0"/>
              <w:rPr>
                <w:rFonts w:ascii="Arial" w:hAnsi="Arial"/>
                <w:sz w:val="20"/>
                <w:szCs w:val="20"/>
              </w:rPr>
            </w:pPr>
          </w:p>
          <w:p w14:paraId="1C738339" w14:textId="77777777" w:rsidR="008E0034" w:rsidRDefault="008E0034" w:rsidP="008E0034">
            <w:pPr>
              <w:pStyle w:val="TableContents"/>
              <w:widowControl w:val="0"/>
              <w:rPr>
                <w:rFonts w:ascii="Arial" w:hAnsi="Arial"/>
                <w:sz w:val="20"/>
                <w:szCs w:val="20"/>
              </w:rPr>
            </w:pPr>
            <w:r>
              <w:rPr>
                <w:rFonts w:ascii="Arial" w:hAnsi="Arial"/>
                <w:sz w:val="20"/>
                <w:szCs w:val="20"/>
              </w:rPr>
              <w:t>Stap 3: morfine, fentanyl en oxycodon hebben de voorkeur (+ laxans).</w:t>
            </w:r>
          </w:p>
          <w:p w14:paraId="167DE12D" w14:textId="77777777" w:rsidR="008E0034" w:rsidRDefault="008E0034" w:rsidP="008E0034">
            <w:pPr>
              <w:pStyle w:val="TableContents"/>
              <w:widowControl w:val="0"/>
              <w:rPr>
                <w:rFonts w:ascii="Arial" w:hAnsi="Arial"/>
                <w:sz w:val="20"/>
                <w:szCs w:val="20"/>
              </w:rPr>
            </w:pPr>
          </w:p>
          <w:p w14:paraId="7634290D"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neuropatische pijn</w:t>
            </w:r>
            <w:r>
              <w:rPr>
                <w:rFonts w:ascii="Arial" w:hAnsi="Arial"/>
                <w:sz w:val="20"/>
                <w:szCs w:val="20"/>
              </w:rPr>
              <w:t>, overweeg nortriptyline, duloxetine, gabapentine of pregabaline (maar let op dat de bijwerkingen vaak groter zijn dan het effect).</w:t>
            </w:r>
          </w:p>
          <w:p w14:paraId="4A17D048" w14:textId="77777777" w:rsidR="008E0034" w:rsidRDefault="008E0034" w:rsidP="008E0034">
            <w:pPr>
              <w:pStyle w:val="TableContents"/>
              <w:widowControl w:val="0"/>
              <w:rPr>
                <w:rFonts w:ascii="Arial" w:hAnsi="Arial"/>
                <w:sz w:val="20"/>
                <w:szCs w:val="20"/>
              </w:rPr>
            </w:pPr>
          </w:p>
          <w:p w14:paraId="0E9E3E0A" w14:textId="77777777" w:rsidR="008E0034" w:rsidRDefault="008E0034" w:rsidP="008E0034">
            <w:pPr>
              <w:pStyle w:val="TableContents"/>
              <w:widowControl w:val="0"/>
              <w:rPr>
                <w:rFonts w:ascii="Arial" w:hAnsi="Arial"/>
                <w:sz w:val="20"/>
                <w:szCs w:val="20"/>
              </w:rPr>
            </w:pPr>
          </w:p>
          <w:p w14:paraId="67BEBDFA"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sz w:val="20"/>
                <w:szCs w:val="20"/>
              </w:rPr>
              <w:t>inflammatoire aandoeningen</w:t>
            </w:r>
            <w:r>
              <w:rPr>
                <w:rFonts w:ascii="Arial" w:hAnsi="Arial"/>
                <w:sz w:val="20"/>
                <w:szCs w:val="20"/>
              </w:rPr>
              <w:t>, overweeg corticosteroïden.</w:t>
            </w:r>
          </w:p>
          <w:p w14:paraId="1B8B1071" w14:textId="77777777" w:rsidR="008E0034" w:rsidRDefault="008E0034" w:rsidP="008E0034">
            <w:pPr>
              <w:pStyle w:val="TableContents"/>
              <w:widowControl w:val="0"/>
              <w:rPr>
                <w:rFonts w:ascii="Arial" w:hAnsi="Arial"/>
                <w:sz w:val="20"/>
                <w:szCs w:val="20"/>
              </w:rPr>
            </w:pPr>
          </w:p>
          <w:p w14:paraId="410272C0" w14:textId="77777777" w:rsidR="008E0034" w:rsidRDefault="008E0034" w:rsidP="008E0034">
            <w:pPr>
              <w:pStyle w:val="TableContents"/>
              <w:widowControl w:val="0"/>
              <w:rPr>
                <w:rFonts w:ascii="Arial" w:hAnsi="Arial"/>
                <w:sz w:val="20"/>
                <w:szCs w:val="20"/>
              </w:rPr>
            </w:pPr>
            <w:r>
              <w:rPr>
                <w:rFonts w:ascii="Arial" w:hAnsi="Arial"/>
                <w:sz w:val="20"/>
                <w:szCs w:val="20"/>
              </w:rPr>
              <w:t>[3] kreatinine/eGFR bepalen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5F91654" w14:textId="77777777" w:rsidR="008E0034" w:rsidRDefault="008E0034" w:rsidP="008E0034">
            <w:pPr>
              <w:pStyle w:val="TableContents"/>
              <w:widowControl w:val="0"/>
              <w:rPr>
                <w:rFonts w:ascii="Arial" w:hAnsi="Arial"/>
                <w:sz w:val="20"/>
                <w:szCs w:val="20"/>
              </w:rPr>
            </w:pPr>
          </w:p>
          <w:p w14:paraId="0FDA618C" w14:textId="77777777" w:rsidR="008E0034" w:rsidRDefault="008E0034" w:rsidP="008E0034">
            <w:pPr>
              <w:pStyle w:val="TableContents"/>
              <w:widowControl w:val="0"/>
              <w:rPr>
                <w:rFonts w:ascii="Arial" w:hAnsi="Arial"/>
                <w:sz w:val="20"/>
                <w:szCs w:val="20"/>
              </w:rPr>
            </w:pPr>
          </w:p>
          <w:p w14:paraId="47DCE0D8" w14:textId="77777777" w:rsidR="008E0034" w:rsidRDefault="008E0034" w:rsidP="008E0034">
            <w:pPr>
              <w:pStyle w:val="TableContents"/>
              <w:widowControl w:val="0"/>
            </w:pPr>
            <w:r>
              <w:rPr>
                <w:rFonts w:ascii="Arial" w:hAnsi="Arial"/>
                <w:sz w:val="20"/>
                <w:szCs w:val="20"/>
              </w:rPr>
              <w:t>[3] kreatinine/eGFR bepalen</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FAAA604" w14:textId="77777777" w:rsidR="008E0034" w:rsidRDefault="008E0034" w:rsidP="008E0034">
            <w:pPr>
              <w:widowControl w:val="0"/>
              <w:rPr>
                <w:rFonts w:ascii="Arial" w:hAnsi="Arial"/>
                <w:sz w:val="20"/>
                <w:szCs w:val="20"/>
              </w:rPr>
            </w:pPr>
            <w:r>
              <w:rPr>
                <w:rFonts w:ascii="Arial" w:hAnsi="Arial"/>
                <w:sz w:val="20"/>
                <w:szCs w:val="20"/>
              </w:rPr>
              <w:t>[3] U moet bloed gaan prikken om uw nierfunctie te laten controleren. Volg de instructies in de brief die de dokter aan u heeft meegegeven.</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50AFE8B4" w14:textId="1D150C32" w:rsidR="008E0034" w:rsidRDefault="00087CD0" w:rsidP="008E0034">
            <w:pPr>
              <w:pStyle w:val="TableContents"/>
              <w:widowControl w:val="0"/>
              <w:rPr>
                <w:rFonts w:ascii="Arial" w:hAnsi="Arial"/>
                <w:sz w:val="20"/>
                <w:szCs w:val="20"/>
              </w:rPr>
            </w:pPr>
            <w:hyperlink r:id="rId207" w:history="1">
              <w:r w:rsidR="008E0034" w:rsidRPr="001A2804">
                <w:rPr>
                  <w:rStyle w:val="Hyperlink"/>
                  <w:rFonts w:ascii="Arial" w:hAnsi="Arial"/>
                  <w:sz w:val="20"/>
                  <w:szCs w:val="20"/>
                </w:rPr>
                <w:t>refpage 24</w:t>
              </w:r>
            </w:hyperlink>
          </w:p>
        </w:tc>
      </w:tr>
      <w:tr w:rsidR="008E0034" w14:paraId="1B1AF2B6"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342D221F"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82</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282CE9C"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F3D1E39"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renal function unknown (test is old)</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6BD4B98"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M01A</w:t>
            </w:r>
          </w:p>
          <w:p w14:paraId="3709ECB9"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M01B</w:t>
            </w:r>
          </w:p>
          <w:p w14:paraId="12CB3B4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S01BC</w:t>
            </w:r>
          </w:p>
          <w:p w14:paraId="19AD732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S01CC</w:t>
            </w:r>
          </w:p>
          <w:p w14:paraId="2E284629" w14:textId="77777777" w:rsidR="008E0034" w:rsidRDefault="008E0034" w:rsidP="008E0034">
            <w:pPr>
              <w:pStyle w:val="TableContents"/>
              <w:widowControl w:val="0"/>
              <w:rPr>
                <w:rFonts w:ascii="Arial" w:hAnsi="Arial"/>
                <w:sz w:val="20"/>
                <w:szCs w:val="20"/>
              </w:rPr>
            </w:pPr>
            <w:r>
              <w:rPr>
                <w:rFonts w:ascii="Arial" w:hAnsi="Arial"/>
                <w:sz w:val="20"/>
                <w:szCs w:val="20"/>
              </w:rPr>
              <w:t>or D11AX18</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A18714E" w14:textId="77777777" w:rsidR="008E0034" w:rsidRDefault="008E0034" w:rsidP="008E0034">
            <w:pPr>
              <w:pStyle w:val="TableContents"/>
              <w:widowControl w:val="0"/>
              <w:rPr>
                <w:rFonts w:ascii="Arial" w:hAnsi="Arial"/>
                <w:sz w:val="20"/>
                <w:szCs w:val="20"/>
              </w:rPr>
            </w:pPr>
            <w:r>
              <w:rPr>
                <w:rFonts w:ascii="Arial" w:hAnsi="Arial"/>
                <w:sz w:val="20"/>
                <w:szCs w:val="20"/>
              </w:rPr>
              <w:t>date eGFR &gt; 11 months ago</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6BF9214"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E53F3D1" w14:textId="77777777" w:rsidR="008E0034" w:rsidRDefault="008E0034" w:rsidP="008E0034">
            <w:pPr>
              <w:pStyle w:val="TableContents"/>
              <w:widowControl w:val="0"/>
              <w:rPr>
                <w:rFonts w:ascii="Arial" w:hAnsi="Arial"/>
                <w:sz w:val="20"/>
                <w:szCs w:val="20"/>
              </w:rPr>
            </w:pPr>
            <w:r>
              <w:rPr>
                <w:rFonts w:ascii="Arial" w:hAnsi="Arial"/>
                <w:sz w:val="20"/>
                <w:szCs w:val="20"/>
              </w:rPr>
              <w:t>Controleer of er nog een indicatie is voor deze medicatie.</w:t>
            </w:r>
          </w:p>
          <w:p w14:paraId="65BD57CA"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pijn</w:t>
            </w:r>
            <w:r>
              <w:rPr>
                <w:rFonts w:ascii="Arial" w:hAnsi="Arial"/>
                <w:sz w:val="20"/>
                <w:szCs w:val="20"/>
              </w:rPr>
              <w:t>:</w:t>
            </w:r>
          </w:p>
          <w:p w14:paraId="2BDDC96F" w14:textId="77777777" w:rsidR="008E0034" w:rsidRDefault="008E0034" w:rsidP="008E0034">
            <w:pPr>
              <w:pStyle w:val="TableContents"/>
              <w:widowControl w:val="0"/>
              <w:rPr>
                <w:rFonts w:ascii="Arial" w:hAnsi="Arial"/>
                <w:sz w:val="20"/>
                <w:szCs w:val="20"/>
              </w:rPr>
            </w:pPr>
            <w:r>
              <w:rPr>
                <w:rFonts w:ascii="Arial" w:hAnsi="Arial"/>
                <w:sz w:val="20"/>
                <w:szCs w:val="20"/>
              </w:rPr>
              <w:t>Stap 1: Eerste keus: Paracetamol. Zorg dat de NSAID gestopt is voordat paracetamol wordt gestart.</w:t>
            </w:r>
          </w:p>
          <w:p w14:paraId="7685741F" w14:textId="77777777" w:rsidR="008E0034" w:rsidRDefault="008E0034" w:rsidP="008E0034">
            <w:pPr>
              <w:pStyle w:val="TableContents"/>
              <w:widowControl w:val="0"/>
              <w:rPr>
                <w:rFonts w:ascii="Arial" w:hAnsi="Arial"/>
                <w:sz w:val="20"/>
                <w:szCs w:val="20"/>
              </w:rPr>
            </w:pPr>
          </w:p>
          <w:p w14:paraId="78C4D06E"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Stap 2: eGFR voor het laatste gemeten op &lt;date&gt;: &lt;value&gt;. Controleer nierfunctie. Bij niet-kwetsbare ouderen of bij artritis: diclofenac, ibuprofen, meloxicam, of </w:t>
            </w:r>
            <w:r>
              <w:rPr>
                <w:rFonts w:ascii="Arial" w:hAnsi="Arial"/>
                <w:sz w:val="20"/>
                <w:szCs w:val="20"/>
              </w:rPr>
              <w:lastRenderedPageBreak/>
              <w:t>naproxen. Let op risicoprofiel, z.n. PPI voorschrijven. Bij kwetsbare ouderen of contra-indicaties voor NSAIDs (nierfunctie, leverfunctie, cardiovasculaire aandoeningen, bloeding, enz.) overweeg tramadol (+ laxans).</w:t>
            </w:r>
          </w:p>
          <w:p w14:paraId="317CFFE0" w14:textId="77777777" w:rsidR="008E0034" w:rsidRDefault="008E0034" w:rsidP="008E0034">
            <w:pPr>
              <w:widowControl w:val="0"/>
              <w:rPr>
                <w:rFonts w:ascii="Arial" w:hAnsi="Arial"/>
                <w:sz w:val="20"/>
                <w:szCs w:val="20"/>
              </w:rPr>
            </w:pPr>
            <w:r>
              <w:rPr>
                <w:rFonts w:ascii="Arial" w:hAnsi="Arial"/>
                <w:sz w:val="20"/>
                <w:szCs w:val="20"/>
              </w:rPr>
              <w:t>Diclofenac geeft de minste kans op gastro-intestinale bijwerkingen, maar heeft cardiovasculaire contra-indicaties.</w:t>
            </w:r>
          </w:p>
          <w:p w14:paraId="23710E37" w14:textId="77777777" w:rsidR="008E0034" w:rsidRDefault="008E0034" w:rsidP="008E0034">
            <w:pPr>
              <w:pStyle w:val="TableContents"/>
              <w:widowControl w:val="0"/>
              <w:rPr>
                <w:rFonts w:ascii="Arial" w:hAnsi="Arial"/>
                <w:sz w:val="20"/>
                <w:szCs w:val="20"/>
              </w:rPr>
            </w:pPr>
            <w:r>
              <w:rPr>
                <w:rFonts w:ascii="Arial" w:hAnsi="Arial"/>
                <w:sz w:val="20"/>
                <w:szCs w:val="20"/>
              </w:rPr>
              <w:t>De minste kans op cardiovasculaire bijwerkingen is er bij naproxen, maar dit geeft relatief veel kans op gastro-intestinale complicaties.</w:t>
            </w:r>
          </w:p>
          <w:p w14:paraId="433B25A7" w14:textId="77777777" w:rsidR="008E0034" w:rsidRDefault="008E0034" w:rsidP="008E0034">
            <w:pPr>
              <w:pStyle w:val="TableContents"/>
              <w:widowControl w:val="0"/>
              <w:rPr>
                <w:rFonts w:ascii="Arial" w:hAnsi="Arial"/>
                <w:sz w:val="20"/>
                <w:szCs w:val="20"/>
              </w:rPr>
            </w:pPr>
          </w:p>
          <w:p w14:paraId="4F20510F" w14:textId="77777777" w:rsidR="008E0034" w:rsidRDefault="008E0034" w:rsidP="008E0034">
            <w:pPr>
              <w:pStyle w:val="TableContents"/>
              <w:widowControl w:val="0"/>
              <w:rPr>
                <w:rFonts w:ascii="Arial" w:hAnsi="Arial"/>
                <w:sz w:val="20"/>
                <w:szCs w:val="20"/>
              </w:rPr>
            </w:pPr>
            <w:r>
              <w:rPr>
                <w:rFonts w:ascii="Arial" w:hAnsi="Arial"/>
                <w:sz w:val="20"/>
                <w:szCs w:val="20"/>
              </w:rPr>
              <w:t>Stap 3: morfine, fentanyl en oxycodon hebben de voorkeur (+ laxans).</w:t>
            </w:r>
          </w:p>
          <w:p w14:paraId="25D27AAD" w14:textId="77777777" w:rsidR="008E0034" w:rsidRDefault="008E0034" w:rsidP="008E0034">
            <w:pPr>
              <w:pStyle w:val="TableContents"/>
              <w:widowControl w:val="0"/>
              <w:rPr>
                <w:rFonts w:ascii="Arial" w:hAnsi="Arial"/>
                <w:sz w:val="20"/>
                <w:szCs w:val="20"/>
              </w:rPr>
            </w:pPr>
          </w:p>
          <w:p w14:paraId="16B90A9A"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neuropatische pijn</w:t>
            </w:r>
            <w:r>
              <w:rPr>
                <w:rFonts w:ascii="Arial" w:hAnsi="Arial"/>
                <w:sz w:val="20"/>
                <w:szCs w:val="20"/>
              </w:rPr>
              <w:t>, overweeg nortriptyline, duloxetine, gabapentine of pregabaline (maar let op dat de bijwerkingen vaak groter zijn dan het effect).</w:t>
            </w:r>
          </w:p>
          <w:p w14:paraId="53D881EC" w14:textId="77777777" w:rsidR="008E0034" w:rsidRDefault="008E0034" w:rsidP="008E0034">
            <w:pPr>
              <w:pStyle w:val="TableContents"/>
              <w:widowControl w:val="0"/>
              <w:rPr>
                <w:rFonts w:ascii="Arial" w:hAnsi="Arial"/>
                <w:sz w:val="20"/>
                <w:szCs w:val="20"/>
              </w:rPr>
            </w:pPr>
          </w:p>
          <w:p w14:paraId="33FD1B9E" w14:textId="77777777" w:rsidR="008E0034" w:rsidRDefault="008E0034" w:rsidP="008E0034">
            <w:pPr>
              <w:pStyle w:val="TableContents"/>
              <w:widowControl w:val="0"/>
              <w:rPr>
                <w:rFonts w:ascii="Arial" w:hAnsi="Arial"/>
                <w:sz w:val="20"/>
                <w:szCs w:val="20"/>
              </w:rPr>
            </w:pPr>
          </w:p>
          <w:p w14:paraId="101950EC" w14:textId="77777777" w:rsidR="008E0034" w:rsidRDefault="008E0034" w:rsidP="008E0034">
            <w:pPr>
              <w:pStyle w:val="TableContents"/>
              <w:widowControl w:val="0"/>
            </w:pPr>
            <w:r>
              <w:rPr>
                <w:rFonts w:ascii="Arial" w:hAnsi="Arial"/>
                <w:sz w:val="20"/>
                <w:szCs w:val="20"/>
              </w:rPr>
              <w:t xml:space="preserve">Bij </w:t>
            </w:r>
            <w:r>
              <w:rPr>
                <w:rFonts w:ascii="Arial" w:hAnsi="Arial"/>
                <w:b/>
                <w:sz w:val="20"/>
                <w:szCs w:val="20"/>
              </w:rPr>
              <w:t>inflammatoire aandoeningen</w:t>
            </w:r>
            <w:r>
              <w:rPr>
                <w:rFonts w:ascii="Arial" w:hAnsi="Arial"/>
                <w:sz w:val="20"/>
                <w:szCs w:val="20"/>
              </w:rPr>
              <w:t>, overweeg corticosteroïden.</w:t>
            </w:r>
          </w:p>
          <w:p w14:paraId="36421D04" w14:textId="77777777" w:rsidR="008E0034" w:rsidRDefault="008E0034" w:rsidP="008E0034">
            <w:pPr>
              <w:pStyle w:val="TableContents"/>
              <w:widowControl w:val="0"/>
              <w:rPr>
                <w:rFonts w:ascii="Arial" w:hAnsi="Arial"/>
                <w:sz w:val="20"/>
                <w:szCs w:val="20"/>
              </w:rPr>
            </w:pPr>
          </w:p>
          <w:p w14:paraId="215FED89" w14:textId="77777777" w:rsidR="008E0034" w:rsidRDefault="008E0034" w:rsidP="008E0034">
            <w:pPr>
              <w:pStyle w:val="TableContents"/>
              <w:widowControl w:val="0"/>
              <w:rPr>
                <w:rFonts w:ascii="Arial" w:hAnsi="Arial"/>
                <w:sz w:val="20"/>
                <w:szCs w:val="20"/>
              </w:rPr>
            </w:pPr>
            <w:r>
              <w:rPr>
                <w:rFonts w:ascii="Arial" w:hAnsi="Arial"/>
                <w:sz w:val="20"/>
                <w:szCs w:val="20"/>
              </w:rPr>
              <w:t>[3] kreatinine/eGFR bepalen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8285464" w14:textId="77777777" w:rsidR="008E0034" w:rsidRDefault="008E0034" w:rsidP="008E0034">
            <w:pPr>
              <w:pStyle w:val="TableContents"/>
              <w:widowControl w:val="0"/>
              <w:rPr>
                <w:rFonts w:ascii="Arial" w:hAnsi="Arial"/>
                <w:sz w:val="20"/>
                <w:szCs w:val="20"/>
              </w:rPr>
            </w:pPr>
          </w:p>
          <w:p w14:paraId="3E3A864D" w14:textId="77777777" w:rsidR="008E0034" w:rsidRDefault="008E0034" w:rsidP="008E0034">
            <w:pPr>
              <w:pStyle w:val="TableContents"/>
              <w:widowControl w:val="0"/>
              <w:rPr>
                <w:rFonts w:ascii="Arial" w:hAnsi="Arial"/>
                <w:sz w:val="20"/>
                <w:szCs w:val="20"/>
              </w:rPr>
            </w:pPr>
          </w:p>
          <w:p w14:paraId="663F091E" w14:textId="77777777" w:rsidR="008E0034" w:rsidRDefault="008E0034" w:rsidP="008E0034">
            <w:pPr>
              <w:pStyle w:val="TableContents"/>
              <w:widowControl w:val="0"/>
            </w:pPr>
            <w:r>
              <w:rPr>
                <w:rFonts w:ascii="Arial" w:hAnsi="Arial"/>
                <w:sz w:val="20"/>
                <w:szCs w:val="20"/>
              </w:rPr>
              <w:t>[3] kreatinine/eGFR bepalen</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B4DB93D" w14:textId="77777777" w:rsidR="008E0034" w:rsidRDefault="008E0034" w:rsidP="008E0034">
            <w:pPr>
              <w:widowControl w:val="0"/>
              <w:rPr>
                <w:rFonts w:ascii="Arial" w:hAnsi="Arial"/>
                <w:sz w:val="20"/>
                <w:szCs w:val="20"/>
              </w:rPr>
            </w:pPr>
          </w:p>
          <w:p w14:paraId="0FC81DDF" w14:textId="77777777" w:rsidR="008E0034" w:rsidRDefault="008E0034" w:rsidP="008E0034">
            <w:pPr>
              <w:widowControl w:val="0"/>
              <w:rPr>
                <w:rFonts w:ascii="Arial" w:hAnsi="Arial"/>
                <w:sz w:val="20"/>
                <w:szCs w:val="20"/>
              </w:rPr>
            </w:pPr>
            <w:r>
              <w:rPr>
                <w:rFonts w:ascii="Arial" w:hAnsi="Arial"/>
                <w:sz w:val="20"/>
                <w:szCs w:val="20"/>
              </w:rPr>
              <w:t xml:space="preserve">[3] U moet bloed gaan prikken om uw nierfunctie te laten controleren. Volg de instructies in de brief die de dokter aan u heeft </w:t>
            </w:r>
            <w:r>
              <w:rPr>
                <w:rFonts w:ascii="Arial" w:hAnsi="Arial"/>
                <w:sz w:val="20"/>
                <w:szCs w:val="20"/>
              </w:rPr>
              <w:lastRenderedPageBreak/>
              <w:t>meegegeven.</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0B2EBD25" w14:textId="43B94309" w:rsidR="008E0034" w:rsidRDefault="00087CD0" w:rsidP="008E0034">
            <w:pPr>
              <w:pStyle w:val="TableContents"/>
              <w:widowControl w:val="0"/>
              <w:rPr>
                <w:rFonts w:ascii="Arial" w:hAnsi="Arial"/>
                <w:sz w:val="20"/>
                <w:szCs w:val="20"/>
              </w:rPr>
            </w:pPr>
            <w:hyperlink r:id="rId208" w:history="1">
              <w:r w:rsidR="008E0034" w:rsidRPr="001A2804">
                <w:rPr>
                  <w:rStyle w:val="Hyperlink"/>
                  <w:rFonts w:ascii="Arial" w:hAnsi="Arial"/>
                  <w:sz w:val="20"/>
                  <w:szCs w:val="20"/>
                </w:rPr>
                <w:t>refpage 24</w:t>
              </w:r>
            </w:hyperlink>
          </w:p>
        </w:tc>
      </w:tr>
      <w:tr w:rsidR="008E0034" w14:paraId="70650BFD"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73DDE16B"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83</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21DB3A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NSAID and paracetamol</w:t>
            </w:r>
          </w:p>
          <w:p w14:paraId="68817876" w14:textId="77777777" w:rsidR="008E0034" w:rsidRDefault="008E0034" w:rsidP="008E0034">
            <w:pPr>
              <w:pStyle w:val="TableContents"/>
              <w:widowControl w:val="0"/>
              <w:rPr>
                <w:rFonts w:ascii="Arial" w:hAnsi="Arial"/>
                <w:sz w:val="20"/>
                <w:szCs w:val="20"/>
                <w:lang w:val="en-US"/>
              </w:rPr>
            </w:pPr>
          </w:p>
          <w:p w14:paraId="49F7378F" w14:textId="77777777" w:rsidR="008E0034" w:rsidRDefault="008E0034" w:rsidP="008E0034">
            <w:pPr>
              <w:pStyle w:val="TableContents"/>
              <w:widowControl w:val="0"/>
              <w:rPr>
                <w:rFonts w:ascii="Arial" w:hAnsi="Arial"/>
                <w:sz w:val="20"/>
                <w:szCs w:val="20"/>
                <w:lang w:val="en-US"/>
              </w:rPr>
            </w:pPr>
            <w:r>
              <w:rPr>
                <w:rFonts w:ascii="Arial" w:hAnsi="Arial"/>
                <w:color w:val="9900FF"/>
                <w:sz w:val="20"/>
                <w:szCs w:val="20"/>
                <w:lang w:val="en-US"/>
              </w:rPr>
              <w:t>{Note: omits some combinations that could be paracetamol or could be something else.}</w:t>
            </w:r>
          </w:p>
          <w:p w14:paraId="2C1B49FC" w14:textId="77777777" w:rsidR="008E0034" w:rsidRDefault="008E0034" w:rsidP="008E0034">
            <w:pPr>
              <w:pStyle w:val="TableContents"/>
              <w:widowControl w:val="0"/>
              <w:rPr>
                <w:rFonts w:ascii="Arial" w:hAnsi="Arial"/>
                <w:color w:val="9900FF"/>
                <w:sz w:val="20"/>
                <w:szCs w:val="20"/>
                <w:lang w:val="en-US"/>
              </w:rPr>
            </w:pPr>
          </w:p>
          <w:p w14:paraId="2DF204A4" w14:textId="77777777" w:rsidR="008E0034" w:rsidRDefault="008E0034" w:rsidP="008E0034">
            <w:pPr>
              <w:pStyle w:val="TableContents"/>
              <w:widowControl w:val="0"/>
              <w:rPr>
                <w:rFonts w:ascii="Arial" w:hAnsi="Arial"/>
                <w:sz w:val="20"/>
                <w:szCs w:val="20"/>
              </w:rPr>
            </w:pPr>
            <w:r>
              <w:rPr>
                <w:rFonts w:ascii="Arial" w:hAnsi="Arial"/>
                <w:color w:val="9900FF"/>
                <w:sz w:val="20"/>
                <w:szCs w:val="20"/>
              </w:rPr>
              <w:t>{checks box 78-1}</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8A8D4FB"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FFF6D0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M01A</w:t>
            </w:r>
          </w:p>
          <w:p w14:paraId="4505DF09"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M01B</w:t>
            </w:r>
          </w:p>
          <w:p w14:paraId="0D4A3909"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S01BC</w:t>
            </w:r>
          </w:p>
          <w:p w14:paraId="737ABCC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S01CC</w:t>
            </w:r>
          </w:p>
          <w:p w14:paraId="46A9D698" w14:textId="77777777" w:rsidR="008E0034" w:rsidRDefault="008E0034" w:rsidP="008E0034">
            <w:pPr>
              <w:pStyle w:val="TableContents"/>
              <w:widowControl w:val="0"/>
              <w:rPr>
                <w:rFonts w:ascii="Arial" w:hAnsi="Arial"/>
                <w:sz w:val="20"/>
                <w:szCs w:val="20"/>
              </w:rPr>
            </w:pPr>
            <w:r>
              <w:rPr>
                <w:rFonts w:ascii="Arial" w:hAnsi="Arial"/>
                <w:sz w:val="20"/>
                <w:szCs w:val="20"/>
              </w:rPr>
              <w:t>or D11AX18</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C9A620D" w14:textId="77777777" w:rsidR="008E0034" w:rsidRDefault="008E0034" w:rsidP="008E0034">
            <w:pPr>
              <w:widowControl w:val="0"/>
              <w:rPr>
                <w:rFonts w:ascii="Arial" w:hAnsi="Arial"/>
                <w:sz w:val="20"/>
                <w:szCs w:val="20"/>
                <w:lang w:val="en-US"/>
              </w:rPr>
            </w:pPr>
            <w:r>
              <w:rPr>
                <w:rFonts w:ascii="Arial" w:hAnsi="Arial"/>
                <w:color w:val="9900FF"/>
                <w:sz w:val="20"/>
                <w:szCs w:val="20"/>
                <w:lang w:val="en-US"/>
              </w:rPr>
              <w:t>ANY (</w:t>
            </w:r>
          </w:p>
          <w:p w14:paraId="49B08EF3" w14:textId="77777777" w:rsidR="008E0034" w:rsidRDefault="008E0034" w:rsidP="008E0034">
            <w:pPr>
              <w:pStyle w:val="TableContents"/>
              <w:widowControl w:val="0"/>
              <w:rPr>
                <w:rFonts w:ascii="Arial" w:hAnsi="Arial"/>
                <w:sz w:val="20"/>
                <w:szCs w:val="20"/>
                <w:lang w:val="en-US"/>
              </w:rPr>
            </w:pPr>
            <w:r>
              <w:rPr>
                <w:rFonts w:ascii="Arial" w:hAnsi="Arial"/>
                <w:color w:val="9900FF"/>
                <w:sz w:val="20"/>
                <w:szCs w:val="20"/>
                <w:lang w:val="en-US"/>
              </w:rPr>
              <w:t>N02BE01</w:t>
            </w:r>
          </w:p>
          <w:p w14:paraId="1568CE6E" w14:textId="77777777" w:rsidR="008E0034" w:rsidRDefault="008E0034" w:rsidP="008E0034">
            <w:pPr>
              <w:pStyle w:val="TableContents"/>
              <w:widowControl w:val="0"/>
              <w:rPr>
                <w:rFonts w:ascii="Arial" w:hAnsi="Arial"/>
                <w:sz w:val="20"/>
                <w:szCs w:val="20"/>
                <w:lang w:val="en-US"/>
              </w:rPr>
            </w:pPr>
            <w:r>
              <w:rPr>
                <w:rFonts w:ascii="Arial" w:hAnsi="Arial"/>
                <w:color w:val="9900FF"/>
                <w:sz w:val="20"/>
                <w:szCs w:val="20"/>
                <w:lang w:val="en-US"/>
              </w:rPr>
              <w:t>OR N02BE51</w:t>
            </w:r>
          </w:p>
          <w:p w14:paraId="70C416BE" w14:textId="77777777" w:rsidR="008E0034" w:rsidRDefault="008E0034" w:rsidP="008E0034">
            <w:pPr>
              <w:pStyle w:val="TableContents"/>
              <w:widowControl w:val="0"/>
              <w:rPr>
                <w:rFonts w:ascii="Arial" w:hAnsi="Arial"/>
                <w:sz w:val="20"/>
                <w:szCs w:val="20"/>
                <w:lang w:val="en-US"/>
              </w:rPr>
            </w:pPr>
            <w:r>
              <w:rPr>
                <w:rFonts w:ascii="Arial" w:hAnsi="Arial"/>
                <w:color w:val="9900FF"/>
                <w:sz w:val="20"/>
                <w:szCs w:val="20"/>
                <w:lang w:val="en-US"/>
              </w:rPr>
              <w:t>OR N02BE71</w:t>
            </w:r>
          </w:p>
          <w:p w14:paraId="2DA96D7D" w14:textId="77777777" w:rsidR="008E0034" w:rsidRDefault="008E0034" w:rsidP="008E0034">
            <w:pPr>
              <w:pStyle w:val="TableContents"/>
              <w:widowControl w:val="0"/>
              <w:rPr>
                <w:rFonts w:ascii="Arial" w:hAnsi="Arial"/>
                <w:sz w:val="20"/>
                <w:szCs w:val="20"/>
                <w:lang w:val="en-US"/>
              </w:rPr>
            </w:pPr>
            <w:r>
              <w:rPr>
                <w:rFonts w:ascii="Arial" w:hAnsi="Arial"/>
                <w:color w:val="9900FF"/>
                <w:sz w:val="20"/>
                <w:szCs w:val="20"/>
                <w:lang w:val="en-US"/>
              </w:rPr>
              <w:t>OR N02AJ01</w:t>
            </w:r>
          </w:p>
          <w:p w14:paraId="57DA0EA1" w14:textId="77777777" w:rsidR="008E0034" w:rsidRDefault="008E0034" w:rsidP="008E0034">
            <w:pPr>
              <w:pStyle w:val="TableContents"/>
              <w:widowControl w:val="0"/>
              <w:rPr>
                <w:rFonts w:ascii="Arial" w:hAnsi="Arial"/>
                <w:sz w:val="20"/>
                <w:szCs w:val="20"/>
                <w:lang w:val="en-US"/>
              </w:rPr>
            </w:pPr>
            <w:r>
              <w:rPr>
                <w:rFonts w:ascii="Arial" w:hAnsi="Arial"/>
                <w:color w:val="9900FF"/>
                <w:sz w:val="20"/>
                <w:szCs w:val="20"/>
                <w:lang w:val="en-US"/>
              </w:rPr>
              <w:t>OR N02AJ06</w:t>
            </w:r>
          </w:p>
          <w:p w14:paraId="6370157F" w14:textId="77777777" w:rsidR="008E0034" w:rsidRDefault="008E0034" w:rsidP="008E0034">
            <w:pPr>
              <w:pStyle w:val="TableContents"/>
              <w:widowControl w:val="0"/>
              <w:rPr>
                <w:rFonts w:ascii="Arial" w:hAnsi="Arial"/>
                <w:sz w:val="20"/>
                <w:szCs w:val="20"/>
                <w:lang w:val="en-US"/>
              </w:rPr>
            </w:pPr>
            <w:r>
              <w:rPr>
                <w:rFonts w:ascii="Arial" w:hAnsi="Arial"/>
                <w:color w:val="9900FF"/>
                <w:sz w:val="20"/>
                <w:szCs w:val="20"/>
                <w:lang w:val="en-US"/>
              </w:rPr>
              <w:t>OR N02AJ13</w:t>
            </w:r>
          </w:p>
          <w:p w14:paraId="5DF58F43" w14:textId="77777777" w:rsidR="008E0034" w:rsidRDefault="008E0034" w:rsidP="008E0034">
            <w:pPr>
              <w:pStyle w:val="TableContents"/>
              <w:widowControl w:val="0"/>
              <w:rPr>
                <w:rFonts w:ascii="Arial" w:hAnsi="Arial"/>
                <w:sz w:val="20"/>
                <w:szCs w:val="20"/>
              </w:rPr>
            </w:pPr>
            <w:r>
              <w:rPr>
                <w:rFonts w:ascii="Arial" w:hAnsi="Arial"/>
                <w:color w:val="9900FF"/>
                <w:sz w:val="20"/>
                <w:szCs w:val="20"/>
              </w:rPr>
              <w:t>OR N02AJ17)</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085ED49"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CECCB3C" w14:textId="77777777" w:rsidR="008E0034" w:rsidRDefault="008E0034" w:rsidP="008E0034">
            <w:pPr>
              <w:pStyle w:val="TableContents"/>
              <w:widowControl w:val="0"/>
              <w:rPr>
                <w:color w:val="9900FF"/>
              </w:rPr>
            </w:pPr>
            <w:r>
              <w:rPr>
                <w:rFonts w:ascii="Arial" w:hAnsi="Arial"/>
                <w:sz w:val="20"/>
                <w:szCs w:val="20"/>
              </w:rPr>
              <w:t>NSAIDs kunnen niet tegelijkertijd gegeven worden met paracetamol. Stoppen met NSAIDs is aanbevolen.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33D7BBD"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8C0CB51"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0744AB1C" w14:textId="7A81884C" w:rsidR="008E0034" w:rsidRDefault="00087CD0" w:rsidP="008E0034">
            <w:pPr>
              <w:pStyle w:val="TableContents"/>
              <w:widowControl w:val="0"/>
            </w:pPr>
            <w:hyperlink r:id="rId209" w:history="1">
              <w:r w:rsidR="008E0034" w:rsidRPr="001A2804">
                <w:rPr>
                  <w:rStyle w:val="Hyperlink"/>
                  <w:rFonts w:ascii="Arial" w:hAnsi="Arial"/>
                  <w:sz w:val="20"/>
                  <w:szCs w:val="20"/>
                </w:rPr>
                <w:t>refpage 24</w:t>
              </w:r>
            </w:hyperlink>
          </w:p>
        </w:tc>
      </w:tr>
      <w:tr w:rsidR="008E0034" w14:paraId="7C044C47"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6F89D94D"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83a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6624A7F"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3D0B6CA" w14:textId="77777777" w:rsidR="008E0034" w:rsidRDefault="008E0034" w:rsidP="008E0034">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901364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M01A</w:t>
            </w:r>
          </w:p>
          <w:p w14:paraId="0E8B3169"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M01B</w:t>
            </w:r>
          </w:p>
          <w:p w14:paraId="0CF33BC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S01BC</w:t>
            </w:r>
          </w:p>
          <w:p w14:paraId="6A49D2DB"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S01CC</w:t>
            </w:r>
          </w:p>
          <w:p w14:paraId="2D2AFBEB" w14:textId="77777777" w:rsidR="008E0034" w:rsidRDefault="008E0034" w:rsidP="008E0034">
            <w:pPr>
              <w:pStyle w:val="TableContents"/>
              <w:widowControl w:val="0"/>
              <w:rPr>
                <w:rFonts w:ascii="Arial" w:hAnsi="Arial"/>
                <w:sz w:val="20"/>
                <w:szCs w:val="20"/>
              </w:rPr>
            </w:pPr>
            <w:r>
              <w:rPr>
                <w:rFonts w:ascii="Arial" w:hAnsi="Arial"/>
                <w:sz w:val="20"/>
                <w:szCs w:val="20"/>
              </w:rPr>
              <w:t>or D11AX18</w:t>
            </w:r>
          </w:p>
          <w:p w14:paraId="650F3079" w14:textId="77777777" w:rsidR="008E0034" w:rsidRDefault="008E0034" w:rsidP="008E0034">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2C3847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1BCF83B"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98BE212" w14:textId="77777777" w:rsidR="008E0034" w:rsidRDefault="008E0034" w:rsidP="008E0034">
            <w:pPr>
              <w:pStyle w:val="TableContents"/>
              <w:widowControl w:val="0"/>
              <w:rPr>
                <w:rFonts w:ascii="Arial" w:hAnsi="Arial"/>
                <w:sz w:val="20"/>
                <w:szCs w:val="20"/>
              </w:rPr>
            </w:pPr>
            <w:r>
              <w:rPr>
                <w:rFonts w:ascii="Arial" w:hAnsi="Arial"/>
                <w:b/>
                <w:bCs/>
                <w:sz w:val="20"/>
                <w:szCs w:val="20"/>
              </w:rPr>
              <w:t xml:space="preserve">Patiënt heeft mogelijk bijwerkingen van deze medicatie. </w:t>
            </w:r>
            <w:r>
              <w:rPr>
                <w:rFonts w:ascii="Arial" w:hAnsi="Arial"/>
                <w:sz w:val="20"/>
                <w:szCs w:val="20"/>
              </w:rPr>
              <w:t>Stoppen is aanbevolen.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66CC973" w14:textId="77777777" w:rsidR="008E0034" w:rsidRDefault="008E0034" w:rsidP="008E0034">
            <w:pPr>
              <w:pStyle w:val="TableContents"/>
              <w:widowControl w:val="0"/>
              <w:rPr>
                <w:rFonts w:ascii="Arial" w:hAnsi="Arial"/>
                <w:sz w:val="20"/>
                <w:szCs w:val="20"/>
              </w:rPr>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678EC77"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381440BC" w14:textId="5B00DA71" w:rsidR="008E0034" w:rsidRDefault="00087CD0" w:rsidP="008E0034">
            <w:pPr>
              <w:pStyle w:val="TableContents"/>
              <w:widowControl w:val="0"/>
            </w:pPr>
            <w:hyperlink r:id="rId210" w:history="1">
              <w:r w:rsidR="008E0034" w:rsidRPr="001A2804">
                <w:rPr>
                  <w:rStyle w:val="Hyperlink"/>
                  <w:rFonts w:ascii="Arial" w:hAnsi="Arial"/>
                  <w:sz w:val="20"/>
                  <w:szCs w:val="20"/>
                </w:rPr>
                <w:t>refpage 24</w:t>
              </w:r>
            </w:hyperlink>
          </w:p>
        </w:tc>
      </w:tr>
      <w:tr w:rsidR="00CC4846" w14:paraId="3EDA4154"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4BEF33C8" w14:textId="77777777" w:rsidR="00CC4846" w:rsidRPr="00D45A17" w:rsidRDefault="00CC4846" w:rsidP="00CC4846">
            <w:pPr>
              <w:pStyle w:val="TableContents"/>
              <w:widowControl w:val="0"/>
            </w:pPr>
            <w:r w:rsidRPr="00B91C86">
              <w:rPr>
                <w:rFonts w:ascii="Arial" w:hAnsi="Arial"/>
                <w:sz w:val="20"/>
                <w:szCs w:val="20"/>
                <w:highlight w:val="green"/>
              </w:rPr>
              <w:t>84</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2A26064" w14:textId="77777777" w:rsidR="00CC4846" w:rsidRDefault="00CC4846" w:rsidP="00CC4846">
            <w:pPr>
              <w:pStyle w:val="TableContents"/>
              <w:widowControl w:val="0"/>
              <w:rPr>
                <w:lang w:val="en-US"/>
              </w:rPr>
            </w:pPr>
            <w:r>
              <w:rPr>
                <w:rFonts w:ascii="Arial" w:hAnsi="Arial"/>
                <w:color w:val="9900FF"/>
                <w:sz w:val="20"/>
                <w:szCs w:val="20"/>
                <w:lang w:val="en-US"/>
              </w:rPr>
              <w:t>{TODO can we specify which?}</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A58A2EA"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56EA287" w14:textId="77777777" w:rsidR="00CC4846" w:rsidRDefault="00CC4846" w:rsidP="00CC4846">
            <w:pPr>
              <w:pStyle w:val="TableContents"/>
              <w:widowControl w:val="0"/>
              <w:rPr>
                <w:lang w:val="en-US"/>
              </w:rPr>
            </w:pPr>
            <w:r>
              <w:rPr>
                <w:rFonts w:ascii="Arial" w:hAnsi="Arial"/>
                <w:sz w:val="20"/>
                <w:szCs w:val="20"/>
                <w:lang w:val="en-US"/>
              </w:rPr>
              <w:t>M01A</w:t>
            </w:r>
          </w:p>
          <w:p w14:paraId="105E05BD" w14:textId="77777777" w:rsidR="00CC4846" w:rsidRDefault="00CC4846" w:rsidP="00CC4846">
            <w:pPr>
              <w:pStyle w:val="TableContents"/>
              <w:widowControl w:val="0"/>
              <w:rPr>
                <w:lang w:val="en-US"/>
              </w:rPr>
            </w:pPr>
            <w:r>
              <w:rPr>
                <w:rFonts w:ascii="Arial" w:hAnsi="Arial"/>
                <w:sz w:val="20"/>
                <w:szCs w:val="20"/>
                <w:lang w:val="en-US"/>
              </w:rPr>
              <w:t>or M01B</w:t>
            </w:r>
          </w:p>
          <w:p w14:paraId="020EDE55" w14:textId="77777777" w:rsidR="00CC4846" w:rsidRDefault="00CC4846" w:rsidP="00CC4846">
            <w:pPr>
              <w:pStyle w:val="TableContents"/>
              <w:widowControl w:val="0"/>
              <w:rPr>
                <w:lang w:val="en-US"/>
              </w:rPr>
            </w:pPr>
            <w:r>
              <w:rPr>
                <w:rFonts w:ascii="Arial" w:hAnsi="Arial"/>
                <w:sz w:val="20"/>
                <w:szCs w:val="20"/>
                <w:lang w:val="en-US"/>
              </w:rPr>
              <w:t>or S01BC</w:t>
            </w:r>
          </w:p>
          <w:p w14:paraId="0F741EFA" w14:textId="77777777" w:rsidR="00CC4846" w:rsidRDefault="00CC4846" w:rsidP="00CC4846">
            <w:pPr>
              <w:pStyle w:val="TableContents"/>
              <w:widowControl w:val="0"/>
              <w:rPr>
                <w:lang w:val="en-US"/>
              </w:rPr>
            </w:pPr>
            <w:r>
              <w:rPr>
                <w:rFonts w:ascii="Arial" w:hAnsi="Arial"/>
                <w:sz w:val="20"/>
                <w:szCs w:val="20"/>
                <w:lang w:val="en-US"/>
              </w:rPr>
              <w:t>or S01CC</w:t>
            </w:r>
          </w:p>
          <w:p w14:paraId="74D503DB" w14:textId="77777777" w:rsidR="00CC4846" w:rsidRDefault="00CC4846" w:rsidP="00CC4846">
            <w:pPr>
              <w:pStyle w:val="TableContents"/>
              <w:widowControl w:val="0"/>
            </w:pPr>
            <w:r>
              <w:rPr>
                <w:rFonts w:ascii="Arial" w:hAnsi="Arial"/>
                <w:sz w:val="20"/>
                <w:szCs w:val="20"/>
              </w:rPr>
              <w:t>or D11AX18</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B01F1C1"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4A44312" w14:textId="77777777" w:rsidR="00CC4846" w:rsidRDefault="00CC4846" w:rsidP="00CC4846">
            <w:pPr>
              <w:pStyle w:val="TableContents"/>
              <w:widowControl w:val="0"/>
              <w:rPr>
                <w:rFonts w:ascii="Arial" w:hAnsi="Arial"/>
                <w:sz w:val="20"/>
                <w:szCs w:val="20"/>
              </w:rPr>
            </w:pPr>
            <w:r>
              <w:rPr>
                <w:rFonts w:ascii="Arial" w:hAnsi="Arial"/>
                <w:color w:val="9900FF"/>
                <w:sz w:val="20"/>
                <w:szCs w:val="20"/>
              </w:rPr>
              <w:t>{{preselect vervolg if a stop-, afbouw-, or vervangen- option is checked}}</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CADC7BB" w14:textId="77777777" w:rsidR="00CC4846" w:rsidRDefault="00CC4846" w:rsidP="00CC4846">
            <w:pPr>
              <w:pStyle w:val="TableContents"/>
              <w:widowControl w:val="0"/>
              <w:rPr>
                <w:rFonts w:ascii="Arial" w:hAnsi="Arial"/>
                <w:sz w:val="20"/>
                <w:szCs w:val="20"/>
              </w:rPr>
            </w:pPr>
            <w:r>
              <w:rPr>
                <w:rFonts w:ascii="Arial" w:hAnsi="Arial"/>
                <w:sz w:val="20"/>
                <w:szCs w:val="20"/>
              </w:rPr>
              <w:t>[1] Vervolgafspraak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1D421A2" w14:textId="77777777" w:rsidR="00CC4846" w:rsidRDefault="00CC4846" w:rsidP="00CC4846">
            <w:pPr>
              <w:widowControl w:val="0"/>
              <w:rPr>
                <w:rFonts w:ascii="Arial" w:hAnsi="Arial"/>
                <w:sz w:val="20"/>
                <w:szCs w:val="20"/>
              </w:rPr>
            </w:pPr>
            <w:r>
              <w:rPr>
                <w:rFonts w:ascii="Arial" w:hAnsi="Arial"/>
                <w:sz w:val="20"/>
                <w:szCs w:val="20"/>
              </w:rPr>
              <w:t>[1] Controleer voor veranderingen in symptomen.Vervolgafspraak: {{free text}}</w:t>
            </w:r>
          </w:p>
          <w:p w14:paraId="621B0F61"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329D9AD" w14:textId="77777777" w:rsidR="00CC4846" w:rsidRDefault="00CC4846" w:rsidP="00CC4846">
            <w:pPr>
              <w:pStyle w:val="TableContents"/>
              <w:widowControl w:val="0"/>
              <w:rPr>
                <w:rFonts w:ascii="Arial" w:hAnsi="Arial"/>
                <w:sz w:val="20"/>
                <w:szCs w:val="20"/>
              </w:rPr>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79088BB" w14:textId="5FDFD72D" w:rsidR="00CC4846" w:rsidRDefault="00087CD0" w:rsidP="00CC4846">
            <w:pPr>
              <w:pStyle w:val="TableContents"/>
              <w:widowControl w:val="0"/>
              <w:rPr>
                <w:rFonts w:ascii="Arial" w:hAnsi="Arial"/>
                <w:sz w:val="20"/>
                <w:szCs w:val="20"/>
              </w:rPr>
            </w:pPr>
            <w:hyperlink r:id="rId211" w:history="1">
              <w:r w:rsidR="00CC4846" w:rsidRPr="008E0034">
                <w:rPr>
                  <w:rStyle w:val="Hyperlink"/>
                  <w:rFonts w:ascii="Arial" w:hAnsi="Arial"/>
                  <w:sz w:val="20"/>
                  <w:szCs w:val="20"/>
                </w:rPr>
                <w:t>refpage 24</w:t>
              </w:r>
            </w:hyperlink>
          </w:p>
        </w:tc>
      </w:tr>
      <w:tr w:rsidR="00CC4846" w14:paraId="30F05F6C"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560913B9" w14:textId="77777777" w:rsidR="00CC4846" w:rsidRPr="00D45A17" w:rsidRDefault="00CC4846" w:rsidP="00CC4846">
            <w:pPr>
              <w:pStyle w:val="TableContents"/>
              <w:widowControl w:val="0"/>
              <w:rPr>
                <w:rFonts w:ascii="Arial" w:hAnsi="Arial"/>
                <w:sz w:val="20"/>
                <w:szCs w:val="20"/>
              </w:rPr>
            </w:pP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54682BD" w14:textId="77777777" w:rsidR="00CC4846" w:rsidRDefault="00CC4846" w:rsidP="00CC4846">
            <w:pPr>
              <w:pStyle w:val="TableContents"/>
              <w:widowControl w:val="0"/>
              <w:rPr>
                <w:rFonts w:ascii="Arial" w:hAnsi="Arial"/>
                <w:sz w:val="20"/>
                <w:szCs w:val="20"/>
              </w:rPr>
            </w:pPr>
            <w:r>
              <w:rPr>
                <w:rFonts w:ascii="Arial" w:hAnsi="Arial"/>
                <w:sz w:val="20"/>
                <w:szCs w:val="20"/>
              </w:rPr>
              <w:t>Overige (van analgetica): spierrelaxantia, middelen bij neuropathische pijn</w:t>
            </w:r>
          </w:p>
          <w:p w14:paraId="6D126107" w14:textId="77777777" w:rsidR="00CC4846" w:rsidRDefault="00CC4846" w:rsidP="00CC4846">
            <w:pPr>
              <w:pStyle w:val="TableContents"/>
              <w:widowControl w:val="0"/>
              <w:rPr>
                <w:rFonts w:ascii="Arial" w:hAnsi="Arial"/>
                <w:sz w:val="20"/>
                <w:szCs w:val="20"/>
              </w:rPr>
            </w:pPr>
            <w:r>
              <w:rPr>
                <w:rFonts w:ascii="Arial" w:hAnsi="Arial"/>
                <w:color w:val="6600CC"/>
                <w:sz w:val="20"/>
                <w:szCs w:val="20"/>
              </w:rPr>
              <w:t>TCAs covered above</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521379C" w14:textId="77777777" w:rsidR="00CC4846" w:rsidRDefault="00CC4846" w:rsidP="00CC4846">
            <w:pPr>
              <w:pStyle w:val="TableContents"/>
              <w:widowControl w:val="0"/>
              <w:rPr>
                <w:rFonts w:ascii="Arial" w:hAnsi="Arial"/>
                <w:sz w:val="20"/>
                <w:szCs w:val="20"/>
              </w:rPr>
            </w:pP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65F556F" w14:textId="77777777" w:rsidR="00CC4846" w:rsidRDefault="00CC4846" w:rsidP="00CC4846">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25D3D3E"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E035D06"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2147F6D" w14:textId="77777777" w:rsidR="00CC4846" w:rsidRDefault="00CC4846" w:rsidP="00CC4846">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769670A"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1A2E0CC"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096B6D3" w14:textId="77777777" w:rsidR="00CC4846" w:rsidRDefault="00CC4846" w:rsidP="00CC4846">
            <w:pPr>
              <w:pStyle w:val="TableContents"/>
              <w:widowControl w:val="0"/>
              <w:rPr>
                <w:rFonts w:ascii="Arial" w:hAnsi="Arial"/>
                <w:color w:val="9900FF"/>
                <w:sz w:val="20"/>
                <w:szCs w:val="20"/>
              </w:rPr>
            </w:pPr>
          </w:p>
        </w:tc>
      </w:tr>
      <w:tr w:rsidR="00CC4846" w14:paraId="3FE4F62E"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10897081"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86</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3ADC1AC" w14:textId="77777777" w:rsidR="00CC4846" w:rsidRDefault="00CC4846" w:rsidP="00CC4846">
            <w:pPr>
              <w:pStyle w:val="TableContents"/>
              <w:widowControl w:val="0"/>
              <w:rPr>
                <w:rFonts w:ascii="Arial" w:hAnsi="Arial"/>
                <w:sz w:val="20"/>
                <w:szCs w:val="20"/>
              </w:rPr>
            </w:pPr>
            <w:r>
              <w:rPr>
                <w:rFonts w:ascii="Arial" w:hAnsi="Arial"/>
                <w:sz w:val="20"/>
                <w:szCs w:val="20"/>
              </w:rPr>
              <w:t>spierrelaxantia</w:t>
            </w:r>
          </w:p>
          <w:p w14:paraId="3BEB932D" w14:textId="77777777" w:rsidR="00CC4846" w:rsidRDefault="00087CD0" w:rsidP="00CC4846">
            <w:pPr>
              <w:pStyle w:val="TableContents"/>
              <w:widowControl w:val="0"/>
            </w:pPr>
            <w:hyperlink r:id="rId212">
              <w:r w:rsidR="00CC4846">
                <w:rPr>
                  <w:rStyle w:val="Hyperlink"/>
                  <w:rFonts w:ascii="Arial" w:hAnsi="Arial"/>
                  <w:b/>
                  <w:color w:val="6600CC"/>
                  <w:sz w:val="20"/>
                  <w:szCs w:val="20"/>
                </w:rPr>
                <w:t>M03</w:t>
              </w:r>
            </w:hyperlink>
            <w:r w:rsidR="00CC4846">
              <w:rPr>
                <w:rFonts w:ascii="Arial" w:hAnsi="Arial"/>
                <w:color w:val="6600CC"/>
                <w:sz w:val="20"/>
                <w:szCs w:val="20"/>
              </w:rPr>
              <w:t xml:space="preserve"> muscle relaxants</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77A0392" w14:textId="77777777" w:rsidR="00CC4846" w:rsidRDefault="00CC4846" w:rsidP="00CC4846">
            <w:pPr>
              <w:pStyle w:val="TableContents"/>
              <w:widowControl w:val="0"/>
              <w:rPr>
                <w:rFonts w:ascii="Arial" w:hAnsi="Arial"/>
                <w:sz w:val="20"/>
                <w:szCs w:val="20"/>
              </w:rPr>
            </w:pPr>
            <w:r>
              <w:rPr>
                <w:rFonts w:ascii="Arial" w:hAnsi="Arial"/>
                <w:sz w:val="20"/>
                <w:szCs w:val="20"/>
              </w:rPr>
              <w:t>paraplegia or dwaarslaesie</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EE7CE81" w14:textId="77777777" w:rsidR="00CC4846" w:rsidRDefault="00CC4846" w:rsidP="00CC4846">
            <w:pPr>
              <w:pStyle w:val="TableContents"/>
              <w:widowControl w:val="0"/>
              <w:rPr>
                <w:rFonts w:ascii="Arial" w:hAnsi="Arial"/>
                <w:sz w:val="20"/>
                <w:szCs w:val="20"/>
              </w:rPr>
            </w:pPr>
            <w:r>
              <w:rPr>
                <w:rFonts w:ascii="Arial" w:hAnsi="Arial"/>
                <w:sz w:val="20"/>
                <w:szCs w:val="20"/>
              </w:rPr>
              <w:t>M03</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DEA1C3B" w14:textId="77777777" w:rsidR="00CC4846" w:rsidRDefault="00CC4846" w:rsidP="00CC4846">
            <w:pPr>
              <w:pStyle w:val="TableContents"/>
              <w:widowControl w:val="0"/>
              <w:rPr>
                <w:rFonts w:ascii="Arial" w:hAnsi="Arial"/>
                <w:sz w:val="20"/>
                <w:szCs w:val="20"/>
              </w:rPr>
            </w:pPr>
            <w:r>
              <w:rPr>
                <w:rFonts w:ascii="Arial" w:hAnsi="Arial"/>
                <w:sz w:val="20"/>
                <w:szCs w:val="20"/>
              </w:rPr>
              <w:t>paraplegia (probleemlijst) or dwaarslaesie (probleemlijst)</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949D688"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0B7E3BD" w14:textId="77777777" w:rsidR="00CC4846" w:rsidRDefault="00CC4846" w:rsidP="00CC4846">
            <w:pPr>
              <w:pStyle w:val="TableContents"/>
              <w:widowControl w:val="0"/>
            </w:pPr>
            <w:r>
              <w:rPr>
                <w:rFonts w:ascii="Arial" w:hAnsi="Arial"/>
                <w:sz w:val="20"/>
                <w:szCs w:val="20"/>
              </w:rPr>
              <w:t xml:space="preserve">Spierrelaxantia zijn geïndiceerd bij </w:t>
            </w:r>
            <w:r>
              <w:rPr>
                <w:rFonts w:ascii="Arial" w:hAnsi="Arial"/>
                <w:b/>
                <w:bCs/>
                <w:sz w:val="20"/>
                <w:szCs w:val="20"/>
              </w:rPr>
              <w:t xml:space="preserve">spierspasmen </w:t>
            </w:r>
            <w:r>
              <w:rPr>
                <w:rFonts w:ascii="Arial" w:hAnsi="Arial"/>
                <w:sz w:val="20"/>
                <w:szCs w:val="20"/>
              </w:rPr>
              <w:t>van spinale of cerebrale oorsprong.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9A8BCAE"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95B0BB8"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4DD67A3" w14:textId="77777777" w:rsidR="00CC4846" w:rsidRDefault="00087CD0" w:rsidP="00CC4846">
            <w:pPr>
              <w:pStyle w:val="TableContents"/>
              <w:widowControl w:val="0"/>
              <w:rPr>
                <w:rFonts w:ascii="Arial" w:hAnsi="Arial"/>
                <w:sz w:val="20"/>
                <w:szCs w:val="20"/>
              </w:rPr>
            </w:pPr>
            <w:hyperlink r:id="rId213">
              <w:r w:rsidR="00CC4846">
                <w:rPr>
                  <w:rStyle w:val="Hyperlink"/>
                  <w:rFonts w:ascii="Arial" w:hAnsi="Arial"/>
                  <w:sz w:val="20"/>
                  <w:szCs w:val="20"/>
                </w:rPr>
                <w:t>refpage 25</w:t>
              </w:r>
            </w:hyperlink>
          </w:p>
          <w:p w14:paraId="5CDDB13A" w14:textId="77777777" w:rsidR="00CC4846" w:rsidRDefault="00CC4846" w:rsidP="00CC4846">
            <w:pPr>
              <w:pStyle w:val="TableContents"/>
              <w:widowControl w:val="0"/>
              <w:rPr>
                <w:rFonts w:ascii="Arial" w:hAnsi="Arial"/>
                <w:color w:val="9900FF"/>
                <w:sz w:val="20"/>
                <w:szCs w:val="20"/>
              </w:rPr>
            </w:pPr>
          </w:p>
        </w:tc>
      </w:tr>
      <w:tr w:rsidR="008E0034" w14:paraId="7557617E"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4DC52311"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87</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EDF33A5" w14:textId="77777777" w:rsidR="008E0034" w:rsidRDefault="008E0034" w:rsidP="008E0034">
            <w:pPr>
              <w:pStyle w:val="TableContents"/>
              <w:widowControl w:val="0"/>
              <w:rPr>
                <w:rFonts w:ascii="Arial" w:hAnsi="Arial"/>
                <w:sz w:val="20"/>
                <w:szCs w:val="20"/>
              </w:rPr>
            </w:pPr>
            <w:r>
              <w:rPr>
                <w:rFonts w:ascii="Arial" w:hAnsi="Arial"/>
                <w:sz w:val="20"/>
                <w:szCs w:val="20"/>
              </w:rPr>
              <w:t>spierrelaxantia</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3CD0D11"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NOT paraplegia and NOT dwaarslaesie</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C7B33FF" w14:textId="77777777" w:rsidR="008E0034" w:rsidRDefault="008E0034" w:rsidP="008E0034">
            <w:pPr>
              <w:pStyle w:val="TableContents"/>
              <w:widowControl w:val="0"/>
              <w:rPr>
                <w:rFonts w:ascii="Arial" w:hAnsi="Arial"/>
                <w:sz w:val="20"/>
                <w:szCs w:val="20"/>
              </w:rPr>
            </w:pPr>
            <w:r>
              <w:rPr>
                <w:rFonts w:ascii="Arial" w:hAnsi="Arial"/>
                <w:sz w:val="20"/>
                <w:szCs w:val="20"/>
              </w:rPr>
              <w:t>M03</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D8689FD" w14:textId="77777777" w:rsidR="008E0034" w:rsidRDefault="008E0034" w:rsidP="008E0034">
            <w:pPr>
              <w:pStyle w:val="TableContents"/>
              <w:widowControl w:val="0"/>
              <w:rPr>
                <w:rFonts w:ascii="Arial" w:hAnsi="Arial"/>
                <w:sz w:val="20"/>
                <w:szCs w:val="20"/>
              </w:rPr>
            </w:pPr>
            <w:r>
              <w:rPr>
                <w:rFonts w:ascii="Arial" w:hAnsi="Arial"/>
                <w:sz w:val="20"/>
                <w:szCs w:val="20"/>
              </w:rPr>
              <w:t>NOT paraplegia (probleemlijst) AND NOT dwaarslaesie (probleemlijst)</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D688C45"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EDA1958"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Spierrelaxantia zijn geïndiceerd bij </w:t>
            </w:r>
            <w:r>
              <w:rPr>
                <w:rFonts w:ascii="Arial" w:hAnsi="Arial"/>
                <w:b/>
                <w:bCs/>
                <w:sz w:val="20"/>
                <w:szCs w:val="20"/>
              </w:rPr>
              <w:t xml:space="preserve">spierspasmen </w:t>
            </w:r>
            <w:r>
              <w:rPr>
                <w:rFonts w:ascii="Arial" w:hAnsi="Arial"/>
                <w:sz w:val="20"/>
                <w:szCs w:val="20"/>
              </w:rPr>
              <w:t>van spinale of cerebrale oorsprong.</w:t>
            </w:r>
          </w:p>
          <w:p w14:paraId="700B1C8F"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Eerste keus bij </w:t>
            </w:r>
            <w:r>
              <w:rPr>
                <w:rFonts w:ascii="Arial" w:hAnsi="Arial"/>
                <w:b/>
                <w:bCs/>
                <w:sz w:val="20"/>
                <w:szCs w:val="20"/>
              </w:rPr>
              <w:t>spierpijn</w:t>
            </w:r>
            <w:r>
              <w:rPr>
                <w:rFonts w:ascii="Arial" w:hAnsi="Arial"/>
                <w:sz w:val="20"/>
                <w:szCs w:val="20"/>
              </w:rPr>
              <w:t xml:space="preserve"> is niet-medicamenteuze therapie. Als een geneesmiddel nodig is, volg de pijnladder.</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55380BF"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F7F27AF"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6C2227A2" w14:textId="0BD2B477" w:rsidR="008E0034" w:rsidRDefault="00087CD0" w:rsidP="008E0034">
            <w:pPr>
              <w:pStyle w:val="TableContents"/>
              <w:widowControl w:val="0"/>
              <w:rPr>
                <w:rFonts w:ascii="Arial" w:hAnsi="Arial"/>
                <w:sz w:val="20"/>
                <w:szCs w:val="20"/>
              </w:rPr>
            </w:pPr>
            <w:hyperlink r:id="rId214" w:history="1">
              <w:r w:rsidR="008E0034" w:rsidRPr="008016EA">
                <w:rPr>
                  <w:rStyle w:val="Hyperlink"/>
                  <w:rFonts w:ascii="Arial" w:hAnsi="Arial"/>
                  <w:sz w:val="20"/>
                  <w:szCs w:val="20"/>
                </w:rPr>
                <w:t>refpage 25</w:t>
              </w:r>
            </w:hyperlink>
          </w:p>
        </w:tc>
      </w:tr>
      <w:tr w:rsidR="008E0034" w14:paraId="38661880"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3444117D" w14:textId="77777777" w:rsidR="008E0034" w:rsidRPr="00D45A17" w:rsidRDefault="008E0034" w:rsidP="008E0034">
            <w:pPr>
              <w:pStyle w:val="TableContents"/>
              <w:widowControl w:val="0"/>
            </w:pPr>
            <w:r w:rsidRPr="00D45A17">
              <w:rPr>
                <w:rFonts w:ascii="Arial" w:hAnsi="Arial"/>
                <w:sz w:val="20"/>
                <w:szCs w:val="20"/>
              </w:rPr>
              <w:t>88</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25FC5D9"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spierrelaxantia</w:t>
            </w:r>
          </w:p>
          <w:p w14:paraId="1F35DCB7" w14:textId="77777777" w:rsidR="008E0034" w:rsidRDefault="008E0034" w:rsidP="008E0034">
            <w:pPr>
              <w:pStyle w:val="TableContents"/>
              <w:widowControl w:val="0"/>
              <w:rPr>
                <w:rFonts w:ascii="Arial" w:hAnsi="Arial"/>
                <w:sz w:val="20"/>
                <w:szCs w:val="20"/>
                <w:lang w:val="en-US"/>
              </w:rPr>
            </w:pPr>
          </w:p>
          <w:p w14:paraId="70612BDF"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{Check box 2 if no indication (not paraplegia and not dwaarslaesie) (rule 87)</w:t>
            </w:r>
          </w:p>
          <w:p w14:paraId="5ADD1095" w14:textId="77777777" w:rsidR="008E0034" w:rsidRDefault="008E0034" w:rsidP="008E0034">
            <w:pPr>
              <w:pStyle w:val="TableContents"/>
              <w:widowControl w:val="0"/>
              <w:rPr>
                <w:rFonts w:ascii="Arial" w:hAnsi="Arial"/>
                <w:sz w:val="20"/>
                <w:szCs w:val="20"/>
              </w:rPr>
            </w:pPr>
            <w:r>
              <w:rPr>
                <w:rFonts w:ascii="Arial" w:hAnsi="Arial"/>
                <w:sz w:val="20"/>
                <w:szCs w:val="20"/>
              </w:rPr>
              <w:t>or for anticholinergics (rule 105)</w:t>
            </w:r>
          </w:p>
          <w:p w14:paraId="6DD206A8" w14:textId="77777777" w:rsidR="008E0034" w:rsidRDefault="008E0034" w:rsidP="008E0034">
            <w:pPr>
              <w:pStyle w:val="TableContents"/>
              <w:widowControl w:val="0"/>
              <w:rPr>
                <w:rFonts w:ascii="Arial" w:hAnsi="Arial"/>
                <w:sz w:val="20"/>
                <w:szCs w:val="20"/>
              </w:rPr>
            </w:pPr>
            <w:r>
              <w:rPr>
                <w:rFonts w:ascii="Arial" w:hAnsi="Arial"/>
                <w:sz w:val="20"/>
                <w:szCs w:val="20"/>
              </w:rPr>
              <w:t>}</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D5655C4"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425080F" w14:textId="77777777" w:rsidR="008E0034" w:rsidRDefault="008E0034" w:rsidP="008E0034">
            <w:pPr>
              <w:pStyle w:val="TableContents"/>
              <w:widowControl w:val="0"/>
              <w:rPr>
                <w:rFonts w:ascii="Arial" w:hAnsi="Arial"/>
                <w:sz w:val="20"/>
                <w:szCs w:val="20"/>
              </w:rPr>
            </w:pPr>
            <w:r>
              <w:rPr>
                <w:rFonts w:ascii="Arial" w:hAnsi="Arial"/>
                <w:sz w:val="20"/>
                <w:szCs w:val="20"/>
              </w:rPr>
              <w:t>M03</w:t>
            </w:r>
          </w:p>
          <w:p w14:paraId="7BB308B4" w14:textId="77777777" w:rsidR="008E0034" w:rsidRDefault="008E0034" w:rsidP="008E0034">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E61D8C1"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AC5253A"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{preselect box 2}{</w:t>
            </w:r>
          </w:p>
          <w:p w14:paraId="6831F5F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(SELECTOR() AND CONDITION (NOT paraplegia (probleemlijst) AND NOT dwaarslaesie (probleemlijst)))</w:t>
            </w:r>
          </w:p>
          <w:p w14:paraId="5FB6D588" w14:textId="77777777" w:rsidR="008E0034" w:rsidRDefault="008E0034" w:rsidP="008E0034">
            <w:pPr>
              <w:pStyle w:val="TableContents"/>
              <w:widowControl w:val="0"/>
              <w:rPr>
                <w:rFonts w:ascii="Arial" w:hAnsi="Arial"/>
                <w:sz w:val="20"/>
                <w:szCs w:val="20"/>
                <w:lang w:val="en-US"/>
              </w:rPr>
            </w:pPr>
          </w:p>
          <w:p w14:paraId="042AAE7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w:t>
            </w:r>
          </w:p>
          <w:p w14:paraId="74736F21"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(SELECTOR(M03BA03 OR M03BC01) AND CONDITION())</w:t>
            </w:r>
          </w:p>
          <w:p w14:paraId="0B7B40C6" w14:textId="77777777" w:rsidR="008E0034" w:rsidRDefault="008E0034" w:rsidP="008E0034">
            <w:pPr>
              <w:pStyle w:val="TableContents"/>
              <w:widowControl w:val="0"/>
              <w:rPr>
                <w:rFonts w:ascii="Arial" w:hAnsi="Arial"/>
                <w:sz w:val="20"/>
                <w:szCs w:val="20"/>
              </w:rPr>
            </w:pPr>
            <w:r>
              <w:rPr>
                <w:rFonts w:ascii="Arial" w:hAnsi="Arial"/>
                <w:sz w:val="20"/>
                <w:szCs w:val="20"/>
              </w:rPr>
              <w:t>}</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270A21B"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[1] Consult andere specialist: {{free text}}</w:t>
            </w:r>
          </w:p>
          <w:p w14:paraId="0607A5CD" w14:textId="77777777" w:rsidR="008E0034" w:rsidRDefault="008E0034" w:rsidP="008E0034">
            <w:pPr>
              <w:pStyle w:val="TableContents"/>
              <w:widowControl w:val="0"/>
              <w:rPr>
                <w:lang w:val="en-US"/>
              </w:rPr>
            </w:pPr>
          </w:p>
          <w:p w14:paraId="6E706197" w14:textId="34FAAEE1" w:rsidR="008E0034" w:rsidRDefault="008E0034" w:rsidP="008E0034">
            <w:pPr>
              <w:pStyle w:val="TableContents"/>
              <w:widowControl w:val="0"/>
              <w:rPr>
                <w:ins w:id="522" w:author="Medlock, S.K." w:date="2021-05-07T08:28:00Z"/>
                <w:rFonts w:ascii="Arial" w:hAnsi="Arial"/>
                <w:sz w:val="20"/>
                <w:szCs w:val="20"/>
              </w:rPr>
            </w:pPr>
            <w:r>
              <w:rPr>
                <w:rFonts w:ascii="Arial" w:hAnsi="Arial"/>
                <w:sz w:val="20"/>
                <w:szCs w:val="20"/>
              </w:rPr>
              <w:t>[12] Doorverwijzing naar andere specialist: {{free text}}</w:t>
            </w:r>
          </w:p>
          <w:p w14:paraId="1013C808" w14:textId="61ED89A9" w:rsidR="0076314D" w:rsidRDefault="0076314D" w:rsidP="008E0034">
            <w:pPr>
              <w:pStyle w:val="TableContents"/>
              <w:widowControl w:val="0"/>
              <w:rPr>
                <w:ins w:id="523" w:author="Medlock, S.K." w:date="2021-05-07T08:28:00Z"/>
                <w:rFonts w:ascii="Arial" w:hAnsi="Arial"/>
                <w:sz w:val="20"/>
                <w:szCs w:val="20"/>
              </w:rPr>
            </w:pPr>
          </w:p>
          <w:p w14:paraId="70C6FF6B" w14:textId="50DD9B52" w:rsidR="0076314D" w:rsidRDefault="0076314D" w:rsidP="008E0034">
            <w:pPr>
              <w:pStyle w:val="TableContents"/>
              <w:widowControl w:val="0"/>
              <w:rPr>
                <w:rFonts w:ascii="Arial" w:hAnsi="Arial"/>
                <w:sz w:val="20"/>
                <w:szCs w:val="20"/>
              </w:rPr>
            </w:pPr>
            <w:ins w:id="524" w:author="Medlock, S.K." w:date="2021-05-07T08:28:00Z">
              <w:r>
                <w:rPr>
                  <w:rFonts w:ascii="Arial" w:hAnsi="Arial"/>
                  <w:sz w:val="20"/>
                  <w:szCs w:val="20"/>
                </w:rPr>
                <w:t>[13</w:t>
              </w:r>
            </w:ins>
            <w:ins w:id="525" w:author="Medlock, S.K." w:date="2021-05-07T08:32:00Z">
              <w:r w:rsidR="00F6023C">
                <w:rPr>
                  <w:rFonts w:ascii="Arial" w:hAnsi="Arial"/>
                  <w:sz w:val="20"/>
                  <w:szCs w:val="20"/>
                </w:rPr>
                <w:t>] Stoppen (afbouwen niet nodig)</w:t>
              </w:r>
            </w:ins>
          </w:p>
          <w:p w14:paraId="685CDFEE" w14:textId="77777777" w:rsidR="008E0034" w:rsidRDefault="008E0034" w:rsidP="008E0034">
            <w:pPr>
              <w:pStyle w:val="TableContents"/>
              <w:widowControl w:val="0"/>
              <w:rPr>
                <w:rFonts w:ascii="Arial" w:hAnsi="Arial"/>
                <w:sz w:val="20"/>
                <w:szCs w:val="20"/>
              </w:rPr>
            </w:pPr>
          </w:p>
          <w:p w14:paraId="4E0793E3" w14:textId="77777777" w:rsidR="008E0034" w:rsidRDefault="008E0034" w:rsidP="008E0034">
            <w:pPr>
              <w:pStyle w:val="TableContents"/>
              <w:widowControl w:val="0"/>
              <w:rPr>
                <w:rFonts w:ascii="Arial" w:hAnsi="Arial"/>
                <w:sz w:val="20"/>
                <w:szCs w:val="20"/>
              </w:rPr>
            </w:pPr>
            <w:r>
              <w:rPr>
                <w:rFonts w:ascii="Arial" w:hAnsi="Arial"/>
                <w:sz w:val="20"/>
                <w:szCs w:val="20"/>
              </w:rPr>
              <w:t>[2] Afbouwen waarna stoppen. Afbouwschema (geleidelijk afbouwen): {{free text}}</w:t>
            </w:r>
          </w:p>
          <w:p w14:paraId="13C150EC" w14:textId="77777777" w:rsidR="008E0034" w:rsidRDefault="008E0034" w:rsidP="008E0034">
            <w:pPr>
              <w:pStyle w:val="TableContents"/>
              <w:widowControl w:val="0"/>
              <w:rPr>
                <w:rFonts w:ascii="Arial" w:hAnsi="Arial"/>
                <w:sz w:val="20"/>
                <w:szCs w:val="20"/>
              </w:rPr>
            </w:pPr>
          </w:p>
          <w:p w14:paraId="7A4A1EF6" w14:textId="77777777" w:rsidR="008E0034" w:rsidRDefault="008E0034" w:rsidP="008E0034">
            <w:pPr>
              <w:pStyle w:val="TableContents"/>
              <w:widowControl w:val="0"/>
              <w:rPr>
                <w:rFonts w:ascii="Arial" w:hAnsi="Arial"/>
                <w:sz w:val="20"/>
                <w:szCs w:val="20"/>
              </w:rPr>
            </w:pPr>
            <w:r>
              <w:rPr>
                <w:rFonts w:ascii="Arial" w:hAnsi="Arial"/>
                <w:sz w:val="20"/>
                <w:szCs w:val="20"/>
              </w:rPr>
              <w:t>[3] Afbouwen tot minimaal effectieve dosis bereikt is. Afbouwschema: {{free text}}</w:t>
            </w:r>
          </w:p>
          <w:p w14:paraId="0892AA2C" w14:textId="77777777" w:rsidR="008E0034" w:rsidRDefault="008E0034" w:rsidP="008E0034">
            <w:pPr>
              <w:pStyle w:val="TableContents"/>
              <w:widowControl w:val="0"/>
              <w:rPr>
                <w:rFonts w:ascii="Arial" w:hAnsi="Arial"/>
                <w:sz w:val="20"/>
                <w:szCs w:val="20"/>
              </w:rPr>
            </w:pPr>
          </w:p>
          <w:p w14:paraId="7D97158D" w14:textId="77777777" w:rsidR="008E0034" w:rsidRDefault="008E0034" w:rsidP="008E0034">
            <w:pPr>
              <w:pStyle w:val="TableContents"/>
              <w:widowControl w:val="0"/>
            </w:pPr>
            <w:r>
              <w:rPr>
                <w:rFonts w:ascii="Arial" w:hAnsi="Arial"/>
                <w:sz w:val="20"/>
                <w:szCs w:val="20"/>
              </w:rPr>
              <w:t>[4] Vervangen door paracetamol: 500-1000 mg, 4dd, Max 3g/dag [</w:t>
            </w:r>
            <w:hyperlink r:id="rId215">
              <w:r>
                <w:rPr>
                  <w:rStyle w:val="Hyperlink"/>
                </w:rPr>
                <w:t>https://www.farmacotherapeutischkompas.nl/bladeren/preparaatteksten/p/paracetamol</w:t>
              </w:r>
            </w:hyperlink>
            <w:r>
              <w:rPr>
                <w:rFonts w:ascii="Arial" w:hAnsi="Arial"/>
                <w:sz w:val="20"/>
                <w:szCs w:val="20"/>
              </w:rPr>
              <w:t>]</w:t>
            </w:r>
          </w:p>
          <w:p w14:paraId="2822AB93" w14:textId="77777777" w:rsidR="008E0034" w:rsidRDefault="008E0034" w:rsidP="008E0034">
            <w:pPr>
              <w:pStyle w:val="TableContents"/>
              <w:widowControl w:val="0"/>
              <w:rPr>
                <w:lang w:val="en-US"/>
              </w:rPr>
            </w:pPr>
            <w:r>
              <w:rPr>
                <w:rFonts w:ascii="Arial" w:hAnsi="Arial"/>
                <w:sz w:val="20"/>
                <w:szCs w:val="20"/>
              </w:rPr>
              <w:t xml:space="preserve">[5] Vervangen door tramadol: 50-100 mg 3-4 dd, maximaal 400 mg/dag. </w:t>
            </w:r>
            <w:r>
              <w:rPr>
                <w:rFonts w:ascii="Arial" w:hAnsi="Arial"/>
                <w:sz w:val="20"/>
                <w:szCs w:val="20"/>
                <w:lang w:val="en-US"/>
              </w:rPr>
              <w:t>Laxans: {{free text}} [</w:t>
            </w:r>
            <w:hyperlink r:id="rId216">
              <w:r>
                <w:rPr>
                  <w:rStyle w:val="Hyperlink"/>
                  <w:lang w:val="en-US"/>
                </w:rPr>
                <w:t>https://www.farmacotherapeutischkompas.nl/bladeren/preparaatteksten/t/tram</w:t>
              </w:r>
              <w:r>
                <w:rPr>
                  <w:rStyle w:val="Hyperlink"/>
                  <w:lang w:val="en-US"/>
                </w:rPr>
                <w:lastRenderedPageBreak/>
                <w:t>adol</w:t>
              </w:r>
            </w:hyperlink>
            <w:r>
              <w:rPr>
                <w:rFonts w:ascii="Arial" w:hAnsi="Arial"/>
                <w:sz w:val="20"/>
                <w:szCs w:val="20"/>
                <w:lang w:val="en-US"/>
              </w:rPr>
              <w:t>]</w:t>
            </w:r>
          </w:p>
          <w:p w14:paraId="551CE8DD" w14:textId="77777777" w:rsidR="008E0034" w:rsidRDefault="008E0034" w:rsidP="008E0034">
            <w:pPr>
              <w:pStyle w:val="TableContents"/>
              <w:widowControl w:val="0"/>
              <w:rPr>
                <w:lang w:val="en-US"/>
              </w:rPr>
            </w:pPr>
            <w:r>
              <w:rPr>
                <w:rFonts w:ascii="Arial" w:hAnsi="Arial"/>
                <w:sz w:val="20"/>
                <w:szCs w:val="20"/>
              </w:rPr>
              <w:t xml:space="preserve">[6] Vervangen door oxycodon: aanvankelijk 2,5 – 5 mg 4 dd. </w:t>
            </w:r>
            <w:r>
              <w:rPr>
                <w:rFonts w:ascii="Arial" w:hAnsi="Arial"/>
                <w:sz w:val="20"/>
                <w:szCs w:val="20"/>
                <w:lang w:val="en-US"/>
              </w:rPr>
              <w:t>Max 2 dd 20 mg. Laxans: {{free text}} [</w:t>
            </w:r>
            <w:hyperlink r:id="rId217">
              <w:r>
                <w:rPr>
                  <w:rStyle w:val="Hyperlink"/>
                  <w:lang w:val="en-US"/>
                </w:rPr>
                <w:t>https://www.farmacotherapeutischkompas.nl/bladeren/preparaatteksten/o/oxycodon</w:t>
              </w:r>
            </w:hyperlink>
            <w:r>
              <w:rPr>
                <w:rFonts w:ascii="Arial" w:hAnsi="Arial"/>
                <w:sz w:val="20"/>
                <w:szCs w:val="20"/>
                <w:lang w:val="en-US"/>
              </w:rPr>
              <w:t>]</w:t>
            </w:r>
          </w:p>
          <w:p w14:paraId="511E448B" w14:textId="77777777" w:rsidR="008E0034" w:rsidRDefault="008E0034" w:rsidP="008E0034">
            <w:pPr>
              <w:pStyle w:val="TableContents"/>
              <w:widowControl w:val="0"/>
              <w:rPr>
                <w:lang w:val="en-US"/>
              </w:rPr>
            </w:pPr>
            <w:r>
              <w:rPr>
                <w:rFonts w:ascii="Arial" w:hAnsi="Arial"/>
                <w:sz w:val="20"/>
                <w:szCs w:val="20"/>
              </w:rPr>
              <w:t xml:space="preserve">[7] Vervangen door morfine: 10-20 mg per keer, zo nodig elke 4 uur. </w:t>
            </w:r>
            <w:r>
              <w:rPr>
                <w:rFonts w:ascii="Arial" w:hAnsi="Arial"/>
                <w:sz w:val="20"/>
                <w:szCs w:val="20"/>
                <w:lang w:val="en-US"/>
              </w:rPr>
              <w:t>Max 20 mg 2dd. Laxans: {{free text}} [</w:t>
            </w:r>
            <w:hyperlink r:id="rId218">
              <w:r>
                <w:rPr>
                  <w:rStyle w:val="Hyperlink"/>
                  <w:lang w:val="en-US"/>
                </w:rPr>
                <w:t>https://www.farmacotherapeutischkompas.nl/bladeren/preparaatteksten/m/morfine</w:t>
              </w:r>
            </w:hyperlink>
            <w:r>
              <w:rPr>
                <w:rFonts w:ascii="Arial" w:hAnsi="Arial"/>
                <w:sz w:val="20"/>
                <w:szCs w:val="20"/>
                <w:lang w:val="en-US"/>
              </w:rPr>
              <w:t>]</w:t>
            </w:r>
          </w:p>
          <w:p w14:paraId="113875AB" w14:textId="77777777" w:rsidR="008E0034" w:rsidRDefault="008E0034" w:rsidP="008E0034">
            <w:pPr>
              <w:pStyle w:val="TableContents"/>
              <w:widowControl w:val="0"/>
            </w:pPr>
            <w:r>
              <w:rPr>
                <w:rFonts w:ascii="Arial" w:hAnsi="Arial"/>
                <w:sz w:val="20"/>
                <w:szCs w:val="20"/>
              </w:rPr>
              <w:t>[8] Vervangen door fentanyl {{free text}} [</w:t>
            </w:r>
            <w:hyperlink r:id="rId219">
              <w:r>
                <w:rPr>
                  <w:rStyle w:val="Hyperlink"/>
                </w:rPr>
                <w:t>https://www.farmacotherapeutischkompas.nl/bladeren/preparaatteksten/f/fentanyl__bij_doorbraakpijn_</w:t>
              </w:r>
            </w:hyperlink>
            <w:r>
              <w:rPr>
                <w:rFonts w:ascii="Arial" w:hAnsi="Arial"/>
                <w:sz w:val="20"/>
                <w:szCs w:val="20"/>
              </w:rPr>
              <w:t>]</w:t>
            </w:r>
          </w:p>
          <w:p w14:paraId="3E06ED8C" w14:textId="77777777" w:rsidR="008E0034" w:rsidRDefault="008E0034" w:rsidP="008E0034">
            <w:pPr>
              <w:pStyle w:val="TableContents"/>
              <w:widowControl w:val="0"/>
            </w:pPr>
            <w:r>
              <w:rPr>
                <w:rFonts w:ascii="Arial" w:hAnsi="Arial"/>
                <w:sz w:val="20"/>
                <w:szCs w:val="20"/>
              </w:rPr>
              <w:t>[9] Vervangen door ander medicijn {{free text}}</w:t>
            </w:r>
          </w:p>
          <w:p w14:paraId="2AD3F831" w14:textId="77777777" w:rsidR="008E0034" w:rsidRDefault="008E0034" w:rsidP="008E0034">
            <w:pPr>
              <w:pStyle w:val="TableContents"/>
              <w:widowControl w:val="0"/>
              <w:rPr>
                <w:rFonts w:ascii="Arial" w:hAnsi="Arial"/>
                <w:sz w:val="20"/>
                <w:szCs w:val="20"/>
              </w:rPr>
            </w:pPr>
            <w:r>
              <w:rPr>
                <w:rFonts w:ascii="Arial" w:hAnsi="Arial"/>
                <w:sz w:val="20"/>
                <w:szCs w:val="20"/>
              </w:rPr>
              <w:t>[10] Continueren</w:t>
            </w:r>
          </w:p>
          <w:p w14:paraId="20E52B99" w14:textId="77777777" w:rsidR="008E0034" w:rsidRDefault="008E0034" w:rsidP="008E0034">
            <w:pPr>
              <w:pStyle w:val="TableContents"/>
              <w:widowControl w:val="0"/>
            </w:pPr>
            <w:r>
              <w:rPr>
                <w:rFonts w:ascii="Arial" w:hAnsi="Arial"/>
                <w:sz w:val="20"/>
                <w:szCs w:val="20"/>
              </w:rPr>
              <w:t>[11] {{free text}}</w:t>
            </w:r>
          </w:p>
          <w:p w14:paraId="12C63E1D" w14:textId="77777777" w:rsidR="008E0034" w:rsidRDefault="008E0034" w:rsidP="008E0034">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A49947B" w14:textId="77777777" w:rsidR="008E0034" w:rsidRDefault="008E0034" w:rsidP="008E0034">
            <w:pPr>
              <w:pStyle w:val="TableContents"/>
              <w:widowControl w:val="0"/>
              <w:rPr>
                <w:rFonts w:ascii="Arial" w:hAnsi="Arial"/>
                <w:sz w:val="20"/>
                <w:szCs w:val="20"/>
              </w:rPr>
            </w:pPr>
            <w:r>
              <w:rPr>
                <w:rFonts w:ascii="Arial" w:hAnsi="Arial"/>
                <w:sz w:val="20"/>
                <w:szCs w:val="20"/>
              </w:rPr>
              <w:lastRenderedPageBreak/>
              <w:t>[1] ICC {{free text}}</w:t>
            </w:r>
          </w:p>
          <w:p w14:paraId="53D22A7E" w14:textId="77777777" w:rsidR="008E0034" w:rsidRDefault="008E0034" w:rsidP="008E0034">
            <w:pPr>
              <w:pStyle w:val="TableContents"/>
              <w:widowControl w:val="0"/>
            </w:pPr>
          </w:p>
          <w:p w14:paraId="40B50E9F" w14:textId="1EB2AF62" w:rsidR="008E0034" w:rsidRDefault="008E0034" w:rsidP="008E0034">
            <w:pPr>
              <w:pStyle w:val="TableContents"/>
              <w:widowControl w:val="0"/>
              <w:rPr>
                <w:ins w:id="526" w:author="Medlock, S.K." w:date="2021-05-07T08:28:00Z"/>
                <w:rFonts w:ascii="Arial" w:hAnsi="Arial"/>
                <w:sz w:val="20"/>
                <w:szCs w:val="20"/>
              </w:rPr>
            </w:pPr>
            <w:r>
              <w:rPr>
                <w:rFonts w:ascii="Arial" w:hAnsi="Arial"/>
                <w:sz w:val="20"/>
                <w:szCs w:val="20"/>
              </w:rPr>
              <w:t xml:space="preserve"> [12] Doorverwijzing {{free text}}</w:t>
            </w:r>
          </w:p>
          <w:p w14:paraId="47FEF660" w14:textId="1B3EAE6C" w:rsidR="0076314D" w:rsidRDefault="0076314D" w:rsidP="008E0034">
            <w:pPr>
              <w:pStyle w:val="TableContents"/>
              <w:widowControl w:val="0"/>
              <w:rPr>
                <w:ins w:id="527" w:author="Medlock, S.K." w:date="2021-05-07T08:28:00Z"/>
                <w:rFonts w:ascii="Arial" w:hAnsi="Arial"/>
                <w:sz w:val="20"/>
                <w:szCs w:val="20"/>
              </w:rPr>
            </w:pPr>
          </w:p>
          <w:p w14:paraId="4EB62E24" w14:textId="1FF4B17D" w:rsidR="0076314D" w:rsidRDefault="0076314D" w:rsidP="008E0034">
            <w:pPr>
              <w:pStyle w:val="TableContents"/>
              <w:widowControl w:val="0"/>
              <w:rPr>
                <w:rFonts w:ascii="Arial" w:hAnsi="Arial"/>
                <w:sz w:val="20"/>
                <w:szCs w:val="20"/>
              </w:rPr>
            </w:pPr>
            <w:ins w:id="528" w:author="Medlock, S.K." w:date="2021-05-07T08:28:00Z">
              <w:r>
                <w:rPr>
                  <w:rFonts w:ascii="Arial" w:hAnsi="Arial"/>
                  <w:sz w:val="20"/>
                  <w:szCs w:val="20"/>
                </w:rPr>
                <w:t>[13</w:t>
              </w:r>
            </w:ins>
            <w:ins w:id="529" w:author="Medlock, S.K." w:date="2021-05-07T08:33:00Z">
              <w:r w:rsidR="00F6023C">
                <w:rPr>
                  <w:rFonts w:ascii="Arial" w:hAnsi="Arial"/>
                  <w:sz w:val="20"/>
                  <w:szCs w:val="20"/>
                </w:rPr>
                <w:t>] Stop</w:t>
              </w:r>
            </w:ins>
          </w:p>
          <w:p w14:paraId="7CFEC459" w14:textId="77777777" w:rsidR="008E0034" w:rsidRDefault="008E0034" w:rsidP="008E0034">
            <w:pPr>
              <w:pStyle w:val="TableContents"/>
              <w:widowControl w:val="0"/>
              <w:rPr>
                <w:rFonts w:ascii="Arial" w:hAnsi="Arial"/>
                <w:sz w:val="20"/>
                <w:szCs w:val="20"/>
              </w:rPr>
            </w:pPr>
          </w:p>
          <w:p w14:paraId="54BF7B53" w14:textId="77777777" w:rsidR="008E0034" w:rsidRDefault="008E0034" w:rsidP="008E0034">
            <w:pPr>
              <w:pStyle w:val="TableContents"/>
              <w:widowControl w:val="0"/>
              <w:rPr>
                <w:rFonts w:ascii="Arial" w:hAnsi="Arial"/>
                <w:sz w:val="20"/>
                <w:szCs w:val="20"/>
              </w:rPr>
            </w:pPr>
            <w:r>
              <w:rPr>
                <w:rFonts w:ascii="Arial" w:hAnsi="Arial"/>
                <w:sz w:val="20"/>
                <w:szCs w:val="20"/>
              </w:rPr>
              <w:t>[2] Afbouwen volgens afbouwschema waarna stop {{free text}}</w:t>
            </w:r>
          </w:p>
          <w:p w14:paraId="50EAF5B2" w14:textId="77777777" w:rsidR="008E0034" w:rsidRDefault="008E0034" w:rsidP="008E0034">
            <w:pPr>
              <w:pStyle w:val="TableContents"/>
              <w:widowControl w:val="0"/>
              <w:rPr>
                <w:rFonts w:ascii="Arial" w:hAnsi="Arial"/>
                <w:sz w:val="20"/>
                <w:szCs w:val="20"/>
              </w:rPr>
            </w:pPr>
            <w:r>
              <w:rPr>
                <w:rFonts w:ascii="Arial" w:hAnsi="Arial"/>
                <w:sz w:val="20"/>
                <w:szCs w:val="20"/>
              </w:rPr>
              <w:t>[3] Afbouwen tot minimaal effectieve dosis volgens afbouwschema{{free text}}</w:t>
            </w:r>
          </w:p>
          <w:p w14:paraId="60E07FA2" w14:textId="77777777" w:rsidR="008E0034" w:rsidRDefault="008E0034" w:rsidP="008E0034">
            <w:pPr>
              <w:pStyle w:val="TableContents"/>
              <w:widowControl w:val="0"/>
              <w:rPr>
                <w:rFonts w:ascii="Arial" w:hAnsi="Arial"/>
                <w:sz w:val="20"/>
                <w:szCs w:val="20"/>
              </w:rPr>
            </w:pPr>
          </w:p>
          <w:p w14:paraId="1F8D5F1E"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[4] Vervangen door </w:t>
            </w:r>
            <w:r>
              <w:rPr>
                <w:rFonts w:ascii="Arial" w:hAnsi="Arial"/>
                <w:sz w:val="20"/>
                <w:szCs w:val="20"/>
              </w:rPr>
              <w:lastRenderedPageBreak/>
              <w:t>paracetamol, 500-1000mg 1-3dd.</w:t>
            </w:r>
          </w:p>
          <w:p w14:paraId="0D86BFA5" w14:textId="77777777" w:rsidR="008E0034" w:rsidRDefault="008E0034" w:rsidP="008E0034">
            <w:pPr>
              <w:pStyle w:val="TableContents"/>
              <w:widowControl w:val="0"/>
              <w:rPr>
                <w:rFonts w:ascii="Arial" w:hAnsi="Arial"/>
                <w:sz w:val="20"/>
                <w:szCs w:val="20"/>
              </w:rPr>
            </w:pPr>
          </w:p>
          <w:p w14:paraId="0572C3D5" w14:textId="77777777" w:rsidR="008E0034" w:rsidRDefault="008E0034" w:rsidP="008E0034">
            <w:pPr>
              <w:pStyle w:val="TableContents"/>
              <w:widowControl w:val="0"/>
            </w:pPr>
            <w:r>
              <w:rPr>
                <w:rFonts w:ascii="Arial" w:hAnsi="Arial"/>
                <w:sz w:val="20"/>
                <w:szCs w:val="20"/>
              </w:rPr>
              <w:t>[5] Vervangen door tramadol, 50-100mg 3-4dd. Laxans: {{free text}}</w:t>
            </w:r>
          </w:p>
          <w:p w14:paraId="1ECF8046" w14:textId="77777777" w:rsidR="008E0034" w:rsidRDefault="008E0034" w:rsidP="008E0034">
            <w:pPr>
              <w:pStyle w:val="TableContents"/>
              <w:widowControl w:val="0"/>
              <w:rPr>
                <w:rFonts w:ascii="Arial" w:hAnsi="Arial"/>
                <w:sz w:val="20"/>
                <w:szCs w:val="20"/>
              </w:rPr>
            </w:pPr>
          </w:p>
          <w:p w14:paraId="1978B242" w14:textId="77777777" w:rsidR="008E0034" w:rsidRDefault="008E0034" w:rsidP="008E0034">
            <w:pPr>
              <w:pStyle w:val="TableContents"/>
              <w:widowControl w:val="0"/>
              <w:rPr>
                <w:rFonts w:ascii="Arial" w:hAnsi="Arial"/>
                <w:sz w:val="20"/>
                <w:szCs w:val="20"/>
              </w:rPr>
            </w:pPr>
            <w:r>
              <w:rPr>
                <w:rFonts w:ascii="Arial" w:hAnsi="Arial"/>
                <w:sz w:val="20"/>
                <w:szCs w:val="20"/>
              </w:rPr>
              <w:t>[6] Vervangen door oxycodon, 2,5-5mg 4dd. Laxans: {{free text}}</w:t>
            </w:r>
          </w:p>
          <w:p w14:paraId="465B43A0" w14:textId="77777777" w:rsidR="008E0034" w:rsidRDefault="008E0034" w:rsidP="008E0034">
            <w:pPr>
              <w:pStyle w:val="TableContents"/>
              <w:widowControl w:val="0"/>
              <w:rPr>
                <w:rFonts w:ascii="Arial" w:hAnsi="Arial"/>
                <w:sz w:val="20"/>
                <w:szCs w:val="20"/>
              </w:rPr>
            </w:pPr>
          </w:p>
          <w:p w14:paraId="363E2D10" w14:textId="77777777" w:rsidR="008E0034" w:rsidRDefault="008E0034" w:rsidP="008E0034">
            <w:pPr>
              <w:pStyle w:val="TableContents"/>
              <w:widowControl w:val="0"/>
              <w:rPr>
                <w:rFonts w:ascii="Arial" w:hAnsi="Arial"/>
                <w:sz w:val="20"/>
                <w:szCs w:val="20"/>
              </w:rPr>
            </w:pPr>
            <w:r>
              <w:rPr>
                <w:rFonts w:ascii="Arial" w:hAnsi="Arial"/>
                <w:sz w:val="20"/>
                <w:szCs w:val="20"/>
              </w:rPr>
              <w:t>[7] Vervangen door morfine 10-20mg z.n. elke 4 uur, max 20mg 2dd.</w:t>
            </w:r>
          </w:p>
          <w:p w14:paraId="0A5393C9" w14:textId="77777777" w:rsidR="008E0034" w:rsidRDefault="008E0034" w:rsidP="008E0034">
            <w:pPr>
              <w:pStyle w:val="TableContents"/>
              <w:widowControl w:val="0"/>
              <w:rPr>
                <w:rFonts w:ascii="Arial" w:hAnsi="Arial"/>
                <w:sz w:val="20"/>
                <w:szCs w:val="20"/>
              </w:rPr>
            </w:pPr>
          </w:p>
          <w:p w14:paraId="435938BF" w14:textId="77777777" w:rsidR="008E0034" w:rsidRDefault="008E0034" w:rsidP="008E0034">
            <w:pPr>
              <w:pStyle w:val="TableContents"/>
              <w:widowControl w:val="0"/>
            </w:pPr>
            <w:r>
              <w:rPr>
                <w:rFonts w:ascii="Arial" w:hAnsi="Arial"/>
                <w:sz w:val="20"/>
                <w:szCs w:val="20"/>
              </w:rPr>
              <w:t>[8] Vervangen door fentanyl {{free text}}</w:t>
            </w:r>
          </w:p>
          <w:p w14:paraId="50E2D01A" w14:textId="77777777" w:rsidR="008E0034" w:rsidRDefault="008E0034" w:rsidP="008E0034">
            <w:pPr>
              <w:pStyle w:val="TableContents"/>
              <w:widowControl w:val="0"/>
              <w:rPr>
                <w:rFonts w:ascii="Arial" w:hAnsi="Arial"/>
                <w:sz w:val="20"/>
                <w:szCs w:val="20"/>
              </w:rPr>
            </w:pPr>
          </w:p>
          <w:p w14:paraId="285651AF" w14:textId="77777777" w:rsidR="008E0034" w:rsidRDefault="008E0034" w:rsidP="008E0034">
            <w:pPr>
              <w:pStyle w:val="TableContents"/>
              <w:widowControl w:val="0"/>
              <w:rPr>
                <w:rFonts w:ascii="Arial" w:hAnsi="Arial"/>
                <w:sz w:val="20"/>
                <w:szCs w:val="20"/>
              </w:rPr>
            </w:pPr>
            <w:r>
              <w:rPr>
                <w:rFonts w:ascii="Arial" w:hAnsi="Arial"/>
                <w:sz w:val="20"/>
                <w:szCs w:val="20"/>
              </w:rPr>
              <w:t>[9] Vervangen door ander medicijn: {{free text}}</w:t>
            </w:r>
          </w:p>
          <w:p w14:paraId="1288710E" w14:textId="77777777" w:rsidR="008E0034" w:rsidRDefault="008E0034" w:rsidP="008E0034">
            <w:pPr>
              <w:pStyle w:val="TableContents"/>
              <w:widowControl w:val="0"/>
              <w:rPr>
                <w:rFonts w:ascii="Arial" w:hAnsi="Arial"/>
                <w:sz w:val="20"/>
                <w:szCs w:val="20"/>
              </w:rPr>
            </w:pPr>
          </w:p>
          <w:p w14:paraId="1765EEB2" w14:textId="77777777" w:rsidR="008E0034" w:rsidRDefault="008E0034" w:rsidP="008E0034">
            <w:pPr>
              <w:pStyle w:val="TableContents"/>
              <w:widowControl w:val="0"/>
              <w:rPr>
                <w:rFonts w:ascii="Arial" w:hAnsi="Arial"/>
                <w:sz w:val="20"/>
                <w:szCs w:val="20"/>
              </w:rPr>
            </w:pPr>
            <w:r>
              <w:rPr>
                <w:rFonts w:ascii="Arial" w:hAnsi="Arial"/>
                <w:sz w:val="20"/>
                <w:szCs w:val="20"/>
              </w:rPr>
              <w:t>[10] Continueren</w:t>
            </w:r>
          </w:p>
          <w:p w14:paraId="3C82D684" w14:textId="77777777" w:rsidR="008E0034" w:rsidRDefault="008E0034" w:rsidP="008E0034">
            <w:pPr>
              <w:pStyle w:val="TableContents"/>
              <w:widowControl w:val="0"/>
              <w:rPr>
                <w:rFonts w:ascii="Arial" w:hAnsi="Arial"/>
                <w:sz w:val="20"/>
                <w:szCs w:val="20"/>
              </w:rPr>
            </w:pPr>
          </w:p>
          <w:p w14:paraId="026C541B" w14:textId="77777777" w:rsidR="008E0034" w:rsidRDefault="008E0034" w:rsidP="008E0034">
            <w:pPr>
              <w:pStyle w:val="TableContents"/>
              <w:widowControl w:val="0"/>
              <w:rPr>
                <w:rFonts w:ascii="Arial" w:hAnsi="Arial"/>
                <w:sz w:val="20"/>
                <w:szCs w:val="20"/>
              </w:rPr>
            </w:pPr>
            <w:r>
              <w:rPr>
                <w:rFonts w:ascii="Arial" w:hAnsi="Arial"/>
                <w:sz w:val="20"/>
                <w:szCs w:val="20"/>
              </w:rPr>
              <w:t>[11] {{free text}}</w:t>
            </w:r>
          </w:p>
          <w:p w14:paraId="10E35499"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C311B51" w14:textId="77777777" w:rsidR="008E0034" w:rsidRDefault="008E0034" w:rsidP="008E0034">
            <w:pPr>
              <w:pStyle w:val="TableContents"/>
              <w:widowControl w:val="0"/>
              <w:rPr>
                <w:rFonts w:ascii="Arial" w:hAnsi="Arial"/>
                <w:sz w:val="20"/>
                <w:szCs w:val="20"/>
              </w:rPr>
            </w:pPr>
            <w:r>
              <w:rPr>
                <w:rFonts w:ascii="Arial" w:hAnsi="Arial"/>
                <w:sz w:val="20"/>
                <w:szCs w:val="20"/>
              </w:rPr>
              <w:lastRenderedPageBreak/>
              <w:t>[1] Doorverwijzing naar een andere specialist, {{free text}}. U hoeft hier zelf geen afspraak voor te maken. U krijgt een brief toegestuurd met informatie over de nieuwe afspraak. Heeft u na twee weken geen brief ontvangen? Neem dan contact met ons op.</w:t>
            </w:r>
          </w:p>
          <w:p w14:paraId="02F1E9F1" w14:textId="77777777" w:rsidR="008E0034" w:rsidRDefault="008E0034" w:rsidP="008E0034">
            <w:pPr>
              <w:pStyle w:val="TableContents"/>
              <w:widowControl w:val="0"/>
            </w:pPr>
          </w:p>
          <w:p w14:paraId="15A86B3D" w14:textId="6994E582" w:rsidR="008E0034" w:rsidRDefault="008E0034" w:rsidP="008E0034">
            <w:pPr>
              <w:pStyle w:val="TableContents"/>
              <w:widowControl w:val="0"/>
              <w:rPr>
                <w:ins w:id="530" w:author="Medlock, S.K." w:date="2021-05-07T08:28:00Z"/>
                <w:rFonts w:ascii="Arial" w:hAnsi="Arial"/>
                <w:sz w:val="20"/>
                <w:szCs w:val="20"/>
              </w:rPr>
            </w:pPr>
            <w:r>
              <w:rPr>
                <w:rFonts w:ascii="Arial" w:hAnsi="Arial"/>
                <w:sz w:val="20"/>
                <w:szCs w:val="20"/>
              </w:rPr>
              <w:t xml:space="preserve">[12] Doorverwijzing naar andere specialist. {{free text}} Let op, u maakt zelf een afspraak. Van de dokter heeft u hier </w:t>
            </w:r>
            <w:r>
              <w:rPr>
                <w:rFonts w:ascii="Arial" w:hAnsi="Arial"/>
                <w:sz w:val="20"/>
                <w:szCs w:val="20"/>
              </w:rPr>
              <w:lastRenderedPageBreak/>
              <w:t>een brief over gekregen.</w:t>
            </w:r>
          </w:p>
          <w:p w14:paraId="10359F3F" w14:textId="742AE064" w:rsidR="0076314D" w:rsidRDefault="0076314D" w:rsidP="008E0034">
            <w:pPr>
              <w:pStyle w:val="TableContents"/>
              <w:widowControl w:val="0"/>
              <w:rPr>
                <w:ins w:id="531" w:author="Medlock, S.K." w:date="2021-05-07T08:28:00Z"/>
                <w:rFonts w:ascii="Arial" w:hAnsi="Arial"/>
                <w:sz w:val="20"/>
                <w:szCs w:val="20"/>
              </w:rPr>
            </w:pPr>
          </w:p>
          <w:p w14:paraId="2BEF587C" w14:textId="0872B731" w:rsidR="0076314D" w:rsidRDefault="0076314D" w:rsidP="008E0034">
            <w:pPr>
              <w:pStyle w:val="TableContents"/>
              <w:widowControl w:val="0"/>
              <w:rPr>
                <w:rFonts w:ascii="Arial" w:hAnsi="Arial"/>
                <w:sz w:val="20"/>
                <w:szCs w:val="20"/>
              </w:rPr>
            </w:pPr>
            <w:ins w:id="532" w:author="Medlock, S.K." w:date="2021-05-07T08:28:00Z">
              <w:r>
                <w:rPr>
                  <w:rFonts w:ascii="Arial" w:hAnsi="Arial"/>
                  <w:sz w:val="20"/>
                  <w:szCs w:val="20"/>
                </w:rPr>
                <w:t>[13</w:t>
              </w:r>
            </w:ins>
            <w:ins w:id="533" w:author="Medlock, S.K." w:date="2021-05-07T08:33:00Z">
              <w:r w:rsidR="00F6023C">
                <w:rPr>
                  <w:rFonts w:ascii="Arial" w:hAnsi="Arial"/>
                  <w:sz w:val="20"/>
                  <w:szCs w:val="20"/>
                </w:rPr>
                <w:t>] U kunt direct stoppen.</w:t>
              </w:r>
            </w:ins>
          </w:p>
          <w:p w14:paraId="7926CED6" w14:textId="77777777" w:rsidR="008E0034" w:rsidRDefault="008E0034" w:rsidP="008E0034">
            <w:pPr>
              <w:pStyle w:val="TableContents"/>
              <w:widowControl w:val="0"/>
              <w:rPr>
                <w:rFonts w:ascii="Arial" w:hAnsi="Arial"/>
                <w:sz w:val="20"/>
                <w:szCs w:val="20"/>
              </w:rPr>
            </w:pPr>
          </w:p>
          <w:p w14:paraId="60D9EA1E" w14:textId="77777777" w:rsidR="008E0034" w:rsidRDefault="008E0034" w:rsidP="008E0034">
            <w:pPr>
              <w:widowControl w:val="0"/>
              <w:rPr>
                <w:rFonts w:ascii="Arial" w:hAnsi="Arial"/>
                <w:sz w:val="20"/>
                <w:szCs w:val="20"/>
              </w:rPr>
            </w:pPr>
            <w:r>
              <w:rPr>
                <w:rFonts w:ascii="Arial" w:hAnsi="Arial"/>
                <w:sz w:val="20"/>
                <w:szCs w:val="20"/>
              </w:rPr>
              <w:t>[2] Stoppen via een afbouwschema. {{free text}}.</w:t>
            </w:r>
          </w:p>
          <w:p w14:paraId="22F75CD6" w14:textId="77777777" w:rsidR="008E0034" w:rsidRDefault="008E0034" w:rsidP="008E0034">
            <w:pPr>
              <w:widowControl w:val="0"/>
              <w:rPr>
                <w:rFonts w:ascii="Arial" w:hAnsi="Arial"/>
                <w:sz w:val="20"/>
                <w:szCs w:val="20"/>
              </w:rPr>
            </w:pPr>
          </w:p>
          <w:p w14:paraId="06B152B7" w14:textId="77777777" w:rsidR="008E0034" w:rsidRDefault="008E0034" w:rsidP="008E0034">
            <w:pPr>
              <w:pStyle w:val="TableContents"/>
              <w:widowControl w:val="0"/>
              <w:rPr>
                <w:rFonts w:ascii="Arial" w:hAnsi="Arial"/>
                <w:sz w:val="20"/>
                <w:szCs w:val="20"/>
              </w:rPr>
            </w:pPr>
          </w:p>
          <w:p w14:paraId="5BBEE935" w14:textId="77777777" w:rsidR="008E0034" w:rsidRDefault="008E0034" w:rsidP="008E0034">
            <w:pPr>
              <w:pStyle w:val="TableContents"/>
              <w:widowControl w:val="0"/>
              <w:rPr>
                <w:rFonts w:ascii="Arial" w:hAnsi="Arial"/>
                <w:sz w:val="20"/>
                <w:szCs w:val="20"/>
              </w:rPr>
            </w:pPr>
          </w:p>
          <w:p w14:paraId="46056EF8" w14:textId="77777777" w:rsidR="008E0034" w:rsidRDefault="008E0034" w:rsidP="008E0034">
            <w:pPr>
              <w:widowControl w:val="0"/>
              <w:rPr>
                <w:rFonts w:ascii="Arial" w:hAnsi="Arial"/>
                <w:sz w:val="20"/>
                <w:szCs w:val="20"/>
              </w:rPr>
            </w:pPr>
            <w:r>
              <w:rPr>
                <w:rFonts w:ascii="Arial" w:hAnsi="Arial"/>
                <w:sz w:val="20"/>
                <w:szCs w:val="20"/>
              </w:rPr>
              <w:t>[3] Verlagen van dosering via een afbouwschema. {{free text}}</w:t>
            </w:r>
          </w:p>
          <w:p w14:paraId="597EFC54" w14:textId="77777777" w:rsidR="008E0034" w:rsidRDefault="008E0034" w:rsidP="008E0034">
            <w:pPr>
              <w:widowControl w:val="0"/>
              <w:rPr>
                <w:rFonts w:ascii="Arial" w:hAnsi="Arial"/>
                <w:sz w:val="20"/>
                <w:szCs w:val="20"/>
              </w:rPr>
            </w:pPr>
          </w:p>
          <w:p w14:paraId="77A3135B" w14:textId="77777777" w:rsidR="008E0034" w:rsidRDefault="008E0034" w:rsidP="008E0034">
            <w:pPr>
              <w:pStyle w:val="TableContents"/>
              <w:widowControl w:val="0"/>
              <w:rPr>
                <w:rFonts w:ascii="Arial" w:hAnsi="Arial"/>
                <w:sz w:val="20"/>
                <w:szCs w:val="20"/>
              </w:rPr>
            </w:pPr>
          </w:p>
          <w:p w14:paraId="462A7907" w14:textId="77777777" w:rsidR="008E0034" w:rsidRDefault="008E0034" w:rsidP="008E0034">
            <w:pPr>
              <w:pStyle w:val="TableContents"/>
              <w:widowControl w:val="0"/>
              <w:rPr>
                <w:rFonts w:ascii="Arial" w:hAnsi="Arial"/>
                <w:sz w:val="20"/>
                <w:szCs w:val="20"/>
              </w:rPr>
            </w:pPr>
          </w:p>
          <w:p w14:paraId="6671DBD4" w14:textId="77777777" w:rsidR="008E0034" w:rsidRDefault="008E0034" w:rsidP="008E0034">
            <w:pPr>
              <w:widowControl w:val="0"/>
              <w:rPr>
                <w:rFonts w:ascii="Arial" w:hAnsi="Arial"/>
                <w:sz w:val="20"/>
                <w:szCs w:val="20"/>
              </w:rPr>
            </w:pPr>
            <w:r>
              <w:rPr>
                <w:rFonts w:ascii="Arial" w:hAnsi="Arial"/>
                <w:sz w:val="20"/>
                <w:szCs w:val="20"/>
              </w:rPr>
              <w:t>[4] Vervangen door paracetamol.</w:t>
            </w:r>
          </w:p>
          <w:p w14:paraId="390B4F80" w14:textId="77777777" w:rsidR="008E0034" w:rsidRDefault="008E0034" w:rsidP="008E0034">
            <w:pPr>
              <w:widowControl w:val="0"/>
              <w:rPr>
                <w:rFonts w:ascii="Arial" w:hAnsi="Arial"/>
                <w:sz w:val="20"/>
                <w:szCs w:val="20"/>
              </w:rPr>
            </w:pPr>
            <w:r>
              <w:rPr>
                <w:rFonts w:ascii="Arial" w:hAnsi="Arial"/>
                <w:sz w:val="20"/>
                <w:szCs w:val="20"/>
              </w:rPr>
              <w:t>Koopt u paracetamol bij de apotheek, neem het dan in volgens de instructies van de apotheek. Vraag de apotheek naar de meest voorkomende bijwerkingen.</w:t>
            </w:r>
          </w:p>
          <w:p w14:paraId="01F5A22B" w14:textId="77777777" w:rsidR="008E0034" w:rsidRDefault="008E0034" w:rsidP="008E0034">
            <w:pPr>
              <w:widowControl w:val="0"/>
              <w:rPr>
                <w:rFonts w:ascii="Arial" w:hAnsi="Arial"/>
                <w:sz w:val="20"/>
                <w:szCs w:val="20"/>
              </w:rPr>
            </w:pPr>
            <w:r>
              <w:rPr>
                <w:rFonts w:ascii="Arial" w:hAnsi="Arial"/>
                <w:sz w:val="20"/>
                <w:szCs w:val="20"/>
              </w:rPr>
              <w:t>Koopt u paracetamol bij de drogist, lees dan zorgvuldig de bijsluiter door voordat u het medicijn inneemt. U mag 1 tot 2 tabletten (500 tot 1000mg) tegelijk innemen. En u mag dit 3 keer op een dag doen. Samengevat: U mag dus op een dag maximaal 3000mg (= 6 tabletten van 500mg) innemen.</w:t>
            </w:r>
          </w:p>
          <w:p w14:paraId="475AF5BB" w14:textId="77777777" w:rsidR="008E0034" w:rsidRDefault="008E0034" w:rsidP="008E0034">
            <w:pPr>
              <w:pStyle w:val="TableContents"/>
              <w:widowControl w:val="0"/>
              <w:rPr>
                <w:rFonts w:ascii="Arial" w:hAnsi="Arial"/>
                <w:sz w:val="20"/>
                <w:szCs w:val="20"/>
              </w:rPr>
            </w:pPr>
          </w:p>
          <w:p w14:paraId="0791E3ED" w14:textId="77777777" w:rsidR="008E0034" w:rsidRDefault="008E0034" w:rsidP="008E0034">
            <w:pPr>
              <w:pStyle w:val="TableContents"/>
              <w:widowControl w:val="0"/>
              <w:rPr>
                <w:rFonts w:ascii="Arial" w:hAnsi="Arial"/>
                <w:sz w:val="20"/>
                <w:szCs w:val="20"/>
              </w:rPr>
            </w:pPr>
          </w:p>
          <w:p w14:paraId="02E1AF2D" w14:textId="77777777" w:rsidR="008E0034" w:rsidRDefault="008E0034" w:rsidP="008E0034">
            <w:pPr>
              <w:widowControl w:val="0"/>
              <w:rPr>
                <w:rFonts w:ascii="Arial" w:hAnsi="Arial"/>
                <w:sz w:val="20"/>
                <w:szCs w:val="20"/>
              </w:rPr>
            </w:pPr>
            <w:r>
              <w:rPr>
                <w:rFonts w:ascii="Arial" w:hAnsi="Arial"/>
                <w:sz w:val="20"/>
                <w:szCs w:val="20"/>
              </w:rPr>
              <w:t>[5] Vervangen door tramadol. Daarnaast krijgt u iets voorgeschreven om de ontlasting dun te houden {{free text}}.</w:t>
            </w:r>
          </w:p>
          <w:p w14:paraId="270A0E0B" w14:textId="77777777" w:rsidR="008E0034" w:rsidRDefault="008E0034" w:rsidP="008E0034">
            <w:pPr>
              <w:widowControl w:val="0"/>
              <w:rPr>
                <w:rFonts w:ascii="Arial" w:hAnsi="Arial"/>
                <w:sz w:val="20"/>
                <w:szCs w:val="20"/>
              </w:rPr>
            </w:pPr>
            <w:r>
              <w:rPr>
                <w:rFonts w:ascii="Arial" w:hAnsi="Arial"/>
                <w:sz w:val="20"/>
                <w:szCs w:val="20"/>
              </w:rPr>
              <w:t>Volg de instructies van de apotheek.</w:t>
            </w:r>
          </w:p>
          <w:p w14:paraId="47C9746B" w14:textId="77777777" w:rsidR="008E0034" w:rsidRDefault="008E0034" w:rsidP="008E0034">
            <w:pPr>
              <w:widowControl w:val="0"/>
              <w:rPr>
                <w:rFonts w:ascii="Arial" w:hAnsi="Arial"/>
                <w:color w:val="F79646" w:themeColor="accent6"/>
                <w:sz w:val="20"/>
                <w:szCs w:val="20"/>
              </w:rPr>
            </w:pPr>
          </w:p>
          <w:p w14:paraId="16841519" w14:textId="77777777" w:rsidR="008E0034" w:rsidRDefault="008E0034" w:rsidP="008E0034">
            <w:pPr>
              <w:widowControl w:val="0"/>
              <w:rPr>
                <w:rFonts w:ascii="Arial" w:hAnsi="Arial"/>
                <w:sz w:val="20"/>
                <w:szCs w:val="20"/>
              </w:rPr>
            </w:pPr>
            <w:r>
              <w:rPr>
                <w:rFonts w:ascii="Arial" w:hAnsi="Arial"/>
                <w:sz w:val="20"/>
                <w:szCs w:val="20"/>
              </w:rPr>
              <w:t>Vraag de apotheek naar de bijwerkingen van tramadol</w:t>
            </w:r>
          </w:p>
          <w:p w14:paraId="642A2CF5" w14:textId="77777777" w:rsidR="008E0034" w:rsidRDefault="008E0034" w:rsidP="008E0034">
            <w:pPr>
              <w:pStyle w:val="TableContents"/>
              <w:widowControl w:val="0"/>
              <w:rPr>
                <w:rFonts w:ascii="Arial" w:hAnsi="Arial"/>
                <w:sz w:val="20"/>
                <w:szCs w:val="20"/>
              </w:rPr>
            </w:pPr>
          </w:p>
          <w:p w14:paraId="410B9AC8" w14:textId="77777777" w:rsidR="008E0034" w:rsidRDefault="008E0034" w:rsidP="008E0034">
            <w:pPr>
              <w:pStyle w:val="TableContents"/>
              <w:widowControl w:val="0"/>
              <w:rPr>
                <w:rFonts w:ascii="Arial" w:hAnsi="Arial"/>
                <w:sz w:val="20"/>
                <w:szCs w:val="20"/>
              </w:rPr>
            </w:pPr>
          </w:p>
          <w:p w14:paraId="753DB415" w14:textId="77777777" w:rsidR="008E0034" w:rsidRDefault="008E0034" w:rsidP="008E0034">
            <w:pPr>
              <w:widowControl w:val="0"/>
              <w:rPr>
                <w:rFonts w:ascii="Arial" w:hAnsi="Arial"/>
                <w:sz w:val="20"/>
                <w:szCs w:val="20"/>
              </w:rPr>
            </w:pPr>
            <w:r>
              <w:rPr>
                <w:rFonts w:ascii="Arial" w:hAnsi="Arial"/>
                <w:sz w:val="20"/>
                <w:szCs w:val="20"/>
              </w:rPr>
              <w:t>[6] Vervangen door oxycodon. Daarnaast krijgt u iets voorgeschreven om de ontlasting dun te houden {{free text}}. Volg de instructies van de apotheek. Vraag de apotheek naar de meest voorkomende bijwerkingen.</w:t>
            </w:r>
          </w:p>
          <w:p w14:paraId="5B328A21" w14:textId="77777777" w:rsidR="008E0034" w:rsidRDefault="008E0034" w:rsidP="008E0034">
            <w:pPr>
              <w:pStyle w:val="TableContents"/>
              <w:widowControl w:val="0"/>
              <w:rPr>
                <w:rFonts w:ascii="Arial" w:hAnsi="Arial"/>
                <w:sz w:val="20"/>
                <w:szCs w:val="20"/>
              </w:rPr>
            </w:pPr>
          </w:p>
          <w:p w14:paraId="3CEA019C" w14:textId="77777777" w:rsidR="008E0034" w:rsidRDefault="008E0034" w:rsidP="008E0034">
            <w:pPr>
              <w:pStyle w:val="TableContents"/>
              <w:widowControl w:val="0"/>
              <w:rPr>
                <w:rFonts w:ascii="Arial" w:hAnsi="Arial"/>
                <w:sz w:val="20"/>
                <w:szCs w:val="20"/>
              </w:rPr>
            </w:pPr>
          </w:p>
          <w:p w14:paraId="784C8D8B" w14:textId="77777777" w:rsidR="008E0034" w:rsidRDefault="008E0034" w:rsidP="008E0034">
            <w:pPr>
              <w:widowControl w:val="0"/>
              <w:rPr>
                <w:rFonts w:ascii="Arial" w:hAnsi="Arial"/>
                <w:sz w:val="20"/>
                <w:szCs w:val="20"/>
              </w:rPr>
            </w:pPr>
            <w:r>
              <w:rPr>
                <w:rFonts w:ascii="Arial" w:hAnsi="Arial"/>
                <w:sz w:val="20"/>
                <w:szCs w:val="20"/>
              </w:rPr>
              <w:t xml:space="preserve">[7] Vervangen door </w:t>
            </w:r>
            <w:r>
              <w:rPr>
                <w:rFonts w:ascii="Arial" w:hAnsi="Arial"/>
                <w:sz w:val="20"/>
                <w:szCs w:val="20"/>
              </w:rPr>
              <w:lastRenderedPageBreak/>
              <w:t>morfine. Daarnaast krijgt u iets voorgeschreven om de ontlasting dun te houden {{free text}}. Volg de instructies van de apotheek. Vraag de apotheek naar de meest voorkomende bijwerkingen.</w:t>
            </w:r>
          </w:p>
          <w:p w14:paraId="2BDEFF77" w14:textId="77777777" w:rsidR="008E0034" w:rsidRDefault="008E0034" w:rsidP="008E0034">
            <w:pPr>
              <w:pStyle w:val="TableContents"/>
              <w:widowControl w:val="0"/>
              <w:rPr>
                <w:rFonts w:ascii="Arial" w:hAnsi="Arial"/>
                <w:sz w:val="20"/>
                <w:szCs w:val="20"/>
              </w:rPr>
            </w:pPr>
          </w:p>
          <w:p w14:paraId="24FB3659" w14:textId="77777777" w:rsidR="008E0034" w:rsidRDefault="008E0034" w:rsidP="008E0034">
            <w:pPr>
              <w:pStyle w:val="TableContents"/>
              <w:widowControl w:val="0"/>
              <w:rPr>
                <w:rFonts w:ascii="Arial" w:hAnsi="Arial"/>
                <w:sz w:val="20"/>
                <w:szCs w:val="20"/>
              </w:rPr>
            </w:pPr>
          </w:p>
          <w:p w14:paraId="5460BE10" w14:textId="77777777" w:rsidR="008E0034" w:rsidRDefault="008E0034" w:rsidP="008E0034">
            <w:pPr>
              <w:widowControl w:val="0"/>
              <w:rPr>
                <w:rFonts w:ascii="Arial" w:hAnsi="Arial"/>
                <w:sz w:val="20"/>
                <w:szCs w:val="20"/>
              </w:rPr>
            </w:pPr>
            <w:r>
              <w:rPr>
                <w:rFonts w:ascii="Arial" w:hAnsi="Arial"/>
                <w:sz w:val="20"/>
                <w:szCs w:val="20"/>
              </w:rPr>
              <w:t>[8] Vervangen door fentanyl. {{free text}} Volg de instructies van de apotheek. Vraag de apotheek naar de meest voorkomende bijwerkingen.</w:t>
            </w:r>
          </w:p>
          <w:p w14:paraId="1E683B77" w14:textId="77777777" w:rsidR="008E0034" w:rsidRDefault="008E0034" w:rsidP="008E0034">
            <w:pPr>
              <w:pStyle w:val="TableContents"/>
              <w:widowControl w:val="0"/>
            </w:pPr>
            <w:r>
              <w:rPr>
                <w:rFonts w:ascii="Arial" w:hAnsi="Arial"/>
                <w:sz w:val="20"/>
                <w:szCs w:val="20"/>
              </w:rPr>
              <w:t>Als u bijwerkingen of andere gezondheidsproblemen krijgt door fentanyl, neemt u dan contact op met uw huisarts, het ziekenhuis of uw apotheek</w:t>
            </w:r>
          </w:p>
          <w:p w14:paraId="1FBDFAEE" w14:textId="77777777" w:rsidR="008E0034" w:rsidRDefault="008E0034" w:rsidP="008E0034">
            <w:pPr>
              <w:pStyle w:val="TableContents"/>
              <w:widowControl w:val="0"/>
              <w:rPr>
                <w:rFonts w:ascii="Arial" w:hAnsi="Arial"/>
                <w:sz w:val="20"/>
                <w:szCs w:val="20"/>
              </w:rPr>
            </w:pPr>
          </w:p>
          <w:p w14:paraId="565046DD" w14:textId="77777777" w:rsidR="008E0034" w:rsidRDefault="008E0034" w:rsidP="008E0034">
            <w:pPr>
              <w:pStyle w:val="TableContents"/>
              <w:widowControl w:val="0"/>
            </w:pPr>
            <w:r>
              <w:rPr>
                <w:rFonts w:ascii="Arial" w:hAnsi="Arial"/>
                <w:sz w:val="20"/>
                <w:szCs w:val="20"/>
              </w:rPr>
              <w:t>[9] Dit medicijn is vervangen voor een ander medicijn. Neem dit nieuwe medicijn in volgens de instructies van de apotheek. Vraag de apotheek naar de bijwerkingen. Als u bijwerkingen of andere gezondheisdproblemen krijgt, neemt u dan contact op met uw huisarts, het ziekenhuis of uw apotheek. {{free text}}</w:t>
            </w:r>
          </w:p>
          <w:p w14:paraId="60BB7449" w14:textId="77777777" w:rsidR="008E0034" w:rsidRDefault="008E0034" w:rsidP="008E0034">
            <w:pPr>
              <w:pStyle w:val="TableContents"/>
              <w:widowControl w:val="0"/>
              <w:rPr>
                <w:rFonts w:ascii="Arial" w:hAnsi="Arial"/>
                <w:sz w:val="20"/>
                <w:szCs w:val="20"/>
              </w:rPr>
            </w:pPr>
          </w:p>
          <w:p w14:paraId="1268F2DB" w14:textId="77777777" w:rsidR="008E0034" w:rsidRDefault="008E0034" w:rsidP="008E0034">
            <w:pPr>
              <w:pStyle w:val="TableContents"/>
              <w:widowControl w:val="0"/>
              <w:rPr>
                <w:rFonts w:ascii="Arial" w:hAnsi="Arial"/>
                <w:sz w:val="20"/>
                <w:szCs w:val="20"/>
              </w:rPr>
            </w:pPr>
            <w:r>
              <w:rPr>
                <w:rFonts w:ascii="Arial" w:hAnsi="Arial"/>
                <w:sz w:val="20"/>
                <w:szCs w:val="20"/>
              </w:rPr>
              <w:t>[10] Gebruik dit medicijn zoals u tot nu toe doet</w:t>
            </w:r>
          </w:p>
          <w:p w14:paraId="5F398955" w14:textId="77777777" w:rsidR="008E0034" w:rsidRDefault="008E0034" w:rsidP="008E0034">
            <w:pPr>
              <w:pStyle w:val="TableContents"/>
              <w:widowControl w:val="0"/>
              <w:rPr>
                <w:rFonts w:ascii="Arial" w:hAnsi="Arial"/>
                <w:sz w:val="20"/>
                <w:szCs w:val="20"/>
              </w:rPr>
            </w:pPr>
          </w:p>
          <w:p w14:paraId="3D56708C" w14:textId="77777777" w:rsidR="008E0034" w:rsidRDefault="008E0034" w:rsidP="008E0034">
            <w:pPr>
              <w:widowControl w:val="0"/>
              <w:rPr>
                <w:rFonts w:ascii="Arial" w:hAnsi="Arial"/>
                <w:sz w:val="20"/>
                <w:szCs w:val="20"/>
              </w:rPr>
            </w:pPr>
            <w:r>
              <w:rPr>
                <w:rFonts w:ascii="Arial" w:hAnsi="Arial"/>
                <w:sz w:val="20"/>
                <w:szCs w:val="20"/>
              </w:rPr>
              <w:t>[11] {{free text}}</w:t>
            </w:r>
          </w:p>
          <w:p w14:paraId="38288F90" w14:textId="77777777" w:rsidR="008E0034" w:rsidRDefault="008E0034" w:rsidP="008E0034">
            <w:pPr>
              <w:widowControl w:val="0"/>
              <w:rPr>
                <w:rFonts w:ascii="Arial" w:hAnsi="Arial"/>
                <w:sz w:val="20"/>
                <w:szCs w:val="20"/>
              </w:rPr>
            </w:pPr>
          </w:p>
          <w:p w14:paraId="071865F3" w14:textId="77777777" w:rsidR="008E0034" w:rsidRDefault="008E0034" w:rsidP="008E0034">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4E0BDE90" w14:textId="1FB75975" w:rsidR="008E0034" w:rsidRDefault="00087CD0" w:rsidP="008E0034">
            <w:pPr>
              <w:pStyle w:val="TableContents"/>
              <w:widowControl w:val="0"/>
              <w:rPr>
                <w:rFonts w:ascii="Arial" w:hAnsi="Arial"/>
                <w:sz w:val="20"/>
                <w:szCs w:val="20"/>
              </w:rPr>
            </w:pPr>
            <w:hyperlink r:id="rId220" w:history="1">
              <w:r w:rsidR="008E0034" w:rsidRPr="008016EA">
                <w:rPr>
                  <w:rStyle w:val="Hyperlink"/>
                  <w:rFonts w:ascii="Arial" w:hAnsi="Arial"/>
                  <w:sz w:val="20"/>
                  <w:szCs w:val="20"/>
                </w:rPr>
                <w:t>refpage 25</w:t>
              </w:r>
            </w:hyperlink>
          </w:p>
        </w:tc>
      </w:tr>
      <w:tr w:rsidR="008E0034" w14:paraId="02D4CE8A"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3FC6A657" w14:textId="77777777" w:rsidR="008E0034" w:rsidRPr="00D45A17" w:rsidRDefault="008E0034" w:rsidP="008E0034">
            <w:pPr>
              <w:pStyle w:val="TableContents"/>
              <w:widowControl w:val="0"/>
            </w:pPr>
            <w:r w:rsidRPr="00D45A17">
              <w:rPr>
                <w:rFonts w:ascii="Arial" w:hAnsi="Arial"/>
                <w:sz w:val="20"/>
                <w:szCs w:val="20"/>
              </w:rPr>
              <w:lastRenderedPageBreak/>
              <w:t>89</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2E82827" w14:textId="77777777" w:rsidR="008E0034" w:rsidRDefault="008E0034" w:rsidP="008E0034">
            <w:pPr>
              <w:pStyle w:val="TableContents"/>
              <w:widowControl w:val="0"/>
              <w:rPr>
                <w:rFonts w:ascii="Arial" w:hAnsi="Arial"/>
                <w:color w:val="6600CC"/>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F59441F" w14:textId="77777777" w:rsidR="008E0034" w:rsidRDefault="008E0034" w:rsidP="008E0034">
            <w:pPr>
              <w:pStyle w:val="TableContents"/>
              <w:widowControl w:val="0"/>
              <w:rPr>
                <w:rFonts w:ascii="Arial" w:hAnsi="Arial"/>
                <w:sz w:val="20"/>
                <w:szCs w:val="20"/>
              </w:rPr>
            </w:pPr>
            <w:r>
              <w:rPr>
                <w:rFonts w:ascii="Arial" w:hAnsi="Arial"/>
                <w:sz w:val="20"/>
                <w:szCs w:val="20"/>
              </w:rPr>
              <w:t>normal renal function</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E973EF0" w14:textId="77777777" w:rsidR="008E0034" w:rsidRDefault="008E0034" w:rsidP="008E0034">
            <w:pPr>
              <w:pStyle w:val="TableContents"/>
              <w:widowControl w:val="0"/>
              <w:rPr>
                <w:rFonts w:ascii="Arial" w:hAnsi="Arial"/>
                <w:sz w:val="20"/>
                <w:szCs w:val="20"/>
              </w:rPr>
            </w:pPr>
            <w:r>
              <w:rPr>
                <w:rFonts w:ascii="Arial" w:hAnsi="Arial"/>
                <w:sz w:val="20"/>
                <w:szCs w:val="20"/>
              </w:rPr>
              <w:t>M03</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B5669B0" w14:textId="77777777" w:rsidR="008E0034" w:rsidRDefault="008E0034" w:rsidP="008E0034">
            <w:pPr>
              <w:pStyle w:val="TableContents"/>
              <w:widowControl w:val="0"/>
              <w:rPr>
                <w:lang w:val="en-US"/>
              </w:rPr>
            </w:pPr>
            <w:r>
              <w:rPr>
                <w:rFonts w:ascii="Arial" w:hAnsi="Arial"/>
                <w:sz w:val="20"/>
                <w:szCs w:val="20"/>
                <w:lang w:val="en-US"/>
              </w:rPr>
              <w:t>eGFR &gt; 30  &amp;&amp; measurement.eGFR.date &lt;= now-11-months</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D213904"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E950B25" w14:textId="77777777" w:rsidR="008E0034" w:rsidRDefault="008E0034" w:rsidP="008E0034">
            <w:pPr>
              <w:pStyle w:val="TableContents"/>
              <w:widowControl w:val="0"/>
              <w:rPr>
                <w:rFonts w:ascii="Arial" w:hAnsi="Arial"/>
                <w:sz w:val="20"/>
                <w:szCs w:val="20"/>
              </w:rPr>
            </w:pPr>
            <w:r>
              <w:rPr>
                <w:rFonts w:ascii="Arial" w:hAnsi="Arial"/>
                <w:sz w:val="20"/>
                <w:szCs w:val="20"/>
              </w:rPr>
              <w:t>Controleer of er nog een indicatie is voor deze medicatie.</w:t>
            </w:r>
          </w:p>
          <w:p w14:paraId="46D9693A"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pijn</w:t>
            </w:r>
            <w:r>
              <w:rPr>
                <w:rFonts w:ascii="Arial" w:hAnsi="Arial"/>
                <w:sz w:val="20"/>
                <w:szCs w:val="20"/>
              </w:rPr>
              <w:t>:</w:t>
            </w:r>
          </w:p>
          <w:p w14:paraId="1DA6A74C" w14:textId="77777777" w:rsidR="008E0034" w:rsidRDefault="008E0034" w:rsidP="008E0034">
            <w:pPr>
              <w:pStyle w:val="TableContents"/>
              <w:widowControl w:val="0"/>
              <w:rPr>
                <w:rFonts w:ascii="Arial" w:hAnsi="Arial"/>
                <w:sz w:val="20"/>
                <w:szCs w:val="20"/>
              </w:rPr>
            </w:pPr>
            <w:r>
              <w:rPr>
                <w:rFonts w:ascii="Arial" w:hAnsi="Arial"/>
                <w:sz w:val="20"/>
                <w:szCs w:val="20"/>
              </w:rPr>
              <w:t>Stap 1: Eerste keus: Paracetamol.</w:t>
            </w:r>
          </w:p>
          <w:p w14:paraId="1D6CBE31" w14:textId="77777777" w:rsidR="008E0034" w:rsidRDefault="008E0034" w:rsidP="008E0034">
            <w:pPr>
              <w:pStyle w:val="TableContents"/>
              <w:widowControl w:val="0"/>
              <w:rPr>
                <w:rFonts w:ascii="Arial" w:hAnsi="Arial"/>
                <w:sz w:val="20"/>
                <w:szCs w:val="20"/>
              </w:rPr>
            </w:pPr>
          </w:p>
          <w:p w14:paraId="6FC91E63" w14:textId="77777777" w:rsidR="008E0034" w:rsidRDefault="008E0034" w:rsidP="008E0034">
            <w:pPr>
              <w:pStyle w:val="TableContents"/>
              <w:widowControl w:val="0"/>
              <w:rPr>
                <w:rFonts w:ascii="Arial" w:hAnsi="Arial"/>
                <w:sz w:val="20"/>
                <w:szCs w:val="20"/>
              </w:rPr>
            </w:pPr>
            <w:r>
              <w:rPr>
                <w:rFonts w:ascii="Arial" w:hAnsi="Arial"/>
                <w:sz w:val="20"/>
                <w:szCs w:val="20"/>
              </w:rPr>
              <w:t>Stap 2: Bij niet-kwetsbare ouderen of bij artritis: diclofenac, ibuprofen, meloxicam of naproxen. Let op risicoprofiel, z.n. PPI voorschrijven. Bij kwetsbare ouderen of bij contra-indicaties voor NSAIDs (nierfunctie, leverfunctie, cardiovasculaire aandoeningen, bloeding, enz.), overweeg tramadol (+ laxans).</w:t>
            </w:r>
          </w:p>
          <w:p w14:paraId="119FABD6" w14:textId="77777777" w:rsidR="008E0034" w:rsidRDefault="008E0034" w:rsidP="008E0034">
            <w:pPr>
              <w:widowControl w:val="0"/>
              <w:rPr>
                <w:rFonts w:ascii="Arial" w:hAnsi="Arial"/>
                <w:sz w:val="20"/>
                <w:szCs w:val="20"/>
              </w:rPr>
            </w:pPr>
            <w:r>
              <w:rPr>
                <w:rFonts w:ascii="Arial" w:hAnsi="Arial"/>
                <w:sz w:val="20"/>
                <w:szCs w:val="20"/>
              </w:rPr>
              <w:t>Diclofenac geeft de minste kans op gastro-intestinale bijwerkingen, maar heeft cardiovasculaire contra-indicaties.</w:t>
            </w:r>
          </w:p>
          <w:p w14:paraId="358FEB90" w14:textId="77777777" w:rsidR="008E0034" w:rsidRDefault="008E0034" w:rsidP="008E0034">
            <w:pPr>
              <w:pStyle w:val="TableContents"/>
              <w:widowControl w:val="0"/>
              <w:rPr>
                <w:rFonts w:ascii="Arial" w:hAnsi="Arial"/>
                <w:sz w:val="20"/>
                <w:szCs w:val="20"/>
              </w:rPr>
            </w:pPr>
            <w:r>
              <w:rPr>
                <w:rFonts w:ascii="Arial" w:hAnsi="Arial"/>
                <w:sz w:val="20"/>
                <w:szCs w:val="20"/>
              </w:rPr>
              <w:t>De minste kans op cardiovasculaire bijwerkingen is er bij naproxen, maar dit geeft relatief veel kans op gastro-intestinale complicaties.</w:t>
            </w:r>
          </w:p>
          <w:p w14:paraId="6D4CBD57" w14:textId="77777777" w:rsidR="008E0034" w:rsidRDefault="008E0034" w:rsidP="008E0034">
            <w:pPr>
              <w:pStyle w:val="TableContents"/>
              <w:widowControl w:val="0"/>
              <w:rPr>
                <w:rFonts w:ascii="Arial" w:hAnsi="Arial"/>
                <w:sz w:val="20"/>
                <w:szCs w:val="20"/>
              </w:rPr>
            </w:pPr>
          </w:p>
          <w:p w14:paraId="34089E21" w14:textId="77777777" w:rsidR="008E0034" w:rsidRDefault="008E0034" w:rsidP="008E0034">
            <w:pPr>
              <w:pStyle w:val="TableContents"/>
              <w:widowControl w:val="0"/>
              <w:rPr>
                <w:rFonts w:ascii="Arial" w:hAnsi="Arial"/>
                <w:sz w:val="20"/>
                <w:szCs w:val="20"/>
              </w:rPr>
            </w:pPr>
            <w:r>
              <w:rPr>
                <w:rFonts w:ascii="Arial" w:hAnsi="Arial"/>
                <w:sz w:val="20"/>
                <w:szCs w:val="20"/>
              </w:rPr>
              <w:t>Stap 3: morfine, fentanyl en oxycodon hebben de voorkeur (+ laxans).</w:t>
            </w:r>
          </w:p>
          <w:p w14:paraId="49A724A4" w14:textId="77777777" w:rsidR="008E0034" w:rsidRDefault="008E0034" w:rsidP="008E0034">
            <w:pPr>
              <w:pStyle w:val="TableContents"/>
              <w:widowControl w:val="0"/>
              <w:rPr>
                <w:rFonts w:ascii="Arial" w:hAnsi="Arial"/>
                <w:sz w:val="20"/>
                <w:szCs w:val="20"/>
              </w:rPr>
            </w:pPr>
          </w:p>
          <w:p w14:paraId="2C357A73"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neuropatische pijn</w:t>
            </w:r>
            <w:r>
              <w:rPr>
                <w:rFonts w:ascii="Arial" w:hAnsi="Arial"/>
                <w:sz w:val="20"/>
                <w:szCs w:val="20"/>
              </w:rPr>
              <w:t>, overweeg nortriptyline, duloxetine, gabapentine of pregabaline (maar let op dat de bijwerkingen vaak groter zijn dan het effect).</w:t>
            </w:r>
          </w:p>
          <w:p w14:paraId="1AA76393" w14:textId="77777777" w:rsidR="008E0034" w:rsidRDefault="008E0034" w:rsidP="008E0034">
            <w:pPr>
              <w:pStyle w:val="TableContents"/>
              <w:widowControl w:val="0"/>
              <w:rPr>
                <w:rFonts w:ascii="Arial" w:hAnsi="Arial"/>
                <w:sz w:val="20"/>
                <w:szCs w:val="20"/>
              </w:rPr>
            </w:pPr>
          </w:p>
          <w:p w14:paraId="22A3B10E"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sz w:val="20"/>
                <w:szCs w:val="20"/>
              </w:rPr>
              <w:t>inflammatoire aandoeningen</w:t>
            </w:r>
            <w:r>
              <w:rPr>
                <w:rFonts w:ascii="Arial" w:hAnsi="Arial"/>
                <w:sz w:val="20"/>
                <w:szCs w:val="20"/>
              </w:rPr>
              <w:t>, overweeg corticosteroïden.</w:t>
            </w:r>
          </w:p>
          <w:p w14:paraId="7CCC37D4" w14:textId="77777777" w:rsidR="008E0034" w:rsidRDefault="008E0034" w:rsidP="008E0034">
            <w:pPr>
              <w:pStyle w:val="TableContents"/>
              <w:widowControl w:val="0"/>
              <w:rPr>
                <w:rFonts w:ascii="Arial" w:hAnsi="Arial"/>
                <w:sz w:val="20"/>
                <w:szCs w:val="20"/>
              </w:rPr>
            </w:pPr>
          </w:p>
          <w:p w14:paraId="4186C6BD" w14:textId="77777777" w:rsidR="008E0034" w:rsidRDefault="008E0034" w:rsidP="008E0034">
            <w:pPr>
              <w:pStyle w:val="TableContents"/>
              <w:widowControl w:val="0"/>
            </w:pPr>
            <w:r>
              <w:rPr>
                <w:rFonts w:ascii="Arial" w:hAnsi="Arial"/>
                <w:sz w:val="20"/>
                <w:szCs w:val="20"/>
              </w:rPr>
              <w:t xml:space="preserve">[1] Vervangen door diclofenac oraal: 25-50 mg 2-3dd of 75 mg 2dd, zo nodig 100 mg 2dd gedurende max. 2 dagen </w:t>
            </w:r>
            <w:r>
              <w:rPr>
                <w:rFonts w:ascii="Arial" w:hAnsi="Arial"/>
                <w:i/>
                <w:iCs/>
                <w:sz w:val="20"/>
                <w:szCs w:val="20"/>
              </w:rPr>
              <w:t xml:space="preserve">+ </w:t>
            </w:r>
            <w:r>
              <w:rPr>
                <w:rFonts w:ascii="Arial" w:hAnsi="Arial"/>
                <w:sz w:val="20"/>
                <w:szCs w:val="20"/>
              </w:rPr>
              <w:t>PPI</w:t>
            </w:r>
            <w:r>
              <w:rPr>
                <w:rFonts w:ascii="Arial" w:hAnsi="Arial"/>
                <w:i/>
                <w:iCs/>
                <w:sz w:val="20"/>
                <w:szCs w:val="20"/>
              </w:rPr>
              <w:t xml:space="preserve"> </w:t>
            </w:r>
            <w:r>
              <w:rPr>
                <w:rFonts w:ascii="Arial" w:hAnsi="Arial"/>
                <w:sz w:val="20"/>
                <w:szCs w:val="20"/>
              </w:rPr>
              <w:t xml:space="preserve">{{free text: pre-fill: pantoprazol 20mg/dag} </w:t>
            </w:r>
            <w:r>
              <w:rPr>
                <w:rFonts w:ascii="Arial" w:hAnsi="Arial"/>
                <w:sz w:val="20"/>
                <w:szCs w:val="20"/>
              </w:rPr>
              <w:lastRenderedPageBreak/>
              <w:t>[</w:t>
            </w:r>
            <w:hyperlink r:id="rId221">
              <w:r>
                <w:rPr>
                  <w:rStyle w:val="Hyperlink"/>
                </w:rPr>
                <w:t>https://www.farmacotherapeutischkompas.nl/bladeren/preparaatteksten/d/diclofenac__systemisch_</w:t>
              </w:r>
            </w:hyperlink>
            <w:r>
              <w:rPr>
                <w:rFonts w:ascii="Arial" w:hAnsi="Arial"/>
                <w:sz w:val="20"/>
                <w:szCs w:val="20"/>
              </w:rPr>
              <w:t>]</w:t>
            </w:r>
          </w:p>
          <w:p w14:paraId="6A830AE9" w14:textId="77777777" w:rsidR="008E0034" w:rsidRDefault="008E0034" w:rsidP="008E0034">
            <w:pPr>
              <w:pStyle w:val="TableContents"/>
              <w:widowControl w:val="0"/>
              <w:rPr>
                <w:rFonts w:ascii="Arial" w:hAnsi="Arial"/>
                <w:sz w:val="20"/>
                <w:szCs w:val="20"/>
              </w:rPr>
            </w:pPr>
          </w:p>
          <w:p w14:paraId="40468D12" w14:textId="77777777" w:rsidR="008E0034" w:rsidRDefault="008E0034" w:rsidP="008E0034">
            <w:pPr>
              <w:pStyle w:val="TableContents"/>
              <w:widowControl w:val="0"/>
            </w:pPr>
            <w:r>
              <w:rPr>
                <w:rFonts w:ascii="Arial" w:hAnsi="Arial"/>
                <w:sz w:val="20"/>
                <w:szCs w:val="20"/>
              </w:rPr>
              <w:t xml:space="preserve">[2] Vervangen door naproxen: oraal 250-500 mg 2dd  </w:t>
            </w:r>
            <w:r>
              <w:rPr>
                <w:rFonts w:ascii="Arial" w:hAnsi="Arial"/>
                <w:i/>
                <w:iCs/>
                <w:sz w:val="20"/>
                <w:szCs w:val="20"/>
              </w:rPr>
              <w:t xml:space="preserve">+ </w:t>
            </w:r>
            <w:r>
              <w:rPr>
                <w:rFonts w:ascii="Arial" w:hAnsi="Arial"/>
                <w:sz w:val="20"/>
                <w:szCs w:val="20"/>
              </w:rPr>
              <w:t>PPI</w:t>
            </w:r>
            <w:r>
              <w:rPr>
                <w:rFonts w:ascii="Arial" w:hAnsi="Arial"/>
                <w:i/>
                <w:iCs/>
                <w:sz w:val="20"/>
                <w:szCs w:val="20"/>
              </w:rPr>
              <w:t xml:space="preserve"> </w:t>
            </w:r>
            <w:r>
              <w:rPr>
                <w:rFonts w:ascii="Arial" w:hAnsi="Arial"/>
                <w:sz w:val="20"/>
                <w:szCs w:val="20"/>
              </w:rPr>
              <w:t>{{free text: pre-fill: pantoprazol 20mg/dag} [</w:t>
            </w:r>
            <w:hyperlink r:id="rId222">
              <w:r>
                <w:rPr>
                  <w:rStyle w:val="Hyperlink"/>
                </w:rPr>
                <w:t>https://www.farmacotherapeutischkompas.nl/bladeren/preparaatteksten/n/naproxen</w:t>
              </w:r>
            </w:hyperlink>
            <w:r>
              <w:rPr>
                <w:rFonts w:ascii="Arial" w:hAnsi="Arial"/>
                <w:sz w:val="20"/>
                <w:szCs w:val="20"/>
              </w:rPr>
              <w:t>]</w:t>
            </w:r>
          </w:p>
          <w:p w14:paraId="6D9ED21D" w14:textId="77777777" w:rsidR="008E0034" w:rsidRDefault="008E0034" w:rsidP="008E0034">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0EF95EE" w14:textId="77777777" w:rsidR="008E0034" w:rsidRDefault="008E0034" w:rsidP="008E0034">
            <w:pPr>
              <w:pStyle w:val="TableContents"/>
              <w:widowControl w:val="0"/>
              <w:rPr>
                <w:rFonts w:ascii="Arial" w:hAnsi="Arial"/>
                <w:sz w:val="20"/>
                <w:szCs w:val="20"/>
              </w:rPr>
            </w:pPr>
          </w:p>
          <w:p w14:paraId="02577473" w14:textId="77777777" w:rsidR="008E0034" w:rsidRDefault="008E0034" w:rsidP="008E0034">
            <w:pPr>
              <w:pStyle w:val="TableContents"/>
              <w:widowControl w:val="0"/>
            </w:pPr>
            <w:r>
              <w:rPr>
                <w:rFonts w:ascii="Arial" w:hAnsi="Arial"/>
                <w:sz w:val="20"/>
                <w:szCs w:val="20"/>
              </w:rPr>
              <w:t>[1] Vervangen door diclofenac oraal: 25-50 mg 2-3dd . {{free text}}</w:t>
            </w:r>
          </w:p>
          <w:p w14:paraId="701B20F7" w14:textId="77777777" w:rsidR="008E0034" w:rsidRDefault="008E0034" w:rsidP="008E0034">
            <w:pPr>
              <w:pStyle w:val="TableContents"/>
              <w:widowControl w:val="0"/>
              <w:rPr>
                <w:rFonts w:ascii="Arial" w:hAnsi="Arial"/>
                <w:sz w:val="20"/>
                <w:szCs w:val="20"/>
              </w:rPr>
            </w:pPr>
          </w:p>
          <w:p w14:paraId="5BCC8A1E" w14:textId="77777777" w:rsidR="008E0034" w:rsidRDefault="008E0034" w:rsidP="008E0034">
            <w:pPr>
              <w:pStyle w:val="TableContents"/>
              <w:widowControl w:val="0"/>
            </w:pPr>
            <w:r>
              <w:rPr>
                <w:rFonts w:ascii="Arial" w:hAnsi="Arial"/>
                <w:sz w:val="20"/>
                <w:szCs w:val="20"/>
              </w:rPr>
              <w:t>[2] Vervangen door naproxen: oraal 250-500 mg 2dd . {{free text}}</w:t>
            </w:r>
          </w:p>
          <w:p w14:paraId="50DB7F15"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FA72ED6" w14:textId="77777777" w:rsidR="008E0034" w:rsidRDefault="008E0034" w:rsidP="008E0034">
            <w:pPr>
              <w:widowControl w:val="0"/>
              <w:rPr>
                <w:rFonts w:ascii="Arial" w:hAnsi="Arial"/>
                <w:sz w:val="20"/>
                <w:szCs w:val="20"/>
              </w:rPr>
            </w:pPr>
            <w:r>
              <w:rPr>
                <w:rFonts w:ascii="Arial" w:hAnsi="Arial"/>
                <w:sz w:val="20"/>
                <w:szCs w:val="20"/>
              </w:rPr>
              <w:t>[1] Vervangen door diclofenac. Koopt u diclofenac bij de apotheek, neem het dan in volgens de instructies van de apotheek. Vraag de apotheek naar de meest voorkomende bijwerkingen.</w:t>
            </w:r>
          </w:p>
          <w:p w14:paraId="1BBC71EE" w14:textId="77777777" w:rsidR="008E0034" w:rsidRDefault="008E0034" w:rsidP="008E0034">
            <w:pPr>
              <w:widowControl w:val="0"/>
              <w:rPr>
                <w:rFonts w:ascii="Arial" w:hAnsi="Arial"/>
                <w:sz w:val="20"/>
                <w:szCs w:val="20"/>
              </w:rPr>
            </w:pPr>
            <w:bookmarkStart w:id="534" w:name="__DdeLink__85176_1395261788"/>
            <w:bookmarkEnd w:id="534"/>
            <w:r>
              <w:rPr>
                <w:rFonts w:ascii="Arial" w:hAnsi="Arial"/>
                <w:sz w:val="20"/>
                <w:szCs w:val="20"/>
              </w:rPr>
              <w:t xml:space="preserve">Koopt u diclofenac bij de drogist, lees dan zorgvuldig de bijsluiter door voordat u het medicijn inneemt. U mag 1 of 2 tabletten (12.5mg of 25mg) tegelijk innemen. En u mag dit 3 keer op een dag doen, maar niet meer dan 100mg per dag. Samenvattend: U mag dus in maximaal acht </w:t>
            </w:r>
            <w:r>
              <w:rPr>
                <w:rFonts w:ascii="Arial" w:hAnsi="Arial"/>
                <w:sz w:val="20"/>
                <w:szCs w:val="20"/>
              </w:rPr>
              <w:lastRenderedPageBreak/>
              <w:t>tabletten van 12.5mg of vier tabletten  van 25mg innemen per dag. {{free text}}</w:t>
            </w:r>
          </w:p>
          <w:p w14:paraId="276B750E" w14:textId="77777777" w:rsidR="008E0034" w:rsidRDefault="008E0034" w:rsidP="008E0034">
            <w:pPr>
              <w:widowControl w:val="0"/>
              <w:rPr>
                <w:rFonts w:ascii="Arial" w:hAnsi="Arial"/>
                <w:sz w:val="20"/>
                <w:szCs w:val="20"/>
              </w:rPr>
            </w:pPr>
          </w:p>
          <w:p w14:paraId="60765966" w14:textId="77777777" w:rsidR="008E0034" w:rsidRDefault="008E0034" w:rsidP="008E0034">
            <w:pPr>
              <w:widowControl w:val="0"/>
              <w:rPr>
                <w:rFonts w:ascii="Arial" w:hAnsi="Arial"/>
                <w:sz w:val="20"/>
                <w:szCs w:val="20"/>
              </w:rPr>
            </w:pPr>
          </w:p>
          <w:p w14:paraId="37508A8D" w14:textId="77777777" w:rsidR="008E0034" w:rsidRDefault="008E0034" w:rsidP="008E0034">
            <w:pPr>
              <w:widowControl w:val="0"/>
              <w:rPr>
                <w:rFonts w:ascii="Arial" w:hAnsi="Arial"/>
                <w:sz w:val="20"/>
                <w:szCs w:val="20"/>
              </w:rPr>
            </w:pPr>
            <w:r>
              <w:rPr>
                <w:rFonts w:ascii="Arial" w:hAnsi="Arial"/>
                <w:sz w:val="20"/>
                <w:szCs w:val="20"/>
              </w:rPr>
              <w:t>[2] Vervangen door naproxen.</w:t>
            </w:r>
          </w:p>
          <w:p w14:paraId="27E01DAA" w14:textId="77777777" w:rsidR="008E0034" w:rsidRDefault="008E0034" w:rsidP="008E0034">
            <w:pPr>
              <w:widowControl w:val="0"/>
            </w:pPr>
            <w:r>
              <w:rPr>
                <w:rFonts w:ascii="Arial" w:hAnsi="Arial"/>
                <w:sz w:val="20"/>
                <w:szCs w:val="20"/>
              </w:rPr>
              <w:t>Koopt u naproxen bij de apotheek, neem het dan in volgens de instructies van de apotheek. Vraag de apotheek naar de meest voorkomende bijwerkingen. Koopt u naproxen bij de drogist, lees dan zorgvuldig de bijsluiter door voordat u het medicijn inneemt. U mag maximaal 2 tabletten van 200 of 250mg per dag slikken. {{free text}}.</w:t>
            </w:r>
          </w:p>
          <w:p w14:paraId="5BDEBF73" w14:textId="77777777" w:rsidR="008E0034" w:rsidRDefault="008E0034" w:rsidP="008E0034">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0B637D91" w14:textId="1C7A2048" w:rsidR="008E0034" w:rsidRDefault="00087CD0" w:rsidP="008E0034">
            <w:pPr>
              <w:pStyle w:val="TableContents"/>
              <w:widowControl w:val="0"/>
              <w:rPr>
                <w:rFonts w:ascii="Arial" w:hAnsi="Arial"/>
                <w:sz w:val="20"/>
                <w:szCs w:val="20"/>
              </w:rPr>
            </w:pPr>
            <w:hyperlink r:id="rId223" w:history="1">
              <w:r w:rsidR="008E0034" w:rsidRPr="008016EA">
                <w:rPr>
                  <w:rStyle w:val="Hyperlink"/>
                  <w:rFonts w:ascii="Arial" w:hAnsi="Arial"/>
                  <w:sz w:val="20"/>
                  <w:szCs w:val="20"/>
                </w:rPr>
                <w:t>refpage 25</w:t>
              </w:r>
            </w:hyperlink>
          </w:p>
        </w:tc>
      </w:tr>
      <w:tr w:rsidR="008E0034" w14:paraId="359DC042"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390433B7" w14:textId="77777777" w:rsidR="008E0034" w:rsidRPr="00D45A17" w:rsidRDefault="008E0034" w:rsidP="008E0034">
            <w:pPr>
              <w:pStyle w:val="TableContents"/>
              <w:widowControl w:val="0"/>
            </w:pPr>
            <w:r w:rsidRPr="00D45A17">
              <w:rPr>
                <w:rFonts w:ascii="Arial" w:hAnsi="Arial"/>
                <w:sz w:val="20"/>
                <w:szCs w:val="20"/>
              </w:rPr>
              <w:t>90</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140B411" w14:textId="77777777" w:rsidR="008E0034" w:rsidRDefault="008E0034" w:rsidP="008E0034">
            <w:pPr>
              <w:pStyle w:val="TableContents"/>
              <w:widowControl w:val="0"/>
              <w:rPr>
                <w:rFonts w:ascii="Arial" w:hAnsi="Arial"/>
                <w:color w:val="6600CC"/>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A48F70C" w14:textId="77777777" w:rsidR="008E0034" w:rsidRDefault="008E0034" w:rsidP="008E0034">
            <w:pPr>
              <w:pStyle w:val="TableContents"/>
              <w:widowControl w:val="0"/>
              <w:rPr>
                <w:rFonts w:ascii="Arial" w:hAnsi="Arial"/>
                <w:sz w:val="20"/>
                <w:szCs w:val="20"/>
              </w:rPr>
            </w:pPr>
            <w:r>
              <w:rPr>
                <w:rFonts w:ascii="Arial" w:hAnsi="Arial"/>
                <w:sz w:val="20"/>
                <w:szCs w:val="20"/>
              </w:rPr>
              <w:t>low renal function</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C3A5F67" w14:textId="77777777" w:rsidR="008E0034" w:rsidRDefault="008E0034" w:rsidP="008E0034">
            <w:pPr>
              <w:pStyle w:val="TableContents"/>
              <w:widowControl w:val="0"/>
              <w:rPr>
                <w:rFonts w:ascii="Arial" w:hAnsi="Arial"/>
                <w:sz w:val="20"/>
                <w:szCs w:val="20"/>
              </w:rPr>
            </w:pPr>
            <w:r>
              <w:rPr>
                <w:rFonts w:ascii="Arial" w:hAnsi="Arial"/>
                <w:sz w:val="20"/>
                <w:szCs w:val="20"/>
              </w:rPr>
              <w:t>M03</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66AB64E" w14:textId="77777777" w:rsidR="008E0034" w:rsidRDefault="008E0034" w:rsidP="008E0034">
            <w:pPr>
              <w:pStyle w:val="TableContents"/>
              <w:widowControl w:val="0"/>
              <w:rPr>
                <w:lang w:val="en-US"/>
              </w:rPr>
            </w:pPr>
            <w:r>
              <w:rPr>
                <w:rFonts w:ascii="Arial" w:hAnsi="Arial"/>
                <w:sz w:val="20"/>
                <w:szCs w:val="20"/>
                <w:lang w:val="en-US"/>
              </w:rPr>
              <w:t>eGFR &lt;= 30  &amp;&amp; measurement.eGFR.date &lt;= now-11-months</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6E0978A"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12274BB" w14:textId="77777777" w:rsidR="008E0034" w:rsidRDefault="008E0034" w:rsidP="008E0034">
            <w:pPr>
              <w:pStyle w:val="TableContents"/>
              <w:widowControl w:val="0"/>
              <w:rPr>
                <w:rFonts w:ascii="Arial" w:hAnsi="Arial"/>
                <w:sz w:val="20"/>
                <w:szCs w:val="20"/>
              </w:rPr>
            </w:pPr>
            <w:r>
              <w:rPr>
                <w:rFonts w:ascii="Arial" w:hAnsi="Arial"/>
                <w:sz w:val="20"/>
                <w:szCs w:val="20"/>
              </w:rPr>
              <w:t>Controleer of er nog een indicatie is voor deze medicatie.</w:t>
            </w:r>
          </w:p>
          <w:p w14:paraId="31E4FD7B"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pijn</w:t>
            </w:r>
            <w:r>
              <w:rPr>
                <w:rFonts w:ascii="Arial" w:hAnsi="Arial"/>
                <w:sz w:val="20"/>
                <w:szCs w:val="20"/>
              </w:rPr>
              <w:t>:</w:t>
            </w:r>
          </w:p>
          <w:p w14:paraId="38DD1F77" w14:textId="77777777" w:rsidR="008E0034" w:rsidRDefault="008E0034" w:rsidP="008E0034">
            <w:pPr>
              <w:pStyle w:val="TableContents"/>
              <w:widowControl w:val="0"/>
              <w:rPr>
                <w:rFonts w:ascii="Arial" w:hAnsi="Arial"/>
                <w:sz w:val="20"/>
                <w:szCs w:val="20"/>
              </w:rPr>
            </w:pPr>
            <w:r>
              <w:rPr>
                <w:rFonts w:ascii="Arial" w:hAnsi="Arial"/>
                <w:sz w:val="20"/>
                <w:szCs w:val="20"/>
              </w:rPr>
              <w:t>Stap 1: Eerste keus: Paracetamol.</w:t>
            </w:r>
          </w:p>
          <w:p w14:paraId="160CF286" w14:textId="77777777" w:rsidR="008E0034" w:rsidRDefault="008E0034" w:rsidP="008E0034">
            <w:pPr>
              <w:pStyle w:val="TableContents"/>
              <w:widowControl w:val="0"/>
              <w:rPr>
                <w:rFonts w:ascii="Arial" w:hAnsi="Arial"/>
                <w:sz w:val="20"/>
                <w:szCs w:val="20"/>
              </w:rPr>
            </w:pPr>
          </w:p>
          <w:p w14:paraId="09C0AD70"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Stap 2: </w:t>
            </w:r>
            <w:r>
              <w:rPr>
                <w:rFonts w:ascii="Arial" w:hAnsi="Arial"/>
                <w:b/>
                <w:bCs/>
                <w:sz w:val="20"/>
                <w:szCs w:val="20"/>
              </w:rPr>
              <w:t>Patiënt heeft verminderde nierfunctie; eGFR: &lt;date&gt;: &lt;value&gt;.</w:t>
            </w:r>
            <w:r>
              <w:rPr>
                <w:rFonts w:ascii="Arial" w:hAnsi="Arial"/>
                <w:sz w:val="20"/>
                <w:szCs w:val="20"/>
              </w:rPr>
              <w:t xml:space="preserve"> NSAIDs zijn gecontraïndiceerd. Overweeg tramadol (+ laxans).</w:t>
            </w:r>
          </w:p>
          <w:p w14:paraId="3FCA625A" w14:textId="77777777" w:rsidR="008E0034" w:rsidRDefault="008E0034" w:rsidP="008E0034">
            <w:pPr>
              <w:pStyle w:val="TableContents"/>
              <w:widowControl w:val="0"/>
              <w:rPr>
                <w:rFonts w:ascii="Arial" w:hAnsi="Arial"/>
                <w:sz w:val="20"/>
                <w:szCs w:val="20"/>
              </w:rPr>
            </w:pPr>
          </w:p>
          <w:p w14:paraId="522BE72B" w14:textId="77777777" w:rsidR="008E0034" w:rsidRDefault="008E0034" w:rsidP="008E0034">
            <w:pPr>
              <w:pStyle w:val="TableContents"/>
              <w:widowControl w:val="0"/>
              <w:rPr>
                <w:rFonts w:ascii="Arial" w:hAnsi="Arial"/>
                <w:sz w:val="20"/>
                <w:szCs w:val="20"/>
              </w:rPr>
            </w:pPr>
            <w:r>
              <w:rPr>
                <w:rFonts w:ascii="Arial" w:hAnsi="Arial"/>
                <w:sz w:val="20"/>
                <w:szCs w:val="20"/>
              </w:rPr>
              <w:t>Stap 3: morfine, fentanyl en oxycodon hebben de voorkeur (+ laxans).</w:t>
            </w:r>
          </w:p>
          <w:p w14:paraId="7950399B" w14:textId="77777777" w:rsidR="008E0034" w:rsidRDefault="008E0034" w:rsidP="008E0034">
            <w:pPr>
              <w:pStyle w:val="TableContents"/>
              <w:widowControl w:val="0"/>
              <w:rPr>
                <w:rFonts w:ascii="Arial" w:hAnsi="Arial"/>
                <w:sz w:val="20"/>
                <w:szCs w:val="20"/>
              </w:rPr>
            </w:pPr>
          </w:p>
          <w:p w14:paraId="15BED91C"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neuropatische pijn</w:t>
            </w:r>
            <w:r>
              <w:rPr>
                <w:rFonts w:ascii="Arial" w:hAnsi="Arial"/>
                <w:sz w:val="20"/>
                <w:szCs w:val="20"/>
              </w:rPr>
              <w:t>, overweeg nortriptyline, duloxetine, gabapentine of pregabaline (maar let op dat de bijwerkingen vaak groter zijn dan het effect).</w:t>
            </w:r>
          </w:p>
          <w:p w14:paraId="559BCCEE" w14:textId="77777777" w:rsidR="008E0034" w:rsidRDefault="008E0034" w:rsidP="008E0034">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511A46C"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0DD9489" w14:textId="77777777" w:rsidR="008E0034" w:rsidRDefault="008E0034" w:rsidP="008E0034">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6F980251" w14:textId="55B8B645" w:rsidR="008E0034" w:rsidRDefault="00087CD0" w:rsidP="008E0034">
            <w:pPr>
              <w:pStyle w:val="TableContents"/>
              <w:widowControl w:val="0"/>
              <w:rPr>
                <w:rFonts w:ascii="Arial" w:hAnsi="Arial"/>
                <w:sz w:val="20"/>
                <w:szCs w:val="20"/>
              </w:rPr>
            </w:pPr>
            <w:hyperlink r:id="rId224" w:history="1">
              <w:r w:rsidR="008E0034" w:rsidRPr="008016EA">
                <w:rPr>
                  <w:rStyle w:val="Hyperlink"/>
                  <w:rFonts w:ascii="Arial" w:hAnsi="Arial"/>
                  <w:sz w:val="20"/>
                  <w:szCs w:val="20"/>
                </w:rPr>
                <w:t>refpage 25</w:t>
              </w:r>
            </w:hyperlink>
          </w:p>
        </w:tc>
      </w:tr>
      <w:tr w:rsidR="008E0034" w14:paraId="79A8D676"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7FE56DED" w14:textId="77777777" w:rsidR="008E0034" w:rsidRPr="00D45A17" w:rsidRDefault="008E0034" w:rsidP="008E0034">
            <w:pPr>
              <w:pStyle w:val="TableContents"/>
              <w:widowControl w:val="0"/>
              <w:rPr>
                <w:color w:val="6600CC"/>
              </w:rPr>
            </w:pPr>
            <w:r w:rsidRPr="00D45A17">
              <w:rPr>
                <w:rFonts w:ascii="Arial" w:hAnsi="Arial"/>
                <w:color w:val="6600CC"/>
                <w:sz w:val="20"/>
                <w:szCs w:val="20"/>
              </w:rPr>
              <w:t>91</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FB72804" w14:textId="77777777" w:rsidR="008E0034" w:rsidRDefault="008E0034" w:rsidP="008E0034">
            <w:pPr>
              <w:pStyle w:val="TableContents"/>
              <w:widowControl w:val="0"/>
              <w:rPr>
                <w:rFonts w:ascii="Arial" w:hAnsi="Arial"/>
                <w:color w:val="6600CC"/>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086F24D" w14:textId="77777777" w:rsidR="008E0034" w:rsidRDefault="008E0034" w:rsidP="008E0034">
            <w:pPr>
              <w:pStyle w:val="TableContents"/>
              <w:widowControl w:val="0"/>
              <w:rPr>
                <w:rFonts w:ascii="Arial" w:hAnsi="Arial"/>
                <w:sz w:val="20"/>
                <w:szCs w:val="20"/>
              </w:rPr>
            </w:pPr>
            <w:r>
              <w:rPr>
                <w:rFonts w:ascii="Arial" w:hAnsi="Arial"/>
                <w:sz w:val="20"/>
                <w:szCs w:val="20"/>
              </w:rPr>
              <w:t>renal function unknown</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40A4D6F" w14:textId="77777777" w:rsidR="008E0034" w:rsidRDefault="008E0034" w:rsidP="008E0034">
            <w:pPr>
              <w:pStyle w:val="TableContents"/>
              <w:widowControl w:val="0"/>
              <w:rPr>
                <w:rFonts w:ascii="Arial" w:hAnsi="Arial"/>
                <w:sz w:val="20"/>
                <w:szCs w:val="20"/>
              </w:rPr>
            </w:pPr>
            <w:r>
              <w:rPr>
                <w:rFonts w:ascii="Arial" w:hAnsi="Arial"/>
                <w:sz w:val="20"/>
                <w:szCs w:val="20"/>
              </w:rPr>
              <w:t>M03</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A4996E1" w14:textId="77777777" w:rsidR="008E0034" w:rsidRDefault="008E0034" w:rsidP="008E0034">
            <w:pPr>
              <w:pStyle w:val="TableContents"/>
              <w:widowControl w:val="0"/>
              <w:rPr>
                <w:rFonts w:ascii="Arial" w:hAnsi="Arial"/>
                <w:sz w:val="20"/>
                <w:szCs w:val="20"/>
              </w:rPr>
            </w:pPr>
            <w:r>
              <w:rPr>
                <w:rFonts w:ascii="Arial" w:hAnsi="Arial"/>
                <w:sz w:val="20"/>
                <w:szCs w:val="20"/>
              </w:rPr>
              <w:t>no eGFR</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42E23BB"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91DAFA7" w14:textId="77777777" w:rsidR="008E0034" w:rsidRDefault="008E0034" w:rsidP="008E0034">
            <w:pPr>
              <w:pStyle w:val="TableContents"/>
              <w:widowControl w:val="0"/>
              <w:rPr>
                <w:rFonts w:ascii="Arial" w:hAnsi="Arial"/>
                <w:sz w:val="20"/>
                <w:szCs w:val="20"/>
              </w:rPr>
            </w:pPr>
            <w:r>
              <w:rPr>
                <w:rFonts w:ascii="Arial" w:hAnsi="Arial"/>
                <w:sz w:val="20"/>
                <w:szCs w:val="20"/>
              </w:rPr>
              <w:t>Controleer of er nog een indicatie is voor deze medicatie.</w:t>
            </w:r>
          </w:p>
          <w:p w14:paraId="72E850BD"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pijn</w:t>
            </w:r>
            <w:r>
              <w:rPr>
                <w:rFonts w:ascii="Arial" w:hAnsi="Arial"/>
                <w:sz w:val="20"/>
                <w:szCs w:val="20"/>
              </w:rPr>
              <w:t>:</w:t>
            </w:r>
          </w:p>
          <w:p w14:paraId="556E4FE8" w14:textId="77777777" w:rsidR="008E0034" w:rsidRDefault="008E0034" w:rsidP="008E0034">
            <w:pPr>
              <w:pStyle w:val="TableContents"/>
              <w:widowControl w:val="0"/>
              <w:rPr>
                <w:rFonts w:ascii="Arial" w:hAnsi="Arial"/>
                <w:sz w:val="20"/>
                <w:szCs w:val="20"/>
              </w:rPr>
            </w:pPr>
            <w:r>
              <w:rPr>
                <w:rFonts w:ascii="Arial" w:hAnsi="Arial"/>
                <w:sz w:val="20"/>
                <w:szCs w:val="20"/>
              </w:rPr>
              <w:t>Stap 1: Eerste keus: Paracetamol.</w:t>
            </w:r>
          </w:p>
          <w:p w14:paraId="03FC4AD5" w14:textId="77777777" w:rsidR="008E0034" w:rsidRDefault="008E0034" w:rsidP="008E0034">
            <w:pPr>
              <w:pStyle w:val="TableContents"/>
              <w:widowControl w:val="0"/>
              <w:rPr>
                <w:rFonts w:ascii="Arial" w:hAnsi="Arial"/>
                <w:sz w:val="20"/>
                <w:szCs w:val="20"/>
              </w:rPr>
            </w:pPr>
          </w:p>
          <w:p w14:paraId="00CF6ECD"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Stap 2: Recente eGFR of kreatinine niet beschikbaar. </w:t>
            </w:r>
            <w:r>
              <w:rPr>
                <w:rFonts w:ascii="Arial" w:hAnsi="Arial"/>
                <w:b/>
                <w:bCs/>
                <w:sz w:val="20"/>
                <w:szCs w:val="20"/>
              </w:rPr>
              <w:t>Controleer nierfunctie</w:t>
            </w:r>
            <w:r>
              <w:rPr>
                <w:rFonts w:ascii="Arial" w:hAnsi="Arial"/>
                <w:sz w:val="20"/>
                <w:szCs w:val="20"/>
              </w:rPr>
              <w:t>. Bij niet-kwetsbare ouderen of bij artritis: diclofenac, ibuprofen, meloxicam, of naproxen. Let op risicoprofiel, z.n. PPI voorschrijven. Bij kwetsbare ouderen of contra-indicaties voor NSAIDs (nierfunctie, leverfunctie, cardiovasculaire aandoeningen, bloeding, enz.) overweeg tramadol (+ laxans).</w:t>
            </w:r>
          </w:p>
          <w:p w14:paraId="30DA6266" w14:textId="77777777" w:rsidR="008E0034" w:rsidRDefault="008E0034" w:rsidP="008E0034">
            <w:pPr>
              <w:widowControl w:val="0"/>
              <w:rPr>
                <w:rFonts w:ascii="Arial" w:hAnsi="Arial"/>
                <w:sz w:val="20"/>
                <w:szCs w:val="20"/>
              </w:rPr>
            </w:pPr>
            <w:r>
              <w:rPr>
                <w:rFonts w:ascii="Arial" w:hAnsi="Arial"/>
                <w:sz w:val="20"/>
                <w:szCs w:val="20"/>
              </w:rPr>
              <w:t>Diclofenac geeft de minste kans op gastro-intestinale bijwerkingen, maar heeft cardiovasculaire contra-indicaties.</w:t>
            </w:r>
          </w:p>
          <w:p w14:paraId="44FDB82D" w14:textId="77777777" w:rsidR="008E0034" w:rsidRDefault="008E0034" w:rsidP="008E0034">
            <w:pPr>
              <w:pStyle w:val="TableContents"/>
              <w:widowControl w:val="0"/>
              <w:rPr>
                <w:rFonts w:ascii="Arial" w:hAnsi="Arial"/>
                <w:sz w:val="20"/>
                <w:szCs w:val="20"/>
              </w:rPr>
            </w:pPr>
            <w:r>
              <w:rPr>
                <w:rFonts w:ascii="Arial" w:hAnsi="Arial"/>
                <w:sz w:val="20"/>
                <w:szCs w:val="20"/>
              </w:rPr>
              <w:t>De minste kans op cardiovasculaire bijwerkingen is er bij naproxen, maar dit geeft relatief veel kans op gastro-intestinale complicaties.</w:t>
            </w:r>
          </w:p>
          <w:p w14:paraId="548F6283" w14:textId="77777777" w:rsidR="008E0034" w:rsidRDefault="008E0034" w:rsidP="008E0034">
            <w:pPr>
              <w:pStyle w:val="TableContents"/>
              <w:widowControl w:val="0"/>
              <w:rPr>
                <w:rFonts w:ascii="Arial" w:hAnsi="Arial"/>
                <w:sz w:val="20"/>
                <w:szCs w:val="20"/>
              </w:rPr>
            </w:pPr>
          </w:p>
          <w:p w14:paraId="1BC31AC0" w14:textId="77777777" w:rsidR="008E0034" w:rsidRDefault="008E0034" w:rsidP="008E0034">
            <w:pPr>
              <w:pStyle w:val="TableContents"/>
              <w:widowControl w:val="0"/>
              <w:rPr>
                <w:rFonts w:ascii="Arial" w:hAnsi="Arial"/>
                <w:sz w:val="20"/>
                <w:szCs w:val="20"/>
              </w:rPr>
            </w:pPr>
            <w:r>
              <w:rPr>
                <w:rFonts w:ascii="Arial" w:hAnsi="Arial"/>
                <w:sz w:val="20"/>
                <w:szCs w:val="20"/>
              </w:rPr>
              <w:t>Stap 3: morfine, fentanyl en oxycodon hebben de voorkeur (+ laxans).</w:t>
            </w:r>
          </w:p>
          <w:p w14:paraId="26E60574" w14:textId="77777777" w:rsidR="008E0034" w:rsidRDefault="008E0034" w:rsidP="008E0034">
            <w:pPr>
              <w:pStyle w:val="TableContents"/>
              <w:widowControl w:val="0"/>
              <w:rPr>
                <w:rFonts w:ascii="Arial" w:hAnsi="Arial"/>
                <w:sz w:val="20"/>
                <w:szCs w:val="20"/>
              </w:rPr>
            </w:pPr>
          </w:p>
          <w:p w14:paraId="616BF47A"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neuropatische pijn</w:t>
            </w:r>
            <w:r>
              <w:rPr>
                <w:rFonts w:ascii="Arial" w:hAnsi="Arial"/>
                <w:sz w:val="20"/>
                <w:szCs w:val="20"/>
              </w:rPr>
              <w:t>, overweeg nortriptyline, duloxetine, gabapentine of pregabaline (maar let op dat bijwerkingen vaak groter zijn dan het effect).</w:t>
            </w:r>
          </w:p>
          <w:p w14:paraId="058ED526" w14:textId="77777777" w:rsidR="008E0034" w:rsidRDefault="008E0034" w:rsidP="008E0034">
            <w:pPr>
              <w:pStyle w:val="TableContents"/>
              <w:widowControl w:val="0"/>
              <w:rPr>
                <w:rFonts w:ascii="Arial" w:hAnsi="Arial"/>
                <w:sz w:val="20"/>
                <w:szCs w:val="20"/>
              </w:rPr>
            </w:pPr>
          </w:p>
          <w:p w14:paraId="5393CAB3" w14:textId="77777777" w:rsidR="008E0034" w:rsidRDefault="008E0034" w:rsidP="008E0034">
            <w:pPr>
              <w:pStyle w:val="TableContents"/>
              <w:widowControl w:val="0"/>
              <w:rPr>
                <w:rFonts w:ascii="Arial" w:hAnsi="Arial"/>
                <w:sz w:val="20"/>
                <w:szCs w:val="20"/>
              </w:rPr>
            </w:pPr>
          </w:p>
          <w:p w14:paraId="67D42232"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sz w:val="20"/>
                <w:szCs w:val="20"/>
              </w:rPr>
              <w:t>inflammatoire aandoeningen</w:t>
            </w:r>
            <w:r>
              <w:rPr>
                <w:rFonts w:ascii="Arial" w:hAnsi="Arial"/>
                <w:sz w:val="20"/>
                <w:szCs w:val="20"/>
              </w:rPr>
              <w:t>, overweeg corticosteroïden.</w:t>
            </w:r>
          </w:p>
          <w:p w14:paraId="5030CAF4" w14:textId="77777777" w:rsidR="008E0034" w:rsidRDefault="008E0034" w:rsidP="008E0034">
            <w:pPr>
              <w:pStyle w:val="TableContents"/>
              <w:widowControl w:val="0"/>
              <w:rPr>
                <w:rFonts w:ascii="Arial" w:hAnsi="Arial"/>
                <w:sz w:val="20"/>
                <w:szCs w:val="20"/>
              </w:rPr>
            </w:pPr>
          </w:p>
          <w:p w14:paraId="7AE6D6F7" w14:textId="77777777" w:rsidR="008E0034" w:rsidRDefault="008E0034" w:rsidP="008E0034">
            <w:pPr>
              <w:pStyle w:val="TableContents"/>
              <w:widowControl w:val="0"/>
            </w:pPr>
            <w:r>
              <w:rPr>
                <w:rFonts w:ascii="Arial" w:hAnsi="Arial"/>
                <w:sz w:val="20"/>
                <w:szCs w:val="20"/>
              </w:rPr>
              <w:t xml:space="preserve">[1] Vervangen door diclofenac oraal: 25-50 mg 2-3dd of 75 mg 2dd, zo nodig 100 mg 2dd gedurende max. 2 dagen </w:t>
            </w:r>
            <w:r>
              <w:rPr>
                <w:rFonts w:ascii="Arial" w:hAnsi="Arial"/>
                <w:i/>
                <w:iCs/>
                <w:sz w:val="20"/>
                <w:szCs w:val="20"/>
              </w:rPr>
              <w:t xml:space="preserve">+ </w:t>
            </w:r>
            <w:r>
              <w:rPr>
                <w:rFonts w:ascii="Arial" w:hAnsi="Arial"/>
                <w:sz w:val="20"/>
                <w:szCs w:val="20"/>
              </w:rPr>
              <w:t>PPI</w:t>
            </w:r>
            <w:r>
              <w:rPr>
                <w:rFonts w:ascii="Arial" w:hAnsi="Arial"/>
                <w:i/>
                <w:iCs/>
                <w:sz w:val="20"/>
                <w:szCs w:val="20"/>
              </w:rPr>
              <w:t xml:space="preserve"> </w:t>
            </w:r>
            <w:r>
              <w:rPr>
                <w:rFonts w:ascii="Arial" w:hAnsi="Arial"/>
                <w:sz w:val="20"/>
                <w:szCs w:val="20"/>
              </w:rPr>
              <w:t>{{free text: pre-fill: pantoprazol 20mg/dag} [</w:t>
            </w:r>
            <w:hyperlink r:id="rId225">
              <w:r>
                <w:rPr>
                  <w:rStyle w:val="Hyperlink"/>
                </w:rPr>
                <w:t>https://www.farmacotherapeutischkompas.nl/bladeren/preparaatteksten/d/diclofenac__systemisch_</w:t>
              </w:r>
            </w:hyperlink>
            <w:r>
              <w:rPr>
                <w:rFonts w:ascii="Arial" w:hAnsi="Arial"/>
                <w:sz w:val="20"/>
                <w:szCs w:val="20"/>
              </w:rPr>
              <w:t>]</w:t>
            </w:r>
          </w:p>
          <w:p w14:paraId="04D1CA41" w14:textId="77777777" w:rsidR="008E0034" w:rsidRDefault="008E0034" w:rsidP="008E0034">
            <w:pPr>
              <w:pStyle w:val="TableContents"/>
              <w:widowControl w:val="0"/>
              <w:rPr>
                <w:rFonts w:ascii="Arial" w:hAnsi="Arial"/>
                <w:sz w:val="20"/>
                <w:szCs w:val="20"/>
              </w:rPr>
            </w:pPr>
          </w:p>
          <w:p w14:paraId="7F48D14A" w14:textId="77777777" w:rsidR="008E0034" w:rsidRDefault="008E0034" w:rsidP="008E0034">
            <w:pPr>
              <w:pStyle w:val="TableContents"/>
              <w:widowControl w:val="0"/>
            </w:pPr>
            <w:r>
              <w:rPr>
                <w:rFonts w:ascii="Arial" w:hAnsi="Arial"/>
                <w:sz w:val="20"/>
                <w:szCs w:val="20"/>
              </w:rPr>
              <w:t xml:space="preserve">[2] Vervangen door naproxen: oraal 250-500 mg 2dd  </w:t>
            </w:r>
            <w:r>
              <w:rPr>
                <w:rFonts w:ascii="Arial" w:hAnsi="Arial"/>
                <w:i/>
                <w:iCs/>
                <w:sz w:val="20"/>
                <w:szCs w:val="20"/>
              </w:rPr>
              <w:t xml:space="preserve">+ </w:t>
            </w:r>
            <w:r>
              <w:rPr>
                <w:rFonts w:ascii="Arial" w:hAnsi="Arial"/>
                <w:sz w:val="20"/>
                <w:szCs w:val="20"/>
              </w:rPr>
              <w:t>PPI</w:t>
            </w:r>
            <w:r>
              <w:rPr>
                <w:rFonts w:ascii="Arial" w:hAnsi="Arial"/>
                <w:i/>
                <w:iCs/>
                <w:sz w:val="20"/>
                <w:szCs w:val="20"/>
              </w:rPr>
              <w:t xml:space="preserve"> </w:t>
            </w:r>
            <w:r>
              <w:rPr>
                <w:rFonts w:ascii="Arial" w:hAnsi="Arial"/>
                <w:sz w:val="20"/>
                <w:szCs w:val="20"/>
              </w:rPr>
              <w:t>{{free text: pre-fill: pantoprazol 20mg/dag} [</w:t>
            </w:r>
            <w:hyperlink r:id="rId226">
              <w:r>
                <w:rPr>
                  <w:rStyle w:val="Hyperlink"/>
                </w:rPr>
                <w:t>https://www.farmacotherapeutischkompas.nl/bladeren/preparaatteksten/n/naproxen</w:t>
              </w:r>
            </w:hyperlink>
            <w:r>
              <w:rPr>
                <w:rFonts w:ascii="Arial" w:hAnsi="Arial"/>
                <w:sz w:val="20"/>
                <w:szCs w:val="20"/>
              </w:rPr>
              <w:t>]</w:t>
            </w:r>
          </w:p>
          <w:p w14:paraId="2791EE22" w14:textId="77777777" w:rsidR="008E0034" w:rsidRDefault="008E0034" w:rsidP="008E0034">
            <w:pPr>
              <w:pStyle w:val="TableContents"/>
              <w:widowControl w:val="0"/>
              <w:rPr>
                <w:rFonts w:ascii="Arial" w:hAnsi="Arial"/>
                <w:sz w:val="20"/>
                <w:szCs w:val="20"/>
              </w:rPr>
            </w:pPr>
          </w:p>
          <w:p w14:paraId="246957B5" w14:textId="77777777" w:rsidR="008E0034" w:rsidRDefault="008E0034" w:rsidP="008E0034">
            <w:pPr>
              <w:pStyle w:val="TableContents"/>
              <w:widowControl w:val="0"/>
              <w:rPr>
                <w:rFonts w:ascii="Arial" w:hAnsi="Arial"/>
                <w:sz w:val="20"/>
                <w:szCs w:val="20"/>
              </w:rPr>
            </w:pPr>
            <w:r>
              <w:rPr>
                <w:rFonts w:ascii="Arial" w:hAnsi="Arial"/>
                <w:sz w:val="20"/>
                <w:szCs w:val="20"/>
              </w:rPr>
              <w:t>[3] kreatinine/eGFR bepalen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8568DEC" w14:textId="77777777" w:rsidR="008E0034" w:rsidRDefault="008E0034" w:rsidP="008E0034">
            <w:pPr>
              <w:pStyle w:val="TableContents"/>
              <w:widowControl w:val="0"/>
            </w:pPr>
            <w:r>
              <w:rPr>
                <w:rFonts w:ascii="Arial" w:hAnsi="Arial"/>
                <w:sz w:val="20"/>
                <w:szCs w:val="20"/>
              </w:rPr>
              <w:t>[1] Vervangen door diclofenac oraal: 25-50 mg 2-3dd . {{free text}}</w:t>
            </w:r>
          </w:p>
          <w:p w14:paraId="2B8F8867" w14:textId="77777777" w:rsidR="008E0034" w:rsidRDefault="008E0034" w:rsidP="008E0034">
            <w:pPr>
              <w:pStyle w:val="TableContents"/>
              <w:widowControl w:val="0"/>
              <w:rPr>
                <w:rFonts w:ascii="Arial" w:hAnsi="Arial"/>
                <w:sz w:val="20"/>
                <w:szCs w:val="20"/>
              </w:rPr>
            </w:pPr>
          </w:p>
          <w:p w14:paraId="3C70A006" w14:textId="77777777" w:rsidR="008E0034" w:rsidRDefault="008E0034" w:rsidP="008E0034">
            <w:pPr>
              <w:pStyle w:val="TableContents"/>
              <w:widowControl w:val="0"/>
            </w:pPr>
            <w:r>
              <w:rPr>
                <w:rFonts w:ascii="Arial" w:hAnsi="Arial"/>
                <w:sz w:val="20"/>
                <w:szCs w:val="20"/>
              </w:rPr>
              <w:t>[2] Vervangen door naproxen: oraal 250-500 mg 2dd . {{free text}}</w:t>
            </w:r>
          </w:p>
          <w:p w14:paraId="47B7E065" w14:textId="77777777" w:rsidR="008E0034" w:rsidRDefault="008E0034" w:rsidP="008E0034">
            <w:pPr>
              <w:pStyle w:val="TableContents"/>
              <w:widowControl w:val="0"/>
              <w:rPr>
                <w:rFonts w:ascii="Arial" w:hAnsi="Arial"/>
                <w:sz w:val="20"/>
                <w:szCs w:val="20"/>
              </w:rPr>
            </w:pPr>
          </w:p>
          <w:p w14:paraId="742850D7" w14:textId="77777777" w:rsidR="008E0034" w:rsidRDefault="008E0034" w:rsidP="008E0034">
            <w:pPr>
              <w:pStyle w:val="TableContents"/>
              <w:widowControl w:val="0"/>
            </w:pPr>
            <w:r>
              <w:rPr>
                <w:rFonts w:ascii="Arial" w:hAnsi="Arial"/>
                <w:sz w:val="20"/>
                <w:szCs w:val="20"/>
              </w:rPr>
              <w:t>[3] kreatinine/eGFR bepalen</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9B23341" w14:textId="77777777" w:rsidR="008E0034" w:rsidRDefault="008E0034" w:rsidP="008E0034">
            <w:pPr>
              <w:widowControl w:val="0"/>
              <w:rPr>
                <w:rFonts w:ascii="Arial" w:hAnsi="Arial"/>
                <w:sz w:val="20"/>
                <w:szCs w:val="20"/>
              </w:rPr>
            </w:pPr>
            <w:r>
              <w:rPr>
                <w:rFonts w:ascii="Arial" w:hAnsi="Arial"/>
                <w:sz w:val="20"/>
                <w:szCs w:val="20"/>
              </w:rPr>
              <w:t>[1] Vervangen door diclofenac. Koopt u diclofenac bij de apotheek, neem het dan in volgens de instructies van de apotheek. Vraag de apotheek naar de meest voorkomende bijwerkingen.</w:t>
            </w:r>
          </w:p>
          <w:p w14:paraId="546514DC" w14:textId="77777777" w:rsidR="008E0034" w:rsidRDefault="008E0034" w:rsidP="008E0034">
            <w:pPr>
              <w:widowControl w:val="0"/>
              <w:rPr>
                <w:rFonts w:ascii="Arial" w:hAnsi="Arial"/>
                <w:sz w:val="20"/>
                <w:szCs w:val="20"/>
              </w:rPr>
            </w:pPr>
            <w:r>
              <w:rPr>
                <w:rFonts w:ascii="Arial" w:hAnsi="Arial"/>
                <w:sz w:val="20"/>
                <w:szCs w:val="20"/>
              </w:rPr>
              <w:t>Koopt u diclofenac bij de drogist, lees dan zorgvuldig de bijsluiter door voordat u het medicijn inneemt. U mag 1 of 2 tabletten (12.5mg of 25mg) tegelijk innemen. En u mag dit 3 keer op een dag doen, maar niet meer dan 100mg per dag. Samenvattend: U mag dus in maximaal acht tabletten van 12.5mg of vier tabletten  van 25mg innemen per dag. {{free text}}</w:t>
            </w:r>
          </w:p>
          <w:p w14:paraId="44DE2A5E" w14:textId="77777777" w:rsidR="008E0034" w:rsidRDefault="008E0034" w:rsidP="008E0034">
            <w:pPr>
              <w:widowControl w:val="0"/>
              <w:rPr>
                <w:rFonts w:ascii="Arial" w:hAnsi="Arial"/>
                <w:sz w:val="20"/>
                <w:szCs w:val="20"/>
              </w:rPr>
            </w:pPr>
          </w:p>
          <w:p w14:paraId="1A0C27F3" w14:textId="77777777" w:rsidR="008E0034" w:rsidRDefault="008E0034" w:rsidP="008E0034">
            <w:pPr>
              <w:widowControl w:val="0"/>
              <w:rPr>
                <w:rFonts w:ascii="Arial" w:hAnsi="Arial"/>
                <w:sz w:val="20"/>
                <w:szCs w:val="20"/>
              </w:rPr>
            </w:pPr>
          </w:p>
          <w:p w14:paraId="5F6559E9" w14:textId="77777777" w:rsidR="008E0034" w:rsidRDefault="008E0034" w:rsidP="008E0034">
            <w:pPr>
              <w:widowControl w:val="0"/>
              <w:rPr>
                <w:rFonts w:ascii="Arial" w:hAnsi="Arial"/>
                <w:sz w:val="20"/>
                <w:szCs w:val="20"/>
              </w:rPr>
            </w:pPr>
            <w:r>
              <w:rPr>
                <w:rFonts w:ascii="Arial" w:hAnsi="Arial"/>
                <w:sz w:val="20"/>
                <w:szCs w:val="20"/>
              </w:rPr>
              <w:t>[2] Vervangen door naproxen.</w:t>
            </w:r>
          </w:p>
          <w:p w14:paraId="4E37282B" w14:textId="77777777" w:rsidR="008E0034" w:rsidRDefault="008E0034" w:rsidP="008E0034">
            <w:pPr>
              <w:widowControl w:val="0"/>
            </w:pPr>
            <w:r>
              <w:rPr>
                <w:rFonts w:ascii="Arial" w:hAnsi="Arial"/>
                <w:sz w:val="20"/>
                <w:szCs w:val="20"/>
              </w:rPr>
              <w:t xml:space="preserve">Koopt u naproxen bij de apotheek, neem het dan in volgens de instructies van de apotheek. Vraag de apotheek naar de </w:t>
            </w:r>
            <w:r>
              <w:rPr>
                <w:rFonts w:ascii="Arial" w:hAnsi="Arial"/>
                <w:sz w:val="20"/>
                <w:szCs w:val="20"/>
              </w:rPr>
              <w:lastRenderedPageBreak/>
              <w:t>meest voorkomende bijwerkingen. Koopt u naproxen bij de drogist, lees dan zorgvuldig de bijsluiter door voordat u het medicijn inneemt. U mag maximaal 2 tabletten van 200 of 250mg per dag slikken. {{free text}}.</w:t>
            </w:r>
          </w:p>
          <w:p w14:paraId="350CE25F" w14:textId="77777777" w:rsidR="008E0034" w:rsidRDefault="008E0034" w:rsidP="008E0034">
            <w:pPr>
              <w:widowControl w:val="0"/>
              <w:rPr>
                <w:rFonts w:ascii="Arial" w:hAnsi="Arial"/>
                <w:sz w:val="20"/>
                <w:szCs w:val="20"/>
              </w:rPr>
            </w:pPr>
          </w:p>
          <w:p w14:paraId="4A552DCE" w14:textId="77777777" w:rsidR="008E0034" w:rsidRDefault="008E0034" w:rsidP="008E0034">
            <w:pPr>
              <w:widowControl w:val="0"/>
              <w:rPr>
                <w:rFonts w:ascii="Arial" w:hAnsi="Arial"/>
                <w:sz w:val="20"/>
                <w:szCs w:val="20"/>
              </w:rPr>
            </w:pPr>
          </w:p>
          <w:p w14:paraId="40CB02C4" w14:textId="77777777" w:rsidR="008E0034" w:rsidRDefault="008E0034" w:rsidP="008E0034">
            <w:pPr>
              <w:widowControl w:val="0"/>
              <w:rPr>
                <w:rFonts w:ascii="Arial" w:hAnsi="Arial"/>
                <w:sz w:val="20"/>
                <w:szCs w:val="20"/>
              </w:rPr>
            </w:pPr>
            <w:r>
              <w:rPr>
                <w:rFonts w:ascii="Arial" w:hAnsi="Arial"/>
                <w:sz w:val="20"/>
                <w:szCs w:val="20"/>
              </w:rPr>
              <w:t>[3] U moet bloed gaan prikken om uw nierfunctie te laten controleren. Volg de instructies in de brief die de dokter aan u heeft meegegeven.</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4735E541" w14:textId="5DD2A167" w:rsidR="008E0034" w:rsidRDefault="00087CD0" w:rsidP="008E0034">
            <w:pPr>
              <w:pStyle w:val="TableContents"/>
              <w:widowControl w:val="0"/>
              <w:rPr>
                <w:rFonts w:ascii="Arial" w:hAnsi="Arial"/>
                <w:sz w:val="20"/>
                <w:szCs w:val="20"/>
              </w:rPr>
            </w:pPr>
            <w:hyperlink r:id="rId227" w:history="1">
              <w:r w:rsidR="008E0034" w:rsidRPr="008016EA">
                <w:rPr>
                  <w:rStyle w:val="Hyperlink"/>
                  <w:rFonts w:ascii="Arial" w:hAnsi="Arial"/>
                  <w:sz w:val="20"/>
                  <w:szCs w:val="20"/>
                </w:rPr>
                <w:t>refpage 25</w:t>
              </w:r>
            </w:hyperlink>
          </w:p>
        </w:tc>
      </w:tr>
      <w:tr w:rsidR="008E0034" w14:paraId="30DF52CD"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5D3863A1" w14:textId="77777777" w:rsidR="008E0034" w:rsidRPr="00D45A17" w:rsidRDefault="008E0034" w:rsidP="008E0034">
            <w:pPr>
              <w:pStyle w:val="TableContents"/>
              <w:widowControl w:val="0"/>
              <w:rPr>
                <w:color w:val="6600CC"/>
              </w:rPr>
            </w:pPr>
            <w:r w:rsidRPr="00D45A17">
              <w:rPr>
                <w:rFonts w:ascii="Arial" w:hAnsi="Arial"/>
                <w:color w:val="6600CC"/>
                <w:sz w:val="20"/>
                <w:szCs w:val="20"/>
              </w:rPr>
              <w:t>92</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752ED94" w14:textId="77777777" w:rsidR="008E0034" w:rsidRDefault="008E0034" w:rsidP="008E0034">
            <w:pPr>
              <w:pStyle w:val="TableContents"/>
              <w:widowControl w:val="0"/>
              <w:rPr>
                <w:rFonts w:ascii="Arial" w:hAnsi="Arial"/>
                <w:color w:val="6600CC"/>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3713BA8"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renal function unknown (test is old)</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A0A5D4B" w14:textId="77777777" w:rsidR="008E0034" w:rsidRDefault="008E0034" w:rsidP="008E0034">
            <w:pPr>
              <w:pStyle w:val="TableContents"/>
              <w:widowControl w:val="0"/>
              <w:rPr>
                <w:rFonts w:ascii="Arial" w:hAnsi="Arial"/>
                <w:sz w:val="20"/>
                <w:szCs w:val="20"/>
              </w:rPr>
            </w:pPr>
            <w:r>
              <w:rPr>
                <w:rFonts w:ascii="Arial" w:hAnsi="Arial"/>
                <w:sz w:val="20"/>
                <w:szCs w:val="20"/>
              </w:rPr>
              <w:t>M03</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AA9E81B" w14:textId="77777777" w:rsidR="008E0034" w:rsidRDefault="008E0034" w:rsidP="008E0034">
            <w:pPr>
              <w:pStyle w:val="TableContents"/>
              <w:widowControl w:val="0"/>
              <w:rPr>
                <w:rFonts w:ascii="Arial" w:hAnsi="Arial"/>
                <w:sz w:val="20"/>
                <w:szCs w:val="20"/>
              </w:rPr>
            </w:pPr>
            <w:r>
              <w:rPr>
                <w:rFonts w:ascii="Arial" w:hAnsi="Arial"/>
                <w:sz w:val="20"/>
                <w:szCs w:val="20"/>
              </w:rPr>
              <w:t>date eGFR &gt; 11 months ago</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33A0FD4"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57DFE72" w14:textId="77777777" w:rsidR="008E0034" w:rsidRDefault="008E0034" w:rsidP="008E0034">
            <w:pPr>
              <w:pStyle w:val="TableContents"/>
              <w:widowControl w:val="0"/>
              <w:rPr>
                <w:rFonts w:ascii="Arial" w:hAnsi="Arial"/>
                <w:sz w:val="20"/>
                <w:szCs w:val="20"/>
              </w:rPr>
            </w:pPr>
            <w:r>
              <w:rPr>
                <w:rFonts w:ascii="Arial" w:hAnsi="Arial"/>
                <w:sz w:val="20"/>
                <w:szCs w:val="20"/>
              </w:rPr>
              <w:t>Controleer of er nog een indicatie is voor deze medicatie.</w:t>
            </w:r>
          </w:p>
          <w:p w14:paraId="5D9751B9"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pijn</w:t>
            </w:r>
            <w:r>
              <w:rPr>
                <w:rFonts w:ascii="Arial" w:hAnsi="Arial"/>
                <w:sz w:val="20"/>
                <w:szCs w:val="20"/>
              </w:rPr>
              <w:t>:</w:t>
            </w:r>
          </w:p>
          <w:p w14:paraId="11271F25" w14:textId="77777777" w:rsidR="008E0034" w:rsidRDefault="008E0034" w:rsidP="008E0034">
            <w:pPr>
              <w:pStyle w:val="TableContents"/>
              <w:widowControl w:val="0"/>
              <w:rPr>
                <w:rFonts w:ascii="Arial" w:hAnsi="Arial"/>
                <w:sz w:val="20"/>
                <w:szCs w:val="20"/>
              </w:rPr>
            </w:pPr>
            <w:r>
              <w:rPr>
                <w:rFonts w:ascii="Arial" w:hAnsi="Arial"/>
                <w:sz w:val="20"/>
                <w:szCs w:val="20"/>
              </w:rPr>
              <w:t>Stap 1: Eerste keus: Paracetamol.</w:t>
            </w:r>
          </w:p>
          <w:p w14:paraId="24E2885D" w14:textId="77777777" w:rsidR="008E0034" w:rsidRDefault="008E0034" w:rsidP="008E0034">
            <w:pPr>
              <w:pStyle w:val="TableContents"/>
              <w:widowControl w:val="0"/>
              <w:rPr>
                <w:rFonts w:ascii="Arial" w:hAnsi="Arial"/>
                <w:sz w:val="20"/>
                <w:szCs w:val="20"/>
              </w:rPr>
            </w:pPr>
          </w:p>
          <w:p w14:paraId="21961AEC"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Stap 2: eGFR voor het laatste gemeten op &lt;date&gt;: &lt;value&gt;. </w:t>
            </w:r>
            <w:r>
              <w:rPr>
                <w:rFonts w:ascii="Arial" w:hAnsi="Arial"/>
                <w:b/>
                <w:bCs/>
                <w:sz w:val="20"/>
                <w:szCs w:val="20"/>
              </w:rPr>
              <w:t>Controleer nierfunctie.</w:t>
            </w:r>
            <w:r>
              <w:rPr>
                <w:rFonts w:ascii="Arial" w:hAnsi="Arial"/>
                <w:sz w:val="20"/>
                <w:szCs w:val="20"/>
              </w:rPr>
              <w:t xml:space="preserve"> Bij niet-kwetsbare ouderen of bij artritis: diclofenac, ibuprofen, meloxicam, of naproxen. Let op risicoprofiel, z.n. PPI voorschrijven. Bij kwetsbare ouderen of contra-indicaties voor NSAIDs (nierfunctie, leverfunctie, cardiovasculaire aandoeningen, bloeding, enz.) overweeg tramadol (+ laxans).</w:t>
            </w:r>
          </w:p>
          <w:p w14:paraId="16939FFC" w14:textId="77777777" w:rsidR="008E0034" w:rsidRDefault="008E0034" w:rsidP="008E0034">
            <w:pPr>
              <w:widowControl w:val="0"/>
              <w:rPr>
                <w:rFonts w:ascii="Arial" w:hAnsi="Arial"/>
                <w:sz w:val="20"/>
                <w:szCs w:val="20"/>
              </w:rPr>
            </w:pPr>
            <w:r>
              <w:rPr>
                <w:rFonts w:ascii="Arial" w:hAnsi="Arial"/>
                <w:sz w:val="20"/>
                <w:szCs w:val="20"/>
              </w:rPr>
              <w:t>Diclofenac geeft de minste kans op gastro-intestinale bijwerkingen, maar heeft cardiovasculaire contra-indicaties.</w:t>
            </w:r>
          </w:p>
          <w:p w14:paraId="386D4EA1" w14:textId="77777777" w:rsidR="008E0034" w:rsidRDefault="008E0034" w:rsidP="008E0034">
            <w:pPr>
              <w:pStyle w:val="TableContents"/>
              <w:widowControl w:val="0"/>
              <w:rPr>
                <w:rFonts w:ascii="Arial" w:hAnsi="Arial"/>
                <w:sz w:val="20"/>
                <w:szCs w:val="20"/>
              </w:rPr>
            </w:pPr>
            <w:r>
              <w:rPr>
                <w:rFonts w:ascii="Arial" w:hAnsi="Arial"/>
                <w:sz w:val="20"/>
                <w:szCs w:val="20"/>
              </w:rPr>
              <w:t>De minste kans op cardiovasculaire bijwerkingen is er bij naproxen, maar dit geeft relatief veel kans op gastro-intestinale complicaties.</w:t>
            </w:r>
          </w:p>
          <w:p w14:paraId="546E4649" w14:textId="77777777" w:rsidR="008E0034" w:rsidRDefault="008E0034" w:rsidP="008E0034">
            <w:pPr>
              <w:pStyle w:val="TableContents"/>
              <w:widowControl w:val="0"/>
              <w:rPr>
                <w:rFonts w:ascii="Arial" w:hAnsi="Arial"/>
                <w:sz w:val="20"/>
                <w:szCs w:val="20"/>
              </w:rPr>
            </w:pPr>
          </w:p>
          <w:p w14:paraId="258B4985" w14:textId="77777777" w:rsidR="008E0034" w:rsidRDefault="008E0034" w:rsidP="008E0034">
            <w:pPr>
              <w:pStyle w:val="TableContents"/>
              <w:widowControl w:val="0"/>
              <w:rPr>
                <w:rFonts w:ascii="Arial" w:hAnsi="Arial"/>
                <w:sz w:val="20"/>
                <w:szCs w:val="20"/>
              </w:rPr>
            </w:pPr>
            <w:r>
              <w:rPr>
                <w:rFonts w:ascii="Arial" w:hAnsi="Arial"/>
                <w:sz w:val="20"/>
                <w:szCs w:val="20"/>
              </w:rPr>
              <w:t>Stap 3: morfine, fentanyl en oxycodon hebben de voorkeur (+ laxans).</w:t>
            </w:r>
          </w:p>
          <w:p w14:paraId="6B90357A" w14:textId="77777777" w:rsidR="008E0034" w:rsidRDefault="008E0034" w:rsidP="008E0034">
            <w:pPr>
              <w:pStyle w:val="TableContents"/>
              <w:widowControl w:val="0"/>
              <w:rPr>
                <w:rFonts w:ascii="Arial" w:hAnsi="Arial"/>
                <w:sz w:val="20"/>
                <w:szCs w:val="20"/>
              </w:rPr>
            </w:pPr>
          </w:p>
          <w:p w14:paraId="16607213"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bCs/>
                <w:sz w:val="20"/>
                <w:szCs w:val="20"/>
              </w:rPr>
              <w:t>neuropatische pijn</w:t>
            </w:r>
            <w:r>
              <w:rPr>
                <w:rFonts w:ascii="Arial" w:hAnsi="Arial"/>
                <w:sz w:val="20"/>
                <w:szCs w:val="20"/>
              </w:rPr>
              <w:t>, overweeg nortriptyline, duloxetine, gabapentine of pregabaline (maar let op dat de bijwerkingen vaak groter zijn dan het effect).</w:t>
            </w:r>
          </w:p>
          <w:p w14:paraId="0D04F3FC" w14:textId="77777777" w:rsidR="008E0034" w:rsidRDefault="008E0034" w:rsidP="008E0034">
            <w:pPr>
              <w:pStyle w:val="TableContents"/>
              <w:widowControl w:val="0"/>
              <w:rPr>
                <w:rFonts w:ascii="Arial" w:hAnsi="Arial"/>
                <w:sz w:val="20"/>
                <w:szCs w:val="20"/>
              </w:rPr>
            </w:pPr>
          </w:p>
          <w:p w14:paraId="1210BD0D"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Bij </w:t>
            </w:r>
            <w:r>
              <w:rPr>
                <w:rFonts w:ascii="Arial" w:hAnsi="Arial"/>
                <w:b/>
                <w:sz w:val="20"/>
                <w:szCs w:val="20"/>
              </w:rPr>
              <w:t>inflammatoire aandoeningen</w:t>
            </w:r>
            <w:r>
              <w:rPr>
                <w:rFonts w:ascii="Arial" w:hAnsi="Arial"/>
                <w:sz w:val="20"/>
                <w:szCs w:val="20"/>
              </w:rPr>
              <w:t>, overweeg corticosteroïden.</w:t>
            </w:r>
          </w:p>
          <w:p w14:paraId="27315F89" w14:textId="77777777" w:rsidR="008E0034" w:rsidRDefault="008E0034" w:rsidP="008E0034">
            <w:pPr>
              <w:pStyle w:val="TableContents"/>
              <w:widowControl w:val="0"/>
              <w:rPr>
                <w:rFonts w:ascii="Arial" w:hAnsi="Arial"/>
                <w:sz w:val="20"/>
                <w:szCs w:val="20"/>
              </w:rPr>
            </w:pPr>
          </w:p>
          <w:p w14:paraId="2C2ACD02" w14:textId="77777777" w:rsidR="008E0034" w:rsidRDefault="008E0034" w:rsidP="008E0034">
            <w:pPr>
              <w:pStyle w:val="TableContents"/>
              <w:widowControl w:val="0"/>
            </w:pPr>
            <w:r>
              <w:rPr>
                <w:rFonts w:ascii="Arial" w:hAnsi="Arial"/>
                <w:sz w:val="20"/>
                <w:szCs w:val="20"/>
              </w:rPr>
              <w:t xml:space="preserve">[1] Vervangen door diclofenac oraal: 25-50 mg 2-3dd of 75 mg 2dd, zo nodig 100 mg 2dd gedurende max. 2 dagen </w:t>
            </w:r>
            <w:r>
              <w:rPr>
                <w:rFonts w:ascii="Arial" w:hAnsi="Arial"/>
                <w:i/>
                <w:iCs/>
                <w:sz w:val="20"/>
                <w:szCs w:val="20"/>
              </w:rPr>
              <w:t xml:space="preserve">+ </w:t>
            </w:r>
            <w:r>
              <w:rPr>
                <w:rFonts w:ascii="Arial" w:hAnsi="Arial"/>
                <w:sz w:val="20"/>
                <w:szCs w:val="20"/>
              </w:rPr>
              <w:t>PPI</w:t>
            </w:r>
            <w:r>
              <w:rPr>
                <w:rFonts w:ascii="Arial" w:hAnsi="Arial"/>
                <w:i/>
                <w:iCs/>
                <w:sz w:val="20"/>
                <w:szCs w:val="20"/>
              </w:rPr>
              <w:t xml:space="preserve"> </w:t>
            </w:r>
            <w:r>
              <w:rPr>
                <w:rFonts w:ascii="Arial" w:hAnsi="Arial"/>
                <w:sz w:val="20"/>
                <w:szCs w:val="20"/>
              </w:rPr>
              <w:t>{{free text: pre-fill: pantoprazol 20mg/dag} [</w:t>
            </w:r>
            <w:hyperlink r:id="rId228">
              <w:r>
                <w:rPr>
                  <w:rStyle w:val="Hyperlink"/>
                </w:rPr>
                <w:t>https://www.farmacotherapeutischkompas.nl/bladeren/preparaatteksten/d/diclofenac__systemisch_</w:t>
              </w:r>
            </w:hyperlink>
            <w:r>
              <w:rPr>
                <w:rFonts w:ascii="Arial" w:hAnsi="Arial"/>
                <w:sz w:val="20"/>
                <w:szCs w:val="20"/>
              </w:rPr>
              <w:t>]</w:t>
            </w:r>
          </w:p>
          <w:p w14:paraId="01078F16" w14:textId="77777777" w:rsidR="008E0034" w:rsidRDefault="008E0034" w:rsidP="008E0034">
            <w:pPr>
              <w:pStyle w:val="TableContents"/>
              <w:widowControl w:val="0"/>
              <w:rPr>
                <w:rFonts w:ascii="Arial" w:hAnsi="Arial"/>
                <w:sz w:val="20"/>
                <w:szCs w:val="20"/>
              </w:rPr>
            </w:pPr>
          </w:p>
          <w:p w14:paraId="1A08EBCD" w14:textId="77777777" w:rsidR="008E0034" w:rsidRDefault="008E0034" w:rsidP="008E0034">
            <w:pPr>
              <w:pStyle w:val="TableContents"/>
              <w:widowControl w:val="0"/>
            </w:pPr>
            <w:r>
              <w:rPr>
                <w:rFonts w:ascii="Arial" w:hAnsi="Arial"/>
                <w:sz w:val="20"/>
                <w:szCs w:val="20"/>
              </w:rPr>
              <w:t xml:space="preserve">[2] Vervangen door naproxen: oraal 250-500 mg 2dd  </w:t>
            </w:r>
            <w:r>
              <w:rPr>
                <w:rFonts w:ascii="Arial" w:hAnsi="Arial"/>
                <w:i/>
                <w:iCs/>
                <w:sz w:val="20"/>
                <w:szCs w:val="20"/>
              </w:rPr>
              <w:t xml:space="preserve">+ </w:t>
            </w:r>
            <w:r>
              <w:rPr>
                <w:rFonts w:ascii="Arial" w:hAnsi="Arial"/>
                <w:sz w:val="20"/>
                <w:szCs w:val="20"/>
              </w:rPr>
              <w:t>PPI</w:t>
            </w:r>
            <w:r>
              <w:rPr>
                <w:rFonts w:ascii="Arial" w:hAnsi="Arial"/>
                <w:i/>
                <w:iCs/>
                <w:sz w:val="20"/>
                <w:szCs w:val="20"/>
              </w:rPr>
              <w:t xml:space="preserve"> </w:t>
            </w:r>
            <w:r>
              <w:rPr>
                <w:rFonts w:ascii="Arial" w:hAnsi="Arial"/>
                <w:sz w:val="20"/>
                <w:szCs w:val="20"/>
              </w:rPr>
              <w:t>{{free text: pre-fill: pantoprazol 20mg/dag} [</w:t>
            </w:r>
            <w:hyperlink r:id="rId229">
              <w:r>
                <w:rPr>
                  <w:rStyle w:val="Hyperlink"/>
                </w:rPr>
                <w:t>https://www.farmacotherapeutischkompas.nl/bladeren/preparaatteksten/n/naproxen</w:t>
              </w:r>
            </w:hyperlink>
            <w:r>
              <w:rPr>
                <w:rFonts w:ascii="Arial" w:hAnsi="Arial"/>
                <w:sz w:val="20"/>
                <w:szCs w:val="20"/>
              </w:rPr>
              <w:t>]</w:t>
            </w:r>
          </w:p>
          <w:p w14:paraId="634AE2C6" w14:textId="77777777" w:rsidR="008E0034" w:rsidRDefault="008E0034" w:rsidP="008E0034">
            <w:pPr>
              <w:pStyle w:val="TableContents"/>
              <w:widowControl w:val="0"/>
              <w:rPr>
                <w:rFonts w:ascii="Arial" w:hAnsi="Arial"/>
                <w:sz w:val="20"/>
                <w:szCs w:val="20"/>
              </w:rPr>
            </w:pPr>
          </w:p>
          <w:p w14:paraId="4AEAC053" w14:textId="77777777" w:rsidR="008E0034" w:rsidRDefault="008E0034" w:rsidP="008E0034">
            <w:pPr>
              <w:pStyle w:val="TableContents"/>
              <w:widowControl w:val="0"/>
              <w:rPr>
                <w:rFonts w:ascii="Arial" w:hAnsi="Arial"/>
                <w:sz w:val="20"/>
                <w:szCs w:val="20"/>
              </w:rPr>
            </w:pPr>
            <w:r>
              <w:rPr>
                <w:rFonts w:ascii="Arial" w:hAnsi="Arial"/>
                <w:sz w:val="20"/>
                <w:szCs w:val="20"/>
              </w:rPr>
              <w:t>[3] kreatinine/eGFR bepalen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AE11203" w14:textId="77777777" w:rsidR="008E0034" w:rsidRDefault="008E0034" w:rsidP="008E0034">
            <w:pPr>
              <w:pStyle w:val="TableContents"/>
              <w:widowControl w:val="0"/>
            </w:pPr>
            <w:r>
              <w:rPr>
                <w:rFonts w:ascii="Arial" w:hAnsi="Arial"/>
                <w:sz w:val="20"/>
                <w:szCs w:val="20"/>
              </w:rPr>
              <w:t>[1] Vervangen door diclofenac oraal: 25-50 mg 2-3dd . {{free text}}</w:t>
            </w:r>
          </w:p>
          <w:p w14:paraId="177CB91C" w14:textId="77777777" w:rsidR="008E0034" w:rsidRDefault="008E0034" w:rsidP="008E0034">
            <w:pPr>
              <w:pStyle w:val="TableContents"/>
              <w:widowControl w:val="0"/>
              <w:rPr>
                <w:rFonts w:ascii="Arial" w:hAnsi="Arial"/>
                <w:sz w:val="20"/>
                <w:szCs w:val="20"/>
              </w:rPr>
            </w:pPr>
          </w:p>
          <w:p w14:paraId="26D62D9B" w14:textId="77777777" w:rsidR="008E0034" w:rsidRDefault="008E0034" w:rsidP="008E0034">
            <w:pPr>
              <w:pStyle w:val="TableContents"/>
              <w:widowControl w:val="0"/>
            </w:pPr>
            <w:r>
              <w:rPr>
                <w:rFonts w:ascii="Arial" w:hAnsi="Arial"/>
                <w:sz w:val="20"/>
                <w:szCs w:val="20"/>
              </w:rPr>
              <w:t>[2] Vervangen door naproxen: oraal 250-500 mg 2dd . {{free text}}</w:t>
            </w:r>
          </w:p>
          <w:p w14:paraId="01A06343" w14:textId="77777777" w:rsidR="008E0034" w:rsidRDefault="008E0034" w:rsidP="008E0034">
            <w:pPr>
              <w:pStyle w:val="TableContents"/>
              <w:widowControl w:val="0"/>
              <w:rPr>
                <w:rFonts w:ascii="Arial" w:hAnsi="Arial"/>
                <w:sz w:val="20"/>
                <w:szCs w:val="20"/>
              </w:rPr>
            </w:pPr>
          </w:p>
          <w:p w14:paraId="010CAD8D" w14:textId="77777777" w:rsidR="008E0034" w:rsidRDefault="008E0034" w:rsidP="008E0034">
            <w:pPr>
              <w:pStyle w:val="TableContents"/>
              <w:widowControl w:val="0"/>
            </w:pPr>
            <w:r>
              <w:rPr>
                <w:rFonts w:ascii="Arial" w:hAnsi="Arial"/>
                <w:sz w:val="20"/>
                <w:szCs w:val="20"/>
              </w:rPr>
              <w:t>[3] kreatinine/eGFR bepalen</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E6AB424" w14:textId="77777777" w:rsidR="008E0034" w:rsidRDefault="008E0034" w:rsidP="008E0034">
            <w:pPr>
              <w:widowControl w:val="0"/>
              <w:rPr>
                <w:rFonts w:ascii="Arial" w:hAnsi="Arial"/>
                <w:sz w:val="20"/>
                <w:szCs w:val="20"/>
              </w:rPr>
            </w:pPr>
            <w:r>
              <w:rPr>
                <w:rFonts w:ascii="Arial" w:hAnsi="Arial"/>
                <w:sz w:val="20"/>
                <w:szCs w:val="20"/>
              </w:rPr>
              <w:t>[1] Vervangen door diclofenac. Koopt u diclofenac bij de apotheek, neem het dan in volgens de instructies van de apotheek. Vraag de apotheek naar de meest voorkomende bijwerkingen.</w:t>
            </w:r>
          </w:p>
          <w:p w14:paraId="3E8DBE14" w14:textId="77777777" w:rsidR="008E0034" w:rsidRDefault="008E0034" w:rsidP="008E0034">
            <w:pPr>
              <w:widowControl w:val="0"/>
              <w:rPr>
                <w:rFonts w:ascii="Arial" w:hAnsi="Arial"/>
                <w:sz w:val="20"/>
                <w:szCs w:val="20"/>
              </w:rPr>
            </w:pPr>
            <w:r>
              <w:rPr>
                <w:rFonts w:ascii="Arial" w:hAnsi="Arial"/>
                <w:sz w:val="20"/>
                <w:szCs w:val="20"/>
              </w:rPr>
              <w:t>Koopt u diclofenac bij de drogist, lees dan zorgvuldig de bijsluiter door voordat u het medicijn inneemt. U mag 1 of 2 tabletten (12.5mg of 25mg) tegelijk innemen. En u mag dit 3 keer op een dag doen, maar niet meer dan 100mg per dag. Samenvattend: U mag dus in maximaal acht tabletten van 12.5mg of vier tabletten  van 25mg innemen per dag. {{free text}}</w:t>
            </w:r>
          </w:p>
          <w:p w14:paraId="5EC1CD32" w14:textId="77777777" w:rsidR="008E0034" w:rsidRDefault="008E0034" w:rsidP="008E0034">
            <w:pPr>
              <w:widowControl w:val="0"/>
              <w:rPr>
                <w:rFonts w:ascii="Arial" w:hAnsi="Arial"/>
                <w:sz w:val="20"/>
                <w:szCs w:val="20"/>
              </w:rPr>
            </w:pPr>
          </w:p>
          <w:p w14:paraId="4BE9DF64" w14:textId="77777777" w:rsidR="008E0034" w:rsidRDefault="008E0034" w:rsidP="008E0034">
            <w:pPr>
              <w:widowControl w:val="0"/>
              <w:rPr>
                <w:rFonts w:ascii="Arial" w:hAnsi="Arial"/>
                <w:sz w:val="20"/>
                <w:szCs w:val="20"/>
              </w:rPr>
            </w:pPr>
          </w:p>
          <w:p w14:paraId="662BCC34" w14:textId="77777777" w:rsidR="008E0034" w:rsidRDefault="008E0034" w:rsidP="008E0034">
            <w:pPr>
              <w:widowControl w:val="0"/>
              <w:rPr>
                <w:rFonts w:ascii="Arial" w:hAnsi="Arial"/>
                <w:sz w:val="20"/>
                <w:szCs w:val="20"/>
              </w:rPr>
            </w:pPr>
            <w:r>
              <w:rPr>
                <w:rFonts w:ascii="Arial" w:hAnsi="Arial"/>
                <w:sz w:val="20"/>
                <w:szCs w:val="20"/>
              </w:rPr>
              <w:t>[2] Vervangen door naproxen. Vervangen door naproxen.</w:t>
            </w:r>
          </w:p>
          <w:p w14:paraId="3945CEAB" w14:textId="77777777" w:rsidR="008E0034" w:rsidRDefault="008E0034" w:rsidP="008E0034">
            <w:pPr>
              <w:widowControl w:val="0"/>
            </w:pPr>
            <w:r>
              <w:rPr>
                <w:rFonts w:ascii="Arial" w:hAnsi="Arial"/>
                <w:sz w:val="20"/>
                <w:szCs w:val="20"/>
              </w:rPr>
              <w:t>Koopt u naproxen bij de apotheek, neem het dan in volgens de instructies van de apotheek. Vraag de apotheek naar de meest voorkomende bijwerkingen. Koopt u naproxen bij de drogist, lees dan zorgvuldig de bijsluiter door voordat u het medicijn inneemt. U mag maximaal 2 tabletten van 200 of 250mg per dag slikken. {{free text}}.</w:t>
            </w:r>
          </w:p>
          <w:p w14:paraId="46163F8D" w14:textId="77777777" w:rsidR="008E0034" w:rsidRDefault="008E0034" w:rsidP="008E0034">
            <w:pPr>
              <w:widowControl w:val="0"/>
              <w:rPr>
                <w:rFonts w:ascii="Arial" w:hAnsi="Arial"/>
                <w:sz w:val="20"/>
                <w:szCs w:val="20"/>
              </w:rPr>
            </w:pPr>
          </w:p>
          <w:p w14:paraId="5E90DE5C" w14:textId="77777777" w:rsidR="008E0034" w:rsidRDefault="008E0034" w:rsidP="008E0034">
            <w:pPr>
              <w:widowControl w:val="0"/>
              <w:rPr>
                <w:rFonts w:ascii="Arial" w:hAnsi="Arial"/>
                <w:sz w:val="20"/>
                <w:szCs w:val="20"/>
              </w:rPr>
            </w:pPr>
          </w:p>
          <w:p w14:paraId="76AF5CF7" w14:textId="77777777" w:rsidR="008E0034" w:rsidRDefault="008E0034" w:rsidP="008E0034">
            <w:pPr>
              <w:widowControl w:val="0"/>
              <w:rPr>
                <w:rFonts w:ascii="Arial" w:hAnsi="Arial"/>
                <w:sz w:val="20"/>
                <w:szCs w:val="20"/>
              </w:rPr>
            </w:pPr>
            <w:r>
              <w:rPr>
                <w:rFonts w:ascii="Arial" w:hAnsi="Arial"/>
                <w:sz w:val="20"/>
                <w:szCs w:val="20"/>
              </w:rPr>
              <w:t xml:space="preserve">[3] U moet bloed gaan prikken om uw nierfunctie te laten controleren. Volg de </w:t>
            </w:r>
            <w:r>
              <w:rPr>
                <w:rFonts w:ascii="Arial" w:hAnsi="Arial"/>
                <w:sz w:val="20"/>
                <w:szCs w:val="20"/>
              </w:rPr>
              <w:lastRenderedPageBreak/>
              <w:t>instructies in de brief die de dokter aan u heeft meegegeven.</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408E5F00" w14:textId="752818D7" w:rsidR="008E0034" w:rsidRDefault="00087CD0" w:rsidP="008E0034">
            <w:pPr>
              <w:pStyle w:val="TableContents"/>
              <w:widowControl w:val="0"/>
              <w:rPr>
                <w:rFonts w:ascii="Arial" w:hAnsi="Arial"/>
                <w:sz w:val="20"/>
                <w:szCs w:val="20"/>
              </w:rPr>
            </w:pPr>
            <w:hyperlink r:id="rId230" w:history="1">
              <w:r w:rsidR="008E0034" w:rsidRPr="008016EA">
                <w:rPr>
                  <w:rStyle w:val="Hyperlink"/>
                  <w:rFonts w:ascii="Arial" w:hAnsi="Arial"/>
                  <w:sz w:val="20"/>
                  <w:szCs w:val="20"/>
                </w:rPr>
                <w:t>refpage 25</w:t>
              </w:r>
            </w:hyperlink>
          </w:p>
        </w:tc>
      </w:tr>
      <w:tr w:rsidR="008E0034" w14:paraId="5A6BC10A"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0278471C" w14:textId="77777777" w:rsidR="008E0034" w:rsidRPr="00D45A17" w:rsidRDefault="008E0034" w:rsidP="008E0034">
            <w:pPr>
              <w:pStyle w:val="TableContents"/>
              <w:widowControl w:val="0"/>
            </w:pPr>
            <w:r w:rsidRPr="00D45A17">
              <w:rPr>
                <w:rFonts w:ascii="Arial" w:hAnsi="Arial"/>
                <w:sz w:val="20"/>
                <w:szCs w:val="20"/>
              </w:rPr>
              <w:t>93</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B4CBF55"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A5508A2" w14:textId="77777777" w:rsidR="008E0034" w:rsidRDefault="008E0034" w:rsidP="008E0034">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B38F6C9" w14:textId="77777777" w:rsidR="008E0034" w:rsidRDefault="008E0034" w:rsidP="008E0034">
            <w:pPr>
              <w:pStyle w:val="TableContents"/>
              <w:widowControl w:val="0"/>
              <w:rPr>
                <w:rFonts w:ascii="Arial" w:hAnsi="Arial"/>
                <w:sz w:val="20"/>
                <w:szCs w:val="20"/>
              </w:rPr>
            </w:pPr>
            <w:r>
              <w:rPr>
                <w:rFonts w:ascii="Arial" w:hAnsi="Arial"/>
                <w:sz w:val="20"/>
                <w:szCs w:val="20"/>
              </w:rPr>
              <w:t>M03</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3603EE1"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E5930FA"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EB8CEBF" w14:textId="77777777" w:rsidR="008E0034" w:rsidRDefault="008E0034" w:rsidP="008E0034">
            <w:pPr>
              <w:pStyle w:val="TableContents"/>
              <w:widowControl w:val="0"/>
              <w:rPr>
                <w:color w:val="9900FF"/>
              </w:rPr>
            </w:pPr>
            <w:r>
              <w:rPr>
                <w:rFonts w:ascii="Arial" w:hAnsi="Arial"/>
                <w:b/>
                <w:bCs/>
                <w:sz w:val="20"/>
                <w:szCs w:val="20"/>
              </w:rPr>
              <w:t>Patiënt heeft mogelijk bijwerkingen van deze medicatie.</w:t>
            </w:r>
            <w:r>
              <w:rPr>
                <w:rFonts w:ascii="Arial" w:hAnsi="Arial"/>
                <w:sz w:val="20"/>
                <w:szCs w:val="20"/>
              </w:rPr>
              <w:t xml:space="preserve"> Afbouwen en stoppen is aanbevolen.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2E04CC1" w14:textId="77777777" w:rsidR="008E0034" w:rsidRDefault="008E0034" w:rsidP="008E0034">
            <w:pPr>
              <w:pStyle w:val="TableContents"/>
              <w:widowControl w:val="0"/>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1ED5A03"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59A2ED05" w14:textId="2BC73DF4" w:rsidR="008E0034" w:rsidRDefault="00087CD0" w:rsidP="008E0034">
            <w:pPr>
              <w:pStyle w:val="TableContents"/>
              <w:widowControl w:val="0"/>
            </w:pPr>
            <w:hyperlink r:id="rId231" w:history="1">
              <w:r w:rsidR="008E0034" w:rsidRPr="008016EA">
                <w:rPr>
                  <w:rStyle w:val="Hyperlink"/>
                  <w:rFonts w:ascii="Arial" w:hAnsi="Arial"/>
                  <w:sz w:val="20"/>
                  <w:szCs w:val="20"/>
                </w:rPr>
                <w:t>refpage 25</w:t>
              </w:r>
            </w:hyperlink>
          </w:p>
        </w:tc>
      </w:tr>
      <w:tr w:rsidR="00CC4846" w14:paraId="697E1EAE"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72D98FDF" w14:textId="77777777" w:rsidR="00CC4846" w:rsidRPr="00D45A17" w:rsidRDefault="00CC4846" w:rsidP="00CC4846">
            <w:pPr>
              <w:pStyle w:val="TableContents"/>
              <w:widowControl w:val="0"/>
            </w:pPr>
            <w:r w:rsidRPr="00D45A17">
              <w:rPr>
                <w:rFonts w:ascii="Arial" w:hAnsi="Arial"/>
                <w:sz w:val="20"/>
                <w:szCs w:val="20"/>
              </w:rPr>
              <w:t>94</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F7145CA" w14:textId="77777777" w:rsidR="00CC4846" w:rsidRDefault="00CC4846" w:rsidP="00CC4846">
            <w:pPr>
              <w:pStyle w:val="TableContents"/>
              <w:widowControl w:val="0"/>
              <w:rPr>
                <w:lang w:val="en-US"/>
              </w:rPr>
            </w:pPr>
            <w:r>
              <w:rPr>
                <w:rFonts w:ascii="Arial" w:hAnsi="Arial"/>
                <w:color w:val="9900FF"/>
                <w:sz w:val="20"/>
                <w:szCs w:val="20"/>
                <w:lang w:val="en-US"/>
              </w:rPr>
              <w:t>{TODO can we specify which?}</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78F1FE3"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8C72893" w14:textId="77777777" w:rsidR="00CC4846" w:rsidRDefault="00CC4846" w:rsidP="00CC4846">
            <w:pPr>
              <w:pStyle w:val="TableContents"/>
              <w:widowControl w:val="0"/>
              <w:rPr>
                <w:rFonts w:ascii="Arial" w:hAnsi="Arial"/>
                <w:sz w:val="20"/>
                <w:szCs w:val="20"/>
              </w:rPr>
            </w:pPr>
            <w:r>
              <w:rPr>
                <w:rFonts w:ascii="Arial" w:hAnsi="Arial"/>
                <w:sz w:val="20"/>
                <w:szCs w:val="20"/>
              </w:rPr>
              <w:t>M03</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B6C5276"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5A46884"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F4A35F2" w14:textId="77777777" w:rsidR="00CC4846" w:rsidRDefault="00CC4846" w:rsidP="00CC4846">
            <w:pPr>
              <w:pStyle w:val="TableContents"/>
              <w:widowControl w:val="0"/>
              <w:rPr>
                <w:rFonts w:ascii="Arial" w:hAnsi="Arial"/>
                <w:sz w:val="20"/>
                <w:szCs w:val="20"/>
              </w:rPr>
            </w:pPr>
            <w:r>
              <w:rPr>
                <w:rFonts w:ascii="Arial" w:hAnsi="Arial"/>
                <w:color w:val="9900FF"/>
                <w:sz w:val="20"/>
                <w:szCs w:val="20"/>
              </w:rPr>
              <w:t xml:space="preserve">{{preselect vervolg if a stop-, afbouw-, or vervangen- option is checked}} </w:t>
            </w:r>
            <w:r>
              <w:rPr>
                <w:rFonts w:ascii="Arial" w:hAnsi="Arial"/>
                <w:sz w:val="20"/>
                <w:szCs w:val="20"/>
              </w:rPr>
              <w:t>[1]</w:t>
            </w:r>
          </w:p>
          <w:p w14:paraId="2D043BEA" w14:textId="77777777" w:rsidR="00CC4846" w:rsidRDefault="00CC4846" w:rsidP="00CC4846">
            <w:pPr>
              <w:pStyle w:val="TableContents"/>
              <w:widowControl w:val="0"/>
              <w:rPr>
                <w:rFonts w:ascii="Arial" w:hAnsi="Arial"/>
                <w:sz w:val="20"/>
                <w:szCs w:val="20"/>
              </w:rPr>
            </w:pPr>
            <w:r>
              <w:rPr>
                <w:rFonts w:ascii="Arial" w:hAnsi="Arial"/>
                <w:sz w:val="20"/>
                <w:szCs w:val="20"/>
              </w:rPr>
              <w:t>Vervolgafspraak:{{free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67B3FED" w14:textId="77777777" w:rsidR="00CC4846" w:rsidRDefault="00CC4846" w:rsidP="00CC4846">
            <w:pPr>
              <w:pStyle w:val="TableContents"/>
              <w:widowControl w:val="0"/>
              <w:rPr>
                <w:rFonts w:ascii="Arial" w:hAnsi="Arial"/>
                <w:sz w:val="20"/>
                <w:szCs w:val="20"/>
              </w:rPr>
            </w:pPr>
            <w:r>
              <w:rPr>
                <w:rFonts w:ascii="Arial" w:hAnsi="Arial"/>
                <w:sz w:val="20"/>
                <w:szCs w:val="20"/>
              </w:rPr>
              <w:t>[1] 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1501841" w14:textId="77777777" w:rsidR="00CC4846" w:rsidRDefault="00CC4846" w:rsidP="00CC4846">
            <w:pPr>
              <w:pStyle w:val="TableContents"/>
              <w:widowControl w:val="0"/>
              <w:rPr>
                <w:rFonts w:ascii="Arial" w:hAnsi="Arial"/>
                <w:sz w:val="20"/>
                <w:szCs w:val="20"/>
              </w:rPr>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8BF2F15" w14:textId="2A38B261" w:rsidR="00CC4846" w:rsidRDefault="00087CD0" w:rsidP="00CC4846">
            <w:pPr>
              <w:pStyle w:val="TableContents"/>
              <w:widowControl w:val="0"/>
            </w:pPr>
            <w:hyperlink r:id="rId232" w:history="1">
              <w:r w:rsidR="00CC4846" w:rsidRPr="008E0034">
                <w:rPr>
                  <w:rStyle w:val="Hyperlink"/>
                  <w:rFonts w:ascii="Arial" w:hAnsi="Arial"/>
                  <w:sz w:val="20"/>
                  <w:szCs w:val="20"/>
                </w:rPr>
                <w:t>refpage 25</w:t>
              </w:r>
            </w:hyperlink>
          </w:p>
        </w:tc>
      </w:tr>
      <w:tr w:rsidR="00CC4846" w14:paraId="2399A229"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266BE230"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95</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3D11146" w14:textId="77777777" w:rsidR="00CC4846" w:rsidRDefault="00CC4846" w:rsidP="00CC4846">
            <w:pPr>
              <w:pStyle w:val="TableContents"/>
              <w:widowControl w:val="0"/>
              <w:rPr>
                <w:rFonts w:ascii="Arial" w:hAnsi="Arial"/>
                <w:sz w:val="20"/>
                <w:szCs w:val="20"/>
              </w:rPr>
            </w:pPr>
            <w:r>
              <w:rPr>
                <w:rFonts w:ascii="Arial" w:hAnsi="Arial"/>
                <w:sz w:val="20"/>
                <w:szCs w:val="20"/>
              </w:rPr>
              <w:t>middelen bij neuropatische pijn</w:t>
            </w:r>
          </w:p>
          <w:p w14:paraId="569068FE" w14:textId="77777777" w:rsidR="00CC4846" w:rsidRDefault="00CC4846" w:rsidP="00CC4846">
            <w:pPr>
              <w:pStyle w:val="TableContents"/>
              <w:widowControl w:val="0"/>
              <w:rPr>
                <w:rFonts w:ascii="Arial" w:hAnsi="Arial"/>
                <w:color w:val="9900FF"/>
                <w:sz w:val="20"/>
                <w:szCs w:val="20"/>
              </w:rPr>
            </w:pPr>
          </w:p>
          <w:p w14:paraId="7D18CBCF" w14:textId="77777777" w:rsidR="00CC4846" w:rsidRDefault="00087CD0" w:rsidP="00CC4846">
            <w:pPr>
              <w:pStyle w:val="BodyText"/>
              <w:widowControl w:val="0"/>
            </w:pPr>
            <w:hyperlink r:id="rId233">
              <w:r w:rsidR="00CC4846">
                <w:rPr>
                  <w:rStyle w:val="Hyperlink"/>
                  <w:rFonts w:ascii="Arial" w:hAnsi="Arial"/>
                  <w:color w:val="6600CC"/>
                  <w:sz w:val="20"/>
                  <w:szCs w:val="20"/>
                </w:rPr>
                <w:t>N03AX12</w:t>
              </w:r>
            </w:hyperlink>
            <w:r w:rsidR="00CC4846">
              <w:rPr>
                <w:rFonts w:ascii="Arial" w:hAnsi="Arial"/>
                <w:color w:val="6600CC"/>
                <w:sz w:val="20"/>
                <w:szCs w:val="20"/>
              </w:rPr>
              <w:t xml:space="preserve"> gabapentin</w:t>
            </w:r>
          </w:p>
          <w:p w14:paraId="3B4FC7D9" w14:textId="77777777" w:rsidR="00CC4846" w:rsidRDefault="00087CD0" w:rsidP="00CC4846">
            <w:pPr>
              <w:pStyle w:val="BodyText"/>
              <w:widowControl w:val="0"/>
            </w:pPr>
            <w:hyperlink r:id="rId234">
              <w:r w:rsidR="00CC4846">
                <w:rPr>
                  <w:rStyle w:val="Hyperlink"/>
                  <w:rFonts w:ascii="Arial" w:hAnsi="Arial"/>
                  <w:color w:val="6600CC"/>
                  <w:sz w:val="20"/>
                  <w:szCs w:val="20"/>
                </w:rPr>
                <w:t>N03AX16</w:t>
              </w:r>
            </w:hyperlink>
            <w:r w:rsidR="00CC4846">
              <w:rPr>
                <w:rFonts w:ascii="Arial" w:hAnsi="Arial"/>
                <w:color w:val="6600CC"/>
                <w:sz w:val="20"/>
                <w:szCs w:val="20"/>
              </w:rPr>
              <w:t xml:space="preserve"> pregabalin</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EB2AF36" w14:textId="77777777" w:rsidR="00CC4846" w:rsidRDefault="00CC4846" w:rsidP="00CC4846">
            <w:pPr>
              <w:pStyle w:val="TableContents"/>
              <w:widowControl w:val="0"/>
              <w:rPr>
                <w:rFonts w:ascii="Arial" w:hAnsi="Arial"/>
                <w:sz w:val="20"/>
                <w:szCs w:val="20"/>
              </w:rPr>
            </w:pPr>
            <w:r>
              <w:rPr>
                <w:rFonts w:ascii="Arial" w:hAnsi="Arial"/>
                <w:sz w:val="20"/>
                <w:szCs w:val="20"/>
              </w:rPr>
              <w:t>All</w:t>
            </w:r>
          </w:p>
          <w:p w14:paraId="27F8B397" w14:textId="77777777" w:rsidR="00CC4846" w:rsidRDefault="00CC4846" w:rsidP="00CC4846">
            <w:pPr>
              <w:pStyle w:val="TableContents"/>
              <w:widowControl w:val="0"/>
              <w:rPr>
                <w:rFonts w:ascii="Arial" w:hAnsi="Arial"/>
                <w:color w:val="6600CC"/>
                <w:sz w:val="20"/>
                <w:szCs w:val="20"/>
              </w:rPr>
            </w:pP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B0E5CD5" w14:textId="77777777" w:rsidR="00CC4846" w:rsidRDefault="00CC4846" w:rsidP="00CC4846">
            <w:pPr>
              <w:pStyle w:val="TableContents"/>
              <w:widowControl w:val="0"/>
              <w:rPr>
                <w:rFonts w:ascii="Arial" w:hAnsi="Arial"/>
                <w:sz w:val="20"/>
                <w:szCs w:val="20"/>
              </w:rPr>
            </w:pPr>
            <w:r>
              <w:rPr>
                <w:rFonts w:ascii="Arial" w:hAnsi="Arial"/>
                <w:sz w:val="20"/>
                <w:szCs w:val="20"/>
              </w:rPr>
              <w:t>N03AX12</w:t>
            </w:r>
          </w:p>
          <w:p w14:paraId="410C1AF7" w14:textId="77777777" w:rsidR="00CC4846" w:rsidRDefault="00CC4846" w:rsidP="00CC4846">
            <w:pPr>
              <w:pStyle w:val="TableContents"/>
              <w:widowControl w:val="0"/>
              <w:rPr>
                <w:rFonts w:ascii="Arial" w:hAnsi="Arial"/>
                <w:sz w:val="20"/>
                <w:szCs w:val="20"/>
              </w:rPr>
            </w:pPr>
            <w:r>
              <w:rPr>
                <w:rFonts w:ascii="Arial" w:hAnsi="Arial"/>
                <w:sz w:val="20"/>
                <w:szCs w:val="20"/>
              </w:rPr>
              <w:t>or N03AX16</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873496E"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9D4B051"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F7CE578" w14:textId="77777777" w:rsidR="00CC4846" w:rsidRDefault="00CC4846" w:rsidP="00CC4846">
            <w:pPr>
              <w:pStyle w:val="TableContents"/>
              <w:widowControl w:val="0"/>
              <w:rPr>
                <w:rFonts w:ascii="Arial" w:hAnsi="Arial"/>
                <w:sz w:val="20"/>
                <w:szCs w:val="20"/>
              </w:rPr>
            </w:pPr>
            <w:r>
              <w:rPr>
                <w:rFonts w:ascii="Arial" w:hAnsi="Arial"/>
                <w:sz w:val="20"/>
                <w:szCs w:val="20"/>
              </w:rPr>
              <w:t>Controleer of er nog een indicatie is voor deze medicatie.</w:t>
            </w:r>
          </w:p>
          <w:p w14:paraId="757C28D2" w14:textId="77777777" w:rsidR="00CC4846" w:rsidRDefault="00CC4846" w:rsidP="00CC4846">
            <w:pPr>
              <w:pStyle w:val="TableContents"/>
              <w:widowControl w:val="0"/>
              <w:rPr>
                <w:rFonts w:ascii="Arial" w:hAnsi="Arial"/>
                <w:sz w:val="20"/>
                <w:szCs w:val="20"/>
              </w:rPr>
            </w:pPr>
            <w:r>
              <w:rPr>
                <w:rFonts w:ascii="Arial" w:hAnsi="Arial"/>
                <w:sz w:val="20"/>
                <w:szCs w:val="20"/>
              </w:rPr>
              <w:t xml:space="preserve">Bij </w:t>
            </w:r>
            <w:r>
              <w:rPr>
                <w:rFonts w:ascii="Arial" w:hAnsi="Arial"/>
                <w:b/>
                <w:sz w:val="20"/>
                <w:szCs w:val="20"/>
              </w:rPr>
              <w:t>neuropatische pijn</w:t>
            </w:r>
            <w:r>
              <w:rPr>
                <w:rFonts w:ascii="Arial" w:hAnsi="Arial"/>
                <w:sz w:val="20"/>
                <w:szCs w:val="20"/>
              </w:rPr>
              <w:t xml:space="preserve"> zijn nortriptyline, duloxetine, gabapentine of pregabaline mogelijke keuzes. Controleer effectiviteit; vaker zijn de bijwerkingen groter dan het effect.</w:t>
            </w:r>
          </w:p>
          <w:p w14:paraId="373706C9" w14:textId="77777777" w:rsidR="00CC4846" w:rsidRDefault="00CC4846" w:rsidP="00CC4846">
            <w:pPr>
              <w:pStyle w:val="TableContents"/>
              <w:widowControl w:val="0"/>
              <w:rPr>
                <w:rFonts w:ascii="Arial" w:hAnsi="Arial"/>
                <w:sz w:val="20"/>
                <w:szCs w:val="20"/>
              </w:rPr>
            </w:pPr>
            <w:r>
              <w:rPr>
                <w:rFonts w:ascii="Arial" w:hAnsi="Arial"/>
                <w:sz w:val="20"/>
                <w:szCs w:val="20"/>
              </w:rPr>
              <w:t>[1] Consult neuroloog {{free text}}</w:t>
            </w:r>
          </w:p>
          <w:p w14:paraId="550C28A8" w14:textId="77777777" w:rsidR="00CC4846" w:rsidRDefault="00CC4846" w:rsidP="00CC4846">
            <w:pPr>
              <w:pStyle w:val="TableContents"/>
              <w:widowControl w:val="0"/>
            </w:pPr>
          </w:p>
          <w:p w14:paraId="4E80947D" w14:textId="2E0C5469" w:rsidR="00CC4846" w:rsidRDefault="00CC4846" w:rsidP="00CC4846">
            <w:pPr>
              <w:pStyle w:val="TableContents"/>
              <w:widowControl w:val="0"/>
              <w:rPr>
                <w:ins w:id="535" w:author="Medlock, S.K." w:date="2021-05-07T08:28:00Z"/>
                <w:rFonts w:ascii="Arial" w:hAnsi="Arial"/>
                <w:sz w:val="20"/>
                <w:szCs w:val="20"/>
              </w:rPr>
            </w:pPr>
            <w:r>
              <w:rPr>
                <w:rFonts w:ascii="Arial" w:hAnsi="Arial"/>
                <w:sz w:val="20"/>
                <w:szCs w:val="20"/>
              </w:rPr>
              <w:t>[6] Doorverwijzing neuroloog {{free text}}</w:t>
            </w:r>
          </w:p>
          <w:p w14:paraId="2A0F1BDC" w14:textId="703935E1" w:rsidR="0076314D" w:rsidRDefault="0076314D" w:rsidP="00CC4846">
            <w:pPr>
              <w:pStyle w:val="TableContents"/>
              <w:widowControl w:val="0"/>
              <w:rPr>
                <w:rFonts w:ascii="Arial" w:hAnsi="Arial"/>
                <w:sz w:val="20"/>
                <w:szCs w:val="20"/>
              </w:rPr>
            </w:pPr>
            <w:ins w:id="536" w:author="Medlock, S.K." w:date="2021-05-07T08:28:00Z">
              <w:r>
                <w:rPr>
                  <w:rFonts w:ascii="Arial" w:hAnsi="Arial"/>
                  <w:sz w:val="20"/>
                  <w:szCs w:val="20"/>
                </w:rPr>
                <w:t>[7</w:t>
              </w:r>
            </w:ins>
            <w:ins w:id="537" w:author="Medlock, S.K." w:date="2021-05-07T08:32:00Z">
              <w:r w:rsidR="00F6023C">
                <w:rPr>
                  <w:rFonts w:ascii="Arial" w:hAnsi="Arial"/>
                  <w:sz w:val="20"/>
                  <w:szCs w:val="20"/>
                </w:rPr>
                <w:t>] Stoppen (afbouwen niet nodig)</w:t>
              </w:r>
            </w:ins>
          </w:p>
          <w:p w14:paraId="35CD68FC" w14:textId="77777777" w:rsidR="00CC4846" w:rsidRDefault="00CC4846" w:rsidP="00CC4846">
            <w:pPr>
              <w:pStyle w:val="TableContents"/>
              <w:widowControl w:val="0"/>
              <w:rPr>
                <w:rFonts w:ascii="Arial" w:hAnsi="Arial"/>
                <w:sz w:val="20"/>
                <w:szCs w:val="20"/>
              </w:rPr>
            </w:pPr>
            <w:r>
              <w:rPr>
                <w:rFonts w:ascii="Arial" w:hAnsi="Arial"/>
                <w:sz w:val="20"/>
                <w:szCs w:val="20"/>
              </w:rPr>
              <w:t>[2] Afbouwen waarna stoppen. Dosering geleidelijk afbouwen gedurende minimaal 1 week, daarna stoppen. Afbouwschema: {{free text}}</w:t>
            </w:r>
          </w:p>
          <w:p w14:paraId="244162C4" w14:textId="77777777" w:rsidR="00CC4846" w:rsidRDefault="00CC4846" w:rsidP="00CC4846">
            <w:pPr>
              <w:pStyle w:val="TableContents"/>
              <w:widowControl w:val="0"/>
              <w:rPr>
                <w:rFonts w:ascii="Arial" w:hAnsi="Arial"/>
                <w:sz w:val="20"/>
                <w:szCs w:val="20"/>
              </w:rPr>
            </w:pPr>
            <w:r>
              <w:rPr>
                <w:rFonts w:ascii="Arial" w:hAnsi="Arial"/>
                <w:sz w:val="20"/>
                <w:szCs w:val="20"/>
              </w:rPr>
              <w:t>[3] Afbouwen tot minimaal effectief dosis. Dosering geleidelijk afbouwen gedurende minimaal 1 week tot de minimaal effectieve dosis bereikt is. Afbouwschema: {{free text}}</w:t>
            </w:r>
          </w:p>
          <w:p w14:paraId="7B76BD29" w14:textId="77777777" w:rsidR="00CC4846" w:rsidRDefault="00CC4846" w:rsidP="00CC4846">
            <w:pPr>
              <w:pStyle w:val="TableContents"/>
              <w:widowControl w:val="0"/>
              <w:rPr>
                <w:rFonts w:ascii="Arial" w:hAnsi="Arial"/>
                <w:sz w:val="20"/>
                <w:szCs w:val="20"/>
              </w:rPr>
            </w:pPr>
            <w:r>
              <w:rPr>
                <w:rFonts w:ascii="Arial" w:hAnsi="Arial"/>
                <w:sz w:val="20"/>
                <w:szCs w:val="20"/>
              </w:rPr>
              <w:t>[4] Continueren</w:t>
            </w:r>
          </w:p>
          <w:p w14:paraId="1543C46F" w14:textId="77777777" w:rsidR="00CC4846" w:rsidRDefault="00CC4846" w:rsidP="00CC4846">
            <w:pPr>
              <w:pStyle w:val="TableContents"/>
              <w:widowControl w:val="0"/>
              <w:rPr>
                <w:rFonts w:ascii="Arial" w:hAnsi="Arial"/>
                <w:sz w:val="20"/>
                <w:szCs w:val="20"/>
              </w:rPr>
            </w:pPr>
            <w:r>
              <w:rPr>
                <w:rFonts w:ascii="Arial" w:hAnsi="Arial"/>
                <w:sz w:val="20"/>
                <w:szCs w:val="20"/>
              </w:rPr>
              <w:t>[5]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3D39796" w14:textId="77777777" w:rsidR="00CC4846" w:rsidRDefault="00CC4846" w:rsidP="00CC4846">
            <w:pPr>
              <w:pStyle w:val="TableContents"/>
              <w:widowControl w:val="0"/>
              <w:rPr>
                <w:rFonts w:ascii="Arial" w:hAnsi="Arial"/>
                <w:sz w:val="20"/>
                <w:szCs w:val="20"/>
              </w:rPr>
            </w:pPr>
            <w:r>
              <w:rPr>
                <w:rFonts w:ascii="Arial" w:hAnsi="Arial"/>
                <w:sz w:val="20"/>
                <w:szCs w:val="20"/>
              </w:rPr>
              <w:t>[1] ICC neuroloog {{free text}}</w:t>
            </w:r>
          </w:p>
          <w:p w14:paraId="476B3759" w14:textId="77777777" w:rsidR="00CC4846" w:rsidRDefault="00CC4846" w:rsidP="00CC4846">
            <w:pPr>
              <w:pStyle w:val="TableContents"/>
              <w:widowControl w:val="0"/>
            </w:pPr>
          </w:p>
          <w:p w14:paraId="773733B6" w14:textId="71BDC2AE" w:rsidR="00CC4846" w:rsidRDefault="00CC4846" w:rsidP="00CC4846">
            <w:pPr>
              <w:pStyle w:val="TableContents"/>
              <w:widowControl w:val="0"/>
              <w:rPr>
                <w:ins w:id="538" w:author="Medlock, S.K." w:date="2021-05-07T08:28:00Z"/>
                <w:rFonts w:ascii="Arial" w:hAnsi="Arial"/>
                <w:sz w:val="20"/>
                <w:szCs w:val="20"/>
              </w:rPr>
            </w:pPr>
            <w:r>
              <w:rPr>
                <w:rFonts w:ascii="Arial" w:hAnsi="Arial"/>
                <w:sz w:val="20"/>
                <w:szCs w:val="20"/>
              </w:rPr>
              <w:t xml:space="preserve"> [6] Doorverwijzing neuroloog {{free text}}</w:t>
            </w:r>
          </w:p>
          <w:p w14:paraId="17E270A5" w14:textId="706E5A75" w:rsidR="0076314D" w:rsidRDefault="0076314D" w:rsidP="00CC4846">
            <w:pPr>
              <w:pStyle w:val="TableContents"/>
              <w:widowControl w:val="0"/>
              <w:rPr>
                <w:rFonts w:ascii="Arial" w:hAnsi="Arial"/>
                <w:sz w:val="20"/>
                <w:szCs w:val="20"/>
              </w:rPr>
            </w:pPr>
            <w:ins w:id="539" w:author="Medlock, S.K." w:date="2021-05-07T08:28:00Z">
              <w:r>
                <w:rPr>
                  <w:rFonts w:ascii="Arial" w:hAnsi="Arial"/>
                  <w:sz w:val="20"/>
                  <w:szCs w:val="20"/>
                </w:rPr>
                <w:t>[7</w:t>
              </w:r>
            </w:ins>
            <w:ins w:id="540" w:author="Medlock, S.K." w:date="2021-05-07T08:33:00Z">
              <w:r w:rsidR="00F6023C">
                <w:rPr>
                  <w:rFonts w:ascii="Arial" w:hAnsi="Arial"/>
                  <w:sz w:val="20"/>
                  <w:szCs w:val="20"/>
                </w:rPr>
                <w:t>] Stop</w:t>
              </w:r>
            </w:ins>
          </w:p>
          <w:p w14:paraId="1BC7B9EA" w14:textId="77777777" w:rsidR="00CC4846" w:rsidRDefault="00CC4846" w:rsidP="00CC4846">
            <w:pPr>
              <w:pStyle w:val="TableContents"/>
              <w:widowControl w:val="0"/>
              <w:rPr>
                <w:rFonts w:ascii="Arial" w:hAnsi="Arial"/>
                <w:sz w:val="20"/>
                <w:szCs w:val="20"/>
              </w:rPr>
            </w:pPr>
            <w:r>
              <w:rPr>
                <w:rFonts w:ascii="Arial" w:hAnsi="Arial"/>
                <w:sz w:val="20"/>
                <w:szCs w:val="20"/>
              </w:rPr>
              <w:t>[2] Afbouwen volgens afbouwschema waarna stop {{free text}}</w:t>
            </w:r>
          </w:p>
          <w:p w14:paraId="583415F5" w14:textId="77777777" w:rsidR="00CC4846" w:rsidRDefault="00CC4846" w:rsidP="00CC4846">
            <w:pPr>
              <w:pStyle w:val="TableContents"/>
              <w:widowControl w:val="0"/>
              <w:rPr>
                <w:rFonts w:ascii="Arial" w:hAnsi="Arial"/>
                <w:sz w:val="20"/>
                <w:szCs w:val="20"/>
              </w:rPr>
            </w:pPr>
            <w:r>
              <w:rPr>
                <w:rFonts w:ascii="Arial" w:hAnsi="Arial"/>
                <w:sz w:val="20"/>
                <w:szCs w:val="20"/>
              </w:rPr>
              <w:t>[3] Afbouwen tot minimaal effectieve dosis volgens afbouwschema{{free text}}</w:t>
            </w:r>
          </w:p>
          <w:p w14:paraId="613B2A93" w14:textId="77777777" w:rsidR="00CC4846" w:rsidRDefault="00CC4846" w:rsidP="00CC4846">
            <w:pPr>
              <w:pStyle w:val="TableContents"/>
              <w:widowControl w:val="0"/>
              <w:rPr>
                <w:rFonts w:ascii="Arial" w:hAnsi="Arial"/>
                <w:sz w:val="20"/>
                <w:szCs w:val="20"/>
              </w:rPr>
            </w:pPr>
            <w:r>
              <w:rPr>
                <w:rFonts w:ascii="Arial" w:hAnsi="Arial"/>
                <w:sz w:val="20"/>
                <w:szCs w:val="20"/>
              </w:rPr>
              <w:t>[4] Continueren</w:t>
            </w:r>
          </w:p>
          <w:p w14:paraId="35DD29B0" w14:textId="77777777" w:rsidR="00CC4846" w:rsidRDefault="00CC4846" w:rsidP="00CC4846">
            <w:pPr>
              <w:pStyle w:val="TableContents"/>
              <w:widowControl w:val="0"/>
              <w:rPr>
                <w:rFonts w:ascii="Arial" w:hAnsi="Arial"/>
                <w:sz w:val="20"/>
                <w:szCs w:val="20"/>
              </w:rPr>
            </w:pPr>
            <w:r>
              <w:rPr>
                <w:rFonts w:ascii="Arial" w:hAnsi="Arial"/>
                <w:sz w:val="20"/>
                <w:szCs w:val="20"/>
              </w:rPr>
              <w:t>[5]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0950814" w14:textId="77777777" w:rsidR="00CC4846" w:rsidRDefault="00CC4846" w:rsidP="00CC4846">
            <w:pPr>
              <w:pStyle w:val="TableContents"/>
              <w:widowControl w:val="0"/>
              <w:rPr>
                <w:rFonts w:ascii="Arial" w:hAnsi="Arial"/>
                <w:sz w:val="20"/>
                <w:szCs w:val="20"/>
              </w:rPr>
            </w:pPr>
            <w:r>
              <w:rPr>
                <w:rFonts w:ascii="Arial" w:hAnsi="Arial"/>
                <w:sz w:val="20"/>
                <w:szCs w:val="20"/>
              </w:rPr>
              <w:t>[1] Doorverwijzing naar een neuroloog {{free text}} U hoeft hier zelf geen afspraak voor te maken. U krijgt een brief toegestuurd met informatie over de nieuwe afspraak.</w:t>
            </w:r>
          </w:p>
          <w:p w14:paraId="70639126" w14:textId="77777777" w:rsidR="00CC4846" w:rsidRDefault="00CC4846" w:rsidP="00CC4846">
            <w:pPr>
              <w:pStyle w:val="TableContents"/>
              <w:widowControl w:val="0"/>
            </w:pPr>
          </w:p>
          <w:p w14:paraId="36C44D40" w14:textId="5A681EA5" w:rsidR="00CC4846" w:rsidRDefault="00CC4846" w:rsidP="00CC4846">
            <w:pPr>
              <w:pStyle w:val="TableContents"/>
              <w:widowControl w:val="0"/>
              <w:rPr>
                <w:ins w:id="541" w:author="Medlock, S.K." w:date="2021-05-07T08:29:00Z"/>
                <w:rFonts w:ascii="Arial" w:hAnsi="Arial"/>
                <w:sz w:val="20"/>
                <w:szCs w:val="20"/>
              </w:rPr>
            </w:pPr>
            <w:r>
              <w:rPr>
                <w:rFonts w:ascii="Arial" w:hAnsi="Arial"/>
                <w:sz w:val="20"/>
                <w:szCs w:val="20"/>
              </w:rPr>
              <w:t>[6] Doorverwijzing naar neuroloog {{free text}}. Let op, u maakt zelf een afspraak. Van de dokter heeft u hier een brief over gekregen..</w:t>
            </w:r>
          </w:p>
          <w:p w14:paraId="676C80AC" w14:textId="47A9BDE7" w:rsidR="0076314D" w:rsidRDefault="0076314D" w:rsidP="00CC4846">
            <w:pPr>
              <w:pStyle w:val="TableContents"/>
              <w:widowControl w:val="0"/>
              <w:rPr>
                <w:rFonts w:ascii="Arial" w:hAnsi="Arial"/>
                <w:sz w:val="20"/>
                <w:szCs w:val="20"/>
              </w:rPr>
            </w:pPr>
            <w:ins w:id="542" w:author="Medlock, S.K." w:date="2021-05-07T08:29:00Z">
              <w:r>
                <w:rPr>
                  <w:rFonts w:ascii="Arial" w:hAnsi="Arial"/>
                  <w:sz w:val="20"/>
                  <w:szCs w:val="20"/>
                </w:rPr>
                <w:t>[7</w:t>
              </w:r>
            </w:ins>
            <w:ins w:id="543" w:author="Medlock, S.K." w:date="2021-05-07T08:33:00Z">
              <w:r w:rsidR="00F6023C">
                <w:rPr>
                  <w:rFonts w:ascii="Arial" w:hAnsi="Arial"/>
                  <w:sz w:val="20"/>
                  <w:szCs w:val="20"/>
                </w:rPr>
                <w:t>] U kunt direct stoppen.</w:t>
              </w:r>
            </w:ins>
          </w:p>
          <w:p w14:paraId="23D46B97" w14:textId="77777777" w:rsidR="00CC4846" w:rsidRDefault="00CC4846" w:rsidP="00CC4846">
            <w:pPr>
              <w:widowControl w:val="0"/>
              <w:rPr>
                <w:rFonts w:ascii="Arial" w:hAnsi="Arial"/>
                <w:sz w:val="20"/>
                <w:szCs w:val="20"/>
              </w:rPr>
            </w:pPr>
            <w:r>
              <w:rPr>
                <w:rFonts w:ascii="Arial" w:hAnsi="Arial"/>
                <w:sz w:val="20"/>
                <w:szCs w:val="20"/>
              </w:rPr>
              <w:t>[2]</w:t>
            </w:r>
            <w:r>
              <w:rPr>
                <w:rFonts w:ascii="Arial" w:hAnsi="Arial"/>
                <w:b/>
                <w:sz w:val="20"/>
                <w:szCs w:val="20"/>
              </w:rPr>
              <w:t xml:space="preserve"> </w:t>
            </w:r>
            <w:r>
              <w:rPr>
                <w:rFonts w:ascii="Arial" w:hAnsi="Arial"/>
                <w:sz w:val="20"/>
                <w:szCs w:val="20"/>
              </w:rPr>
              <w:t>Stoppen via een afbouwschema. {{free text}}</w:t>
            </w:r>
          </w:p>
          <w:p w14:paraId="27304371" w14:textId="77777777" w:rsidR="00CC4846" w:rsidRDefault="00CC4846" w:rsidP="00CC4846">
            <w:pPr>
              <w:widowControl w:val="0"/>
              <w:rPr>
                <w:rFonts w:ascii="Arial" w:hAnsi="Arial"/>
                <w:sz w:val="20"/>
                <w:szCs w:val="20"/>
              </w:rPr>
            </w:pPr>
          </w:p>
          <w:p w14:paraId="019819C0" w14:textId="77777777" w:rsidR="00CC4846" w:rsidRDefault="00CC4846" w:rsidP="00CC4846">
            <w:pPr>
              <w:pStyle w:val="TableContents"/>
              <w:widowControl w:val="0"/>
              <w:rPr>
                <w:rFonts w:ascii="Arial" w:hAnsi="Arial"/>
                <w:sz w:val="20"/>
                <w:szCs w:val="20"/>
              </w:rPr>
            </w:pPr>
          </w:p>
          <w:p w14:paraId="43208A1B" w14:textId="77777777" w:rsidR="00CC4846" w:rsidRDefault="00CC4846" w:rsidP="00CC4846">
            <w:pPr>
              <w:widowControl w:val="0"/>
              <w:rPr>
                <w:rFonts w:ascii="Arial" w:hAnsi="Arial"/>
                <w:sz w:val="20"/>
                <w:szCs w:val="20"/>
              </w:rPr>
            </w:pPr>
            <w:r>
              <w:rPr>
                <w:rFonts w:ascii="Arial" w:hAnsi="Arial"/>
                <w:sz w:val="20"/>
                <w:szCs w:val="20"/>
              </w:rPr>
              <w:t>[3] Verlagen van dosering via een afbouwschema. {{free text}}</w:t>
            </w:r>
          </w:p>
          <w:p w14:paraId="525EFFDB" w14:textId="77777777" w:rsidR="00CC4846" w:rsidRDefault="00CC4846" w:rsidP="00CC4846">
            <w:pPr>
              <w:widowControl w:val="0"/>
              <w:rPr>
                <w:rFonts w:ascii="Arial" w:hAnsi="Arial"/>
                <w:sz w:val="20"/>
                <w:szCs w:val="20"/>
              </w:rPr>
            </w:pPr>
          </w:p>
          <w:p w14:paraId="218A55E5" w14:textId="77777777" w:rsidR="00CC4846" w:rsidRDefault="00CC4846" w:rsidP="00CC4846">
            <w:pPr>
              <w:pStyle w:val="TableContents"/>
              <w:widowControl w:val="0"/>
              <w:rPr>
                <w:rFonts w:ascii="Arial" w:hAnsi="Arial"/>
                <w:sz w:val="20"/>
                <w:szCs w:val="20"/>
              </w:rPr>
            </w:pPr>
          </w:p>
          <w:p w14:paraId="530DE3CB" w14:textId="77777777" w:rsidR="00CC4846" w:rsidRDefault="00CC4846" w:rsidP="00CC4846">
            <w:pPr>
              <w:pStyle w:val="TableContents"/>
              <w:widowControl w:val="0"/>
              <w:rPr>
                <w:rFonts w:ascii="Arial" w:hAnsi="Arial"/>
                <w:sz w:val="20"/>
                <w:szCs w:val="20"/>
              </w:rPr>
            </w:pPr>
          </w:p>
          <w:p w14:paraId="56E8C606" w14:textId="77777777" w:rsidR="00CC4846" w:rsidRDefault="00CC4846" w:rsidP="00CC4846">
            <w:pPr>
              <w:pStyle w:val="TableContents"/>
              <w:widowControl w:val="0"/>
              <w:rPr>
                <w:rFonts w:ascii="Arial" w:hAnsi="Arial"/>
                <w:sz w:val="20"/>
                <w:szCs w:val="20"/>
              </w:rPr>
            </w:pPr>
            <w:r>
              <w:rPr>
                <w:rFonts w:ascii="Arial" w:hAnsi="Arial"/>
                <w:sz w:val="20"/>
                <w:szCs w:val="20"/>
              </w:rPr>
              <w:t>[4] Gebruik dit medicijn zoals u tot nu toe doet</w:t>
            </w:r>
          </w:p>
          <w:p w14:paraId="3B01C7DF" w14:textId="77777777" w:rsidR="00CC4846" w:rsidRDefault="00CC4846" w:rsidP="00CC4846">
            <w:pPr>
              <w:pStyle w:val="TableContents"/>
              <w:widowControl w:val="0"/>
              <w:rPr>
                <w:rFonts w:ascii="Arial" w:hAnsi="Arial"/>
                <w:sz w:val="20"/>
                <w:szCs w:val="20"/>
              </w:rPr>
            </w:pPr>
          </w:p>
          <w:p w14:paraId="4E5D7ADF" w14:textId="77777777" w:rsidR="00CC4846" w:rsidRDefault="00CC4846" w:rsidP="00CC4846">
            <w:pPr>
              <w:pStyle w:val="TableContents"/>
              <w:widowControl w:val="0"/>
              <w:rPr>
                <w:rFonts w:ascii="Arial" w:hAnsi="Arial"/>
                <w:sz w:val="20"/>
                <w:szCs w:val="20"/>
              </w:rPr>
            </w:pPr>
            <w:r>
              <w:rPr>
                <w:rFonts w:ascii="Arial" w:hAnsi="Arial"/>
                <w:sz w:val="20"/>
                <w:szCs w:val="20"/>
              </w:rPr>
              <w:t>[5]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33F9413" w14:textId="77777777" w:rsidR="00CC4846" w:rsidRDefault="00087CD0" w:rsidP="00CC4846">
            <w:pPr>
              <w:pStyle w:val="TableContents"/>
              <w:widowControl w:val="0"/>
              <w:rPr>
                <w:rFonts w:ascii="Arial" w:hAnsi="Arial"/>
                <w:sz w:val="20"/>
                <w:szCs w:val="20"/>
              </w:rPr>
            </w:pPr>
            <w:hyperlink r:id="rId235">
              <w:r w:rsidR="00CC4846">
                <w:rPr>
                  <w:rStyle w:val="Hyperlink"/>
                  <w:rFonts w:ascii="Arial" w:hAnsi="Arial"/>
                  <w:sz w:val="20"/>
                  <w:szCs w:val="20"/>
                </w:rPr>
                <w:t>refpage 26</w:t>
              </w:r>
            </w:hyperlink>
          </w:p>
          <w:p w14:paraId="69209FA6" w14:textId="77777777" w:rsidR="00CC4846" w:rsidRDefault="00CC4846" w:rsidP="00CC4846">
            <w:pPr>
              <w:pStyle w:val="TableContents"/>
              <w:widowControl w:val="0"/>
              <w:rPr>
                <w:rFonts w:ascii="Arial" w:hAnsi="Arial"/>
                <w:sz w:val="20"/>
                <w:szCs w:val="20"/>
              </w:rPr>
            </w:pPr>
          </w:p>
        </w:tc>
      </w:tr>
      <w:tr w:rsidR="008E0034" w14:paraId="1173BA56"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57EEC63A" w14:textId="77777777" w:rsidR="008E0034" w:rsidRPr="00D45A17" w:rsidRDefault="008E0034" w:rsidP="008E0034">
            <w:pPr>
              <w:pStyle w:val="TableContents"/>
              <w:widowControl w:val="0"/>
            </w:pPr>
            <w:r w:rsidRPr="00D45A17">
              <w:rPr>
                <w:rFonts w:ascii="Arial" w:hAnsi="Arial"/>
                <w:sz w:val="20"/>
                <w:szCs w:val="20"/>
              </w:rPr>
              <w:t>96</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E3775E9"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0B3597E" w14:textId="77777777" w:rsidR="008E0034" w:rsidRDefault="008E0034" w:rsidP="008E0034">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B7CF556" w14:textId="77777777" w:rsidR="008E0034" w:rsidRDefault="008E0034" w:rsidP="008E0034">
            <w:pPr>
              <w:pStyle w:val="TableContents"/>
              <w:widowControl w:val="0"/>
              <w:rPr>
                <w:rFonts w:ascii="Arial" w:hAnsi="Arial"/>
                <w:sz w:val="20"/>
                <w:szCs w:val="20"/>
              </w:rPr>
            </w:pPr>
            <w:r>
              <w:rPr>
                <w:rFonts w:ascii="Arial" w:hAnsi="Arial"/>
                <w:sz w:val="20"/>
                <w:szCs w:val="20"/>
              </w:rPr>
              <w:t>N03AX12</w:t>
            </w:r>
          </w:p>
          <w:p w14:paraId="33DCD7C8" w14:textId="77777777" w:rsidR="008E0034" w:rsidRDefault="008E0034" w:rsidP="008E0034">
            <w:pPr>
              <w:pStyle w:val="TableContents"/>
              <w:widowControl w:val="0"/>
              <w:rPr>
                <w:rFonts w:ascii="Arial" w:hAnsi="Arial"/>
                <w:sz w:val="20"/>
                <w:szCs w:val="20"/>
              </w:rPr>
            </w:pPr>
            <w:r>
              <w:rPr>
                <w:rFonts w:ascii="Arial" w:hAnsi="Arial"/>
                <w:sz w:val="20"/>
                <w:szCs w:val="20"/>
              </w:rPr>
              <w:t>or N03AX16</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A4EF118"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183EC9B"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D18A357" w14:textId="77777777" w:rsidR="008E0034" w:rsidRDefault="008E0034" w:rsidP="008E0034">
            <w:pPr>
              <w:pStyle w:val="TableContents"/>
              <w:widowControl w:val="0"/>
              <w:rPr>
                <w:rFonts w:ascii="Arial" w:hAnsi="Arial"/>
                <w:sz w:val="20"/>
                <w:szCs w:val="20"/>
              </w:rPr>
            </w:pPr>
            <w:r>
              <w:rPr>
                <w:rFonts w:ascii="Arial" w:hAnsi="Arial"/>
                <w:b/>
                <w:bCs/>
                <w:sz w:val="20"/>
                <w:szCs w:val="20"/>
              </w:rPr>
              <w:t>Patiënt heeft mogelijk bijwerkingen van deze medicatie.</w:t>
            </w:r>
            <w:r>
              <w:rPr>
                <w:rFonts w:ascii="Arial" w:hAnsi="Arial"/>
                <w:sz w:val="20"/>
                <w:szCs w:val="20"/>
              </w:rPr>
              <w:t xml:space="preserve"> Overweeg stoppen of lagere dosering.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53F20D0" w14:textId="77777777" w:rsidR="008E0034" w:rsidRDefault="008E0034" w:rsidP="008E0034">
            <w:pPr>
              <w:pStyle w:val="TableContents"/>
              <w:widowControl w:val="0"/>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1DAB98F"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0F0D6F4E" w14:textId="78718E84" w:rsidR="008E0034" w:rsidRDefault="00087CD0" w:rsidP="008E0034">
            <w:pPr>
              <w:pStyle w:val="TableContents"/>
              <w:widowControl w:val="0"/>
            </w:pPr>
            <w:hyperlink r:id="rId236">
              <w:r w:rsidR="008E0034" w:rsidRPr="00E5305B">
                <w:rPr>
                  <w:rStyle w:val="Hyperlink"/>
                  <w:rFonts w:ascii="Arial" w:hAnsi="Arial"/>
                  <w:sz w:val="20"/>
                  <w:szCs w:val="20"/>
                </w:rPr>
                <w:t>refpage 26</w:t>
              </w:r>
            </w:hyperlink>
          </w:p>
        </w:tc>
      </w:tr>
      <w:tr w:rsidR="008E0034" w14:paraId="6B99B0FB"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1FC03529" w14:textId="77777777" w:rsidR="008E0034" w:rsidRPr="00D45A17" w:rsidRDefault="008E0034" w:rsidP="008E0034">
            <w:pPr>
              <w:pStyle w:val="TableContents"/>
              <w:widowControl w:val="0"/>
            </w:pPr>
            <w:r w:rsidRPr="00D45A17">
              <w:rPr>
                <w:rFonts w:ascii="Arial" w:hAnsi="Arial"/>
                <w:sz w:val="20"/>
                <w:szCs w:val="20"/>
              </w:rPr>
              <w:t>97</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BC4170D" w14:textId="77777777" w:rsidR="008E0034" w:rsidRDefault="008E0034" w:rsidP="008E0034">
            <w:pPr>
              <w:pStyle w:val="TableContents"/>
              <w:widowControl w:val="0"/>
              <w:rPr>
                <w:lang w:val="en-US"/>
              </w:rPr>
            </w:pPr>
            <w:r>
              <w:rPr>
                <w:rFonts w:ascii="Arial" w:hAnsi="Arial"/>
                <w:color w:val="9900FF"/>
                <w:sz w:val="20"/>
                <w:szCs w:val="20"/>
                <w:lang w:val="en-US"/>
              </w:rPr>
              <w:t>{TODO can we specify which?}</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CB50732"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7E1C8DA" w14:textId="77777777" w:rsidR="008E0034" w:rsidRDefault="008E0034" w:rsidP="008E0034">
            <w:pPr>
              <w:pStyle w:val="TableContents"/>
              <w:widowControl w:val="0"/>
              <w:rPr>
                <w:rFonts w:ascii="Arial" w:hAnsi="Arial"/>
                <w:sz w:val="20"/>
                <w:szCs w:val="20"/>
              </w:rPr>
            </w:pPr>
            <w:r>
              <w:rPr>
                <w:rFonts w:ascii="Arial" w:hAnsi="Arial"/>
                <w:sz w:val="20"/>
                <w:szCs w:val="20"/>
              </w:rPr>
              <w:t>N03AX12</w:t>
            </w:r>
          </w:p>
          <w:p w14:paraId="5BE33C2B" w14:textId="77777777" w:rsidR="008E0034" w:rsidRDefault="008E0034" w:rsidP="008E0034">
            <w:pPr>
              <w:pStyle w:val="TableContents"/>
              <w:widowControl w:val="0"/>
              <w:rPr>
                <w:rFonts w:ascii="Arial" w:hAnsi="Arial"/>
                <w:sz w:val="20"/>
                <w:szCs w:val="20"/>
              </w:rPr>
            </w:pPr>
            <w:r>
              <w:rPr>
                <w:rFonts w:ascii="Arial" w:hAnsi="Arial"/>
                <w:sz w:val="20"/>
                <w:szCs w:val="20"/>
              </w:rPr>
              <w:t>or N03AX16</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78829D2"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DB91BDA" w14:textId="77777777" w:rsidR="008E0034" w:rsidRDefault="008E0034" w:rsidP="008E0034">
            <w:pPr>
              <w:pStyle w:val="TableContents"/>
              <w:widowControl w:val="0"/>
              <w:rPr>
                <w:rFonts w:ascii="Arial" w:hAnsi="Arial"/>
                <w:sz w:val="20"/>
                <w:szCs w:val="20"/>
              </w:rPr>
            </w:pPr>
            <w:r>
              <w:rPr>
                <w:rFonts w:ascii="Arial" w:hAnsi="Arial"/>
                <w:color w:val="9900FF"/>
                <w:sz w:val="20"/>
                <w:szCs w:val="20"/>
              </w:rPr>
              <w:t>{{preselect vervolg if a stop-, afbouw-, or vervangen- option is checked}}</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16E6DBC" w14:textId="77777777" w:rsidR="008E0034" w:rsidRDefault="008E0034" w:rsidP="008E0034">
            <w:pPr>
              <w:pStyle w:val="TableContents"/>
              <w:widowControl w:val="0"/>
              <w:rPr>
                <w:rFonts w:ascii="Arial" w:hAnsi="Arial"/>
                <w:sz w:val="20"/>
                <w:szCs w:val="20"/>
              </w:rPr>
            </w:pPr>
            <w:r>
              <w:rPr>
                <w:rFonts w:ascii="Arial" w:hAnsi="Arial"/>
                <w:sz w:val="20"/>
                <w:szCs w:val="20"/>
              </w:rPr>
              <w:t>[1] Vervolgafspraak:{{free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474A2BC" w14:textId="77777777" w:rsidR="008E0034" w:rsidRDefault="008E0034" w:rsidP="008E0034">
            <w:pPr>
              <w:widowControl w:val="0"/>
              <w:rPr>
                <w:rFonts w:ascii="Arial" w:hAnsi="Arial"/>
                <w:sz w:val="20"/>
                <w:szCs w:val="20"/>
              </w:rPr>
            </w:pPr>
            <w:r>
              <w:rPr>
                <w:rFonts w:ascii="Arial" w:hAnsi="Arial"/>
                <w:sz w:val="20"/>
                <w:szCs w:val="20"/>
              </w:rPr>
              <w:t>[1] Vervolgafspraak: {{free text}}</w:t>
            </w:r>
          </w:p>
          <w:p w14:paraId="4993CD2E"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633311B" w14:textId="77777777" w:rsidR="008E0034" w:rsidRDefault="008E0034" w:rsidP="008E0034">
            <w:pPr>
              <w:pStyle w:val="TableContents"/>
              <w:widowControl w:val="0"/>
              <w:rPr>
                <w:rFonts w:ascii="Arial" w:hAnsi="Arial"/>
                <w:sz w:val="20"/>
                <w:szCs w:val="20"/>
              </w:rPr>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34EFB904" w14:textId="295FBC3F" w:rsidR="008E0034" w:rsidRDefault="00087CD0" w:rsidP="008E0034">
            <w:pPr>
              <w:pStyle w:val="TableContents"/>
              <w:widowControl w:val="0"/>
            </w:pPr>
            <w:hyperlink r:id="rId237">
              <w:r w:rsidR="008E0034" w:rsidRPr="00E5305B">
                <w:rPr>
                  <w:rStyle w:val="Hyperlink"/>
                  <w:rFonts w:ascii="Arial" w:hAnsi="Arial"/>
                  <w:sz w:val="20"/>
                  <w:szCs w:val="20"/>
                </w:rPr>
                <w:t>refpage 26</w:t>
              </w:r>
            </w:hyperlink>
          </w:p>
        </w:tc>
      </w:tr>
      <w:tr w:rsidR="00CC4846" w14:paraId="272DE7EB"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022787EC" w14:textId="77777777" w:rsidR="00CC4846" w:rsidRPr="00D45A17" w:rsidRDefault="00CC4846" w:rsidP="00CC4846">
            <w:pPr>
              <w:pStyle w:val="TableContents"/>
              <w:widowControl w:val="0"/>
              <w:rPr>
                <w:rFonts w:ascii="Arial" w:hAnsi="Arial"/>
                <w:sz w:val="20"/>
                <w:szCs w:val="20"/>
              </w:rPr>
            </w:pP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1960A3A"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antihistamines</w:t>
            </w:r>
          </w:p>
          <w:p w14:paraId="34133455" w14:textId="77777777" w:rsidR="00CC4846" w:rsidRDefault="00087CD0" w:rsidP="00CC4846">
            <w:pPr>
              <w:pStyle w:val="TableContents"/>
              <w:widowControl w:val="0"/>
              <w:rPr>
                <w:lang w:val="en-US"/>
              </w:rPr>
            </w:pPr>
            <w:hyperlink r:id="rId238">
              <w:r w:rsidR="00CC4846">
                <w:rPr>
                  <w:rStyle w:val="Hyperlink"/>
                  <w:rFonts w:ascii="Arial" w:hAnsi="Arial"/>
                  <w:b/>
                  <w:sz w:val="20"/>
                  <w:szCs w:val="20"/>
                  <w:lang w:val="en-US"/>
                </w:rPr>
                <w:t>R06</w:t>
              </w:r>
            </w:hyperlink>
            <w:r w:rsidR="00CC4846">
              <w:rPr>
                <w:rFonts w:ascii="Arial" w:hAnsi="Arial"/>
                <w:sz w:val="20"/>
                <w:szCs w:val="20"/>
                <w:lang w:val="en-US"/>
              </w:rPr>
              <w:t xml:space="preserve"> Antihistamines (all existing antihistamines are R06A)</w:t>
            </w:r>
          </w:p>
          <w:p w14:paraId="5FCB6284" w14:textId="77777777" w:rsidR="00CC4846" w:rsidRDefault="00CC4846" w:rsidP="00CC4846">
            <w:pPr>
              <w:pStyle w:val="TableContents"/>
              <w:widowControl w:val="0"/>
              <w:rPr>
                <w:rFonts w:ascii="Arial" w:hAnsi="Arial"/>
                <w:sz w:val="20"/>
                <w:szCs w:val="20"/>
                <w:lang w:val="en-US"/>
              </w:rPr>
            </w:pPr>
          </w:p>
          <w:p w14:paraId="188F404A" w14:textId="77777777" w:rsidR="00CC4846" w:rsidRDefault="00CC4846" w:rsidP="00CC4846">
            <w:pPr>
              <w:pStyle w:val="TableContents"/>
              <w:widowControl w:val="0"/>
              <w:rPr>
                <w:lang w:val="en-US"/>
              </w:rPr>
            </w:pPr>
            <w:r>
              <w:rPr>
                <w:rFonts w:ascii="Arial" w:hAnsi="Arial"/>
                <w:sz w:val="20"/>
                <w:szCs w:val="20"/>
                <w:lang w:val="en-US"/>
              </w:rPr>
              <w:t xml:space="preserve">and </w:t>
            </w:r>
            <w:hyperlink r:id="rId239">
              <w:r>
                <w:rPr>
                  <w:rStyle w:val="Emphasis"/>
                  <w:rFonts w:ascii="Arial" w:hAnsi="Arial"/>
                  <w:i w:val="0"/>
                  <w:iCs w:val="0"/>
                  <w:color w:val="6600CC"/>
                  <w:sz w:val="20"/>
                  <w:szCs w:val="20"/>
                  <w:lang w:val="en-US"/>
                </w:rPr>
                <w:t>N07CA</w:t>
              </w:r>
            </w:hyperlink>
            <w:r>
              <w:rPr>
                <w:rStyle w:val="Emphasis"/>
                <w:rFonts w:ascii="Arial" w:hAnsi="Arial"/>
                <w:i w:val="0"/>
                <w:iCs w:val="0"/>
                <w:color w:val="6600CC"/>
                <w:sz w:val="20"/>
                <w:szCs w:val="20"/>
                <w:lang w:val="en-US"/>
              </w:rPr>
              <w:t xml:space="preserve"> antivertigo antihistamines</w:t>
            </w:r>
          </w:p>
          <w:p w14:paraId="4AA224A8" w14:textId="77777777" w:rsidR="00CC4846" w:rsidRDefault="00CC4846" w:rsidP="00CC4846">
            <w:pPr>
              <w:pStyle w:val="TableContents"/>
              <w:widowControl w:val="0"/>
              <w:rPr>
                <w:lang w:val="en-US"/>
              </w:rPr>
            </w:pPr>
            <w:r>
              <w:rPr>
                <w:rStyle w:val="Emphasis"/>
                <w:rFonts w:ascii="Arial" w:hAnsi="Arial"/>
                <w:i w:val="0"/>
                <w:iCs w:val="0"/>
                <w:color w:val="6600CC"/>
                <w:sz w:val="20"/>
                <w:szCs w:val="20"/>
                <w:lang w:val="en-US"/>
              </w:rPr>
              <w:t>and</w:t>
            </w:r>
          </w:p>
          <w:p w14:paraId="49652FB3" w14:textId="77777777" w:rsidR="00CC4846" w:rsidRDefault="00087CD0" w:rsidP="00CC4846">
            <w:pPr>
              <w:pStyle w:val="BodyText"/>
              <w:widowControl w:val="0"/>
              <w:rPr>
                <w:lang w:val="en-US"/>
              </w:rPr>
            </w:pPr>
            <w:hyperlink r:id="rId240">
              <w:r w:rsidR="00CC4846">
                <w:rPr>
                  <w:rStyle w:val="Emphasis"/>
                  <w:rFonts w:ascii="Arial" w:hAnsi="Arial"/>
                  <w:i w:val="0"/>
                  <w:iCs w:val="0"/>
                  <w:color w:val="6600CC"/>
                  <w:sz w:val="20"/>
                  <w:szCs w:val="20"/>
                  <w:lang w:val="en-US"/>
                </w:rPr>
                <w:t>N05BB01</w:t>
              </w:r>
            </w:hyperlink>
            <w:r w:rsidR="00CC4846">
              <w:rPr>
                <w:rStyle w:val="Emphasis"/>
                <w:rFonts w:ascii="Arial" w:hAnsi="Arial"/>
                <w:i w:val="0"/>
                <w:iCs w:val="0"/>
                <w:color w:val="6600CC"/>
                <w:sz w:val="20"/>
                <w:szCs w:val="20"/>
                <w:lang w:val="en-US"/>
              </w:rPr>
              <w:t xml:space="preserve"> hydroxyzine</w:t>
            </w:r>
          </w:p>
          <w:p w14:paraId="49E3CABB" w14:textId="77777777" w:rsidR="00CC4846" w:rsidRDefault="00CC4846" w:rsidP="00CC4846">
            <w:pPr>
              <w:pStyle w:val="TableContents"/>
              <w:widowControl w:val="0"/>
              <w:rPr>
                <w:rFonts w:ascii="Arial" w:hAnsi="Arial"/>
                <w:sz w:val="20"/>
                <w:szCs w:val="20"/>
                <w:lang w:val="en-US"/>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2E54691" w14:textId="77777777" w:rsidR="00CC4846" w:rsidRDefault="00CC4846" w:rsidP="00CC4846">
            <w:pPr>
              <w:pStyle w:val="TableContents"/>
              <w:widowControl w:val="0"/>
              <w:rPr>
                <w:rFonts w:ascii="Arial" w:hAnsi="Arial"/>
                <w:sz w:val="20"/>
                <w:szCs w:val="20"/>
                <w:lang w:val="en-US"/>
              </w:rPr>
            </w:pP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70D11252" w14:textId="77777777" w:rsidR="00CC4846" w:rsidRDefault="00CC4846" w:rsidP="00CC4846">
            <w:pPr>
              <w:pStyle w:val="TableContents"/>
              <w:widowControl w:val="0"/>
              <w:rPr>
                <w:rFonts w:ascii="Arial" w:hAnsi="Arial"/>
                <w:sz w:val="20"/>
                <w:szCs w:val="20"/>
                <w:lang w:val="en-US"/>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1FB8D857"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11504186" w14:textId="77777777" w:rsidR="00CC4846" w:rsidRDefault="00CC4846" w:rsidP="00CC4846">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EEE62D5" w14:textId="77777777" w:rsidR="00CC4846" w:rsidRDefault="00CC4846" w:rsidP="00CC4846">
            <w:pPr>
              <w:pStyle w:val="TableContents"/>
              <w:widowControl w:val="0"/>
              <w:rPr>
                <w:rFonts w:ascii="Arial" w:hAnsi="Arial"/>
                <w:color w:val="9900FF"/>
                <w:sz w:val="20"/>
                <w:szCs w:val="20"/>
                <w:lang w:val="en-US"/>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A526537" w14:textId="77777777" w:rsidR="00CC4846" w:rsidRDefault="00CC4846" w:rsidP="00CC4846">
            <w:pPr>
              <w:pStyle w:val="TableContents"/>
              <w:widowControl w:val="0"/>
              <w:rPr>
                <w:rFonts w:ascii="Arial" w:hAnsi="Arial"/>
                <w:sz w:val="20"/>
                <w:szCs w:val="20"/>
                <w:lang w:val="en-US"/>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601AEAC" w14:textId="77777777" w:rsidR="00CC4846" w:rsidRDefault="00CC4846" w:rsidP="00CC4846">
            <w:pPr>
              <w:pStyle w:val="TableContents"/>
              <w:widowControl w:val="0"/>
              <w:rPr>
                <w:rFonts w:ascii="Arial" w:hAnsi="Arial"/>
                <w:sz w:val="20"/>
                <w:szCs w:val="20"/>
                <w:lang w:val="en-US"/>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996BF18" w14:textId="77777777" w:rsidR="00CC4846" w:rsidRDefault="00087CD0" w:rsidP="00CC4846">
            <w:pPr>
              <w:pStyle w:val="TableContents"/>
              <w:widowControl w:val="0"/>
              <w:rPr>
                <w:rFonts w:ascii="Arial" w:hAnsi="Arial"/>
                <w:sz w:val="20"/>
                <w:szCs w:val="20"/>
              </w:rPr>
            </w:pPr>
            <w:hyperlink r:id="rId241">
              <w:r w:rsidR="00CC4846">
                <w:rPr>
                  <w:rStyle w:val="Hyperlink"/>
                  <w:rFonts w:ascii="Arial" w:hAnsi="Arial"/>
                  <w:sz w:val="20"/>
                  <w:szCs w:val="20"/>
                </w:rPr>
                <w:t>refpage 27</w:t>
              </w:r>
            </w:hyperlink>
          </w:p>
        </w:tc>
      </w:tr>
      <w:tr w:rsidR="008E0034" w14:paraId="1972D6FB"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2726E0F0"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99</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990245E" w14:textId="77777777" w:rsidR="008E0034" w:rsidRDefault="008E0034" w:rsidP="008E0034">
            <w:pPr>
              <w:pStyle w:val="TableContents"/>
              <w:widowControl w:val="0"/>
              <w:rPr>
                <w:rFonts w:ascii="Arial" w:hAnsi="Arial"/>
                <w:sz w:val="20"/>
                <w:szCs w:val="20"/>
                <w:lang w:val="it-IT"/>
              </w:rPr>
            </w:pPr>
            <w:r>
              <w:rPr>
                <w:rFonts w:ascii="Arial" w:hAnsi="Arial"/>
                <w:sz w:val="20"/>
                <w:szCs w:val="20"/>
              </w:rPr>
              <w:t>Antihistaminica: oude generatie antihistaminica</w:t>
            </w:r>
          </w:p>
          <w:p w14:paraId="49CFE112" w14:textId="77777777" w:rsidR="008E0034" w:rsidRDefault="008E0034" w:rsidP="008E0034">
            <w:pPr>
              <w:pStyle w:val="TableContents"/>
              <w:widowControl w:val="0"/>
              <w:rPr>
                <w:rFonts w:ascii="Arial" w:hAnsi="Arial"/>
                <w:sz w:val="20"/>
                <w:szCs w:val="20"/>
              </w:rPr>
            </w:pPr>
          </w:p>
          <w:p w14:paraId="46FA4ED9" w14:textId="77777777" w:rsidR="008E0034" w:rsidRDefault="008E0034" w:rsidP="008E0034">
            <w:pPr>
              <w:pStyle w:val="TableContents"/>
              <w:widowControl w:val="0"/>
            </w:pPr>
            <w:r>
              <w:rPr>
                <w:rFonts w:ascii="Arial" w:hAnsi="Arial"/>
                <w:color w:val="6600CC"/>
                <w:sz w:val="20"/>
                <w:szCs w:val="20"/>
              </w:rPr>
              <w:t xml:space="preserve">According to FK: eerste generatie antihistaminica: </w:t>
            </w:r>
            <w:hyperlink r:id="rId242">
              <w:r>
                <w:rPr>
                  <w:rStyle w:val="Emphasis"/>
                  <w:rFonts w:ascii="Arial" w:hAnsi="Arial"/>
                  <w:i w:val="0"/>
                  <w:iCs w:val="0"/>
                  <w:color w:val="6600CC"/>
                  <w:sz w:val="20"/>
                  <w:szCs w:val="20"/>
                </w:rPr>
                <w:t>R06AD01</w:t>
              </w:r>
            </w:hyperlink>
            <w:r>
              <w:rPr>
                <w:rStyle w:val="Emphasis"/>
                <w:rFonts w:ascii="Arial" w:hAnsi="Arial"/>
                <w:i w:val="0"/>
                <w:iCs w:val="0"/>
                <w:color w:val="6600CC"/>
                <w:sz w:val="20"/>
                <w:szCs w:val="20"/>
              </w:rPr>
              <w:t xml:space="preserve">  alimemazine</w:t>
            </w:r>
          </w:p>
          <w:p w14:paraId="0BAFB679" w14:textId="77777777" w:rsidR="008E0034" w:rsidRDefault="00087CD0" w:rsidP="008E0034">
            <w:pPr>
              <w:pStyle w:val="BodyText"/>
              <w:widowControl w:val="0"/>
            </w:pPr>
            <w:hyperlink r:id="rId243">
              <w:r w:rsidR="008E0034">
                <w:rPr>
                  <w:rStyle w:val="Emphasis"/>
                  <w:rFonts w:ascii="Arial" w:hAnsi="Arial"/>
                  <w:i w:val="0"/>
                  <w:iCs w:val="0"/>
                  <w:color w:val="6600CC"/>
                  <w:sz w:val="20"/>
                  <w:szCs w:val="20"/>
                </w:rPr>
                <w:t>R06AE04</w:t>
              </w:r>
            </w:hyperlink>
            <w:r w:rsidR="008E0034">
              <w:rPr>
                <w:rStyle w:val="Emphasis"/>
                <w:rFonts w:ascii="Arial" w:hAnsi="Arial"/>
                <w:i w:val="0"/>
                <w:iCs w:val="0"/>
                <w:color w:val="6600CC"/>
                <w:sz w:val="20"/>
                <w:szCs w:val="20"/>
              </w:rPr>
              <w:t xml:space="preserve"> chloorcyclizine</w:t>
            </w:r>
          </w:p>
          <w:p w14:paraId="6EF7F90D" w14:textId="77777777" w:rsidR="008E0034" w:rsidRDefault="00087CD0" w:rsidP="008E0034">
            <w:pPr>
              <w:pStyle w:val="BodyText"/>
              <w:widowControl w:val="0"/>
            </w:pPr>
            <w:hyperlink r:id="rId244">
              <w:r w:rsidR="008E0034">
                <w:rPr>
                  <w:rStyle w:val="Emphasis"/>
                  <w:rFonts w:ascii="Arial" w:hAnsi="Arial"/>
                  <w:i w:val="0"/>
                  <w:iCs w:val="0"/>
                  <w:color w:val="6600CC"/>
                  <w:sz w:val="20"/>
                  <w:szCs w:val="20"/>
                </w:rPr>
                <w:t>N07CA02</w:t>
              </w:r>
            </w:hyperlink>
            <w:r w:rsidR="008E0034">
              <w:rPr>
                <w:rStyle w:val="Emphasis"/>
                <w:rFonts w:ascii="Arial" w:hAnsi="Arial"/>
                <w:i w:val="0"/>
                <w:iCs w:val="0"/>
                <w:color w:val="6600CC"/>
                <w:sz w:val="20"/>
                <w:szCs w:val="20"/>
              </w:rPr>
              <w:t xml:space="preserve"> cinnarizine</w:t>
            </w:r>
          </w:p>
          <w:p w14:paraId="3A1A514C" w14:textId="77777777" w:rsidR="008E0034" w:rsidRDefault="00087CD0" w:rsidP="008E0034">
            <w:pPr>
              <w:pStyle w:val="TableContents"/>
              <w:widowControl w:val="0"/>
            </w:pPr>
            <w:hyperlink r:id="rId245">
              <w:r w:rsidR="008E0034">
                <w:rPr>
                  <w:rStyle w:val="Emphasis"/>
                  <w:rFonts w:ascii="Arial" w:hAnsi="Arial"/>
                  <w:i w:val="0"/>
                  <w:iCs w:val="0"/>
                  <w:color w:val="6600CC"/>
                  <w:sz w:val="20"/>
                  <w:szCs w:val="20"/>
                </w:rPr>
                <w:t>R06AA04</w:t>
              </w:r>
            </w:hyperlink>
            <w:r w:rsidR="008E0034">
              <w:rPr>
                <w:rStyle w:val="Emphasis"/>
                <w:rFonts w:ascii="Arial" w:hAnsi="Arial"/>
                <w:i w:val="0"/>
                <w:iCs w:val="0"/>
                <w:color w:val="6600CC"/>
                <w:sz w:val="20"/>
                <w:szCs w:val="20"/>
              </w:rPr>
              <w:t xml:space="preserve"> clemastine</w:t>
            </w:r>
          </w:p>
          <w:p w14:paraId="1EADA7E7" w14:textId="77777777" w:rsidR="008E0034" w:rsidRDefault="008E0034" w:rsidP="008E0034">
            <w:pPr>
              <w:pStyle w:val="TableContents"/>
              <w:widowControl w:val="0"/>
              <w:rPr>
                <w:lang w:val="it-IT"/>
              </w:rPr>
            </w:pPr>
            <w:r>
              <w:rPr>
                <w:rStyle w:val="Emphasis"/>
                <w:rFonts w:ascii="Arial" w:hAnsi="Arial"/>
                <w:i w:val="0"/>
                <w:iCs w:val="0"/>
                <w:color w:val="6600CC"/>
                <w:sz w:val="20"/>
                <w:szCs w:val="20"/>
              </w:rPr>
              <w:t>R06AE03 cyclizine</w:t>
            </w:r>
          </w:p>
          <w:p w14:paraId="070F13DA" w14:textId="77777777" w:rsidR="008E0034" w:rsidRDefault="008E0034" w:rsidP="008E0034">
            <w:pPr>
              <w:pStyle w:val="TableContents"/>
              <w:widowControl w:val="0"/>
              <w:rPr>
                <w:lang w:val="it-IT"/>
              </w:rPr>
            </w:pPr>
            <w:r>
              <w:rPr>
                <w:rStyle w:val="Emphasis"/>
                <w:rFonts w:ascii="Arial" w:hAnsi="Arial"/>
                <w:i w:val="0"/>
                <w:iCs w:val="0"/>
                <w:color w:val="6600CC"/>
                <w:sz w:val="20"/>
                <w:szCs w:val="20"/>
              </w:rPr>
              <w:t>R06AB03 dimetindeen</w:t>
            </w:r>
          </w:p>
          <w:p w14:paraId="687937E2" w14:textId="77777777" w:rsidR="008E0034" w:rsidRDefault="00087CD0" w:rsidP="008E0034">
            <w:pPr>
              <w:pStyle w:val="BodyText"/>
              <w:widowControl w:val="0"/>
              <w:rPr>
                <w:lang w:val="it-IT"/>
              </w:rPr>
            </w:pPr>
            <w:hyperlink r:id="rId246">
              <w:r w:rsidR="008E0034">
                <w:rPr>
                  <w:rStyle w:val="Emphasis"/>
                  <w:rFonts w:ascii="Arial" w:hAnsi="Arial"/>
                  <w:i w:val="0"/>
                  <w:iCs w:val="0"/>
                  <w:color w:val="6600CC"/>
                  <w:sz w:val="20"/>
                  <w:szCs w:val="20"/>
                  <w:lang w:val="it-IT"/>
                </w:rPr>
                <w:t>N05BB01</w:t>
              </w:r>
            </w:hyperlink>
            <w:r w:rsidR="008E0034">
              <w:rPr>
                <w:rStyle w:val="Emphasis"/>
                <w:rFonts w:ascii="Arial" w:hAnsi="Arial"/>
                <w:i w:val="0"/>
                <w:iCs w:val="0"/>
                <w:color w:val="6600CC"/>
                <w:sz w:val="20"/>
                <w:szCs w:val="20"/>
                <w:lang w:val="it-IT"/>
              </w:rPr>
              <w:t xml:space="preserve"> hydroxyzine</w:t>
            </w:r>
          </w:p>
          <w:p w14:paraId="0D61C0F5" w14:textId="77777777" w:rsidR="008E0034" w:rsidRDefault="008E0034" w:rsidP="008E0034">
            <w:pPr>
              <w:pStyle w:val="TableContents"/>
              <w:widowControl w:val="0"/>
              <w:rPr>
                <w:lang w:val="it-IT"/>
              </w:rPr>
            </w:pPr>
            <w:r>
              <w:rPr>
                <w:rStyle w:val="Emphasis"/>
                <w:rFonts w:ascii="Arial" w:hAnsi="Arial"/>
                <w:i w:val="0"/>
                <w:iCs w:val="0"/>
                <w:color w:val="6600CC"/>
                <w:sz w:val="20"/>
                <w:szCs w:val="20"/>
                <w:lang w:val="it-IT"/>
              </w:rPr>
              <w:t>R06AX17 ketotifen</w:t>
            </w:r>
          </w:p>
          <w:p w14:paraId="7A342109" w14:textId="77777777" w:rsidR="008E0034" w:rsidRDefault="008E0034" w:rsidP="008E0034">
            <w:pPr>
              <w:pStyle w:val="TableContents"/>
              <w:widowControl w:val="0"/>
              <w:rPr>
                <w:lang w:val="it-IT"/>
              </w:rPr>
            </w:pPr>
            <w:r>
              <w:rPr>
                <w:rStyle w:val="Emphasis"/>
                <w:rFonts w:ascii="Arial" w:hAnsi="Arial"/>
                <w:i w:val="0"/>
                <w:iCs w:val="0"/>
                <w:color w:val="6600CC"/>
                <w:sz w:val="20"/>
                <w:szCs w:val="20"/>
                <w:lang w:val="it-IT"/>
              </w:rPr>
              <w:t>R06AE05 meclozine</w:t>
            </w:r>
          </w:p>
          <w:p w14:paraId="3CE452A7" w14:textId="77777777" w:rsidR="008E0034" w:rsidRDefault="008E0034" w:rsidP="008E0034">
            <w:pPr>
              <w:pStyle w:val="TableContents"/>
              <w:widowControl w:val="0"/>
              <w:rPr>
                <w:lang w:val="it-IT"/>
              </w:rPr>
            </w:pPr>
            <w:r>
              <w:rPr>
                <w:rStyle w:val="Emphasis"/>
                <w:rFonts w:ascii="Arial" w:hAnsi="Arial"/>
                <w:i w:val="0"/>
                <w:iCs w:val="0"/>
                <w:color w:val="6600CC"/>
                <w:sz w:val="20"/>
                <w:szCs w:val="20"/>
                <w:lang w:val="en-US"/>
              </w:rPr>
              <w:t>R06AE55 meclozine/pyridoxine</w:t>
            </w:r>
          </w:p>
          <w:p w14:paraId="1E43983A" w14:textId="77777777" w:rsidR="008E0034" w:rsidRDefault="008E0034" w:rsidP="008E0034">
            <w:pPr>
              <w:pStyle w:val="TableContents"/>
              <w:widowControl w:val="0"/>
              <w:rPr>
                <w:lang w:val="en-US"/>
              </w:rPr>
            </w:pPr>
            <w:r>
              <w:rPr>
                <w:rStyle w:val="Emphasis"/>
                <w:rFonts w:ascii="Arial" w:hAnsi="Arial"/>
                <w:i w:val="0"/>
                <w:iCs w:val="0"/>
                <w:color w:val="6600CC"/>
                <w:sz w:val="20"/>
                <w:szCs w:val="20"/>
                <w:lang w:val="en-US"/>
              </w:rPr>
              <w:t>R06AD08 oxomemazine</w:t>
            </w:r>
          </w:p>
          <w:p w14:paraId="2233AE75" w14:textId="77777777" w:rsidR="008E0034" w:rsidRDefault="008E0034" w:rsidP="008E0034">
            <w:pPr>
              <w:pStyle w:val="TableContents"/>
              <w:widowControl w:val="0"/>
              <w:rPr>
                <w:lang w:val="en-US"/>
              </w:rPr>
            </w:pPr>
            <w:r>
              <w:rPr>
                <w:rStyle w:val="Emphasis"/>
                <w:rFonts w:ascii="Arial" w:hAnsi="Arial"/>
                <w:i w:val="0"/>
                <w:iCs w:val="0"/>
                <w:color w:val="6600CC"/>
                <w:sz w:val="20"/>
                <w:szCs w:val="20"/>
                <w:lang w:val="en-US"/>
              </w:rPr>
              <w:t>R06AD02 promethazine</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3B879A0" w14:textId="77777777" w:rsidR="008E0034" w:rsidRDefault="008E0034" w:rsidP="008E0034">
            <w:pPr>
              <w:pStyle w:val="TableContents"/>
              <w:widowControl w:val="0"/>
              <w:rPr>
                <w:rFonts w:ascii="Arial" w:hAnsi="Arial"/>
                <w:sz w:val="20"/>
                <w:szCs w:val="20"/>
              </w:rPr>
            </w:pPr>
            <w:r>
              <w:rPr>
                <w:rFonts w:ascii="Arial" w:hAnsi="Arial"/>
                <w:sz w:val="20"/>
                <w:szCs w:val="20"/>
              </w:rPr>
              <w:lastRenderedPageBreak/>
              <w:t>All</w:t>
            </w:r>
          </w:p>
          <w:p w14:paraId="471EAEAA" w14:textId="77777777" w:rsidR="008E0034" w:rsidRDefault="008E0034" w:rsidP="008E0034">
            <w:pPr>
              <w:pStyle w:val="TableContents"/>
              <w:widowControl w:val="0"/>
              <w:rPr>
                <w:rStyle w:val="Emphasis"/>
              </w:rPr>
            </w:pPr>
          </w:p>
          <w:p w14:paraId="7F1F8ACB" w14:textId="77777777" w:rsidR="008E0034" w:rsidRDefault="008E0034" w:rsidP="008E0034">
            <w:pPr>
              <w:pStyle w:val="TableContents"/>
              <w:widowControl w:val="0"/>
              <w:rPr>
                <w:rFonts w:ascii="Arial" w:hAnsi="Arial"/>
                <w:sz w:val="20"/>
                <w:szCs w:val="20"/>
              </w:rPr>
            </w:pP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781C822E"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R06AD01</w:t>
            </w:r>
          </w:p>
          <w:p w14:paraId="78BB296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R06AE04</w:t>
            </w:r>
          </w:p>
          <w:p w14:paraId="3F3036A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lastRenderedPageBreak/>
              <w:t>or N07CA02</w:t>
            </w:r>
          </w:p>
          <w:p w14:paraId="37AD5D3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R06AA04</w:t>
            </w:r>
          </w:p>
          <w:p w14:paraId="10DECC5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R06AE03</w:t>
            </w:r>
          </w:p>
          <w:p w14:paraId="4E51337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R06AB03</w:t>
            </w:r>
          </w:p>
          <w:p w14:paraId="1C312A1D" w14:textId="77777777" w:rsidR="008E0034" w:rsidRDefault="008E0034" w:rsidP="008E0034">
            <w:pPr>
              <w:pStyle w:val="TableContents"/>
              <w:widowControl w:val="0"/>
              <w:rPr>
                <w:lang w:val="en-US"/>
              </w:rPr>
            </w:pPr>
            <w:r>
              <w:rPr>
                <w:rFonts w:ascii="Arial" w:hAnsi="Arial"/>
                <w:sz w:val="20"/>
                <w:szCs w:val="20"/>
                <w:lang w:val="en-US"/>
              </w:rPr>
              <w:t>or N05BB01</w:t>
            </w:r>
          </w:p>
          <w:p w14:paraId="25295D00"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R06AX17</w:t>
            </w:r>
          </w:p>
          <w:p w14:paraId="3EE180E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R06AE05</w:t>
            </w:r>
          </w:p>
          <w:p w14:paraId="6C1ABE5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R06AE55</w:t>
            </w:r>
          </w:p>
          <w:p w14:paraId="5905C236" w14:textId="77777777" w:rsidR="008E0034" w:rsidRDefault="008E0034" w:rsidP="008E0034">
            <w:pPr>
              <w:pStyle w:val="TableContents"/>
              <w:widowControl w:val="0"/>
              <w:rPr>
                <w:rFonts w:ascii="Arial" w:hAnsi="Arial"/>
                <w:sz w:val="20"/>
                <w:szCs w:val="20"/>
              </w:rPr>
            </w:pPr>
            <w:r>
              <w:rPr>
                <w:rFonts w:ascii="Arial" w:hAnsi="Arial"/>
                <w:sz w:val="20"/>
                <w:szCs w:val="20"/>
              </w:rPr>
              <w:t>or R06AD08</w:t>
            </w:r>
          </w:p>
          <w:p w14:paraId="4CF875F2" w14:textId="77777777" w:rsidR="008E0034" w:rsidRDefault="008E0034" w:rsidP="008E0034">
            <w:pPr>
              <w:pStyle w:val="TableContents"/>
              <w:widowControl w:val="0"/>
              <w:rPr>
                <w:rFonts w:ascii="Arial" w:hAnsi="Arial"/>
                <w:sz w:val="20"/>
                <w:szCs w:val="20"/>
              </w:rPr>
            </w:pPr>
            <w:r>
              <w:rPr>
                <w:rFonts w:ascii="Arial" w:hAnsi="Arial"/>
                <w:sz w:val="20"/>
                <w:szCs w:val="20"/>
              </w:rPr>
              <w:t>or R06AD02</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72D1A711"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7003356D"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A0FD25F" w14:textId="77777777" w:rsidR="008E0034" w:rsidRDefault="008E0034" w:rsidP="008E0034">
            <w:pPr>
              <w:pStyle w:val="TableContents"/>
              <w:widowControl w:val="0"/>
              <w:rPr>
                <w:ins w:id="544" w:author="Medlock, S.K." w:date="2021-05-07T07:29:00Z"/>
                <w:rFonts w:ascii="Arial" w:hAnsi="Arial"/>
                <w:sz w:val="20"/>
                <w:szCs w:val="20"/>
              </w:rPr>
            </w:pPr>
            <w:r>
              <w:rPr>
                <w:rFonts w:ascii="Arial" w:hAnsi="Arial"/>
                <w:sz w:val="20"/>
                <w:szCs w:val="20"/>
              </w:rPr>
              <w:t>Oude generatie antihistiminica worden ontraden.</w:t>
            </w:r>
          </w:p>
          <w:p w14:paraId="381357C1" w14:textId="77777777" w:rsidR="002965A1" w:rsidRDefault="002965A1" w:rsidP="008E0034">
            <w:pPr>
              <w:pStyle w:val="TableContents"/>
              <w:widowControl w:val="0"/>
              <w:rPr>
                <w:ins w:id="545" w:author="Medlock, S.K." w:date="2021-05-07T07:29:00Z"/>
                <w:rFonts w:ascii="Arial" w:hAnsi="Arial"/>
                <w:sz w:val="20"/>
                <w:szCs w:val="20"/>
              </w:rPr>
            </w:pPr>
          </w:p>
          <w:p w14:paraId="46259959" w14:textId="54C6A40A" w:rsidR="002965A1" w:rsidRPr="005B43D4" w:rsidRDefault="000863CB" w:rsidP="000863CB">
            <w:pPr>
              <w:pStyle w:val="TableContents"/>
              <w:widowControl w:val="0"/>
              <w:rPr>
                <w:rFonts w:ascii="Arial" w:hAnsi="Arial"/>
                <w:sz w:val="20"/>
                <w:szCs w:val="20"/>
              </w:rPr>
            </w:pPr>
            <w:commentRangeStart w:id="546"/>
            <w:ins w:id="547" w:author="Medlock, S.K." w:date="2021-05-07T09:05:00Z">
              <w:r w:rsidRPr="000863CB">
                <w:rPr>
                  <w:rFonts w:ascii="Arial" w:hAnsi="Arial"/>
                  <w:sz w:val="20"/>
                  <w:szCs w:val="20"/>
                  <w:lang w:val="en-US"/>
                </w:rPr>
                <w:t xml:space="preserve">First-generation antihistamines are more fall-risk-increasing than second-generation </w:t>
              </w:r>
              <w:r w:rsidRPr="000863CB">
                <w:rPr>
                  <w:rFonts w:ascii="Arial" w:hAnsi="Arial"/>
                  <w:sz w:val="20"/>
                  <w:szCs w:val="20"/>
                  <w:lang w:val="en-US"/>
                </w:rPr>
                <w:lastRenderedPageBreak/>
                <w:t>antihistamines</w:t>
              </w:r>
              <w:r>
                <w:rPr>
                  <w:rFonts w:ascii="Arial" w:hAnsi="Arial"/>
                  <w:sz w:val="20"/>
                  <w:szCs w:val="20"/>
                  <w:lang w:val="en-US"/>
                </w:rPr>
                <w:t xml:space="preserve"> </w:t>
              </w:r>
              <w:r w:rsidRPr="000863CB">
                <w:rPr>
                  <w:rFonts w:ascii="Arial" w:hAnsi="Arial"/>
                  <w:sz w:val="20"/>
                  <w:szCs w:val="20"/>
                  <w:lang w:val="en-US"/>
                </w:rPr>
                <w:t>• Risk difference is related to variation in (i) sedative effects and (ii) anticholinergic activity</w:t>
              </w:r>
              <w:r>
                <w:rPr>
                  <w:rFonts w:ascii="Arial" w:hAnsi="Arial"/>
                  <w:sz w:val="20"/>
                  <w:szCs w:val="20"/>
                  <w:lang w:val="en-US"/>
                </w:rPr>
                <w:t xml:space="preserve">. </w:t>
              </w:r>
              <w:r w:rsidRPr="005B43D4">
                <w:rPr>
                  <w:rFonts w:ascii="Arial" w:hAnsi="Arial"/>
                  <w:sz w:val="20"/>
                  <w:szCs w:val="20"/>
                </w:rPr>
                <w:t>O</w:t>
              </w:r>
            </w:ins>
            <w:ins w:id="548" w:author="Medlock, S.K." w:date="2021-05-07T07:29:00Z">
              <w:r w:rsidR="002965A1" w:rsidRPr="005B43D4">
                <w:rPr>
                  <w:rFonts w:ascii="Arial" w:hAnsi="Arial"/>
                  <w:sz w:val="20"/>
                  <w:szCs w:val="20"/>
                </w:rPr>
                <w:t xml:space="preserve">verweeg stoppen: </w:t>
              </w:r>
              <w:r w:rsidR="002965A1" w:rsidRPr="005B43D4">
                <w:rPr>
                  <w:rFonts w:ascii="Arial" w:hAnsi="Arial"/>
                  <w:sz w:val="20"/>
                  <w:szCs w:val="20"/>
                </w:rPr>
                <w:t>-If confusion, drowsiness, dizziness, or</w:t>
              </w:r>
              <w:r w:rsidR="002965A1">
                <w:rPr>
                  <w:rFonts w:ascii="Arial" w:hAnsi="Arial"/>
                  <w:sz w:val="20"/>
                  <w:szCs w:val="20"/>
                  <w:lang w:val="en-US"/>
                </w:rPr>
                <w:t xml:space="preserve"> </w:t>
              </w:r>
              <w:r w:rsidR="002965A1" w:rsidRPr="005B43D4">
                <w:rPr>
                  <w:rFonts w:ascii="Arial" w:hAnsi="Arial"/>
                  <w:sz w:val="20"/>
                  <w:szCs w:val="20"/>
                </w:rPr>
                <w:t>blurred vision</w:t>
              </w:r>
              <w:r w:rsidR="002965A1">
                <w:rPr>
                  <w:rFonts w:ascii="Arial" w:hAnsi="Arial"/>
                  <w:sz w:val="20"/>
                  <w:szCs w:val="20"/>
                  <w:lang w:val="en-US"/>
                </w:rPr>
                <w:t xml:space="preserve"> </w:t>
              </w:r>
              <w:r w:rsidR="002965A1" w:rsidRPr="005B43D4">
                <w:rPr>
                  <w:rFonts w:ascii="Arial" w:hAnsi="Arial"/>
                  <w:sz w:val="20"/>
                  <w:szCs w:val="20"/>
                </w:rPr>
                <w:t>-In case of all indications:</w:t>
              </w:r>
              <w:r w:rsidR="002965A1">
                <w:rPr>
                  <w:rFonts w:ascii="Arial" w:hAnsi="Arial"/>
                  <w:sz w:val="20"/>
                  <w:szCs w:val="20"/>
                  <w:lang w:val="en-US"/>
                </w:rPr>
                <w:t xml:space="preserve"> </w:t>
              </w:r>
              <w:r w:rsidR="002965A1" w:rsidRPr="005B43D4">
                <w:rPr>
                  <w:rFonts w:ascii="Arial" w:hAnsi="Arial"/>
                  <w:sz w:val="20"/>
                  <w:szCs w:val="20"/>
                </w:rPr>
                <w:t>hypnotic/sedative, chronic itch,</w:t>
              </w:r>
              <w:r w:rsidR="002965A1">
                <w:rPr>
                  <w:rFonts w:ascii="Arial" w:hAnsi="Arial"/>
                  <w:sz w:val="20"/>
                  <w:szCs w:val="20"/>
                  <w:lang w:val="en-US"/>
                </w:rPr>
                <w:t xml:space="preserve"> </w:t>
              </w:r>
              <w:r w:rsidR="002965A1" w:rsidRPr="005B43D4">
                <w:rPr>
                  <w:rFonts w:ascii="Arial" w:hAnsi="Arial"/>
                  <w:sz w:val="20"/>
                  <w:szCs w:val="20"/>
                </w:rPr>
                <w:t>allergic symptoms</w:t>
              </w:r>
              <w:commentRangeEnd w:id="546"/>
              <w:r w:rsidR="002965A1">
                <w:rPr>
                  <w:rStyle w:val="CommentReference"/>
                </w:rPr>
                <w:commentReference w:id="546"/>
              </w:r>
            </w:ins>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B78C3D3" w14:textId="77777777" w:rsidR="008E0034" w:rsidRPr="005B43D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2FD3CFC" w14:textId="77777777" w:rsidR="008E0034" w:rsidRPr="005B43D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6179D1CF" w14:textId="6A5359FD" w:rsidR="008E0034" w:rsidRDefault="00087CD0" w:rsidP="008E0034">
            <w:pPr>
              <w:pStyle w:val="TableContents"/>
              <w:widowControl w:val="0"/>
              <w:rPr>
                <w:rFonts w:ascii="Arial" w:hAnsi="Arial"/>
                <w:sz w:val="20"/>
                <w:szCs w:val="20"/>
              </w:rPr>
            </w:pPr>
            <w:hyperlink r:id="rId247" w:history="1">
              <w:r w:rsidR="008E0034" w:rsidRPr="00110480">
                <w:rPr>
                  <w:rStyle w:val="Hyperlink"/>
                  <w:rFonts w:ascii="Arial" w:hAnsi="Arial"/>
                  <w:sz w:val="20"/>
                  <w:szCs w:val="20"/>
                </w:rPr>
                <w:t>refpage 27</w:t>
              </w:r>
            </w:hyperlink>
          </w:p>
        </w:tc>
      </w:tr>
      <w:tr w:rsidR="008E0034" w14:paraId="27E588EC"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65AE1A6C" w14:textId="77777777" w:rsidR="008E0034" w:rsidRPr="00D45A17" w:rsidRDefault="008E0034" w:rsidP="008E0034">
            <w:pPr>
              <w:pStyle w:val="TableContents"/>
              <w:widowControl w:val="0"/>
            </w:pPr>
            <w:r w:rsidRPr="00D45A17">
              <w:rPr>
                <w:rFonts w:ascii="Arial" w:hAnsi="Arial"/>
                <w:sz w:val="20"/>
                <w:szCs w:val="20"/>
              </w:rPr>
              <w:t>100</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33886C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antihistamines</w:t>
            </w:r>
          </w:p>
          <w:p w14:paraId="0A96C567" w14:textId="77777777" w:rsidR="008E0034" w:rsidRDefault="008E0034" w:rsidP="008E0034">
            <w:pPr>
              <w:pStyle w:val="TableContents"/>
              <w:widowControl w:val="0"/>
              <w:rPr>
                <w:rFonts w:ascii="Arial" w:hAnsi="Arial"/>
                <w:sz w:val="20"/>
                <w:szCs w:val="20"/>
                <w:lang w:val="en-US"/>
              </w:rPr>
            </w:pPr>
          </w:p>
          <w:p w14:paraId="551FBCB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{Should be checked if any antihistamine other than one of the recommended drugs is being used (rule 101)</w:t>
            </w:r>
          </w:p>
          <w:p w14:paraId="3D985A9A"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Rule 99, rule 102, and rule 105 would also check this box, but is encompassed by rule 101}</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8D8ABC7" w14:textId="77777777" w:rsidR="008E0034" w:rsidRDefault="008E0034" w:rsidP="008E0034">
            <w:pPr>
              <w:pStyle w:val="TableContents"/>
              <w:widowControl w:val="0"/>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4B429F00" w14:textId="77777777" w:rsidR="008E0034" w:rsidRDefault="008E0034" w:rsidP="008E0034">
            <w:pPr>
              <w:pStyle w:val="TableContents"/>
              <w:widowControl w:val="0"/>
              <w:rPr>
                <w:lang w:val="en-US"/>
              </w:rPr>
            </w:pPr>
            <w:r>
              <w:rPr>
                <w:rFonts w:ascii="Arial" w:hAnsi="Arial"/>
                <w:sz w:val="20"/>
                <w:szCs w:val="20"/>
                <w:lang w:val="en-US"/>
              </w:rPr>
              <w:t>R06A OR  N07CA OR N05BB01</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55DA9532" w14:textId="77777777" w:rsidR="008E0034" w:rsidRDefault="008E0034" w:rsidP="008E0034">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3D9A82F8"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{preselect box 3}{SELECTOR(NOT R06AX29</w:t>
            </w:r>
          </w:p>
          <w:p w14:paraId="6B9F3BD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R06AE07</w:t>
            </w:r>
          </w:p>
          <w:p w14:paraId="56C74F1E"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R06AE09</w:t>
            </w:r>
          </w:p>
          <w:p w14:paraId="37330BB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R06AX13</w:t>
            </w:r>
          </w:p>
          <w:p w14:paraId="3C56235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R06AX27</w:t>
            </w:r>
          </w:p>
          <w:p w14:paraId="4F964D4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R06AX22</w:t>
            </w:r>
          </w:p>
          <w:p w14:paraId="541F1E4A"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R06AX26</w:t>
            </w:r>
          </w:p>
          <w:p w14:paraId="48D9EF00"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R06AX25</w:t>
            </w:r>
          </w:p>
          <w:p w14:paraId="6BB29EFA"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R06AX28) AND CONDITION()}</w:t>
            </w:r>
          </w:p>
          <w:p w14:paraId="3E89BDB4"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53F76FC" w14:textId="77777777" w:rsidR="008E0034" w:rsidRDefault="008E0034" w:rsidP="008E0034">
            <w:pPr>
              <w:pStyle w:val="TableContents"/>
              <w:widowControl w:val="0"/>
              <w:rPr>
                <w:rFonts w:ascii="Arial" w:hAnsi="Arial"/>
                <w:sz w:val="20"/>
                <w:szCs w:val="20"/>
              </w:rPr>
            </w:pPr>
            <w:r>
              <w:rPr>
                <w:rFonts w:ascii="Arial" w:hAnsi="Arial"/>
                <w:sz w:val="20"/>
                <w:szCs w:val="20"/>
              </w:rPr>
              <w:t>Controleer of er nog een indicatie is voor deze medicatie. Gebruik bij voorkeur lokale therapie, mits mogelijk.</w:t>
            </w:r>
          </w:p>
          <w:p w14:paraId="2EC47E29" w14:textId="77777777" w:rsidR="008E0034" w:rsidRDefault="008E0034" w:rsidP="008E0034">
            <w:pPr>
              <w:pStyle w:val="TableContents"/>
              <w:widowControl w:val="0"/>
              <w:rPr>
                <w:rFonts w:ascii="Arial" w:hAnsi="Arial"/>
                <w:sz w:val="20"/>
                <w:szCs w:val="20"/>
                <w:lang w:val="it-IT"/>
              </w:rPr>
            </w:pPr>
            <w:r>
              <w:rPr>
                <w:rFonts w:ascii="Arial" w:hAnsi="Arial"/>
                <w:sz w:val="20"/>
                <w:szCs w:val="20"/>
              </w:rPr>
              <w:t>Aanbevolen systemische antihistiminica zijn bilastine, (levo)cetirizine, (des)loratadine, ebastine, fexofenadine, mizolastine, en rupatadine.</w:t>
            </w:r>
          </w:p>
          <w:p w14:paraId="4328B1DA" w14:textId="77777777" w:rsidR="008E0034" w:rsidRDefault="008E0034" w:rsidP="008E0034">
            <w:pPr>
              <w:pStyle w:val="TableContents"/>
              <w:widowControl w:val="0"/>
              <w:rPr>
                <w:rFonts w:ascii="Arial" w:hAnsi="Arial"/>
                <w:sz w:val="20"/>
                <w:szCs w:val="20"/>
              </w:rPr>
            </w:pPr>
          </w:p>
          <w:p w14:paraId="0B3BD290" w14:textId="2E48573F" w:rsidR="008E0034" w:rsidRDefault="008E0034" w:rsidP="008E0034">
            <w:pPr>
              <w:pStyle w:val="TableContents"/>
              <w:widowControl w:val="0"/>
              <w:rPr>
                <w:ins w:id="549" w:author="Medlock, S.K." w:date="2021-05-07T08:08:00Z"/>
                <w:rFonts w:ascii="Arial" w:hAnsi="Arial"/>
                <w:sz w:val="20"/>
                <w:szCs w:val="20"/>
              </w:rPr>
            </w:pPr>
            <w:r>
              <w:rPr>
                <w:rFonts w:ascii="Arial" w:hAnsi="Arial"/>
                <w:sz w:val="20"/>
                <w:szCs w:val="20"/>
              </w:rPr>
              <w:t>[3] stoppen (afbouw niet nodig)</w:t>
            </w:r>
          </w:p>
          <w:p w14:paraId="2847E521" w14:textId="3B0468F9" w:rsidR="002800F5" w:rsidRDefault="00E46800" w:rsidP="008E0034">
            <w:pPr>
              <w:pStyle w:val="TableContents"/>
              <w:widowControl w:val="0"/>
              <w:rPr>
                <w:rFonts w:ascii="Arial" w:hAnsi="Arial"/>
                <w:sz w:val="20"/>
                <w:szCs w:val="20"/>
              </w:rPr>
            </w:pPr>
            <w:ins w:id="550" w:author="Medlock, S.K." w:date="2021-05-07T08:10:00Z">
              <w:r>
                <w:rPr>
                  <w:rFonts w:ascii="Arial" w:hAnsi="Arial"/>
                  <w:sz w:val="20"/>
                  <w:szCs w:val="20"/>
                </w:rPr>
                <w:t>[1] Afbouwen waarna stoppen. Afbouwschema (geleidelijk afbouwen): {{free text}}</w:t>
              </w:r>
            </w:ins>
          </w:p>
          <w:p w14:paraId="1109940A" w14:textId="77777777" w:rsidR="008E0034" w:rsidRDefault="008E0034" w:rsidP="008E0034">
            <w:pPr>
              <w:pStyle w:val="TableContents"/>
              <w:widowControl w:val="0"/>
              <w:rPr>
                <w:rFonts w:ascii="Arial" w:hAnsi="Arial"/>
                <w:sz w:val="20"/>
                <w:szCs w:val="20"/>
              </w:rPr>
            </w:pPr>
            <w:r>
              <w:rPr>
                <w:rFonts w:ascii="Arial" w:hAnsi="Arial"/>
                <w:sz w:val="20"/>
                <w:szCs w:val="20"/>
              </w:rPr>
              <w:t>[4] Continueren</w:t>
            </w:r>
          </w:p>
          <w:p w14:paraId="3781002D" w14:textId="77777777" w:rsidR="008E0034" w:rsidRDefault="008E0034" w:rsidP="008E0034">
            <w:pPr>
              <w:pStyle w:val="TableContents"/>
              <w:widowControl w:val="0"/>
              <w:rPr>
                <w:rFonts w:ascii="Arial" w:hAnsi="Arial"/>
                <w:sz w:val="20"/>
                <w:szCs w:val="20"/>
              </w:rPr>
            </w:pPr>
            <w:r>
              <w:rPr>
                <w:rFonts w:ascii="Arial" w:hAnsi="Arial"/>
                <w:sz w:val="20"/>
                <w:szCs w:val="20"/>
              </w:rPr>
              <w:t>[5]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AF08F31" w14:textId="77777777" w:rsidR="008E0034" w:rsidRDefault="008E0034" w:rsidP="008E0034">
            <w:pPr>
              <w:pStyle w:val="TableContents"/>
              <w:widowControl w:val="0"/>
              <w:rPr>
                <w:rFonts w:ascii="Arial" w:hAnsi="Arial"/>
                <w:sz w:val="20"/>
                <w:szCs w:val="20"/>
              </w:rPr>
            </w:pPr>
          </w:p>
          <w:p w14:paraId="29B24AA1" w14:textId="0DDA0006" w:rsidR="008E0034" w:rsidRDefault="008E0034" w:rsidP="008E0034">
            <w:pPr>
              <w:pStyle w:val="TableContents"/>
              <w:widowControl w:val="0"/>
              <w:rPr>
                <w:ins w:id="551" w:author="Medlock, S.K." w:date="2021-05-07T08:09:00Z"/>
                <w:rFonts w:ascii="Arial" w:hAnsi="Arial"/>
                <w:sz w:val="20"/>
                <w:szCs w:val="20"/>
              </w:rPr>
            </w:pPr>
            <w:r>
              <w:rPr>
                <w:rFonts w:ascii="Arial" w:hAnsi="Arial"/>
                <w:sz w:val="20"/>
                <w:szCs w:val="20"/>
              </w:rPr>
              <w:t>[3]stop</w:t>
            </w:r>
          </w:p>
          <w:p w14:paraId="7F3F8CB0" w14:textId="44054A14" w:rsidR="002800F5" w:rsidRDefault="002800F5" w:rsidP="008E0034">
            <w:pPr>
              <w:pStyle w:val="TableContents"/>
              <w:widowControl w:val="0"/>
              <w:rPr>
                <w:ins w:id="552" w:author="Medlock, S.K." w:date="2021-05-07T08:09:00Z"/>
                <w:rFonts w:ascii="Arial" w:hAnsi="Arial"/>
                <w:sz w:val="20"/>
                <w:szCs w:val="20"/>
              </w:rPr>
            </w:pPr>
          </w:p>
          <w:p w14:paraId="19F7AAC6" w14:textId="4ADA474A" w:rsidR="002800F5" w:rsidRDefault="00E46800" w:rsidP="008E0034">
            <w:pPr>
              <w:pStyle w:val="TableContents"/>
              <w:widowControl w:val="0"/>
              <w:rPr>
                <w:rFonts w:ascii="Arial" w:hAnsi="Arial"/>
                <w:sz w:val="20"/>
                <w:szCs w:val="20"/>
              </w:rPr>
            </w:pPr>
            <w:ins w:id="553" w:author="Medlock, S.K." w:date="2021-05-07T08:11:00Z">
              <w:r>
                <w:rPr>
                  <w:rFonts w:ascii="Arial" w:hAnsi="Arial"/>
                  <w:sz w:val="20"/>
                  <w:szCs w:val="20"/>
                </w:rPr>
                <w:t>[1] Afbouwen volgens afbouwschema waarna stop  {{free text]]</w:t>
              </w:r>
            </w:ins>
          </w:p>
          <w:p w14:paraId="37E5D7D5" w14:textId="77777777" w:rsidR="008E0034" w:rsidRDefault="008E0034" w:rsidP="008E0034">
            <w:pPr>
              <w:pStyle w:val="TableContents"/>
              <w:widowControl w:val="0"/>
              <w:rPr>
                <w:rFonts w:ascii="Arial" w:hAnsi="Arial"/>
                <w:sz w:val="20"/>
                <w:szCs w:val="20"/>
              </w:rPr>
            </w:pPr>
          </w:p>
          <w:p w14:paraId="0795DBF3" w14:textId="77777777" w:rsidR="008E0034" w:rsidRDefault="008E0034" w:rsidP="008E0034">
            <w:pPr>
              <w:pStyle w:val="TableContents"/>
              <w:widowControl w:val="0"/>
              <w:rPr>
                <w:rFonts w:ascii="Arial" w:hAnsi="Arial"/>
                <w:sz w:val="20"/>
                <w:szCs w:val="20"/>
              </w:rPr>
            </w:pPr>
            <w:r>
              <w:rPr>
                <w:rFonts w:ascii="Arial" w:hAnsi="Arial"/>
                <w:sz w:val="20"/>
                <w:szCs w:val="20"/>
              </w:rPr>
              <w:t>[4]Continueren</w:t>
            </w:r>
          </w:p>
          <w:p w14:paraId="1B23BD64" w14:textId="77777777" w:rsidR="008E0034" w:rsidRDefault="008E0034" w:rsidP="008E0034">
            <w:pPr>
              <w:pStyle w:val="TableContents"/>
              <w:widowControl w:val="0"/>
              <w:rPr>
                <w:rFonts w:ascii="Arial" w:hAnsi="Arial"/>
                <w:sz w:val="20"/>
                <w:szCs w:val="20"/>
              </w:rPr>
            </w:pPr>
          </w:p>
          <w:p w14:paraId="45255D13" w14:textId="77777777" w:rsidR="008E0034" w:rsidRDefault="008E0034" w:rsidP="008E0034">
            <w:pPr>
              <w:pStyle w:val="TableContents"/>
              <w:widowControl w:val="0"/>
            </w:pPr>
            <w:r>
              <w:rPr>
                <w:rFonts w:ascii="Arial" w:hAnsi="Arial"/>
                <w:sz w:val="20"/>
                <w:szCs w:val="20"/>
              </w:rPr>
              <w:t>[5]{{free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5708123" w14:textId="5AFD887A" w:rsidR="008E0034" w:rsidRDefault="008E0034" w:rsidP="008E0034">
            <w:pPr>
              <w:widowControl w:val="0"/>
              <w:rPr>
                <w:ins w:id="554" w:author="Medlock, S.K." w:date="2021-05-07T08:09:00Z"/>
                <w:rFonts w:ascii="Arial" w:hAnsi="Arial"/>
                <w:sz w:val="20"/>
                <w:szCs w:val="20"/>
              </w:rPr>
            </w:pPr>
            <w:r>
              <w:rPr>
                <w:rFonts w:ascii="Arial" w:hAnsi="Arial"/>
                <w:sz w:val="20"/>
                <w:szCs w:val="20"/>
              </w:rPr>
              <w:t>[3] U kunt direct stoppen.</w:t>
            </w:r>
          </w:p>
          <w:p w14:paraId="4B699938" w14:textId="2D27DE93" w:rsidR="002800F5" w:rsidRDefault="002800F5" w:rsidP="008E0034">
            <w:pPr>
              <w:widowControl w:val="0"/>
              <w:rPr>
                <w:ins w:id="555" w:author="Medlock, S.K." w:date="2021-05-07T08:09:00Z"/>
                <w:rFonts w:ascii="Arial" w:hAnsi="Arial"/>
                <w:sz w:val="20"/>
                <w:szCs w:val="20"/>
              </w:rPr>
            </w:pPr>
          </w:p>
          <w:p w14:paraId="6D927016" w14:textId="6BB0B583" w:rsidR="002800F5" w:rsidRDefault="00E46800" w:rsidP="008E0034">
            <w:pPr>
              <w:widowControl w:val="0"/>
              <w:rPr>
                <w:rFonts w:ascii="Arial" w:hAnsi="Arial"/>
                <w:sz w:val="20"/>
                <w:szCs w:val="20"/>
              </w:rPr>
            </w:pPr>
            <w:ins w:id="556" w:author="Medlock, S.K." w:date="2021-05-07T08:12:00Z">
              <w:r>
                <w:rPr>
                  <w:rFonts w:ascii="Arial" w:hAnsi="Arial"/>
                  <w:sz w:val="20"/>
                  <w:szCs w:val="20"/>
                </w:rPr>
                <w:t>[1] Stoppen via een afbouwschema. {{free text}}</w:t>
              </w:r>
            </w:ins>
          </w:p>
          <w:p w14:paraId="0816F063" w14:textId="77777777" w:rsidR="008E0034" w:rsidRDefault="008E0034" w:rsidP="008E0034">
            <w:pPr>
              <w:widowControl w:val="0"/>
              <w:rPr>
                <w:rFonts w:ascii="Arial" w:hAnsi="Arial"/>
                <w:sz w:val="20"/>
                <w:szCs w:val="20"/>
              </w:rPr>
            </w:pPr>
          </w:p>
          <w:p w14:paraId="7310C32E" w14:textId="77777777" w:rsidR="008E0034" w:rsidRDefault="008E0034" w:rsidP="008E0034">
            <w:pPr>
              <w:widowControl w:val="0"/>
              <w:rPr>
                <w:rFonts w:ascii="Arial" w:hAnsi="Arial"/>
                <w:sz w:val="20"/>
                <w:szCs w:val="20"/>
              </w:rPr>
            </w:pPr>
            <w:r>
              <w:rPr>
                <w:rFonts w:ascii="Arial" w:hAnsi="Arial"/>
                <w:sz w:val="20"/>
                <w:szCs w:val="20"/>
              </w:rPr>
              <w:t>[4] Gebruik dit medicijn zoals u tot nu toe doet</w:t>
            </w:r>
          </w:p>
          <w:p w14:paraId="651CA4E9" w14:textId="77777777" w:rsidR="008E0034" w:rsidRDefault="008E0034" w:rsidP="008E0034">
            <w:pPr>
              <w:widowControl w:val="0"/>
              <w:rPr>
                <w:rFonts w:ascii="Arial" w:hAnsi="Arial"/>
                <w:sz w:val="20"/>
                <w:szCs w:val="20"/>
              </w:rPr>
            </w:pPr>
          </w:p>
          <w:p w14:paraId="16EF5963" w14:textId="77777777" w:rsidR="008E0034" w:rsidRDefault="008E0034" w:rsidP="008E0034">
            <w:pPr>
              <w:widowControl w:val="0"/>
            </w:pPr>
            <w:r>
              <w:rPr>
                <w:rFonts w:ascii="Arial" w:hAnsi="Arial"/>
                <w:sz w:val="20"/>
                <w:szCs w:val="20"/>
              </w:rPr>
              <w:t>[5]{{free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7744DD2A" w14:textId="727E3ABA" w:rsidR="008E0034" w:rsidRDefault="00087CD0" w:rsidP="008E0034">
            <w:pPr>
              <w:pStyle w:val="TableContents"/>
              <w:widowControl w:val="0"/>
              <w:rPr>
                <w:rFonts w:ascii="Arial" w:hAnsi="Arial"/>
                <w:sz w:val="20"/>
                <w:szCs w:val="20"/>
              </w:rPr>
            </w:pPr>
            <w:hyperlink r:id="rId248" w:history="1">
              <w:r w:rsidR="008E0034" w:rsidRPr="00110480">
                <w:rPr>
                  <w:rStyle w:val="Hyperlink"/>
                  <w:rFonts w:ascii="Arial" w:hAnsi="Arial"/>
                  <w:sz w:val="20"/>
                  <w:szCs w:val="20"/>
                </w:rPr>
                <w:t>refpage 27</w:t>
              </w:r>
            </w:hyperlink>
          </w:p>
        </w:tc>
      </w:tr>
      <w:tr w:rsidR="008E0034" w14:paraId="39C66582"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2BC29888" w14:textId="77777777" w:rsidR="008E0034" w:rsidRPr="00D45A17" w:rsidRDefault="008E0034" w:rsidP="008E0034">
            <w:pPr>
              <w:pStyle w:val="TableContents"/>
              <w:widowControl w:val="0"/>
            </w:pPr>
            <w:r w:rsidRPr="00D45A17">
              <w:rPr>
                <w:rFonts w:ascii="Arial" w:hAnsi="Arial"/>
                <w:sz w:val="20"/>
                <w:szCs w:val="20"/>
              </w:rPr>
              <w:t>101</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362683B"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All antihistamines except those that are recommended.</w:t>
            </w:r>
          </w:p>
          <w:p w14:paraId="51457C92" w14:textId="77777777" w:rsidR="008E0034" w:rsidRDefault="008E0034" w:rsidP="008E0034">
            <w:pPr>
              <w:pStyle w:val="TableContents"/>
              <w:widowControl w:val="0"/>
              <w:rPr>
                <w:rFonts w:ascii="Arial" w:hAnsi="Arial"/>
                <w:sz w:val="20"/>
                <w:szCs w:val="20"/>
                <w:lang w:val="en-US"/>
              </w:rPr>
            </w:pPr>
            <w:r>
              <w:rPr>
                <w:rFonts w:ascii="Arial" w:hAnsi="Arial"/>
                <w:color w:val="DDDDDD"/>
                <w:sz w:val="20"/>
                <w:szCs w:val="20"/>
                <w:lang w:val="en-US"/>
              </w:rPr>
              <w:t>Sedating antihistaminic drugs (e.g. chloorfenamine = chlorpheniramine, cinnarizine, diphenhydramine, dimenhydrinaat, dimetindene, doxylamine, hydroxyzine, ketotifen, pheniramine)</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1C8BE69"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3D3DA606" w14:textId="77777777" w:rsidR="008E0034" w:rsidRDefault="008E0034" w:rsidP="008E0034">
            <w:pPr>
              <w:pStyle w:val="TableContents"/>
              <w:widowControl w:val="0"/>
              <w:rPr>
                <w:lang w:val="en-US"/>
              </w:rPr>
            </w:pPr>
            <w:r>
              <w:rPr>
                <w:rFonts w:ascii="Arial" w:hAnsi="Arial"/>
                <w:sz w:val="20"/>
                <w:szCs w:val="20"/>
                <w:lang w:val="en-US"/>
              </w:rPr>
              <w:t>(R06A OR  N07CA OR N05BB01)</w:t>
            </w:r>
          </w:p>
          <w:p w14:paraId="011712F8"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R06AX29</w:t>
            </w:r>
          </w:p>
          <w:p w14:paraId="6D3F5EF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R06AE07</w:t>
            </w:r>
          </w:p>
          <w:p w14:paraId="332A8C9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R06AE09</w:t>
            </w:r>
          </w:p>
          <w:p w14:paraId="026022B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R06AX13</w:t>
            </w:r>
          </w:p>
          <w:p w14:paraId="3D1FD617"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R06AX27</w:t>
            </w:r>
          </w:p>
          <w:p w14:paraId="0964F884"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R06AX22</w:t>
            </w:r>
          </w:p>
          <w:p w14:paraId="019EA75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R06AX26</w:t>
            </w:r>
          </w:p>
          <w:p w14:paraId="3E87523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R06AX25</w:t>
            </w:r>
          </w:p>
          <w:p w14:paraId="686A8B28" w14:textId="77777777" w:rsidR="008E0034" w:rsidRDefault="008E0034" w:rsidP="008E0034">
            <w:pPr>
              <w:pStyle w:val="TableContents"/>
              <w:widowControl w:val="0"/>
              <w:rPr>
                <w:rFonts w:ascii="Arial" w:hAnsi="Arial"/>
                <w:sz w:val="20"/>
                <w:szCs w:val="20"/>
              </w:rPr>
            </w:pPr>
            <w:r>
              <w:rPr>
                <w:rFonts w:ascii="Arial" w:hAnsi="Arial"/>
                <w:sz w:val="20"/>
                <w:szCs w:val="20"/>
              </w:rPr>
              <w:t>AND NOT R06AX28</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5A696E26"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19B381DF"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68A083A" w14:textId="77777777" w:rsidR="008E0034" w:rsidRDefault="008E0034" w:rsidP="008E0034">
            <w:pPr>
              <w:pStyle w:val="TableContents"/>
              <w:widowControl w:val="0"/>
            </w:pPr>
            <w:r>
              <w:rPr>
                <w:rFonts w:ascii="Arial" w:hAnsi="Arial"/>
                <w:sz w:val="20"/>
                <w:szCs w:val="20"/>
              </w:rPr>
              <w:t>[1] Vervangen door desloratadine: 5mg 1dd [</w:t>
            </w:r>
            <w:hyperlink r:id="rId249">
              <w:r>
                <w:rPr>
                  <w:rStyle w:val="Hyperlink"/>
                </w:rPr>
                <w:t>https://www.farmacotherapeutischkompas.nl/bladeren/preparaatteksten/d/desloratadine</w:t>
              </w:r>
            </w:hyperlink>
            <w:r>
              <w:rPr>
                <w:rFonts w:ascii="Arial" w:hAnsi="Arial"/>
                <w:sz w:val="20"/>
                <w:szCs w:val="20"/>
              </w:rPr>
              <w:t>]</w:t>
            </w:r>
          </w:p>
          <w:p w14:paraId="486A6619" w14:textId="77777777" w:rsidR="008E0034" w:rsidRDefault="008E0034" w:rsidP="008E0034">
            <w:pPr>
              <w:pStyle w:val="TableContents"/>
              <w:widowControl w:val="0"/>
              <w:rPr>
                <w:rFonts w:ascii="Arial" w:hAnsi="Arial"/>
                <w:sz w:val="20"/>
                <w:szCs w:val="20"/>
              </w:rPr>
            </w:pPr>
            <w:r>
              <w:rPr>
                <w:rFonts w:ascii="Arial" w:hAnsi="Arial"/>
                <w:sz w:val="20"/>
                <w:szCs w:val="20"/>
              </w:rPr>
              <w:t>[2] Vervangen door een ander aanbevolen antihistaminicum: {{free text}}</w:t>
            </w:r>
          </w:p>
          <w:p w14:paraId="34DB9C6F" w14:textId="77777777" w:rsidR="008E0034" w:rsidRDefault="008E0034" w:rsidP="008E0034">
            <w:pPr>
              <w:pStyle w:val="TableContents"/>
              <w:widowControl w:val="0"/>
              <w:rPr>
                <w:rFonts w:ascii="Arial" w:hAnsi="Arial"/>
                <w:sz w:val="20"/>
                <w:szCs w:val="20"/>
              </w:rPr>
            </w:pPr>
          </w:p>
          <w:p w14:paraId="680D0F82" w14:textId="77777777" w:rsidR="008E0034" w:rsidRDefault="008E0034" w:rsidP="008E0034">
            <w:pPr>
              <w:pStyle w:val="TableContents"/>
              <w:widowControl w:val="0"/>
              <w:rPr>
                <w:rFonts w:ascii="Arial" w:hAnsi="Arial"/>
                <w:color w:val="9900FF"/>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818EF7A" w14:textId="77777777" w:rsidR="008E0034" w:rsidRDefault="008E0034" w:rsidP="008E0034">
            <w:pPr>
              <w:pStyle w:val="TableContents"/>
              <w:widowControl w:val="0"/>
              <w:rPr>
                <w:rFonts w:ascii="Arial" w:hAnsi="Arial"/>
                <w:sz w:val="20"/>
                <w:szCs w:val="20"/>
              </w:rPr>
            </w:pPr>
            <w:r>
              <w:rPr>
                <w:rFonts w:ascii="Arial" w:hAnsi="Arial"/>
                <w:sz w:val="20"/>
                <w:szCs w:val="20"/>
              </w:rPr>
              <w:t>[1]Vervangen door desloratadine 5mg 1dd.</w:t>
            </w:r>
          </w:p>
          <w:p w14:paraId="4FA801D2" w14:textId="77777777" w:rsidR="008E0034" w:rsidRDefault="008E0034" w:rsidP="008E0034">
            <w:pPr>
              <w:pStyle w:val="TableContents"/>
              <w:widowControl w:val="0"/>
              <w:rPr>
                <w:rFonts w:ascii="Arial" w:hAnsi="Arial"/>
                <w:sz w:val="20"/>
                <w:szCs w:val="20"/>
              </w:rPr>
            </w:pPr>
          </w:p>
          <w:p w14:paraId="7B5AC1B5" w14:textId="77777777" w:rsidR="008E0034" w:rsidRDefault="008E0034" w:rsidP="008E0034">
            <w:pPr>
              <w:pStyle w:val="TableContents"/>
              <w:widowControl w:val="0"/>
              <w:rPr>
                <w:rFonts w:ascii="Arial" w:hAnsi="Arial"/>
                <w:sz w:val="20"/>
                <w:szCs w:val="20"/>
              </w:rPr>
            </w:pPr>
            <w:r>
              <w:rPr>
                <w:rFonts w:ascii="Arial" w:hAnsi="Arial"/>
                <w:sz w:val="20"/>
                <w:szCs w:val="20"/>
              </w:rPr>
              <w:t>[2]Vervangen door {{free text}}</w:t>
            </w:r>
          </w:p>
          <w:p w14:paraId="63C63696" w14:textId="77777777" w:rsidR="008E0034" w:rsidRDefault="008E0034" w:rsidP="008E0034">
            <w:pPr>
              <w:pStyle w:val="TableContents"/>
              <w:widowControl w:val="0"/>
              <w:rPr>
                <w:rFonts w:ascii="Arial" w:hAnsi="Arial"/>
                <w:sz w:val="20"/>
                <w:szCs w:val="20"/>
              </w:rPr>
            </w:pPr>
          </w:p>
          <w:p w14:paraId="4628FFD1" w14:textId="77777777" w:rsidR="008E0034" w:rsidRDefault="008E0034" w:rsidP="008E0034">
            <w:pPr>
              <w:pStyle w:val="TableContents"/>
              <w:widowControl w:val="0"/>
              <w:rPr>
                <w:rFonts w:ascii="Arial" w:hAnsi="Arial"/>
                <w:sz w:val="20"/>
                <w:szCs w:val="20"/>
              </w:rPr>
            </w:pPr>
          </w:p>
          <w:p w14:paraId="2DEAE146"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6D106EF" w14:textId="77777777" w:rsidR="008E0034" w:rsidRDefault="008E0034" w:rsidP="008E0034">
            <w:pPr>
              <w:widowControl w:val="0"/>
              <w:rPr>
                <w:rFonts w:ascii="Arial" w:hAnsi="Arial"/>
                <w:sz w:val="20"/>
                <w:szCs w:val="20"/>
              </w:rPr>
            </w:pPr>
            <w:r>
              <w:rPr>
                <w:rFonts w:ascii="Arial" w:hAnsi="Arial"/>
                <w:sz w:val="20"/>
                <w:szCs w:val="20"/>
              </w:rPr>
              <w:t>[1] Vervangen door desloratadine.</w:t>
            </w:r>
          </w:p>
          <w:p w14:paraId="3C03C3C2" w14:textId="77777777" w:rsidR="008E0034" w:rsidRDefault="008E0034" w:rsidP="008E0034">
            <w:pPr>
              <w:widowControl w:val="0"/>
              <w:rPr>
                <w:rFonts w:ascii="Arial" w:hAnsi="Arial"/>
                <w:sz w:val="20"/>
                <w:szCs w:val="20"/>
              </w:rPr>
            </w:pPr>
            <w:r>
              <w:rPr>
                <w:rFonts w:ascii="Arial" w:hAnsi="Arial"/>
                <w:sz w:val="20"/>
                <w:szCs w:val="20"/>
              </w:rPr>
              <w:t>Volg de instructies van de apotheek. Vraag de apotheek naar de meest voorkomende bijwerkingen.</w:t>
            </w:r>
          </w:p>
          <w:p w14:paraId="7779C782" w14:textId="77777777" w:rsidR="008E0034" w:rsidRDefault="008E0034" w:rsidP="008E0034">
            <w:pPr>
              <w:widowControl w:val="0"/>
              <w:rPr>
                <w:rFonts w:ascii="Arial" w:hAnsi="Arial"/>
                <w:sz w:val="20"/>
                <w:szCs w:val="20"/>
              </w:rPr>
            </w:pPr>
          </w:p>
          <w:p w14:paraId="15E7C4DC" w14:textId="77777777" w:rsidR="008E0034" w:rsidRDefault="008E0034" w:rsidP="008E0034">
            <w:pPr>
              <w:widowControl w:val="0"/>
              <w:rPr>
                <w:rFonts w:ascii="Arial" w:hAnsi="Arial"/>
                <w:sz w:val="20"/>
                <w:szCs w:val="20"/>
              </w:rPr>
            </w:pPr>
          </w:p>
          <w:p w14:paraId="7777DE7F" w14:textId="77777777" w:rsidR="008E0034" w:rsidRDefault="008E0034" w:rsidP="008E0034">
            <w:pPr>
              <w:widowControl w:val="0"/>
              <w:rPr>
                <w:rFonts w:ascii="Arial" w:hAnsi="Arial"/>
                <w:sz w:val="20"/>
                <w:szCs w:val="20"/>
              </w:rPr>
            </w:pPr>
            <w:r>
              <w:rPr>
                <w:rFonts w:ascii="Arial" w:hAnsi="Arial"/>
                <w:sz w:val="20"/>
                <w:szCs w:val="20"/>
              </w:rPr>
              <w:t>[2]  Dit medicijn is vervangen voor een ander medicijn. Neem de nieuwe medicijn in volgens de instructies van de apotheek. Vraag de apotheek naar de bijwerkingen, en als u bijwerkingen of andere gezondheisdproblemen krijgt, neem u dan contact op met uw huisarts, het ziekenhuis, of uw apotheek. {{free text}}</w:t>
            </w:r>
          </w:p>
          <w:p w14:paraId="4C9F9F47" w14:textId="77777777" w:rsidR="008E0034" w:rsidRDefault="008E0034" w:rsidP="008E0034">
            <w:pPr>
              <w:widowControl w:val="0"/>
              <w:rPr>
                <w:rFonts w:ascii="Arial" w:hAnsi="Arial"/>
                <w:sz w:val="20"/>
                <w:szCs w:val="20"/>
              </w:rPr>
            </w:pPr>
          </w:p>
          <w:p w14:paraId="22AE4B6C" w14:textId="77777777" w:rsidR="008E0034" w:rsidRDefault="008E0034" w:rsidP="008E0034">
            <w:pPr>
              <w:widowControl w:val="0"/>
              <w:rPr>
                <w:rFonts w:ascii="Arial" w:hAnsi="Arial"/>
                <w:sz w:val="20"/>
                <w:szCs w:val="20"/>
              </w:rPr>
            </w:pPr>
          </w:p>
          <w:p w14:paraId="139045E7" w14:textId="77777777" w:rsidR="008E0034" w:rsidRDefault="008E0034" w:rsidP="008E0034">
            <w:pPr>
              <w:widowControl w:val="0"/>
              <w:rPr>
                <w:rFonts w:ascii="Arial" w:hAnsi="Arial"/>
                <w:sz w:val="20"/>
                <w:szCs w:val="20"/>
              </w:rPr>
            </w:pPr>
          </w:p>
          <w:p w14:paraId="20D67654"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5C516617" w14:textId="6F9FEA21" w:rsidR="008E0034" w:rsidRDefault="00087CD0" w:rsidP="008E0034">
            <w:pPr>
              <w:pStyle w:val="TableContents"/>
              <w:widowControl w:val="0"/>
              <w:rPr>
                <w:rFonts w:ascii="Arial" w:hAnsi="Arial"/>
                <w:color w:val="9900FF"/>
                <w:sz w:val="20"/>
                <w:szCs w:val="20"/>
              </w:rPr>
            </w:pPr>
            <w:hyperlink r:id="rId250" w:history="1">
              <w:r w:rsidR="008E0034" w:rsidRPr="00110480">
                <w:rPr>
                  <w:rStyle w:val="Hyperlink"/>
                  <w:rFonts w:ascii="Arial" w:hAnsi="Arial"/>
                  <w:sz w:val="20"/>
                  <w:szCs w:val="20"/>
                </w:rPr>
                <w:t>refpage 27</w:t>
              </w:r>
            </w:hyperlink>
          </w:p>
        </w:tc>
      </w:tr>
      <w:tr w:rsidR="008E0034" w14:paraId="3AAD4EA3"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0B310E50"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102</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3FEBD9E" w14:textId="77777777" w:rsidR="008E0034" w:rsidRDefault="008E0034" w:rsidP="008E0034">
            <w:pPr>
              <w:pStyle w:val="TableContents"/>
              <w:widowControl w:val="0"/>
              <w:rPr>
                <w:rFonts w:ascii="Arial" w:hAnsi="Arial"/>
                <w:sz w:val="20"/>
                <w:szCs w:val="20"/>
              </w:rPr>
            </w:pPr>
            <w:r>
              <w:rPr>
                <w:rFonts w:ascii="Arial" w:hAnsi="Arial"/>
                <w:sz w:val="20"/>
                <w:szCs w:val="20"/>
              </w:rPr>
              <w:t>sedating antihistamines</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EBD5D3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 xml:space="preserve">Parkinson's or </w:t>
            </w:r>
            <w:r>
              <w:rPr>
                <w:rFonts w:ascii="Arial" w:hAnsi="Arial"/>
                <w:sz w:val="20"/>
                <w:szCs w:val="20"/>
                <w:lang w:val="en-US"/>
              </w:rPr>
              <w:lastRenderedPageBreak/>
              <w:t>parkinson-like conditions</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11AD1851" w14:textId="77777777" w:rsidR="008E0034" w:rsidRDefault="008E0034" w:rsidP="008E0034">
            <w:pPr>
              <w:pStyle w:val="TableContents"/>
              <w:widowControl w:val="0"/>
              <w:rPr>
                <w:lang w:val="en-US"/>
              </w:rPr>
            </w:pPr>
            <w:r>
              <w:rPr>
                <w:rFonts w:ascii="Arial" w:hAnsi="Arial"/>
                <w:sz w:val="20"/>
                <w:szCs w:val="20"/>
                <w:lang w:val="en-US"/>
              </w:rPr>
              <w:lastRenderedPageBreak/>
              <w:t xml:space="preserve">(R06A OR  </w:t>
            </w:r>
            <w:r>
              <w:rPr>
                <w:rFonts w:ascii="Arial" w:hAnsi="Arial"/>
                <w:sz w:val="20"/>
                <w:szCs w:val="20"/>
                <w:lang w:val="en-US"/>
              </w:rPr>
              <w:lastRenderedPageBreak/>
              <w:t>N07CA OR N05BB01)</w:t>
            </w:r>
          </w:p>
          <w:p w14:paraId="388A840A"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R06AX29</w:t>
            </w:r>
          </w:p>
          <w:p w14:paraId="34F83858"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R06AE07</w:t>
            </w:r>
          </w:p>
          <w:p w14:paraId="3196511A"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R06AE09</w:t>
            </w:r>
          </w:p>
          <w:p w14:paraId="6EB210B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R06AX13</w:t>
            </w:r>
          </w:p>
          <w:p w14:paraId="4037EDC9"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R06AX27</w:t>
            </w:r>
          </w:p>
          <w:p w14:paraId="3CA9FF94"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R06AX22</w:t>
            </w:r>
          </w:p>
          <w:p w14:paraId="60BE962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R06AX26</w:t>
            </w:r>
          </w:p>
          <w:p w14:paraId="0A93114A"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AND NOT R06AX25</w:t>
            </w:r>
          </w:p>
          <w:p w14:paraId="470B036C" w14:textId="77777777" w:rsidR="008E0034" w:rsidRDefault="008E0034" w:rsidP="008E0034">
            <w:pPr>
              <w:pStyle w:val="TableContents"/>
              <w:widowControl w:val="0"/>
              <w:rPr>
                <w:rFonts w:ascii="Arial" w:hAnsi="Arial"/>
                <w:sz w:val="20"/>
                <w:szCs w:val="20"/>
              </w:rPr>
            </w:pPr>
            <w:r>
              <w:rPr>
                <w:rFonts w:ascii="Arial" w:hAnsi="Arial"/>
                <w:sz w:val="20"/>
                <w:szCs w:val="20"/>
              </w:rPr>
              <w:t>AND NOT R06AX28</w:t>
            </w:r>
          </w:p>
          <w:p w14:paraId="0C8F2147" w14:textId="77777777" w:rsidR="008E0034" w:rsidRDefault="008E0034" w:rsidP="008E0034">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69FC4881" w14:textId="77777777" w:rsidR="008E0034" w:rsidRDefault="008E0034" w:rsidP="008E0034">
            <w:pPr>
              <w:widowControl w:val="0"/>
              <w:rPr>
                <w:rFonts w:ascii="Arial" w:hAnsi="Arial"/>
                <w:sz w:val="20"/>
                <w:szCs w:val="20"/>
                <w:lang w:val="en-US"/>
              </w:rPr>
            </w:pPr>
            <w:r>
              <w:rPr>
                <w:rFonts w:ascii="Arial" w:hAnsi="Arial"/>
                <w:sz w:val="20"/>
                <w:szCs w:val="20"/>
                <w:lang w:val="en-US"/>
              </w:rPr>
              <w:lastRenderedPageBreak/>
              <w:t xml:space="preserve">(Parkinson </w:t>
            </w:r>
            <w:r>
              <w:rPr>
                <w:rFonts w:ascii="Arial" w:hAnsi="Arial"/>
                <w:sz w:val="20"/>
                <w:szCs w:val="20"/>
                <w:lang w:val="en-US"/>
              </w:rPr>
              <w:lastRenderedPageBreak/>
              <w:t>(probleemlijst)</w:t>
            </w:r>
          </w:p>
          <w:p w14:paraId="0E76610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w:t>
            </w:r>
          </w:p>
          <w:p w14:paraId="6E75B737"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Lewy-bodies dementie (probleemlijst)OR Multiple system atrophy (probleemlijst) OR progressive supranuclear palsy (probleemlijst)</w:t>
            </w:r>
          </w:p>
          <w:p w14:paraId="3502991D" w14:textId="77777777" w:rsidR="008E0034" w:rsidRDefault="008E0034" w:rsidP="008E0034">
            <w:pPr>
              <w:pStyle w:val="TableContents"/>
              <w:widowControl w:val="0"/>
              <w:rPr>
                <w:rFonts w:ascii="Arial" w:hAnsi="Arial"/>
                <w:sz w:val="20"/>
                <w:szCs w:val="20"/>
              </w:rPr>
            </w:pPr>
            <w:r>
              <w:rPr>
                <w:rFonts w:ascii="Arial" w:hAnsi="Arial"/>
                <w:sz w:val="20"/>
                <w:szCs w:val="20"/>
              </w:rPr>
              <w:t>)</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3FB8C92C" w14:textId="77777777" w:rsidR="008E0034" w:rsidRDefault="008E0034" w:rsidP="008E0034">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F0A7C72" w14:textId="77777777" w:rsidR="008E0034" w:rsidRDefault="008E0034" w:rsidP="008E0034">
            <w:pPr>
              <w:pStyle w:val="TableContents"/>
              <w:widowControl w:val="0"/>
              <w:rPr>
                <w:rFonts w:ascii="Arial" w:hAnsi="Arial"/>
                <w:sz w:val="20"/>
                <w:szCs w:val="20"/>
              </w:rPr>
            </w:pPr>
            <w:r>
              <w:rPr>
                <w:rFonts w:ascii="Arial" w:hAnsi="Arial"/>
                <w:b/>
                <w:sz w:val="20"/>
                <w:szCs w:val="20"/>
              </w:rPr>
              <w:t xml:space="preserve">Deze patiënt heeft de </w:t>
            </w:r>
            <w:r>
              <w:rPr>
                <w:rFonts w:ascii="Arial" w:hAnsi="Arial"/>
                <w:sz w:val="20"/>
                <w:szCs w:val="20"/>
              </w:rPr>
              <w:t xml:space="preserve"> </w:t>
            </w:r>
            <w:r>
              <w:rPr>
                <w:rFonts w:ascii="Arial" w:hAnsi="Arial"/>
                <w:b/>
                <w:sz w:val="20"/>
                <w:szCs w:val="20"/>
              </w:rPr>
              <w:t xml:space="preserve">ziekte van Parkinson of Parkinson- gerelateerde </w:t>
            </w:r>
            <w:r>
              <w:rPr>
                <w:rFonts w:ascii="Arial" w:hAnsi="Arial"/>
                <w:b/>
                <w:sz w:val="20"/>
                <w:szCs w:val="20"/>
              </w:rPr>
              <w:lastRenderedPageBreak/>
              <w:t>aandoeningen</w:t>
            </w:r>
            <w:r>
              <w:rPr>
                <w:rFonts w:ascii="Arial" w:hAnsi="Arial"/>
                <w:sz w:val="20"/>
                <w:szCs w:val="20"/>
              </w:rPr>
              <w:t>: sederende medicatie worden ontraden.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054E4A0"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3D3A558"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397AE4EE" w14:textId="60973E6E" w:rsidR="008E0034" w:rsidRDefault="00087CD0" w:rsidP="008E0034">
            <w:pPr>
              <w:pStyle w:val="TableContents"/>
              <w:widowControl w:val="0"/>
              <w:rPr>
                <w:rFonts w:ascii="Arial" w:hAnsi="Arial"/>
                <w:sz w:val="20"/>
                <w:szCs w:val="20"/>
              </w:rPr>
            </w:pPr>
            <w:hyperlink r:id="rId251" w:history="1">
              <w:r w:rsidR="008E0034" w:rsidRPr="00110480">
                <w:rPr>
                  <w:rStyle w:val="Hyperlink"/>
                  <w:rFonts w:ascii="Arial" w:hAnsi="Arial"/>
                  <w:sz w:val="20"/>
                  <w:szCs w:val="20"/>
                </w:rPr>
                <w:t>refpa</w:t>
              </w:r>
              <w:r w:rsidR="008E0034" w:rsidRPr="00110480">
                <w:rPr>
                  <w:rStyle w:val="Hyperlink"/>
                  <w:rFonts w:ascii="Arial" w:hAnsi="Arial"/>
                  <w:sz w:val="20"/>
                  <w:szCs w:val="20"/>
                </w:rPr>
                <w:lastRenderedPageBreak/>
                <w:t>ge 27</w:t>
              </w:r>
            </w:hyperlink>
          </w:p>
        </w:tc>
      </w:tr>
      <w:tr w:rsidR="008E0034" w14:paraId="4DC193C1"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25AE8454" w14:textId="77777777" w:rsidR="008E0034" w:rsidRPr="00D45A17" w:rsidRDefault="008E0034" w:rsidP="008E0034">
            <w:pPr>
              <w:pStyle w:val="TableContents"/>
              <w:widowControl w:val="0"/>
            </w:pPr>
            <w:r w:rsidRPr="00D45A17">
              <w:rPr>
                <w:rFonts w:ascii="Arial" w:hAnsi="Arial"/>
                <w:sz w:val="20"/>
                <w:szCs w:val="20"/>
              </w:rPr>
              <w:lastRenderedPageBreak/>
              <w:t>103</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3175E70"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28EB2F3" w14:textId="77777777" w:rsidR="008E0034" w:rsidRDefault="008E0034" w:rsidP="008E0034">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5773D9F6" w14:textId="77777777" w:rsidR="008E0034" w:rsidRDefault="008E0034" w:rsidP="008E0034">
            <w:pPr>
              <w:pStyle w:val="TableContents"/>
              <w:widowControl w:val="0"/>
              <w:rPr>
                <w:lang w:val="en-US"/>
              </w:rPr>
            </w:pPr>
            <w:r>
              <w:rPr>
                <w:rFonts w:ascii="Arial" w:hAnsi="Arial"/>
                <w:sz w:val="20"/>
                <w:szCs w:val="20"/>
                <w:lang w:val="en-US"/>
              </w:rPr>
              <w:t>R06A OR  N07CA OR N05BB01</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127D895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750B63D6"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1020BA4" w14:textId="77777777" w:rsidR="008E0034" w:rsidRDefault="008E0034" w:rsidP="008E0034">
            <w:pPr>
              <w:pStyle w:val="TableContents"/>
              <w:widowControl w:val="0"/>
              <w:rPr>
                <w:rFonts w:ascii="Arial" w:hAnsi="Arial"/>
                <w:sz w:val="20"/>
                <w:szCs w:val="20"/>
              </w:rPr>
            </w:pPr>
            <w:r>
              <w:rPr>
                <w:rFonts w:ascii="Arial" w:hAnsi="Arial"/>
                <w:b/>
                <w:bCs/>
                <w:sz w:val="20"/>
                <w:szCs w:val="20"/>
              </w:rPr>
              <w:t>Patiënt heeft mogelijk bijwerkingen van deze medicatie.</w:t>
            </w:r>
            <w:r>
              <w:rPr>
                <w:rFonts w:ascii="Arial" w:hAnsi="Arial"/>
                <w:sz w:val="20"/>
                <w:szCs w:val="20"/>
              </w:rPr>
              <w:t xml:space="preserve"> Overweeg stoppen of lagere dosering.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6857901" w14:textId="77777777" w:rsidR="008E0034" w:rsidRDefault="008E0034" w:rsidP="008E0034">
            <w:pPr>
              <w:pStyle w:val="TableContents"/>
              <w:widowControl w:val="0"/>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98000D1"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1EAC2985" w14:textId="156C45CE" w:rsidR="008E0034" w:rsidRDefault="00087CD0" w:rsidP="008E0034">
            <w:pPr>
              <w:pStyle w:val="TableContents"/>
              <w:widowControl w:val="0"/>
              <w:rPr>
                <w:rFonts w:ascii="Arial" w:hAnsi="Arial"/>
                <w:sz w:val="20"/>
                <w:szCs w:val="20"/>
              </w:rPr>
            </w:pPr>
            <w:hyperlink r:id="rId252" w:history="1">
              <w:r w:rsidR="008E0034" w:rsidRPr="00110480">
                <w:rPr>
                  <w:rStyle w:val="Hyperlink"/>
                  <w:rFonts w:ascii="Arial" w:hAnsi="Arial"/>
                  <w:sz w:val="20"/>
                  <w:szCs w:val="20"/>
                </w:rPr>
                <w:t>refpage 27</w:t>
              </w:r>
            </w:hyperlink>
          </w:p>
        </w:tc>
      </w:tr>
      <w:tr w:rsidR="00CC4846" w14:paraId="51105440"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164E350C" w14:textId="77777777" w:rsidR="00CC4846" w:rsidRPr="00D45A17" w:rsidRDefault="00CC4846" w:rsidP="00CC4846">
            <w:pPr>
              <w:pStyle w:val="TableContents"/>
              <w:widowControl w:val="0"/>
            </w:pPr>
            <w:r w:rsidRPr="00D45A17">
              <w:rPr>
                <w:rFonts w:ascii="Arial" w:hAnsi="Arial"/>
                <w:sz w:val="20"/>
                <w:szCs w:val="20"/>
              </w:rPr>
              <w:t>104</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155D058" w14:textId="77777777" w:rsidR="00CC4846" w:rsidRDefault="00CC4846" w:rsidP="00CC4846">
            <w:pPr>
              <w:pStyle w:val="TableContents"/>
              <w:widowControl w:val="0"/>
              <w:rPr>
                <w:lang w:val="en-US"/>
              </w:rPr>
            </w:pPr>
            <w:r>
              <w:rPr>
                <w:rFonts w:ascii="Arial" w:hAnsi="Arial"/>
                <w:color w:val="9900FF"/>
                <w:sz w:val="20"/>
                <w:szCs w:val="20"/>
                <w:lang w:val="en-US"/>
              </w:rPr>
              <w:t>{TODO can we specify which?}</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426A8A4"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3A209244" w14:textId="77777777" w:rsidR="00CC4846" w:rsidRDefault="00CC4846" w:rsidP="00CC4846">
            <w:pPr>
              <w:pStyle w:val="TableContents"/>
              <w:widowControl w:val="0"/>
            </w:pPr>
            <w:r>
              <w:rPr>
                <w:rFonts w:ascii="Arial" w:hAnsi="Arial"/>
                <w:sz w:val="20"/>
                <w:szCs w:val="20"/>
              </w:rPr>
              <w:t>R06A OR  N07CA OR N05BB01</w:t>
            </w:r>
          </w:p>
          <w:p w14:paraId="0E9809C1" w14:textId="77777777" w:rsidR="00CC4846" w:rsidRDefault="00CC4846" w:rsidP="00CC4846">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79BAFCCA"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1580BCC2" w14:textId="77777777" w:rsidR="00CC4846" w:rsidRDefault="00CC4846" w:rsidP="00CC4846">
            <w:pPr>
              <w:pStyle w:val="TableContents"/>
              <w:widowControl w:val="0"/>
              <w:rPr>
                <w:rFonts w:ascii="Arial" w:hAnsi="Arial"/>
                <w:sz w:val="20"/>
                <w:szCs w:val="20"/>
              </w:rPr>
            </w:pPr>
            <w:r>
              <w:rPr>
                <w:rFonts w:ascii="Arial" w:hAnsi="Arial"/>
                <w:color w:val="9900FF"/>
                <w:sz w:val="20"/>
                <w:szCs w:val="20"/>
              </w:rPr>
              <w:t>{preselect vervolg if a stop-, afbouw-, or vervangen- option is checked}</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6D61D32" w14:textId="0C7F0BE2" w:rsidR="00CC4846" w:rsidRPr="002965A1" w:rsidRDefault="00CC4846" w:rsidP="002965A1">
            <w:pPr>
              <w:pStyle w:val="TableContents"/>
              <w:widowControl w:val="0"/>
              <w:rPr>
                <w:rFonts w:ascii="Arial" w:hAnsi="Arial"/>
                <w:sz w:val="20"/>
                <w:szCs w:val="20"/>
              </w:rPr>
            </w:pPr>
            <w:r w:rsidRPr="002965A1">
              <w:rPr>
                <w:rFonts w:ascii="Arial" w:hAnsi="Arial"/>
                <w:sz w:val="20"/>
                <w:szCs w:val="20"/>
              </w:rPr>
              <w:t>[1] Vervolgafspraak:{{free text}}</w:t>
            </w:r>
            <w:commentRangeStart w:id="557"/>
            <w:ins w:id="558" w:author="Medlock, S.K." w:date="2021-05-07T07:32:00Z">
              <w:r w:rsidR="002965A1" w:rsidRPr="002965A1">
                <w:rPr>
                  <w:rFonts w:ascii="Arial" w:hAnsi="Arial"/>
                  <w:sz w:val="20"/>
                  <w:szCs w:val="20"/>
                </w:rPr>
                <w:t xml:space="preserve"> -Monitor: return of symptoms -Consider monitoring: insomnia, </w:t>
              </w:r>
              <w:r w:rsidR="002965A1" w:rsidRPr="002965A1">
                <w:rPr>
                  <w:rFonts w:ascii="Arial" w:hAnsi="Arial"/>
                  <w:sz w:val="20"/>
                  <w:szCs w:val="20"/>
                </w:rPr>
                <w:t>anxiety</w:t>
              </w:r>
              <w:commentRangeEnd w:id="557"/>
              <w:r w:rsidR="002965A1">
                <w:rPr>
                  <w:rStyle w:val="CommentReference"/>
                </w:rPr>
                <w:commentReference w:id="557"/>
              </w:r>
            </w:ins>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F2ABBE9" w14:textId="77777777" w:rsidR="00CC4846" w:rsidRDefault="00CC4846" w:rsidP="00CC4846">
            <w:pPr>
              <w:pStyle w:val="TableContents"/>
              <w:widowControl w:val="0"/>
            </w:pPr>
            <w:r>
              <w:rPr>
                <w:rFonts w:ascii="Arial" w:hAnsi="Arial"/>
                <w:sz w:val="20"/>
                <w:szCs w:val="20"/>
              </w:rPr>
              <w:t>[1] 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577D50E" w14:textId="77777777" w:rsidR="00CC4846" w:rsidRDefault="00CC4846" w:rsidP="00CC4846">
            <w:pPr>
              <w:pStyle w:val="TableContents"/>
              <w:widowControl w:val="0"/>
              <w:rPr>
                <w:rFonts w:ascii="Arial" w:hAnsi="Arial"/>
                <w:sz w:val="20"/>
                <w:szCs w:val="20"/>
              </w:rPr>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13533C7" w14:textId="7A4DC7EE" w:rsidR="00CC4846" w:rsidRDefault="00087CD0" w:rsidP="00CC4846">
            <w:pPr>
              <w:pStyle w:val="TableContents"/>
              <w:widowControl w:val="0"/>
            </w:pPr>
            <w:hyperlink r:id="rId253" w:history="1">
              <w:r w:rsidR="00CC4846" w:rsidRPr="008E0034">
                <w:rPr>
                  <w:rStyle w:val="Hyperlink"/>
                  <w:rFonts w:ascii="Arial" w:hAnsi="Arial"/>
                  <w:sz w:val="20"/>
                  <w:szCs w:val="20"/>
                </w:rPr>
                <w:t>refpage 27</w:t>
              </w:r>
            </w:hyperlink>
          </w:p>
        </w:tc>
      </w:tr>
      <w:tr w:rsidR="00CC4846" w14:paraId="14893B1E"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7A7CF7DC" w14:textId="77777777" w:rsidR="00CC4846" w:rsidRPr="00D45A17" w:rsidRDefault="00CC4846" w:rsidP="00CC4846">
            <w:pPr>
              <w:pStyle w:val="TableContents"/>
              <w:widowControl w:val="0"/>
              <w:rPr>
                <w:rFonts w:ascii="Arial" w:hAnsi="Arial"/>
                <w:sz w:val="20"/>
                <w:szCs w:val="20"/>
              </w:rPr>
            </w:pPr>
            <w:r w:rsidRPr="00ED0D05">
              <w:rPr>
                <w:rFonts w:ascii="Arial" w:hAnsi="Arial"/>
                <w:sz w:val="20"/>
                <w:szCs w:val="20"/>
                <w:highlight w:val="green"/>
              </w:rPr>
              <w:t>105</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73DA03E" w14:textId="57B8474E" w:rsidR="00CC4846" w:rsidRDefault="00CC4846" w:rsidP="00CC4846">
            <w:pPr>
              <w:pStyle w:val="TableContents"/>
              <w:widowControl w:val="0"/>
              <w:rPr>
                <w:ins w:id="559" w:author="Medlock, S.K." w:date="2021-05-07T08:48:00Z"/>
                <w:rFonts w:ascii="Arial" w:hAnsi="Arial"/>
                <w:sz w:val="20"/>
                <w:szCs w:val="20"/>
                <w:lang w:val="en-US"/>
              </w:rPr>
            </w:pPr>
            <w:r>
              <w:rPr>
                <w:rFonts w:ascii="Arial" w:hAnsi="Arial"/>
                <w:sz w:val="20"/>
                <w:szCs w:val="20"/>
                <w:lang w:val="en-US"/>
              </w:rPr>
              <w:t>Anticholinerge middelen</w:t>
            </w:r>
          </w:p>
          <w:p w14:paraId="53945C71" w14:textId="7ACC4C3D" w:rsidR="001C47AB" w:rsidRDefault="001C47AB" w:rsidP="00CC4846">
            <w:pPr>
              <w:pStyle w:val="TableContents"/>
              <w:widowControl w:val="0"/>
              <w:rPr>
                <w:rFonts w:ascii="Arial" w:hAnsi="Arial"/>
                <w:sz w:val="20"/>
                <w:szCs w:val="20"/>
                <w:lang w:val="en-US"/>
              </w:rPr>
            </w:pPr>
            <w:ins w:id="560" w:author="Medlock, S.K." w:date="2021-05-07T08:48:00Z">
              <w:r w:rsidRPr="001C47AB">
                <w:rPr>
                  <w:rFonts w:ascii="Arial" w:hAnsi="Arial"/>
                  <w:sz w:val="20"/>
                  <w:szCs w:val="20"/>
                  <w:lang w:val="en-US"/>
                </w:rPr>
                <w:t>Anticholinergics</w:t>
              </w:r>
            </w:ins>
          </w:p>
          <w:p w14:paraId="023944F7" w14:textId="77777777" w:rsidR="00CC4846" w:rsidRDefault="00CC4846" w:rsidP="00CC4846">
            <w:pPr>
              <w:pStyle w:val="TableContents"/>
              <w:widowControl w:val="0"/>
              <w:rPr>
                <w:rFonts w:ascii="Arial" w:hAnsi="Arial"/>
                <w:sz w:val="20"/>
                <w:szCs w:val="20"/>
                <w:lang w:val="en-US"/>
              </w:rPr>
            </w:pPr>
            <w:r>
              <w:rPr>
                <w:rFonts w:ascii="Arial" w:hAnsi="Arial"/>
                <w:color w:val="9900FF"/>
                <w:sz w:val="20"/>
                <w:szCs w:val="20"/>
                <w:lang w:val="en-US"/>
              </w:rPr>
              <w:t>Taken from the Data Harmonization guide</w:t>
            </w:r>
            <w:r>
              <w:rPr>
                <w:rFonts w:ascii="Arial" w:hAnsi="Arial"/>
                <w:sz w:val="20"/>
                <w:szCs w:val="20"/>
                <w:lang w:val="en-US"/>
              </w:rPr>
              <w:t>, which used http://www.miltonkeynesccg.nhs.uk/resources/uploads/ACB_scale_-_legal_size.pdf, which depends on Boustani 2008, Campbell 2009, and a couple other sources.</w:t>
            </w:r>
          </w:p>
          <w:p w14:paraId="6A17746C"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We might consider comparing this to https://pubmed.ncbi.nlm.nih.gov/23529548/</w:t>
            </w:r>
          </w:p>
          <w:p w14:paraId="20DA3206"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the ICOVE list (although that list was never published)</w:t>
            </w:r>
          </w:p>
          <w:p w14:paraId="6DBDD20A"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en-US"/>
              </w:rPr>
              <w:t>A03AA07 Dicycloverine</w:t>
            </w:r>
          </w:p>
          <w:p w14:paraId="262FBCE0"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en-US"/>
              </w:rPr>
              <w:t>A03AB01 Benzilone</w:t>
            </w:r>
          </w:p>
          <w:p w14:paraId="106D9EF1"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en-US"/>
              </w:rPr>
              <w:t>A03AB03 Oxyphenonium</w:t>
            </w:r>
          </w:p>
          <w:p w14:paraId="5877348D"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en-US"/>
              </w:rPr>
              <w:t>A03AB05 Propantheline</w:t>
            </w:r>
          </w:p>
          <w:p w14:paraId="7027FD7B"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en-US"/>
              </w:rPr>
              <w:t>A03BB01 Butylscopolamine</w:t>
            </w:r>
          </w:p>
          <w:p w14:paraId="493445FA"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en-US"/>
              </w:rPr>
              <w:t>G04BD02 Flavoxate</w:t>
            </w:r>
          </w:p>
          <w:p w14:paraId="756D700B"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it-IT"/>
              </w:rPr>
              <w:t>G04BD04 Oxybutynin</w:t>
            </w:r>
          </w:p>
          <w:p w14:paraId="0270493D"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it-IT"/>
              </w:rPr>
              <w:t>G04BD05 Terodiline</w:t>
            </w:r>
          </w:p>
          <w:p w14:paraId="28B66AB9"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it-IT"/>
              </w:rPr>
              <w:t>G04BD06 Propiverine</w:t>
            </w:r>
          </w:p>
          <w:p w14:paraId="79291293"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it-IT"/>
              </w:rPr>
              <w:t>G04BD07 Tolterodine</w:t>
            </w:r>
          </w:p>
          <w:p w14:paraId="37BA7A4E"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it-IT"/>
              </w:rPr>
              <w:t>G04BD08 Solifenacin</w:t>
            </w:r>
          </w:p>
          <w:p w14:paraId="07F2C134"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it-IT"/>
              </w:rPr>
              <w:t>G04BD09 Trospium</w:t>
            </w:r>
          </w:p>
          <w:p w14:paraId="06EAAA95"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it-IT"/>
              </w:rPr>
              <w:t>G04BD10 Darifenacin</w:t>
            </w:r>
          </w:p>
          <w:p w14:paraId="739EBC90"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it-IT"/>
              </w:rPr>
              <w:t>G04BD11 Fesoterodine</w:t>
            </w:r>
          </w:p>
          <w:p w14:paraId="2BB4E77C"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it-IT"/>
              </w:rPr>
              <w:t>M03BA03 Methocarbamol</w:t>
            </w:r>
          </w:p>
          <w:p w14:paraId="56214D99"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it-IT"/>
              </w:rPr>
              <w:t>M03BC01 Orphenadrine (citrate)</w:t>
            </w:r>
          </w:p>
          <w:p w14:paraId="56AAC058"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it-IT"/>
              </w:rPr>
              <w:t>N04AA01 Trihexyphenidyl</w:t>
            </w:r>
          </w:p>
          <w:p w14:paraId="6FA1E108"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it-IT"/>
              </w:rPr>
              <w:t>N04AA02 Biperiden</w:t>
            </w:r>
          </w:p>
          <w:p w14:paraId="3042F3C8"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it-IT"/>
              </w:rPr>
              <w:t>N04AA04 Procyclidine</w:t>
            </w:r>
          </w:p>
          <w:p w14:paraId="138F0D83"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it-IT"/>
              </w:rPr>
              <w:t>N04AB02 Orphenadrine (chloride)</w:t>
            </w:r>
          </w:p>
          <w:p w14:paraId="7206037F"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it-IT"/>
              </w:rPr>
              <w:t>N04AC01 Benzatropine</w:t>
            </w:r>
          </w:p>
          <w:p w14:paraId="6BC12615"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it-IT"/>
              </w:rPr>
              <w:t>N05AA01 Chlorpromazine</w:t>
            </w:r>
          </w:p>
          <w:p w14:paraId="6BDED2B6" w14:textId="77777777" w:rsidR="00CC4846" w:rsidRDefault="00CC4846" w:rsidP="00CC4846">
            <w:pPr>
              <w:pStyle w:val="TableContents"/>
              <w:widowControl w:val="0"/>
              <w:rPr>
                <w:rFonts w:ascii="Arial" w:hAnsi="Arial"/>
                <w:sz w:val="20"/>
                <w:szCs w:val="20"/>
                <w:lang w:val="de-DE"/>
              </w:rPr>
            </w:pPr>
            <w:r>
              <w:rPr>
                <w:rFonts w:ascii="Arial" w:hAnsi="Arial"/>
                <w:sz w:val="20"/>
                <w:szCs w:val="20"/>
                <w:lang w:val="it-IT"/>
              </w:rPr>
              <w:t>N05AA03 Promazine</w:t>
            </w:r>
          </w:p>
          <w:p w14:paraId="5E467D49" w14:textId="77777777" w:rsidR="00CC4846" w:rsidRDefault="00CC4846" w:rsidP="00CC4846">
            <w:pPr>
              <w:pStyle w:val="TableContents"/>
              <w:widowControl w:val="0"/>
              <w:rPr>
                <w:rFonts w:ascii="Arial" w:hAnsi="Arial"/>
                <w:sz w:val="20"/>
                <w:szCs w:val="20"/>
                <w:lang w:val="de-DE"/>
              </w:rPr>
            </w:pPr>
            <w:r>
              <w:rPr>
                <w:rFonts w:ascii="Arial" w:hAnsi="Arial"/>
                <w:sz w:val="20"/>
                <w:szCs w:val="20"/>
                <w:lang w:val="en-US"/>
              </w:rPr>
              <w:t>N05AB03 Perphenazine</w:t>
            </w:r>
          </w:p>
          <w:p w14:paraId="51414C62" w14:textId="77777777" w:rsidR="00CC4846" w:rsidRDefault="00CC4846" w:rsidP="00CC4846">
            <w:pPr>
              <w:pStyle w:val="TableContents"/>
              <w:widowControl w:val="0"/>
              <w:rPr>
                <w:rFonts w:ascii="Arial" w:hAnsi="Arial"/>
                <w:sz w:val="20"/>
                <w:szCs w:val="20"/>
                <w:lang w:val="de-DE"/>
              </w:rPr>
            </w:pPr>
            <w:r>
              <w:rPr>
                <w:rFonts w:ascii="Arial" w:hAnsi="Arial"/>
                <w:sz w:val="20"/>
                <w:szCs w:val="20"/>
                <w:lang w:val="en-US"/>
              </w:rPr>
              <w:t>N05AB06 Trifluoperazine</w:t>
            </w:r>
          </w:p>
          <w:p w14:paraId="511C36E6" w14:textId="77777777" w:rsidR="00CC4846" w:rsidRDefault="00CC4846" w:rsidP="00CC4846">
            <w:pPr>
              <w:pStyle w:val="TableContents"/>
              <w:widowControl w:val="0"/>
              <w:rPr>
                <w:rFonts w:ascii="Arial" w:hAnsi="Arial"/>
                <w:sz w:val="20"/>
                <w:szCs w:val="20"/>
                <w:lang w:val="de-DE"/>
              </w:rPr>
            </w:pPr>
            <w:r>
              <w:rPr>
                <w:rFonts w:ascii="Arial" w:hAnsi="Arial"/>
                <w:sz w:val="20"/>
                <w:szCs w:val="20"/>
                <w:lang w:val="en-US"/>
              </w:rPr>
              <w:t>N05AC02 Thioridazine</w:t>
            </w:r>
          </w:p>
          <w:p w14:paraId="4272F397" w14:textId="77777777" w:rsidR="00CC4846" w:rsidRDefault="00CC4846" w:rsidP="00CC4846">
            <w:pPr>
              <w:pStyle w:val="TableContents"/>
              <w:widowControl w:val="0"/>
              <w:rPr>
                <w:rFonts w:ascii="Arial" w:hAnsi="Arial"/>
                <w:sz w:val="20"/>
                <w:szCs w:val="20"/>
                <w:lang w:val="de-DE"/>
              </w:rPr>
            </w:pPr>
            <w:r>
              <w:rPr>
                <w:rFonts w:ascii="Arial" w:hAnsi="Arial"/>
                <w:sz w:val="20"/>
                <w:szCs w:val="20"/>
                <w:lang w:val="de-DE"/>
              </w:rPr>
              <w:lastRenderedPageBreak/>
              <w:t>N05AH03 Olanzapine</w:t>
            </w:r>
          </w:p>
          <w:p w14:paraId="4EF7C01F" w14:textId="77777777" w:rsidR="00CC4846" w:rsidRDefault="00CC4846" w:rsidP="00CC4846">
            <w:pPr>
              <w:pStyle w:val="TableContents"/>
              <w:widowControl w:val="0"/>
              <w:rPr>
                <w:rFonts w:ascii="Arial" w:hAnsi="Arial"/>
                <w:sz w:val="20"/>
                <w:szCs w:val="20"/>
                <w:lang w:val="de-DE"/>
              </w:rPr>
            </w:pPr>
            <w:r>
              <w:rPr>
                <w:rFonts w:ascii="Arial" w:hAnsi="Arial"/>
                <w:sz w:val="20"/>
                <w:szCs w:val="20"/>
                <w:lang w:val="de-DE"/>
              </w:rPr>
              <w:t>N05AH04 Quetiapine</w:t>
            </w:r>
          </w:p>
          <w:p w14:paraId="11923E0E" w14:textId="77777777" w:rsidR="00CC4846" w:rsidRDefault="00CC4846" w:rsidP="00CC4846">
            <w:pPr>
              <w:pStyle w:val="TableContents"/>
              <w:widowControl w:val="0"/>
              <w:rPr>
                <w:rFonts w:ascii="Arial" w:hAnsi="Arial"/>
                <w:sz w:val="20"/>
                <w:szCs w:val="20"/>
                <w:lang w:val="de-DE"/>
              </w:rPr>
            </w:pPr>
            <w:r>
              <w:rPr>
                <w:rFonts w:ascii="Arial" w:hAnsi="Arial"/>
                <w:sz w:val="20"/>
                <w:szCs w:val="20"/>
                <w:lang w:val="de-DE"/>
              </w:rPr>
              <w:t>N05BB01 Hydroxyzine</w:t>
            </w:r>
          </w:p>
          <w:p w14:paraId="32635BEE" w14:textId="77777777" w:rsidR="00CC4846" w:rsidRDefault="00CC4846" w:rsidP="00CC4846">
            <w:pPr>
              <w:pStyle w:val="TableContents"/>
              <w:widowControl w:val="0"/>
              <w:rPr>
                <w:rFonts w:ascii="Arial" w:hAnsi="Arial"/>
                <w:sz w:val="20"/>
                <w:szCs w:val="20"/>
                <w:lang w:val="de-DE"/>
              </w:rPr>
            </w:pPr>
            <w:r>
              <w:rPr>
                <w:rFonts w:ascii="Arial" w:hAnsi="Arial"/>
                <w:sz w:val="20"/>
                <w:szCs w:val="20"/>
                <w:lang w:val="en-US"/>
              </w:rPr>
              <w:t>N05CM05 Scopolamine</w:t>
            </w:r>
          </w:p>
          <w:p w14:paraId="28CA7FD2" w14:textId="77777777" w:rsidR="00CC4846" w:rsidRDefault="00CC4846" w:rsidP="00CC4846">
            <w:pPr>
              <w:pStyle w:val="TableContents"/>
              <w:widowControl w:val="0"/>
              <w:rPr>
                <w:rFonts w:ascii="Arial" w:hAnsi="Arial"/>
                <w:sz w:val="20"/>
                <w:szCs w:val="20"/>
                <w:lang w:val="de-DE"/>
              </w:rPr>
            </w:pPr>
            <w:r>
              <w:rPr>
                <w:rFonts w:ascii="Arial" w:hAnsi="Arial"/>
                <w:sz w:val="20"/>
                <w:szCs w:val="20"/>
                <w:lang w:val="en-US"/>
              </w:rPr>
              <w:t>N06AA*  Non-selective monoamine reuptake inhibitors</w:t>
            </w:r>
          </w:p>
          <w:p w14:paraId="7B966444" w14:textId="77777777" w:rsidR="00CC4846" w:rsidRDefault="00CC4846" w:rsidP="00CC4846">
            <w:pPr>
              <w:pStyle w:val="TableContents"/>
              <w:widowControl w:val="0"/>
              <w:rPr>
                <w:rFonts w:ascii="Arial" w:hAnsi="Arial"/>
                <w:sz w:val="20"/>
                <w:szCs w:val="20"/>
                <w:lang w:val="de-DE"/>
              </w:rPr>
            </w:pPr>
            <w:r>
              <w:rPr>
                <w:rFonts w:ascii="Arial" w:hAnsi="Arial"/>
                <w:sz w:val="20"/>
                <w:szCs w:val="20"/>
                <w:lang w:val="en-US"/>
              </w:rPr>
              <w:t>N06AB05 Paroxetine</w:t>
            </w:r>
          </w:p>
          <w:p w14:paraId="539181C2" w14:textId="77777777" w:rsidR="00CC4846" w:rsidRDefault="00CC4846" w:rsidP="00CC4846">
            <w:pPr>
              <w:pStyle w:val="TableContents"/>
              <w:widowControl w:val="0"/>
              <w:rPr>
                <w:rFonts w:ascii="Arial" w:hAnsi="Arial"/>
                <w:sz w:val="20"/>
                <w:szCs w:val="20"/>
                <w:lang w:val="de-DE"/>
              </w:rPr>
            </w:pPr>
            <w:r>
              <w:rPr>
                <w:rFonts w:ascii="Arial" w:hAnsi="Arial"/>
                <w:sz w:val="20"/>
                <w:szCs w:val="20"/>
                <w:lang w:val="en-US"/>
              </w:rPr>
              <w:t>R06AA02 Diphenhydramine</w:t>
            </w:r>
          </w:p>
          <w:p w14:paraId="102BCF77" w14:textId="77777777" w:rsidR="00CC4846" w:rsidRDefault="00CC4846" w:rsidP="00CC4846">
            <w:pPr>
              <w:pStyle w:val="TableContents"/>
              <w:widowControl w:val="0"/>
              <w:rPr>
                <w:rFonts w:ascii="Arial" w:hAnsi="Arial"/>
                <w:sz w:val="20"/>
                <w:szCs w:val="20"/>
                <w:lang w:val="de-DE"/>
              </w:rPr>
            </w:pPr>
            <w:r>
              <w:rPr>
                <w:rFonts w:ascii="Arial" w:hAnsi="Arial"/>
                <w:sz w:val="20"/>
                <w:szCs w:val="20"/>
                <w:lang w:val="en-US"/>
              </w:rPr>
              <w:t>R06AA04 Clemastine</w:t>
            </w:r>
          </w:p>
          <w:p w14:paraId="7BC2AF7D" w14:textId="77777777" w:rsidR="00CC4846" w:rsidRDefault="00CC4846" w:rsidP="00CC4846">
            <w:pPr>
              <w:pStyle w:val="TableContents"/>
              <w:widowControl w:val="0"/>
              <w:rPr>
                <w:rFonts w:ascii="Arial" w:hAnsi="Arial"/>
                <w:sz w:val="20"/>
                <w:szCs w:val="20"/>
                <w:lang w:val="de-DE"/>
              </w:rPr>
            </w:pPr>
            <w:r>
              <w:rPr>
                <w:rFonts w:ascii="Arial" w:hAnsi="Arial"/>
                <w:sz w:val="20"/>
                <w:szCs w:val="20"/>
                <w:lang w:val="en-US"/>
              </w:rPr>
              <w:t>R06AA08 Carbinoxamine</w:t>
            </w:r>
          </w:p>
          <w:p w14:paraId="76D35581" w14:textId="77777777" w:rsidR="00CC4846" w:rsidRDefault="00CC4846" w:rsidP="00CC4846">
            <w:pPr>
              <w:pStyle w:val="TableContents"/>
              <w:widowControl w:val="0"/>
              <w:rPr>
                <w:rFonts w:ascii="Arial" w:hAnsi="Arial"/>
                <w:sz w:val="20"/>
                <w:szCs w:val="20"/>
                <w:lang w:val="de-DE"/>
              </w:rPr>
            </w:pPr>
            <w:r>
              <w:rPr>
                <w:rFonts w:ascii="Arial" w:hAnsi="Arial"/>
                <w:sz w:val="20"/>
                <w:szCs w:val="20"/>
                <w:lang w:val="en-US"/>
              </w:rPr>
              <w:t>R06AA09 Doxylamine</w:t>
            </w:r>
          </w:p>
          <w:p w14:paraId="248422E3" w14:textId="77777777" w:rsidR="00CC4846" w:rsidRDefault="00CC4846" w:rsidP="00CC4846">
            <w:pPr>
              <w:pStyle w:val="TableContents"/>
              <w:widowControl w:val="0"/>
              <w:rPr>
                <w:rFonts w:ascii="Arial" w:hAnsi="Arial"/>
                <w:sz w:val="20"/>
                <w:szCs w:val="20"/>
                <w:lang w:val="de-DE"/>
              </w:rPr>
            </w:pPr>
            <w:r>
              <w:rPr>
                <w:rFonts w:ascii="Arial" w:hAnsi="Arial"/>
                <w:sz w:val="20"/>
                <w:szCs w:val="20"/>
                <w:lang w:val="en-US"/>
              </w:rPr>
              <w:t>R06AA52 Diphenhydramine, combinations</w:t>
            </w:r>
          </w:p>
          <w:p w14:paraId="7C3B1D07" w14:textId="77777777" w:rsidR="00CC4846" w:rsidRDefault="00CC4846" w:rsidP="00CC4846">
            <w:pPr>
              <w:pStyle w:val="TableContents"/>
              <w:widowControl w:val="0"/>
              <w:rPr>
                <w:rFonts w:ascii="Arial" w:hAnsi="Arial"/>
                <w:sz w:val="20"/>
                <w:szCs w:val="20"/>
                <w:lang w:val="de-DE"/>
              </w:rPr>
            </w:pPr>
            <w:r>
              <w:rPr>
                <w:rFonts w:ascii="Arial" w:hAnsi="Arial"/>
                <w:sz w:val="20"/>
                <w:szCs w:val="20"/>
                <w:lang w:val="en-US"/>
              </w:rPr>
              <w:t>R06AB01 Brompheniramine</w:t>
            </w:r>
          </w:p>
          <w:p w14:paraId="02D58916"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R06AB04 Chlorphenamine</w:t>
            </w:r>
          </w:p>
          <w:p w14:paraId="54F8C810"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R06AD02 Promethazine</w:t>
            </w:r>
          </w:p>
          <w:p w14:paraId="671FFB0F"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R06AD05 Hydroxyethylpromethazine</w:t>
            </w:r>
          </w:p>
          <w:p w14:paraId="50EF58D9" w14:textId="77777777" w:rsidR="00CC4846" w:rsidRDefault="00CC4846" w:rsidP="00CC4846">
            <w:pPr>
              <w:pStyle w:val="TableContents"/>
              <w:widowControl w:val="0"/>
              <w:rPr>
                <w:rFonts w:ascii="Arial" w:hAnsi="Arial"/>
                <w:sz w:val="20"/>
                <w:szCs w:val="20"/>
                <w:lang w:val="en-US"/>
              </w:rPr>
            </w:pPr>
          </w:p>
          <w:p w14:paraId="093053FA"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{Checks boxes:</w:t>
            </w:r>
          </w:p>
          <w:p w14:paraId="1E125AD0"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A03AA07 OR A03AB05 OR A03BA01 OR A03BA03: box 105a-1</w:t>
            </w:r>
          </w:p>
          <w:p w14:paraId="4132B1DB"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A03BB01: box 106-1</w:t>
            </w:r>
          </w:p>
          <w:p w14:paraId="50DE05A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G04BD*: box 110-1</w:t>
            </w:r>
          </w:p>
          <w:p w14:paraId="708BFBD5"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M03BA03 OR M03BC01: box 88-2</w:t>
            </w:r>
          </w:p>
          <w:p w14:paraId="4549199B"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en-US"/>
              </w:rPr>
              <w:t>N04A*: box 27-2</w:t>
            </w:r>
          </w:p>
          <w:p w14:paraId="206839A2"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en-US"/>
              </w:rPr>
              <w:t>N05A*: box 15-2</w:t>
            </w:r>
          </w:p>
          <w:p w14:paraId="5977CC06"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en-US"/>
              </w:rPr>
              <w:t>N05BB01: box 13-1</w:t>
            </w:r>
          </w:p>
          <w:p w14:paraId="63DAE9A7" w14:textId="77777777" w:rsidR="00CC4846" w:rsidRDefault="00CC4846" w:rsidP="00CC4846">
            <w:pPr>
              <w:pStyle w:val="TableContents"/>
              <w:widowControl w:val="0"/>
              <w:rPr>
                <w:rFonts w:ascii="Arial" w:hAnsi="Arial"/>
                <w:sz w:val="20"/>
                <w:szCs w:val="20"/>
                <w:lang w:val="it-IT"/>
              </w:rPr>
            </w:pPr>
            <w:r>
              <w:rPr>
                <w:rFonts w:ascii="Arial" w:hAnsi="Arial"/>
                <w:sz w:val="20"/>
                <w:szCs w:val="20"/>
                <w:lang w:val="en-US"/>
              </w:rPr>
              <w:t>N05CM05: box 6e-2</w:t>
            </w:r>
          </w:p>
          <w:p w14:paraId="6042A5F3"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N06A*: box 19f-1</w:t>
            </w:r>
          </w:p>
          <w:p w14:paraId="77E545E6"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R06*: box 100-3 (already checked by rule 100)}</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1B7749A" w14:textId="77777777" w:rsidR="00CC4846" w:rsidRDefault="00CC4846" w:rsidP="00CC4846">
            <w:pPr>
              <w:pStyle w:val="TableContents"/>
              <w:widowControl w:val="0"/>
              <w:rPr>
                <w:rFonts w:ascii="Arial" w:hAnsi="Arial"/>
                <w:sz w:val="20"/>
                <w:szCs w:val="20"/>
              </w:rPr>
            </w:pPr>
            <w:r>
              <w:rPr>
                <w:rFonts w:ascii="Arial" w:hAnsi="Arial"/>
                <w:sz w:val="20"/>
                <w:szCs w:val="20"/>
              </w:rPr>
              <w:lastRenderedPageBreak/>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66010F16" w14:textId="77777777" w:rsidR="00CC4846" w:rsidRDefault="00CC4846" w:rsidP="00CC4846">
            <w:pPr>
              <w:pStyle w:val="TableContents"/>
              <w:widowControl w:val="0"/>
              <w:rPr>
                <w:rFonts w:ascii="Arial" w:hAnsi="Arial"/>
                <w:sz w:val="20"/>
                <w:szCs w:val="20"/>
                <w:lang w:val="en-US"/>
              </w:rPr>
            </w:pPr>
          </w:p>
          <w:p w14:paraId="51ACA259" w14:textId="77777777" w:rsidR="00CC4846" w:rsidRDefault="00CC4846" w:rsidP="00CC4846">
            <w:pPr>
              <w:pStyle w:val="TableContents"/>
              <w:widowControl w:val="0"/>
              <w:rPr>
                <w:lang w:val="en-US"/>
              </w:rPr>
            </w:pPr>
            <w:r>
              <w:rPr>
                <w:rFonts w:ascii="Arial" w:hAnsi="Arial"/>
                <w:sz w:val="20"/>
                <w:szCs w:val="20"/>
                <w:lang w:val="en-US"/>
              </w:rPr>
              <w:t xml:space="preserve">A03AA07 OR A03AB05 OR A03BA01 OR A03BA03 OR A03BB01 OR G04BD02 OR G04BD04 OR G04BD05 OR G04BD06 OR G04BD07 OR G04BD08 OR G04BD09 OR G04BD10 OR G04BD11 OR M03BA03 OR M03BC01 OR N04AA01 OR N04AA02 OR N04AA04 </w:t>
            </w:r>
            <w:r>
              <w:rPr>
                <w:rFonts w:ascii="Arial" w:hAnsi="Arial"/>
                <w:sz w:val="20"/>
                <w:szCs w:val="20"/>
                <w:lang w:val="en-US"/>
              </w:rPr>
              <w:lastRenderedPageBreak/>
              <w:t>OR N04AB02 OR N04AC01 OR N05AA01 OR N05AA03 OR N05AB03 OR N05AB06 OR N05AC02 OR N05AH03 OR N05AH04 OR N05BB01 OR N05CM05 OR N06AA OR N06AB05 OR R06AA02 OR R06AA04 OR R06AA08 OR R06AA09 OR R06AA52 OR R06AB01 OR R06AB04 OR R06AD02 OR R06AE05</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66DD04A0"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807553A" w14:textId="77777777" w:rsidR="00CC4846" w:rsidRDefault="00CC4846" w:rsidP="00CC4846">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D4F498D" w14:textId="77777777" w:rsidR="001C47AB" w:rsidRDefault="00103814" w:rsidP="00103814">
            <w:pPr>
              <w:rPr>
                <w:ins w:id="561" w:author="Medlock, S.K." w:date="2021-05-07T08:48:00Z"/>
                <w:rFonts w:ascii="Arial" w:hAnsi="Arial"/>
                <w:sz w:val="20"/>
                <w:szCs w:val="20"/>
              </w:rPr>
            </w:pPr>
            <w:r>
              <w:rPr>
                <w:rFonts w:ascii="Arial" w:hAnsi="Arial"/>
                <w:sz w:val="20"/>
                <w:szCs w:val="20"/>
              </w:rPr>
              <w:t xml:space="preserve">Deze medicatie heeft een </w:t>
            </w:r>
            <w:commentRangeStart w:id="562"/>
            <w:commentRangeStart w:id="563"/>
            <w:r>
              <w:rPr>
                <w:rFonts w:ascii="Arial" w:hAnsi="Arial"/>
                <w:sz w:val="20"/>
                <w:szCs w:val="20"/>
              </w:rPr>
              <w:t xml:space="preserve">klinisch relevant anticholinergische effect. </w:t>
            </w:r>
            <w:commentRangeEnd w:id="562"/>
            <w:r>
              <w:rPr>
                <w:rStyle w:val="CommentReference"/>
              </w:rPr>
              <w:commentReference w:id="562"/>
            </w:r>
            <w:commentRangeEnd w:id="563"/>
          </w:p>
          <w:p w14:paraId="13D4A2BD" w14:textId="1BD72A8C" w:rsidR="001C47AB" w:rsidRPr="005B43D4" w:rsidRDefault="001C47AB" w:rsidP="00103814">
            <w:pPr>
              <w:rPr>
                <w:ins w:id="564" w:author="Medlock, S.K." w:date="2021-05-07T08:48:00Z"/>
                <w:rFonts w:ascii="Arial" w:hAnsi="Arial"/>
                <w:sz w:val="20"/>
                <w:szCs w:val="20"/>
              </w:rPr>
            </w:pPr>
            <w:commentRangeStart w:id="565"/>
            <w:ins w:id="566" w:author="Medlock, S.K." w:date="2021-05-07T08:48:00Z">
              <w:r w:rsidRPr="001C47AB">
                <w:rPr>
                  <w:rFonts w:ascii="Arial" w:hAnsi="Arial"/>
                  <w:sz w:val="20"/>
                  <w:szCs w:val="20"/>
                  <w:lang w:val="en-US"/>
                </w:rPr>
                <w:t>Medications with high anticholinergic activity are more fall-risk-increasing than weak anticholinergics</w:t>
              </w:r>
              <w:commentRangeEnd w:id="565"/>
              <w:r>
                <w:rPr>
                  <w:rStyle w:val="CommentReference"/>
                </w:rPr>
                <w:commentReference w:id="565"/>
              </w:r>
            </w:ins>
          </w:p>
          <w:p w14:paraId="5C5D6983" w14:textId="55C5798B" w:rsidR="00CC4846" w:rsidRDefault="00103814" w:rsidP="00103814">
            <w:pPr>
              <w:rPr>
                <w:rFonts w:ascii="Arial" w:hAnsi="Arial"/>
                <w:sz w:val="20"/>
                <w:szCs w:val="20"/>
              </w:rPr>
            </w:pPr>
            <w:r>
              <w:rPr>
                <w:rStyle w:val="CommentReference"/>
              </w:rPr>
              <w:commentReference w:id="563"/>
            </w:r>
            <w:r w:rsidR="00CC4846">
              <w:rPr>
                <w:rFonts w:ascii="Arial" w:hAnsi="Arial"/>
                <w:sz w:val="20"/>
                <w:szCs w:val="20"/>
              </w:rPr>
              <w:t>Gebruik bij voorkeur een alternatief.</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6A59F75"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AE30F51"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3CF58AA" w14:textId="77777777" w:rsidR="00CC4846" w:rsidRDefault="00087CD0" w:rsidP="00CC4846">
            <w:pPr>
              <w:pStyle w:val="TableContents"/>
              <w:widowControl w:val="0"/>
              <w:rPr>
                <w:rFonts w:ascii="Arial" w:hAnsi="Arial"/>
                <w:sz w:val="20"/>
                <w:szCs w:val="20"/>
              </w:rPr>
            </w:pPr>
            <w:hyperlink r:id="rId254">
              <w:r w:rsidR="00CC4846">
                <w:rPr>
                  <w:rStyle w:val="Hyperlink"/>
                  <w:rFonts w:ascii="Arial" w:hAnsi="Arial"/>
                  <w:sz w:val="20"/>
                  <w:szCs w:val="20"/>
                </w:rPr>
                <w:t>refpage 28</w:t>
              </w:r>
            </w:hyperlink>
          </w:p>
        </w:tc>
      </w:tr>
      <w:tr w:rsidR="008E0034" w14:paraId="231C732D"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6FAD9AB4" w14:textId="77777777" w:rsidR="008E0034" w:rsidRPr="00D45A17" w:rsidRDefault="008E0034" w:rsidP="008E0034">
            <w:pPr>
              <w:pStyle w:val="TableContents"/>
              <w:widowControl w:val="0"/>
            </w:pPr>
            <w:r w:rsidRPr="00D45A17">
              <w:rPr>
                <w:rFonts w:ascii="Arial" w:hAnsi="Arial"/>
                <w:sz w:val="20"/>
                <w:szCs w:val="20"/>
              </w:rPr>
              <w:t>105a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214DD0E"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anticholinergics not covered elsewhere</w:t>
            </w:r>
          </w:p>
          <w:p w14:paraId="2571510F" w14:textId="77777777" w:rsidR="008E0034" w:rsidRDefault="008E0034" w:rsidP="008E0034">
            <w:pPr>
              <w:pStyle w:val="TableContents"/>
              <w:widowControl w:val="0"/>
              <w:rPr>
                <w:rFonts w:ascii="Arial" w:hAnsi="Arial"/>
                <w:sz w:val="20"/>
                <w:szCs w:val="20"/>
                <w:lang w:val="en-US"/>
              </w:rPr>
            </w:pPr>
          </w:p>
          <w:p w14:paraId="073F6061" w14:textId="77777777" w:rsidR="008E0034" w:rsidRDefault="00087CD0" w:rsidP="008E0034">
            <w:pPr>
              <w:pStyle w:val="TableContents"/>
              <w:widowControl w:val="0"/>
              <w:rPr>
                <w:lang w:val="en-US"/>
              </w:rPr>
            </w:pPr>
            <w:hyperlink r:id="rId255" w:anchor="A03AA_Synthetic_anticholinergics,_esters_with_tertiary_amino_group" w:history="1">
              <w:r w:rsidR="008E0034">
                <w:rPr>
                  <w:rStyle w:val="Hyperlink"/>
                  <w:rFonts w:ascii="Arial" w:hAnsi="Arial"/>
                  <w:sz w:val="20"/>
                  <w:szCs w:val="20"/>
                  <w:lang w:val="en-US"/>
                </w:rPr>
                <w:t>A03AA Synthetic anticholinergics, esters with tertiary amino group</w:t>
              </w:r>
            </w:hyperlink>
          </w:p>
          <w:p w14:paraId="256117FF" w14:textId="77777777" w:rsidR="008E0034" w:rsidRDefault="008E0034" w:rsidP="008E0034">
            <w:pPr>
              <w:pStyle w:val="TableContents"/>
              <w:widowControl w:val="0"/>
              <w:rPr>
                <w:rFonts w:ascii="Arial" w:hAnsi="Arial"/>
                <w:sz w:val="20"/>
                <w:szCs w:val="20"/>
                <w:lang w:val="en-US"/>
              </w:rPr>
            </w:pPr>
          </w:p>
          <w:p w14:paraId="18E2524D" w14:textId="77777777" w:rsidR="008E0034" w:rsidRDefault="00087CD0" w:rsidP="008E0034">
            <w:pPr>
              <w:pStyle w:val="TableContents"/>
              <w:widowControl w:val="0"/>
              <w:rPr>
                <w:lang w:val="en-US"/>
              </w:rPr>
            </w:pPr>
            <w:hyperlink r:id="rId256" w:anchor="A03BA_Belladonna_alkaloids,_tertiary_amines" w:history="1">
              <w:r w:rsidR="008E0034">
                <w:rPr>
                  <w:rStyle w:val="Hyperlink"/>
                  <w:rFonts w:ascii="Arial" w:hAnsi="Arial"/>
                  <w:sz w:val="20"/>
                  <w:szCs w:val="20"/>
                  <w:lang w:val="en-US"/>
                </w:rPr>
                <w:t>A03BA Belladonna alkaloids, tertiary amines</w:t>
              </w:r>
            </w:hyperlink>
          </w:p>
          <w:p w14:paraId="3D7C2472" w14:textId="77777777" w:rsidR="008E0034" w:rsidRDefault="008E0034" w:rsidP="008E0034">
            <w:pPr>
              <w:pStyle w:val="TableContents"/>
              <w:widowControl w:val="0"/>
              <w:rPr>
                <w:rFonts w:ascii="Arial" w:hAnsi="Arial"/>
                <w:sz w:val="20"/>
                <w:szCs w:val="20"/>
                <w:lang w:val="en-US"/>
              </w:rPr>
            </w:pPr>
          </w:p>
          <w:p w14:paraId="5E8F066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[TODO: Do we recommend anything else with these medications or with the A03 class in general?]</w:t>
            </w:r>
          </w:p>
          <w:p w14:paraId="2FF560DB" w14:textId="77777777" w:rsidR="008E0034" w:rsidRDefault="008E0034" w:rsidP="008E0034">
            <w:pPr>
              <w:pStyle w:val="TableContents"/>
              <w:widowControl w:val="0"/>
              <w:rPr>
                <w:rFonts w:ascii="Arial" w:hAnsi="Arial"/>
                <w:sz w:val="20"/>
                <w:szCs w:val="20"/>
                <w:lang w:val="en-US"/>
              </w:rPr>
            </w:pPr>
          </w:p>
          <w:p w14:paraId="73917750" w14:textId="77777777" w:rsidR="008E0034" w:rsidRDefault="008E0034" w:rsidP="008E0034">
            <w:pPr>
              <w:pStyle w:val="TableContents"/>
              <w:widowControl w:val="0"/>
              <w:rPr>
                <w:rFonts w:ascii="Arial" w:hAnsi="Arial"/>
                <w:sz w:val="20"/>
                <w:szCs w:val="20"/>
              </w:rPr>
            </w:pPr>
            <w:r>
              <w:rPr>
                <w:rFonts w:ascii="Arial" w:hAnsi="Arial"/>
                <w:sz w:val="20"/>
                <w:szCs w:val="20"/>
              </w:rPr>
              <w:t>{see also rule 105}</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E9B3C63" w14:textId="77777777" w:rsidR="008E0034" w:rsidRDefault="008E0034" w:rsidP="008E0034">
            <w:pPr>
              <w:pStyle w:val="TableContents"/>
              <w:widowControl w:val="0"/>
              <w:rPr>
                <w:rFonts w:ascii="Arial" w:hAnsi="Arial"/>
                <w:sz w:val="20"/>
                <w:szCs w:val="20"/>
              </w:rPr>
            </w:pP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1468736A" w14:textId="77777777" w:rsidR="008E0034" w:rsidRDefault="008E0034" w:rsidP="008E0034">
            <w:pPr>
              <w:pStyle w:val="TableContents"/>
              <w:widowControl w:val="0"/>
              <w:rPr>
                <w:lang w:val="en-US"/>
              </w:rPr>
            </w:pPr>
            <w:r>
              <w:rPr>
                <w:rFonts w:ascii="Arial" w:hAnsi="Arial"/>
                <w:sz w:val="20"/>
                <w:szCs w:val="20"/>
                <w:lang w:val="en-US"/>
              </w:rPr>
              <w:t>A03AA07 OR A03AB05 OR A03BA01 OR A03BA03</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06206DFF" w14:textId="77777777" w:rsidR="008E0034" w:rsidRDefault="008E0034" w:rsidP="008E0034">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252883DD" w14:textId="77777777" w:rsidR="008E0034" w:rsidRDefault="008E0034" w:rsidP="008E0034">
            <w:pPr>
              <w:pStyle w:val="TableContents"/>
              <w:widowControl w:val="0"/>
            </w:pPr>
            <w:r>
              <w:rPr>
                <w:rFonts w:ascii="Arial" w:hAnsi="Arial"/>
                <w:sz w:val="20"/>
                <w:szCs w:val="20"/>
              </w:rPr>
              <w:t>{preselect box 1}{}</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E577FEB" w14:textId="77777777" w:rsidR="008E0034" w:rsidRDefault="008E0034" w:rsidP="008E0034">
            <w:pPr>
              <w:pStyle w:val="TableContents"/>
              <w:widowControl w:val="0"/>
              <w:rPr>
                <w:rFonts w:ascii="Arial" w:hAnsi="Arial"/>
                <w:sz w:val="20"/>
                <w:szCs w:val="20"/>
              </w:rPr>
            </w:pPr>
            <w:r>
              <w:rPr>
                <w:rFonts w:ascii="Arial" w:hAnsi="Arial"/>
                <w:sz w:val="20"/>
                <w:szCs w:val="20"/>
              </w:rPr>
              <w:t>[1] stoppen</w:t>
            </w:r>
          </w:p>
          <w:p w14:paraId="1DD30A8D" w14:textId="77777777" w:rsidR="008E0034" w:rsidRDefault="008E0034" w:rsidP="008E0034">
            <w:pPr>
              <w:pStyle w:val="TableContents"/>
              <w:widowControl w:val="0"/>
              <w:rPr>
                <w:rFonts w:ascii="Arial" w:hAnsi="Arial"/>
                <w:sz w:val="20"/>
                <w:szCs w:val="20"/>
              </w:rPr>
            </w:pPr>
            <w:r>
              <w:rPr>
                <w:rFonts w:ascii="Arial" w:hAnsi="Arial"/>
                <w:sz w:val="20"/>
                <w:szCs w:val="20"/>
              </w:rPr>
              <w:t>[2] Continueren</w:t>
            </w:r>
          </w:p>
          <w:p w14:paraId="44489532" w14:textId="77777777" w:rsidR="008E0034" w:rsidRDefault="008E0034" w:rsidP="008E0034">
            <w:pPr>
              <w:pStyle w:val="TableContents"/>
              <w:widowControl w:val="0"/>
              <w:rPr>
                <w:rFonts w:ascii="Arial" w:hAnsi="Arial"/>
                <w:sz w:val="20"/>
                <w:szCs w:val="20"/>
              </w:rPr>
            </w:pPr>
            <w:r>
              <w:rPr>
                <w:rFonts w:ascii="Arial" w:hAnsi="Arial"/>
                <w:sz w:val="20"/>
                <w:szCs w:val="20"/>
              </w:rPr>
              <w:t>[3]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F906E11" w14:textId="77777777" w:rsidR="008E0034" w:rsidRDefault="008E0034" w:rsidP="008E0034">
            <w:pPr>
              <w:pStyle w:val="TableContents"/>
              <w:widowControl w:val="0"/>
              <w:rPr>
                <w:rFonts w:ascii="Arial" w:hAnsi="Arial"/>
                <w:sz w:val="20"/>
                <w:szCs w:val="20"/>
              </w:rPr>
            </w:pPr>
            <w:r>
              <w:rPr>
                <w:rFonts w:ascii="Arial" w:hAnsi="Arial"/>
                <w:sz w:val="20"/>
                <w:szCs w:val="20"/>
              </w:rPr>
              <w:t>[1] stop</w:t>
            </w:r>
          </w:p>
          <w:p w14:paraId="52DB3FEA" w14:textId="77777777" w:rsidR="008E0034" w:rsidRDefault="008E0034" w:rsidP="008E0034">
            <w:pPr>
              <w:pStyle w:val="TableContents"/>
              <w:widowControl w:val="0"/>
              <w:rPr>
                <w:rFonts w:ascii="Arial" w:hAnsi="Arial"/>
                <w:sz w:val="20"/>
                <w:szCs w:val="20"/>
              </w:rPr>
            </w:pPr>
          </w:p>
          <w:p w14:paraId="402FE79F" w14:textId="77777777" w:rsidR="008E0034" w:rsidRDefault="008E0034" w:rsidP="008E0034">
            <w:pPr>
              <w:pStyle w:val="TableContents"/>
              <w:widowControl w:val="0"/>
              <w:rPr>
                <w:rFonts w:ascii="Arial" w:hAnsi="Arial"/>
                <w:sz w:val="20"/>
                <w:szCs w:val="20"/>
              </w:rPr>
            </w:pPr>
            <w:r>
              <w:rPr>
                <w:rFonts w:ascii="Arial" w:hAnsi="Arial"/>
                <w:sz w:val="20"/>
                <w:szCs w:val="20"/>
              </w:rPr>
              <w:t>[2] Continueren</w:t>
            </w:r>
          </w:p>
          <w:p w14:paraId="08D5A305" w14:textId="77777777" w:rsidR="008E0034" w:rsidRDefault="008E0034" w:rsidP="008E0034">
            <w:pPr>
              <w:pStyle w:val="TableContents"/>
              <w:widowControl w:val="0"/>
              <w:rPr>
                <w:rFonts w:ascii="Arial" w:hAnsi="Arial"/>
                <w:sz w:val="20"/>
                <w:szCs w:val="20"/>
              </w:rPr>
            </w:pPr>
          </w:p>
          <w:p w14:paraId="06DBABA5" w14:textId="77777777" w:rsidR="008E0034" w:rsidRDefault="008E0034" w:rsidP="008E0034">
            <w:pPr>
              <w:pStyle w:val="TableContents"/>
              <w:widowControl w:val="0"/>
              <w:rPr>
                <w:rFonts w:ascii="Arial" w:hAnsi="Arial"/>
                <w:sz w:val="20"/>
                <w:szCs w:val="20"/>
              </w:rPr>
            </w:pPr>
            <w:r>
              <w:rPr>
                <w:rFonts w:ascii="Arial" w:hAnsi="Arial"/>
                <w:sz w:val="20"/>
                <w:szCs w:val="20"/>
              </w:rPr>
              <w:t>[3]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4548E97" w14:textId="77777777" w:rsidR="008E0034" w:rsidRDefault="008E0034" w:rsidP="008E0034">
            <w:pPr>
              <w:pStyle w:val="TableContents"/>
              <w:widowControl w:val="0"/>
              <w:rPr>
                <w:rFonts w:ascii="Arial" w:hAnsi="Arial"/>
                <w:sz w:val="20"/>
                <w:szCs w:val="20"/>
              </w:rPr>
            </w:pPr>
            <w:r>
              <w:rPr>
                <w:rFonts w:ascii="Arial" w:hAnsi="Arial"/>
                <w:sz w:val="20"/>
                <w:szCs w:val="20"/>
              </w:rPr>
              <w:t>[1] U kunt direct stoppen.</w:t>
            </w:r>
          </w:p>
          <w:p w14:paraId="2AEF12CB" w14:textId="77777777" w:rsidR="008E0034" w:rsidRDefault="008E0034" w:rsidP="008E0034">
            <w:pPr>
              <w:pStyle w:val="TableContents"/>
              <w:widowControl w:val="0"/>
              <w:rPr>
                <w:rFonts w:ascii="Arial" w:hAnsi="Arial"/>
                <w:sz w:val="20"/>
                <w:szCs w:val="20"/>
              </w:rPr>
            </w:pPr>
          </w:p>
          <w:p w14:paraId="30B0CAB7" w14:textId="77777777" w:rsidR="008E0034" w:rsidRDefault="008E0034" w:rsidP="008E0034">
            <w:pPr>
              <w:pStyle w:val="TableContents"/>
              <w:widowControl w:val="0"/>
              <w:rPr>
                <w:rFonts w:ascii="Arial" w:hAnsi="Arial"/>
                <w:sz w:val="20"/>
                <w:szCs w:val="20"/>
              </w:rPr>
            </w:pPr>
            <w:r>
              <w:rPr>
                <w:rFonts w:ascii="Arial" w:hAnsi="Arial"/>
                <w:sz w:val="20"/>
                <w:szCs w:val="20"/>
              </w:rPr>
              <w:t>[2] Gebruik dit medicijn zoals u tot nu toe doet</w:t>
            </w:r>
          </w:p>
          <w:p w14:paraId="095DA793" w14:textId="77777777" w:rsidR="008E0034" w:rsidRDefault="008E0034" w:rsidP="008E0034">
            <w:pPr>
              <w:pStyle w:val="TableContents"/>
              <w:widowControl w:val="0"/>
              <w:rPr>
                <w:rFonts w:ascii="Arial" w:hAnsi="Arial"/>
                <w:sz w:val="20"/>
                <w:szCs w:val="20"/>
              </w:rPr>
            </w:pPr>
          </w:p>
          <w:p w14:paraId="68F264C1" w14:textId="77777777" w:rsidR="008E0034" w:rsidRDefault="008E0034" w:rsidP="008E0034">
            <w:pPr>
              <w:pStyle w:val="TableContents"/>
              <w:widowControl w:val="0"/>
              <w:rPr>
                <w:rFonts w:ascii="Arial" w:hAnsi="Arial"/>
                <w:sz w:val="20"/>
                <w:szCs w:val="20"/>
              </w:rPr>
            </w:pPr>
            <w:r>
              <w:rPr>
                <w:rFonts w:ascii="Arial" w:hAnsi="Arial"/>
                <w:sz w:val="20"/>
                <w:szCs w:val="20"/>
              </w:rPr>
              <w:t>[3]{{free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36101C5A" w14:textId="1E815453" w:rsidR="008E0034" w:rsidRDefault="00087CD0" w:rsidP="008E0034">
            <w:pPr>
              <w:pStyle w:val="TableContents"/>
              <w:widowControl w:val="0"/>
              <w:rPr>
                <w:rFonts w:ascii="Arial" w:hAnsi="Arial"/>
                <w:sz w:val="20"/>
                <w:szCs w:val="20"/>
              </w:rPr>
            </w:pPr>
            <w:hyperlink r:id="rId257" w:history="1">
              <w:r w:rsidR="008E0034" w:rsidRPr="00B76B8B">
                <w:rPr>
                  <w:rStyle w:val="Hyperlink"/>
                  <w:rFonts w:ascii="Arial" w:hAnsi="Arial"/>
                  <w:sz w:val="20"/>
                  <w:szCs w:val="20"/>
                </w:rPr>
                <w:t>refpage 28</w:t>
              </w:r>
            </w:hyperlink>
          </w:p>
        </w:tc>
      </w:tr>
      <w:tr w:rsidR="008E0034" w14:paraId="63F5EE1C"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157B4DF5" w14:textId="77777777" w:rsidR="008E0034" w:rsidRPr="00D45A17" w:rsidRDefault="008E0034" w:rsidP="008E0034">
            <w:pPr>
              <w:pStyle w:val="TableContents"/>
              <w:widowControl w:val="0"/>
            </w:pPr>
            <w:r w:rsidRPr="00D45A17">
              <w:rPr>
                <w:rFonts w:ascii="Arial" w:hAnsi="Arial"/>
                <w:sz w:val="20"/>
                <w:szCs w:val="20"/>
              </w:rPr>
              <w:t>105b</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66A63DB"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A8596B6" w14:textId="77777777" w:rsidR="008E0034" w:rsidRDefault="008E0034" w:rsidP="008E0034">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61F388E6" w14:textId="77777777" w:rsidR="008E0034" w:rsidRDefault="008E0034" w:rsidP="008E0034">
            <w:pPr>
              <w:pStyle w:val="TableContents"/>
              <w:widowControl w:val="0"/>
              <w:rPr>
                <w:lang w:val="en-US"/>
              </w:rPr>
            </w:pPr>
            <w:r>
              <w:rPr>
                <w:rFonts w:ascii="Arial" w:hAnsi="Arial"/>
                <w:sz w:val="20"/>
                <w:szCs w:val="20"/>
                <w:lang w:val="en-US"/>
              </w:rPr>
              <w:t>A03AA07 OR A03AB05 OR A03BA01 OR A03BA03</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56D7D604" w14:textId="77777777" w:rsidR="008E0034" w:rsidRDefault="008E0034" w:rsidP="008E0034">
            <w:pPr>
              <w:pStyle w:val="TableContents"/>
              <w:widowControl w:val="0"/>
              <w:rPr>
                <w:lang w:val="en-US"/>
              </w:rPr>
            </w:pPr>
            <w:r>
              <w:rPr>
                <w:rFonts w:ascii="Arial" w:hAnsi="Arial"/>
                <w:sz w:val="20"/>
                <w:szCs w:val="20"/>
                <w:lang w:val="en-US"/>
              </w:rPr>
              <w:t>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313A37F6"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181B069" w14:textId="77777777" w:rsidR="008E0034" w:rsidRDefault="008E0034" w:rsidP="008E0034">
            <w:pPr>
              <w:pStyle w:val="TableContents"/>
              <w:widowControl w:val="0"/>
              <w:rPr>
                <w:rFonts w:ascii="Arial" w:hAnsi="Arial"/>
                <w:sz w:val="20"/>
                <w:szCs w:val="20"/>
              </w:rPr>
            </w:pPr>
            <w:r>
              <w:rPr>
                <w:rFonts w:ascii="Arial" w:hAnsi="Arial"/>
                <w:b/>
                <w:bCs/>
                <w:sz w:val="20"/>
                <w:szCs w:val="20"/>
              </w:rPr>
              <w:t xml:space="preserve">Patiënt heeft mogelijk bijwerkingen van deze medicatie. </w:t>
            </w:r>
            <w:r>
              <w:rPr>
                <w:rFonts w:ascii="Arial" w:hAnsi="Arial"/>
                <w:sz w:val="20"/>
                <w:szCs w:val="20"/>
              </w:rPr>
              <w:t>Overweeg stoppen of lagere dosering.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7597009" w14:textId="77777777" w:rsidR="008E0034" w:rsidRDefault="008E0034" w:rsidP="008E0034">
            <w:pPr>
              <w:pStyle w:val="TableContents"/>
              <w:widowControl w:val="0"/>
              <w:rPr>
                <w:rFonts w:ascii="Arial" w:hAnsi="Arial"/>
                <w:sz w:val="20"/>
                <w:szCs w:val="20"/>
              </w:rPr>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D2BAC1D"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5F7699C4" w14:textId="48A8C16D" w:rsidR="008E0034" w:rsidRDefault="00087CD0" w:rsidP="008E0034">
            <w:pPr>
              <w:pStyle w:val="TableContents"/>
              <w:widowControl w:val="0"/>
              <w:rPr>
                <w:rFonts w:ascii="Arial" w:hAnsi="Arial"/>
                <w:sz w:val="20"/>
                <w:szCs w:val="20"/>
              </w:rPr>
            </w:pPr>
            <w:hyperlink r:id="rId258" w:history="1">
              <w:r w:rsidR="008E0034" w:rsidRPr="00B76B8B">
                <w:rPr>
                  <w:rStyle w:val="Hyperlink"/>
                  <w:rFonts w:ascii="Arial" w:hAnsi="Arial"/>
                  <w:sz w:val="20"/>
                  <w:szCs w:val="20"/>
                </w:rPr>
                <w:t>refpage 28</w:t>
              </w:r>
            </w:hyperlink>
          </w:p>
        </w:tc>
      </w:tr>
      <w:tr w:rsidR="008E0034" w14:paraId="53DD9587"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6CBC9650" w14:textId="77777777" w:rsidR="008E0034" w:rsidRPr="00D45A17" w:rsidRDefault="008E0034" w:rsidP="008E0034">
            <w:pPr>
              <w:pStyle w:val="TableContents"/>
              <w:widowControl w:val="0"/>
            </w:pPr>
            <w:r w:rsidRPr="00D45A17">
              <w:rPr>
                <w:rFonts w:ascii="Arial" w:hAnsi="Arial"/>
                <w:sz w:val="20"/>
                <w:szCs w:val="20"/>
              </w:rPr>
              <w:t>105c</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9DF7BB8"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D99F0AD"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05B2E47C" w14:textId="77777777" w:rsidR="008E0034" w:rsidRDefault="008E0034" w:rsidP="008E0034">
            <w:pPr>
              <w:pStyle w:val="TableContents"/>
              <w:widowControl w:val="0"/>
              <w:rPr>
                <w:lang w:val="en-US"/>
              </w:rPr>
            </w:pPr>
            <w:r>
              <w:rPr>
                <w:rFonts w:ascii="Arial" w:hAnsi="Arial"/>
                <w:sz w:val="20"/>
                <w:szCs w:val="20"/>
                <w:lang w:val="en-US"/>
              </w:rPr>
              <w:t>A03AA07 OR A03AB05 OR A03BA01 OR A03BA03</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3AF40F09" w14:textId="77777777" w:rsidR="008E0034" w:rsidRDefault="008E0034" w:rsidP="008E0034">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3FF1A9A1" w14:textId="77777777" w:rsidR="008E0034" w:rsidRDefault="008E0034" w:rsidP="008E0034">
            <w:pPr>
              <w:pStyle w:val="TableContents"/>
              <w:widowControl w:val="0"/>
              <w:rPr>
                <w:rFonts w:ascii="Arial" w:hAnsi="Arial"/>
                <w:sz w:val="20"/>
                <w:szCs w:val="20"/>
              </w:rPr>
            </w:pPr>
            <w:r>
              <w:rPr>
                <w:rFonts w:ascii="Arial" w:hAnsi="Arial"/>
                <w:color w:val="9900FF"/>
                <w:sz w:val="20"/>
                <w:szCs w:val="20"/>
                <w:lang w:val="en-US"/>
              </w:rPr>
              <w:t>{{preselect vervolg if a stop-, afbouw-, or vervangen- option is checked}}</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5056BC4" w14:textId="77777777" w:rsidR="008E0034" w:rsidRDefault="008E0034" w:rsidP="008E0034">
            <w:pPr>
              <w:pStyle w:val="TableContents"/>
              <w:widowControl w:val="0"/>
              <w:rPr>
                <w:rFonts w:ascii="Arial" w:hAnsi="Arial"/>
                <w:sz w:val="20"/>
                <w:szCs w:val="20"/>
              </w:rPr>
            </w:pPr>
            <w:r>
              <w:rPr>
                <w:rFonts w:ascii="Arial" w:hAnsi="Arial"/>
                <w:sz w:val="20"/>
                <w:szCs w:val="20"/>
              </w:rPr>
              <w:t>[1] Vervolgafspraak:{{free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C0415B9" w14:textId="77777777" w:rsidR="008E0034" w:rsidRDefault="008E0034" w:rsidP="008E0034">
            <w:pPr>
              <w:pStyle w:val="TableContents"/>
              <w:widowControl w:val="0"/>
              <w:rPr>
                <w:rFonts w:ascii="Arial" w:hAnsi="Arial"/>
                <w:sz w:val="20"/>
                <w:szCs w:val="20"/>
              </w:rPr>
            </w:pPr>
            <w:r>
              <w:rPr>
                <w:rFonts w:ascii="Arial" w:hAnsi="Arial"/>
                <w:sz w:val="20"/>
                <w:szCs w:val="20"/>
              </w:rPr>
              <w:t>[1] 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3C213AE" w14:textId="77777777" w:rsidR="008E0034" w:rsidRDefault="008E0034" w:rsidP="008E0034">
            <w:pPr>
              <w:pStyle w:val="TableContents"/>
              <w:widowControl w:val="0"/>
              <w:rPr>
                <w:rFonts w:ascii="Arial" w:hAnsi="Arial"/>
                <w:sz w:val="20"/>
                <w:szCs w:val="20"/>
              </w:rPr>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3779B9E7" w14:textId="6EBEF30D" w:rsidR="008E0034" w:rsidRDefault="00087CD0" w:rsidP="008E0034">
            <w:pPr>
              <w:pStyle w:val="TableContents"/>
              <w:widowControl w:val="0"/>
              <w:rPr>
                <w:rFonts w:ascii="Arial" w:hAnsi="Arial"/>
                <w:sz w:val="20"/>
                <w:szCs w:val="20"/>
              </w:rPr>
            </w:pPr>
            <w:hyperlink r:id="rId259" w:history="1">
              <w:r w:rsidR="008E0034" w:rsidRPr="00B76B8B">
                <w:rPr>
                  <w:rStyle w:val="Hyperlink"/>
                  <w:rFonts w:ascii="Arial" w:hAnsi="Arial"/>
                  <w:sz w:val="20"/>
                  <w:szCs w:val="20"/>
                </w:rPr>
                <w:t>refpage 28</w:t>
              </w:r>
            </w:hyperlink>
          </w:p>
        </w:tc>
      </w:tr>
      <w:tr w:rsidR="008E0034" w14:paraId="679E3AD2"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76BE483D"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lastRenderedPageBreak/>
              <w:t>106</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CE6311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A03BB01 Butylscopolamine</w:t>
            </w:r>
          </w:p>
          <w:p w14:paraId="25F60C9C" w14:textId="77777777" w:rsidR="008E0034" w:rsidRDefault="008E0034" w:rsidP="008E0034">
            <w:pPr>
              <w:pStyle w:val="TableContents"/>
              <w:widowControl w:val="0"/>
              <w:rPr>
                <w:rFonts w:ascii="Arial" w:hAnsi="Arial"/>
                <w:sz w:val="20"/>
                <w:szCs w:val="20"/>
                <w:lang w:val="en-US"/>
              </w:rPr>
            </w:pPr>
          </w:p>
          <w:p w14:paraId="6B4E7AA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{see also rule 105}</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CC3A15F"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3812918E" w14:textId="77777777" w:rsidR="008E0034" w:rsidRDefault="008E0034" w:rsidP="008E0034">
            <w:pPr>
              <w:pStyle w:val="TableContents"/>
              <w:widowControl w:val="0"/>
              <w:rPr>
                <w:rFonts w:ascii="Arial" w:hAnsi="Arial"/>
                <w:sz w:val="20"/>
                <w:szCs w:val="20"/>
              </w:rPr>
            </w:pPr>
            <w:r>
              <w:rPr>
                <w:rFonts w:ascii="Arial" w:hAnsi="Arial"/>
                <w:sz w:val="20"/>
                <w:szCs w:val="20"/>
              </w:rPr>
              <w:t>A03BB01</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3B66B879"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6EBFC329" w14:textId="77777777" w:rsidR="008E0034" w:rsidRDefault="008E0034" w:rsidP="008E0034">
            <w:pPr>
              <w:pStyle w:val="TableContents"/>
              <w:widowControl w:val="0"/>
            </w:pPr>
            <w:r>
              <w:rPr>
                <w:rFonts w:ascii="Arial" w:hAnsi="Arial"/>
                <w:sz w:val="20"/>
                <w:szCs w:val="20"/>
              </w:rPr>
              <w:t>{preselect box 1}{}</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DAEE77E" w14:textId="77777777" w:rsidR="008E0034" w:rsidRDefault="008E0034" w:rsidP="008E0034">
            <w:pPr>
              <w:pStyle w:val="TableContents"/>
              <w:widowControl w:val="0"/>
              <w:rPr>
                <w:rFonts w:ascii="Arial" w:hAnsi="Arial"/>
                <w:sz w:val="20"/>
                <w:szCs w:val="20"/>
              </w:rPr>
            </w:pPr>
            <w:r>
              <w:rPr>
                <w:rFonts w:ascii="Arial" w:hAnsi="Arial"/>
                <w:sz w:val="20"/>
                <w:szCs w:val="20"/>
              </w:rPr>
              <w:t>Niet-medimencateuze behandeling is aanbevolen, zoals dieetveranderingen en geruststelling.</w:t>
            </w:r>
          </w:p>
          <w:p w14:paraId="49F3A051"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[1] stoppen</w:t>
            </w:r>
          </w:p>
          <w:p w14:paraId="225A319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[2] Continueren</w:t>
            </w:r>
          </w:p>
          <w:p w14:paraId="792C885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[3] Consult diëtist {{free text}}</w:t>
            </w:r>
          </w:p>
          <w:p w14:paraId="3C76D3A2" w14:textId="77777777" w:rsidR="008E0034" w:rsidRDefault="008E0034" w:rsidP="008E0034">
            <w:pPr>
              <w:pStyle w:val="TableContents"/>
              <w:widowControl w:val="0"/>
              <w:rPr>
                <w:rFonts w:ascii="Arial" w:hAnsi="Arial"/>
                <w:sz w:val="20"/>
                <w:szCs w:val="20"/>
              </w:rPr>
            </w:pPr>
            <w:r>
              <w:rPr>
                <w:rFonts w:ascii="Arial" w:hAnsi="Arial"/>
                <w:sz w:val="20"/>
                <w:szCs w:val="20"/>
              </w:rPr>
              <w:t>[5] Doorverwijzing naar diëtist {{free text}}</w:t>
            </w:r>
          </w:p>
          <w:p w14:paraId="35A1D4E1" w14:textId="77777777" w:rsidR="008E0034" w:rsidRDefault="008E0034" w:rsidP="008E0034">
            <w:pPr>
              <w:pStyle w:val="TableContents"/>
              <w:widowControl w:val="0"/>
              <w:rPr>
                <w:rFonts w:ascii="Arial" w:hAnsi="Arial"/>
                <w:sz w:val="20"/>
                <w:szCs w:val="20"/>
              </w:rPr>
            </w:pPr>
            <w:r>
              <w:rPr>
                <w:rFonts w:ascii="Arial" w:hAnsi="Arial"/>
                <w:sz w:val="20"/>
                <w:szCs w:val="20"/>
              </w:rPr>
              <w:t>[4]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C708C37"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[1] stop</w:t>
            </w:r>
          </w:p>
          <w:p w14:paraId="24BFD09B" w14:textId="77777777" w:rsidR="008E0034" w:rsidRDefault="008E0034" w:rsidP="008E0034">
            <w:pPr>
              <w:pStyle w:val="TableContents"/>
              <w:widowControl w:val="0"/>
              <w:rPr>
                <w:rFonts w:ascii="Arial" w:hAnsi="Arial"/>
                <w:sz w:val="20"/>
                <w:szCs w:val="20"/>
                <w:lang w:val="en-US"/>
              </w:rPr>
            </w:pPr>
          </w:p>
          <w:p w14:paraId="6DB28DBE"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[2] Continueren</w:t>
            </w:r>
          </w:p>
          <w:p w14:paraId="75F49E24" w14:textId="77777777" w:rsidR="008E0034" w:rsidRDefault="008E0034" w:rsidP="008E0034">
            <w:pPr>
              <w:pStyle w:val="TableContents"/>
              <w:widowControl w:val="0"/>
              <w:rPr>
                <w:rFonts w:ascii="Arial" w:hAnsi="Arial"/>
                <w:sz w:val="20"/>
                <w:szCs w:val="20"/>
                <w:lang w:val="en-US"/>
              </w:rPr>
            </w:pPr>
          </w:p>
          <w:p w14:paraId="4463CF7A"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[3] ICC diëtist {{free text}}</w:t>
            </w:r>
          </w:p>
          <w:p w14:paraId="441B53A9" w14:textId="77777777" w:rsidR="008E0034" w:rsidRDefault="008E0034" w:rsidP="008E0034">
            <w:pPr>
              <w:pStyle w:val="TableContents"/>
              <w:widowControl w:val="0"/>
              <w:rPr>
                <w:lang w:val="en-US"/>
              </w:rPr>
            </w:pPr>
          </w:p>
          <w:p w14:paraId="67655A27" w14:textId="77777777" w:rsidR="008E0034" w:rsidRDefault="008E0034" w:rsidP="008E0034">
            <w:pPr>
              <w:pStyle w:val="TableContents"/>
              <w:widowControl w:val="0"/>
              <w:rPr>
                <w:rFonts w:ascii="Arial" w:hAnsi="Arial"/>
                <w:sz w:val="20"/>
                <w:szCs w:val="20"/>
              </w:rPr>
            </w:pPr>
            <w:r>
              <w:rPr>
                <w:rFonts w:ascii="Arial" w:hAnsi="Arial"/>
                <w:sz w:val="20"/>
                <w:szCs w:val="20"/>
              </w:rPr>
              <w:t>[5] Doorverwijzing naar diëtist {{free text}}</w:t>
            </w:r>
          </w:p>
          <w:p w14:paraId="36406941" w14:textId="77777777" w:rsidR="008E0034" w:rsidRDefault="008E0034" w:rsidP="008E0034">
            <w:pPr>
              <w:pStyle w:val="TableContents"/>
              <w:widowControl w:val="0"/>
              <w:rPr>
                <w:rFonts w:ascii="Arial" w:hAnsi="Arial"/>
                <w:sz w:val="20"/>
                <w:szCs w:val="20"/>
              </w:rPr>
            </w:pPr>
          </w:p>
          <w:p w14:paraId="6012A958" w14:textId="77777777" w:rsidR="008E0034" w:rsidRDefault="008E0034" w:rsidP="008E0034">
            <w:pPr>
              <w:pStyle w:val="TableContents"/>
              <w:widowControl w:val="0"/>
              <w:rPr>
                <w:rFonts w:ascii="Arial" w:hAnsi="Arial"/>
                <w:sz w:val="20"/>
                <w:szCs w:val="20"/>
              </w:rPr>
            </w:pPr>
            <w:r>
              <w:rPr>
                <w:rFonts w:ascii="Arial" w:hAnsi="Arial"/>
                <w:sz w:val="20"/>
                <w:szCs w:val="20"/>
              </w:rPr>
              <w:t>[4]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6F780CA" w14:textId="77777777" w:rsidR="008E0034" w:rsidRDefault="008E0034" w:rsidP="008E0034">
            <w:pPr>
              <w:pStyle w:val="TableContents"/>
              <w:widowControl w:val="0"/>
              <w:rPr>
                <w:rFonts w:ascii="Arial" w:hAnsi="Arial"/>
                <w:sz w:val="20"/>
                <w:szCs w:val="20"/>
              </w:rPr>
            </w:pPr>
            <w:r>
              <w:rPr>
                <w:rFonts w:ascii="Arial" w:hAnsi="Arial"/>
                <w:sz w:val="20"/>
                <w:szCs w:val="20"/>
              </w:rPr>
              <w:t>[1] U kunt direct stoppen.</w:t>
            </w:r>
          </w:p>
          <w:p w14:paraId="2014ADD6" w14:textId="77777777" w:rsidR="008E0034" w:rsidRDefault="008E0034" w:rsidP="008E0034">
            <w:pPr>
              <w:pStyle w:val="TableContents"/>
              <w:widowControl w:val="0"/>
              <w:rPr>
                <w:rFonts w:ascii="Arial" w:hAnsi="Arial"/>
                <w:sz w:val="20"/>
                <w:szCs w:val="20"/>
              </w:rPr>
            </w:pPr>
          </w:p>
          <w:p w14:paraId="545DA629" w14:textId="77777777" w:rsidR="008E0034" w:rsidRDefault="008E0034" w:rsidP="008E0034">
            <w:pPr>
              <w:pStyle w:val="TableContents"/>
              <w:widowControl w:val="0"/>
              <w:rPr>
                <w:rFonts w:ascii="Arial" w:hAnsi="Arial"/>
                <w:sz w:val="20"/>
                <w:szCs w:val="20"/>
              </w:rPr>
            </w:pPr>
            <w:r>
              <w:rPr>
                <w:rFonts w:ascii="Arial" w:hAnsi="Arial"/>
                <w:sz w:val="20"/>
                <w:szCs w:val="20"/>
              </w:rPr>
              <w:t>[2] Gebruik dit medicijn zoals u tot nu toe doet</w:t>
            </w:r>
          </w:p>
          <w:p w14:paraId="27BC4E4F" w14:textId="77777777" w:rsidR="008E0034" w:rsidRDefault="008E0034" w:rsidP="008E0034">
            <w:pPr>
              <w:pStyle w:val="TableContents"/>
              <w:widowControl w:val="0"/>
              <w:rPr>
                <w:rFonts w:ascii="Arial" w:hAnsi="Arial"/>
                <w:sz w:val="20"/>
                <w:szCs w:val="20"/>
              </w:rPr>
            </w:pPr>
          </w:p>
          <w:p w14:paraId="7E14F740" w14:textId="77777777" w:rsidR="008E0034" w:rsidRDefault="008E0034" w:rsidP="008E0034">
            <w:pPr>
              <w:pStyle w:val="TableContents"/>
              <w:widowControl w:val="0"/>
              <w:rPr>
                <w:rFonts w:ascii="Arial" w:hAnsi="Arial"/>
                <w:sz w:val="20"/>
                <w:szCs w:val="20"/>
              </w:rPr>
            </w:pPr>
            <w:r>
              <w:rPr>
                <w:rFonts w:ascii="Arial" w:hAnsi="Arial"/>
                <w:sz w:val="20"/>
                <w:szCs w:val="20"/>
              </w:rPr>
              <w:t xml:space="preserve">[3] </w:t>
            </w:r>
            <w:r>
              <w:rPr>
                <w:rFonts w:ascii="Arial" w:hAnsi="Arial" w:cs="Times New Roman"/>
                <w:sz w:val="20"/>
                <w:szCs w:val="20"/>
              </w:rPr>
              <w:t>Doorverwijzing</w:t>
            </w:r>
            <w:r>
              <w:rPr>
                <w:rFonts w:ascii="Arial" w:hAnsi="Arial"/>
                <w:sz w:val="20"/>
                <w:szCs w:val="20"/>
              </w:rPr>
              <w:t xml:space="preserve"> naar </w:t>
            </w:r>
            <w:r>
              <w:rPr>
                <w:rFonts w:ascii="Arial" w:hAnsi="Arial" w:cs="Times New Roman"/>
                <w:sz w:val="20"/>
                <w:szCs w:val="20"/>
              </w:rPr>
              <w:t>de</w:t>
            </w:r>
            <w:r>
              <w:rPr>
                <w:rFonts w:ascii="Arial" w:hAnsi="Arial"/>
                <w:sz w:val="20"/>
                <w:szCs w:val="20"/>
              </w:rPr>
              <w:t xml:space="preserve"> diëtist</w:t>
            </w:r>
            <w:r>
              <w:rPr>
                <w:rFonts w:ascii="Arial" w:hAnsi="Arial" w:cs="Times New Roman"/>
                <w:sz w:val="20"/>
                <w:szCs w:val="20"/>
              </w:rPr>
              <w:t>. {{free text}} U hoeft hier zelf geen afspraak voor te maken. U krijgt een brief toegestuurd met informatie over de nieuwe afspraak. Heeft u na twee weken geen brief ontvangen? Neem dan contact met ons op.</w:t>
            </w:r>
          </w:p>
          <w:p w14:paraId="055E4831" w14:textId="77777777" w:rsidR="008E0034" w:rsidRDefault="008E0034" w:rsidP="008E0034">
            <w:pPr>
              <w:pStyle w:val="TableContents"/>
              <w:widowControl w:val="0"/>
              <w:rPr>
                <w:rFonts w:ascii="Arial" w:hAnsi="Arial" w:cs="Times New Roman"/>
                <w:sz w:val="20"/>
                <w:szCs w:val="20"/>
              </w:rPr>
            </w:pPr>
          </w:p>
          <w:p w14:paraId="0D042FAF" w14:textId="77777777" w:rsidR="008E0034" w:rsidRDefault="008E0034" w:rsidP="008E0034">
            <w:pPr>
              <w:pStyle w:val="TableContents"/>
              <w:widowControl w:val="0"/>
              <w:rPr>
                <w:rFonts w:ascii="Arial" w:hAnsi="Arial"/>
                <w:sz w:val="20"/>
                <w:szCs w:val="20"/>
              </w:rPr>
            </w:pPr>
            <w:r>
              <w:rPr>
                <w:rFonts w:ascii="Arial" w:hAnsi="Arial" w:cs="Times New Roman"/>
                <w:sz w:val="20"/>
                <w:szCs w:val="20"/>
              </w:rPr>
              <w:t>[5] Doorverwijzing naar diëtist.</w:t>
            </w:r>
            <w:r>
              <w:rPr>
                <w:rFonts w:ascii="Arial" w:hAnsi="Arial"/>
                <w:sz w:val="20"/>
                <w:szCs w:val="20"/>
              </w:rPr>
              <w:t xml:space="preserve"> {{free text}}</w:t>
            </w:r>
            <w:r>
              <w:rPr>
                <w:rFonts w:ascii="Arial" w:hAnsi="Arial" w:cs="Times New Roman"/>
                <w:sz w:val="20"/>
                <w:szCs w:val="20"/>
              </w:rPr>
              <w:t xml:space="preserve"> Let op, u maakt zelf een afspraak. Van de dokter heeft u hier een brief over gekregen.</w:t>
            </w:r>
          </w:p>
          <w:p w14:paraId="74A602AB" w14:textId="77777777" w:rsidR="008E0034" w:rsidRDefault="008E0034" w:rsidP="008E0034">
            <w:pPr>
              <w:pStyle w:val="TableContents"/>
              <w:widowControl w:val="0"/>
              <w:rPr>
                <w:rFonts w:ascii="Arial" w:hAnsi="Arial"/>
                <w:sz w:val="20"/>
                <w:szCs w:val="20"/>
              </w:rPr>
            </w:pPr>
          </w:p>
          <w:p w14:paraId="1FC15FDF" w14:textId="77777777" w:rsidR="008E0034" w:rsidRDefault="008E0034" w:rsidP="008E0034">
            <w:pPr>
              <w:pStyle w:val="TableContents"/>
              <w:widowControl w:val="0"/>
              <w:rPr>
                <w:rFonts w:ascii="Arial" w:hAnsi="Arial"/>
                <w:sz w:val="20"/>
                <w:szCs w:val="20"/>
              </w:rPr>
            </w:pPr>
            <w:r>
              <w:rPr>
                <w:rFonts w:ascii="Arial" w:hAnsi="Arial"/>
                <w:sz w:val="20"/>
                <w:szCs w:val="20"/>
              </w:rPr>
              <w:t>[4]{{free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5887AA54" w14:textId="5FECC14B" w:rsidR="008E0034" w:rsidRDefault="00087CD0" w:rsidP="008E0034">
            <w:pPr>
              <w:pStyle w:val="TableContents"/>
              <w:widowControl w:val="0"/>
              <w:rPr>
                <w:rFonts w:ascii="Arial" w:hAnsi="Arial"/>
                <w:sz w:val="20"/>
                <w:szCs w:val="20"/>
              </w:rPr>
            </w:pPr>
            <w:hyperlink r:id="rId260" w:history="1">
              <w:r w:rsidR="008E0034" w:rsidRPr="00B76B8B">
                <w:rPr>
                  <w:rStyle w:val="Hyperlink"/>
                  <w:rFonts w:ascii="Arial" w:hAnsi="Arial"/>
                  <w:sz w:val="20"/>
                  <w:szCs w:val="20"/>
                </w:rPr>
                <w:t>refpage 28</w:t>
              </w:r>
            </w:hyperlink>
          </w:p>
        </w:tc>
      </w:tr>
      <w:tr w:rsidR="008E0034" w14:paraId="30E4BFC6"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C43701E"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107</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23102F9"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D4BB64B" w14:textId="77777777" w:rsidR="008E0034" w:rsidRDefault="008E0034" w:rsidP="008E0034">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4C9D18B0" w14:textId="77777777" w:rsidR="008E0034" w:rsidRDefault="008E0034" w:rsidP="008E0034">
            <w:pPr>
              <w:pStyle w:val="TableContents"/>
              <w:widowControl w:val="0"/>
              <w:rPr>
                <w:rFonts w:ascii="Arial" w:hAnsi="Arial"/>
                <w:sz w:val="20"/>
                <w:szCs w:val="20"/>
              </w:rPr>
            </w:pPr>
            <w:r>
              <w:rPr>
                <w:rFonts w:ascii="Arial" w:hAnsi="Arial"/>
                <w:sz w:val="20"/>
                <w:szCs w:val="20"/>
              </w:rPr>
              <w:t>A03BB01</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41C906AF"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58122CE2"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C50B49D" w14:textId="77777777" w:rsidR="008E0034" w:rsidRDefault="008E0034" w:rsidP="008E0034">
            <w:pPr>
              <w:pStyle w:val="TableContents"/>
              <w:widowControl w:val="0"/>
              <w:rPr>
                <w:rFonts w:ascii="Arial" w:hAnsi="Arial"/>
                <w:sz w:val="20"/>
                <w:szCs w:val="20"/>
              </w:rPr>
            </w:pPr>
            <w:r>
              <w:rPr>
                <w:rFonts w:ascii="Arial" w:hAnsi="Arial"/>
                <w:b/>
                <w:bCs/>
                <w:sz w:val="20"/>
                <w:szCs w:val="20"/>
              </w:rPr>
              <w:t xml:space="preserve">Patiënt heeft mogelijk bijwerkingen van deze medicatie. </w:t>
            </w:r>
            <w:r>
              <w:rPr>
                <w:rFonts w:ascii="Arial" w:hAnsi="Arial"/>
                <w:sz w:val="20"/>
                <w:szCs w:val="20"/>
              </w:rPr>
              <w:t>Overweeg stoppen of lagere dosering.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F2DD50F" w14:textId="77777777" w:rsidR="008E0034" w:rsidRDefault="008E0034" w:rsidP="008E0034">
            <w:pPr>
              <w:pStyle w:val="TableContents"/>
              <w:widowControl w:val="0"/>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C537B1D"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19A6D922" w14:textId="203C25EF" w:rsidR="008E0034" w:rsidRDefault="00087CD0" w:rsidP="008E0034">
            <w:pPr>
              <w:pStyle w:val="TableContents"/>
              <w:widowControl w:val="0"/>
              <w:rPr>
                <w:rFonts w:ascii="Arial" w:hAnsi="Arial"/>
                <w:sz w:val="20"/>
                <w:szCs w:val="20"/>
              </w:rPr>
            </w:pPr>
            <w:hyperlink r:id="rId261" w:history="1">
              <w:r w:rsidR="008E0034" w:rsidRPr="00B76B8B">
                <w:rPr>
                  <w:rStyle w:val="Hyperlink"/>
                  <w:rFonts w:ascii="Arial" w:hAnsi="Arial"/>
                  <w:sz w:val="20"/>
                  <w:szCs w:val="20"/>
                </w:rPr>
                <w:t>refpage 28</w:t>
              </w:r>
            </w:hyperlink>
          </w:p>
        </w:tc>
      </w:tr>
      <w:tr w:rsidR="00CC4846" w14:paraId="68888CA1"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529DE146" w14:textId="77777777" w:rsidR="00CC4846" w:rsidRPr="00D45A17" w:rsidRDefault="00CC4846" w:rsidP="00CC4846">
            <w:pPr>
              <w:pStyle w:val="TableContents"/>
              <w:widowControl w:val="0"/>
            </w:pPr>
            <w:r w:rsidRPr="00D45A17">
              <w:rPr>
                <w:rFonts w:ascii="Arial" w:hAnsi="Arial"/>
                <w:sz w:val="20"/>
                <w:szCs w:val="20"/>
              </w:rPr>
              <w:t>108</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DD82C2D" w14:textId="77777777" w:rsidR="00CC4846" w:rsidRDefault="00CC4846" w:rsidP="00CC4846">
            <w:pPr>
              <w:pStyle w:val="TableContents"/>
              <w:widowControl w:val="0"/>
              <w:rPr>
                <w:lang w:val="en-US"/>
              </w:rPr>
            </w:pPr>
            <w:r>
              <w:rPr>
                <w:rFonts w:ascii="Arial" w:hAnsi="Arial"/>
                <w:color w:val="9900FF"/>
                <w:sz w:val="20"/>
                <w:szCs w:val="20"/>
                <w:lang w:val="en-US"/>
              </w:rPr>
              <w:t>{TODO can we specify which?}</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923637C"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1DAC5B2C" w14:textId="77777777" w:rsidR="00CC4846" w:rsidRDefault="00CC4846" w:rsidP="00CC4846">
            <w:pPr>
              <w:pStyle w:val="TableContents"/>
              <w:widowControl w:val="0"/>
              <w:rPr>
                <w:rFonts w:ascii="Arial" w:hAnsi="Arial"/>
                <w:sz w:val="20"/>
                <w:szCs w:val="20"/>
              </w:rPr>
            </w:pPr>
            <w:r>
              <w:rPr>
                <w:rFonts w:ascii="Arial" w:hAnsi="Arial"/>
                <w:sz w:val="20"/>
                <w:szCs w:val="20"/>
              </w:rPr>
              <w:t>A03BB01</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783279A1"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370FCBD" w14:textId="77777777" w:rsidR="00CC4846" w:rsidRDefault="00CC4846" w:rsidP="00CC4846">
            <w:pPr>
              <w:pStyle w:val="TableContents"/>
              <w:widowControl w:val="0"/>
              <w:rPr>
                <w:rFonts w:ascii="Arial" w:hAnsi="Arial"/>
                <w:color w:val="9900FF"/>
                <w:sz w:val="20"/>
                <w:szCs w:val="20"/>
              </w:rPr>
            </w:pPr>
            <w:r>
              <w:rPr>
                <w:rFonts w:ascii="Arial" w:hAnsi="Arial"/>
                <w:color w:val="9900FF"/>
                <w:sz w:val="20"/>
                <w:szCs w:val="20"/>
              </w:rPr>
              <w:t>{{preselect vervolg if a stop-, afbouw-, or vervangen- option is checked}}</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09CC430" w14:textId="77777777" w:rsidR="00CC4846" w:rsidRDefault="00CC4846" w:rsidP="00CC4846">
            <w:pPr>
              <w:pStyle w:val="TableContents"/>
              <w:widowControl w:val="0"/>
              <w:rPr>
                <w:rFonts w:ascii="Arial" w:hAnsi="Arial"/>
                <w:sz w:val="20"/>
                <w:szCs w:val="20"/>
              </w:rPr>
            </w:pPr>
            <w:r>
              <w:rPr>
                <w:rFonts w:ascii="Arial" w:hAnsi="Arial"/>
                <w:sz w:val="20"/>
                <w:szCs w:val="20"/>
              </w:rPr>
              <w:t>[1] Vervolgafspraak:{{free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91F43FE" w14:textId="77777777" w:rsidR="00CC4846" w:rsidRDefault="00CC4846" w:rsidP="00CC4846">
            <w:pPr>
              <w:pStyle w:val="TableContents"/>
              <w:widowControl w:val="0"/>
            </w:pPr>
            <w:r>
              <w:rPr>
                <w:rFonts w:ascii="Arial" w:hAnsi="Arial"/>
                <w:sz w:val="20"/>
                <w:szCs w:val="20"/>
              </w:rPr>
              <w:t>[1] 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F807051" w14:textId="77777777" w:rsidR="00CC4846" w:rsidRDefault="00CC4846" w:rsidP="00CC4846">
            <w:pPr>
              <w:pStyle w:val="TableContents"/>
              <w:widowControl w:val="0"/>
              <w:rPr>
                <w:rFonts w:ascii="Arial" w:hAnsi="Arial"/>
                <w:sz w:val="20"/>
                <w:szCs w:val="20"/>
              </w:rPr>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D61B5CF" w14:textId="3BEDF1C6" w:rsidR="00CC4846" w:rsidRDefault="00087CD0" w:rsidP="00CC4846">
            <w:pPr>
              <w:pStyle w:val="TableContents"/>
              <w:widowControl w:val="0"/>
              <w:rPr>
                <w:rFonts w:ascii="Arial" w:hAnsi="Arial"/>
                <w:sz w:val="20"/>
                <w:szCs w:val="20"/>
              </w:rPr>
            </w:pPr>
            <w:hyperlink r:id="rId262" w:history="1">
              <w:r w:rsidR="00CC4846" w:rsidRPr="008E0034">
                <w:rPr>
                  <w:rStyle w:val="Hyperlink"/>
                  <w:rFonts w:ascii="Arial" w:hAnsi="Arial"/>
                  <w:sz w:val="20"/>
                  <w:szCs w:val="20"/>
                </w:rPr>
                <w:t>refpage 28</w:t>
              </w:r>
            </w:hyperlink>
          </w:p>
        </w:tc>
      </w:tr>
      <w:tr w:rsidR="00CC4846" w14:paraId="5DC176A2"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5987F2CC" w14:textId="77777777" w:rsidR="00CC4846" w:rsidRPr="00D45A17" w:rsidRDefault="00CC4846" w:rsidP="00CC4846">
            <w:pPr>
              <w:pStyle w:val="TableContents"/>
              <w:widowControl w:val="0"/>
              <w:rPr>
                <w:rFonts w:ascii="Arial" w:hAnsi="Arial"/>
                <w:sz w:val="20"/>
                <w:szCs w:val="20"/>
              </w:rPr>
            </w:pP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F7A750B" w14:textId="77777777" w:rsidR="00CC4846" w:rsidRDefault="00CC4846" w:rsidP="00CC4846">
            <w:pPr>
              <w:pStyle w:val="TableContents"/>
              <w:widowControl w:val="0"/>
              <w:rPr>
                <w:lang w:val="en-US"/>
              </w:rPr>
            </w:pPr>
            <w:r>
              <w:rPr>
                <w:rFonts w:ascii="Arial" w:hAnsi="Arial"/>
                <w:sz w:val="20"/>
                <w:szCs w:val="20"/>
                <w:lang w:val="en-US"/>
              </w:rPr>
              <w:t>Sympathicomimetica</w:t>
            </w:r>
          </w:p>
          <w:p w14:paraId="27E90748" w14:textId="77777777" w:rsidR="00CC4846" w:rsidRDefault="00CC4846" w:rsidP="00CC4846">
            <w:pPr>
              <w:pStyle w:val="TableContents"/>
              <w:widowControl w:val="0"/>
              <w:rPr>
                <w:rFonts w:ascii="Arial" w:hAnsi="Arial"/>
                <w:sz w:val="20"/>
                <w:szCs w:val="20"/>
                <w:lang w:val="en-US"/>
              </w:rPr>
            </w:pPr>
          </w:p>
          <w:p w14:paraId="31C9184B" w14:textId="77777777" w:rsidR="00CC4846" w:rsidRDefault="00087CD0" w:rsidP="00CC4846">
            <w:pPr>
              <w:pStyle w:val="TableContents"/>
              <w:widowControl w:val="0"/>
              <w:rPr>
                <w:lang w:val="en-US"/>
              </w:rPr>
            </w:pPr>
            <w:hyperlink r:id="rId263" w:anchor="R03A_Adrenergics,_inhalants" w:history="1">
              <w:r w:rsidR="00CC4846">
                <w:rPr>
                  <w:rStyle w:val="Hyperlink"/>
                  <w:rFonts w:ascii="Arial" w:hAnsi="Arial"/>
                  <w:color w:val="6600CC"/>
                  <w:sz w:val="20"/>
                  <w:szCs w:val="20"/>
                  <w:lang w:val="en-US"/>
                </w:rPr>
                <w:t>R03A Adrenergics, inhalants</w:t>
              </w:r>
            </w:hyperlink>
          </w:p>
          <w:p w14:paraId="0AB5C57F" w14:textId="77777777" w:rsidR="00CC4846" w:rsidRDefault="00087CD0" w:rsidP="00CC4846">
            <w:pPr>
              <w:pStyle w:val="TableContents"/>
              <w:widowControl w:val="0"/>
              <w:rPr>
                <w:lang w:val="en-US"/>
              </w:rPr>
            </w:pPr>
            <w:hyperlink r:id="rId264" w:anchor="R03C_Adrenergics_for_systemic_use" w:history="1">
              <w:r w:rsidR="00CC4846">
                <w:rPr>
                  <w:rStyle w:val="Hyperlink"/>
                  <w:rFonts w:ascii="Arial" w:hAnsi="Arial"/>
                  <w:color w:val="6600CC"/>
                  <w:sz w:val="20"/>
                  <w:szCs w:val="20"/>
                  <w:lang w:val="en-US"/>
                </w:rPr>
                <w:t>R03C Adrenergics for systemic use</w:t>
              </w:r>
            </w:hyperlink>
          </w:p>
          <w:p w14:paraId="7A666137" w14:textId="77777777" w:rsidR="00CC4846" w:rsidRDefault="00CC4846" w:rsidP="00CC4846">
            <w:pPr>
              <w:pStyle w:val="TableContents"/>
              <w:widowControl w:val="0"/>
              <w:rPr>
                <w:rFonts w:ascii="Arial" w:hAnsi="Arial"/>
                <w:sz w:val="20"/>
                <w:szCs w:val="20"/>
                <w:lang w:val="en-US"/>
              </w:rPr>
            </w:pPr>
            <w:r>
              <w:rPr>
                <w:rFonts w:ascii="Arial" w:hAnsi="Arial"/>
                <w:color w:val="6600CC"/>
                <w:sz w:val="20"/>
                <w:szCs w:val="20"/>
                <w:lang w:val="en-US"/>
              </w:rPr>
              <w:t>Are there others? Eyedrops? Intranasal?</w:t>
            </w:r>
          </w:p>
          <w:p w14:paraId="44AC7124" w14:textId="77777777" w:rsidR="00CC4846" w:rsidRDefault="00CC4846" w:rsidP="00CC4846">
            <w:pPr>
              <w:pStyle w:val="TableContents"/>
              <w:widowControl w:val="0"/>
              <w:rPr>
                <w:rFonts w:ascii="Arial" w:hAnsi="Arial"/>
                <w:color w:val="6600CC"/>
                <w:sz w:val="20"/>
                <w:szCs w:val="20"/>
                <w:lang w:val="en-US"/>
              </w:rPr>
            </w:pPr>
          </w:p>
          <w:p w14:paraId="267D5D27" w14:textId="77777777" w:rsidR="00CC4846" w:rsidRDefault="00CC4846" w:rsidP="00CC4846">
            <w:pPr>
              <w:pStyle w:val="TableContents"/>
              <w:widowControl w:val="0"/>
            </w:pPr>
            <w:r>
              <w:rPr>
                <w:rFonts w:ascii="Arial" w:hAnsi="Arial"/>
                <w:color w:val="6600CC"/>
                <w:sz w:val="20"/>
                <w:szCs w:val="20"/>
              </w:rPr>
              <w:t>SEE BELOW</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26B6A4D" w14:textId="77777777" w:rsidR="00CC4846" w:rsidRDefault="00CC4846" w:rsidP="00CC4846">
            <w:pPr>
              <w:pStyle w:val="TableContents"/>
              <w:widowControl w:val="0"/>
              <w:rPr>
                <w:rFonts w:ascii="Arial" w:hAnsi="Arial"/>
                <w:sz w:val="20"/>
                <w:szCs w:val="20"/>
              </w:rPr>
            </w:pPr>
            <w:r>
              <w:rPr>
                <w:rFonts w:ascii="Arial" w:hAnsi="Arial"/>
                <w:sz w:val="20"/>
                <w:szCs w:val="20"/>
              </w:rPr>
              <w:t>All</w:t>
            </w:r>
          </w:p>
          <w:p w14:paraId="5DD9CA3D" w14:textId="77777777" w:rsidR="00CC4846" w:rsidRDefault="00CC4846" w:rsidP="00CC4846">
            <w:pPr>
              <w:pStyle w:val="TableContents"/>
              <w:widowControl w:val="0"/>
              <w:rPr>
                <w:rFonts w:ascii="Arial" w:hAnsi="Arial"/>
                <w:color w:val="6600CC"/>
                <w:sz w:val="20"/>
                <w:szCs w:val="20"/>
              </w:rPr>
            </w:pP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07305DD4" w14:textId="77777777" w:rsidR="00CC4846" w:rsidRDefault="00CC4846" w:rsidP="00CC4846">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658C556C"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53B5EE0B"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57A05B9" w14:textId="77777777" w:rsidR="00CC4846" w:rsidRDefault="00CC4846" w:rsidP="00CC4846">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53A48FF"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80F40B8"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C32A3C5" w14:textId="78F61457" w:rsidR="00CC4846" w:rsidRDefault="00CC4846" w:rsidP="00CC4846">
            <w:pPr>
              <w:pStyle w:val="TableContents"/>
              <w:widowControl w:val="0"/>
              <w:rPr>
                <w:rFonts w:ascii="Arial" w:hAnsi="Arial"/>
                <w:sz w:val="20"/>
                <w:szCs w:val="20"/>
              </w:rPr>
            </w:pPr>
          </w:p>
        </w:tc>
      </w:tr>
      <w:tr w:rsidR="00CC4846" w14:paraId="3E7301EC"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61F11C49"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110</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9D70AE3" w14:textId="77777777" w:rsidR="00CC4846" w:rsidRDefault="00CC4846" w:rsidP="00CC4846">
            <w:pPr>
              <w:pStyle w:val="TableContents"/>
              <w:widowControl w:val="0"/>
              <w:rPr>
                <w:rFonts w:ascii="Arial" w:hAnsi="Arial"/>
                <w:sz w:val="20"/>
                <w:szCs w:val="20"/>
              </w:rPr>
            </w:pPr>
            <w:r>
              <w:rPr>
                <w:rFonts w:ascii="Arial" w:hAnsi="Arial"/>
                <w:sz w:val="20"/>
                <w:szCs w:val="20"/>
              </w:rPr>
              <w:t>Urologische middelen: spasmolytica, alphablokkers</w:t>
            </w:r>
          </w:p>
          <w:p w14:paraId="49C995A8" w14:textId="57F5820B" w:rsidR="00CC4846" w:rsidRDefault="00CC4846" w:rsidP="00CC4846">
            <w:pPr>
              <w:pStyle w:val="TableContents"/>
              <w:widowControl w:val="0"/>
              <w:rPr>
                <w:ins w:id="567" w:author="Medlock, S.K." w:date="2021-05-07T07:55:00Z"/>
                <w:rFonts w:ascii="Arial" w:hAnsi="Arial"/>
                <w:sz w:val="20"/>
                <w:szCs w:val="20"/>
              </w:rPr>
            </w:pPr>
          </w:p>
          <w:p w14:paraId="008AB98A" w14:textId="29A3536F" w:rsidR="002719AD" w:rsidRDefault="002719AD" w:rsidP="002719AD">
            <w:pPr>
              <w:pStyle w:val="TableContents"/>
              <w:widowControl w:val="0"/>
              <w:rPr>
                <w:ins w:id="568" w:author="Medlock, S.K." w:date="2021-05-07T07:55:00Z"/>
                <w:rFonts w:ascii="Arial" w:hAnsi="Arial"/>
                <w:sz w:val="20"/>
                <w:szCs w:val="20"/>
                <w:lang w:val="en-US"/>
              </w:rPr>
            </w:pPr>
            <w:ins w:id="569" w:author="Medlock, S.K." w:date="2021-05-07T07:55:00Z">
              <w:r w:rsidRPr="0031445A">
                <w:rPr>
                  <w:rFonts w:ascii="Arial" w:hAnsi="Arial"/>
                  <w:sz w:val="20"/>
                  <w:szCs w:val="20"/>
                </w:rPr>
                <w:t>Over</w:t>
              </w:r>
              <w:r w:rsidRPr="002719AD">
                <w:rPr>
                  <w:rFonts w:ascii="Arial" w:hAnsi="Arial"/>
                  <w:sz w:val="20"/>
                  <w:szCs w:val="20"/>
                  <w:lang w:val="en-US"/>
                </w:rPr>
                <w:t>active bladder and incontinence</w:t>
              </w:r>
              <w:r>
                <w:rPr>
                  <w:rFonts w:ascii="Arial" w:hAnsi="Arial"/>
                  <w:sz w:val="20"/>
                  <w:szCs w:val="20"/>
                  <w:lang w:val="en-US"/>
                </w:rPr>
                <w:t xml:space="preserve"> </w:t>
              </w:r>
              <w:r w:rsidRPr="0031445A">
                <w:rPr>
                  <w:rFonts w:ascii="Arial" w:hAnsi="Arial"/>
                  <w:sz w:val="20"/>
                  <w:szCs w:val="20"/>
                </w:rPr>
                <w:t>medications</w:t>
              </w:r>
            </w:ins>
          </w:p>
          <w:p w14:paraId="79C493A6" w14:textId="77777777" w:rsidR="002719AD" w:rsidRPr="0031445A" w:rsidRDefault="002719AD" w:rsidP="002719AD">
            <w:pPr>
              <w:pStyle w:val="TableContents"/>
              <w:widowControl w:val="0"/>
              <w:rPr>
                <w:rFonts w:ascii="Arial" w:hAnsi="Arial"/>
                <w:sz w:val="20"/>
                <w:szCs w:val="20"/>
              </w:rPr>
            </w:pPr>
          </w:p>
          <w:p w14:paraId="557F3D26" w14:textId="77777777" w:rsidR="00CC4846" w:rsidRPr="0031445A" w:rsidRDefault="00CC4846" w:rsidP="00CC4846">
            <w:pPr>
              <w:pStyle w:val="TableContents"/>
              <w:widowControl w:val="0"/>
              <w:rPr>
                <w:rFonts w:ascii="Arial" w:hAnsi="Arial"/>
                <w:sz w:val="20"/>
                <w:szCs w:val="20"/>
              </w:rPr>
            </w:pPr>
            <w:r w:rsidRPr="0031445A">
              <w:rPr>
                <w:rFonts w:ascii="Arial" w:hAnsi="Arial"/>
                <w:color w:val="6600CC"/>
                <w:sz w:val="20"/>
                <w:szCs w:val="20"/>
              </w:rPr>
              <w:t>According to FK, spasmolytica:</w:t>
            </w:r>
          </w:p>
          <w:p w14:paraId="0D59C2F5" w14:textId="77777777" w:rsidR="00CC4846" w:rsidRDefault="00CC4846" w:rsidP="00CC4846">
            <w:pPr>
              <w:pStyle w:val="TableContents"/>
              <w:widowControl w:val="0"/>
              <w:rPr>
                <w:rFonts w:ascii="Arial" w:hAnsi="Arial"/>
                <w:sz w:val="20"/>
                <w:szCs w:val="20"/>
              </w:rPr>
            </w:pPr>
            <w:r>
              <w:rPr>
                <w:rFonts w:ascii="Arial" w:hAnsi="Arial"/>
                <w:color w:val="6600CC"/>
                <w:sz w:val="20"/>
                <w:szCs w:val="20"/>
              </w:rPr>
              <w:t>G04BD10  Darifenacine</w:t>
            </w:r>
          </w:p>
          <w:p w14:paraId="4798F6E9" w14:textId="77777777" w:rsidR="00CC4846" w:rsidRDefault="00CC4846" w:rsidP="00CC4846">
            <w:pPr>
              <w:pStyle w:val="TableContents"/>
              <w:widowControl w:val="0"/>
              <w:rPr>
                <w:rFonts w:ascii="Arial" w:hAnsi="Arial"/>
                <w:sz w:val="20"/>
                <w:szCs w:val="20"/>
              </w:rPr>
            </w:pPr>
            <w:r>
              <w:rPr>
                <w:rFonts w:ascii="Arial" w:hAnsi="Arial"/>
                <w:color w:val="6600CC"/>
                <w:sz w:val="20"/>
                <w:szCs w:val="20"/>
              </w:rPr>
              <w:t>G04BD11 Fesoterodine</w:t>
            </w:r>
          </w:p>
          <w:p w14:paraId="5245348A" w14:textId="77777777" w:rsidR="00CC4846" w:rsidRDefault="00CC4846" w:rsidP="00CC4846">
            <w:pPr>
              <w:pStyle w:val="TableContents"/>
              <w:widowControl w:val="0"/>
              <w:rPr>
                <w:rFonts w:ascii="Arial" w:hAnsi="Arial"/>
                <w:sz w:val="20"/>
                <w:szCs w:val="20"/>
              </w:rPr>
            </w:pPr>
            <w:r>
              <w:rPr>
                <w:rFonts w:ascii="Arial" w:hAnsi="Arial"/>
                <w:color w:val="6600CC"/>
                <w:sz w:val="20"/>
                <w:szCs w:val="20"/>
              </w:rPr>
              <w:t>G04BD02 Flavoxaat</w:t>
            </w:r>
          </w:p>
          <w:p w14:paraId="43FD818D" w14:textId="77777777" w:rsidR="00CC4846" w:rsidRDefault="00CC4846" w:rsidP="00CC4846">
            <w:pPr>
              <w:pStyle w:val="TableContents"/>
              <w:widowControl w:val="0"/>
              <w:rPr>
                <w:rFonts w:ascii="Arial" w:hAnsi="Arial"/>
                <w:sz w:val="20"/>
                <w:szCs w:val="20"/>
                <w:lang w:val="en-US"/>
              </w:rPr>
            </w:pPr>
            <w:r>
              <w:rPr>
                <w:rFonts w:ascii="Arial" w:hAnsi="Arial"/>
                <w:color w:val="6600CC"/>
                <w:sz w:val="20"/>
                <w:szCs w:val="20"/>
                <w:lang w:val="en-US"/>
              </w:rPr>
              <w:t>G04BD12 Mirabegron</w:t>
            </w:r>
          </w:p>
          <w:p w14:paraId="6F5FDBE1" w14:textId="77777777" w:rsidR="00CC4846" w:rsidRDefault="00CC4846" w:rsidP="00CC4846">
            <w:pPr>
              <w:pStyle w:val="TableContents"/>
              <w:widowControl w:val="0"/>
              <w:rPr>
                <w:rFonts w:ascii="Arial" w:hAnsi="Arial"/>
                <w:sz w:val="20"/>
                <w:szCs w:val="20"/>
                <w:lang w:val="en-US"/>
              </w:rPr>
            </w:pPr>
            <w:r>
              <w:rPr>
                <w:rFonts w:ascii="Arial" w:hAnsi="Arial"/>
                <w:color w:val="6600CC"/>
                <w:sz w:val="20"/>
                <w:szCs w:val="20"/>
                <w:lang w:val="en-US"/>
              </w:rPr>
              <w:t>G04BD04 Oxybutynine</w:t>
            </w:r>
          </w:p>
          <w:p w14:paraId="4B8348E3" w14:textId="77777777" w:rsidR="00CC4846" w:rsidRDefault="00CC4846" w:rsidP="00CC4846">
            <w:pPr>
              <w:pStyle w:val="TableContents"/>
              <w:widowControl w:val="0"/>
              <w:rPr>
                <w:rFonts w:ascii="Arial" w:hAnsi="Arial"/>
                <w:sz w:val="20"/>
                <w:szCs w:val="20"/>
                <w:lang w:val="en-US"/>
              </w:rPr>
            </w:pPr>
            <w:r>
              <w:rPr>
                <w:rFonts w:ascii="Arial" w:hAnsi="Arial"/>
                <w:color w:val="6600CC"/>
                <w:sz w:val="20"/>
                <w:szCs w:val="20"/>
                <w:lang w:val="en-US"/>
              </w:rPr>
              <w:t>G04BD08 Solifenacine</w:t>
            </w:r>
          </w:p>
          <w:p w14:paraId="069019F0" w14:textId="77777777" w:rsidR="00CC4846" w:rsidRDefault="00CC4846" w:rsidP="00CC4846">
            <w:pPr>
              <w:pStyle w:val="TableContents"/>
              <w:widowControl w:val="0"/>
              <w:rPr>
                <w:rFonts w:ascii="Arial" w:hAnsi="Arial"/>
                <w:sz w:val="20"/>
                <w:szCs w:val="20"/>
                <w:lang w:val="en-US"/>
              </w:rPr>
            </w:pPr>
            <w:r>
              <w:rPr>
                <w:rFonts w:ascii="Arial" w:hAnsi="Arial"/>
                <w:color w:val="6600CC"/>
                <w:sz w:val="20"/>
                <w:szCs w:val="20"/>
                <w:lang w:val="en-US"/>
              </w:rPr>
              <w:t>G04BD07 Tolterodine</w:t>
            </w:r>
          </w:p>
          <w:p w14:paraId="613FCE1F" w14:textId="77777777" w:rsidR="00CC4846" w:rsidRDefault="00CC4846" w:rsidP="00CC4846">
            <w:pPr>
              <w:pStyle w:val="TableContents"/>
              <w:widowControl w:val="0"/>
              <w:rPr>
                <w:rFonts w:ascii="Arial" w:hAnsi="Arial"/>
                <w:color w:val="6600CC"/>
                <w:sz w:val="20"/>
                <w:szCs w:val="20"/>
                <w:lang w:val="en-US"/>
              </w:rPr>
            </w:pPr>
          </w:p>
          <w:p w14:paraId="67D37578" w14:textId="77777777" w:rsidR="00CC4846" w:rsidRDefault="00CC4846" w:rsidP="00CC4846">
            <w:pPr>
              <w:pStyle w:val="TableContents"/>
              <w:widowControl w:val="0"/>
              <w:rPr>
                <w:rFonts w:ascii="Arial" w:hAnsi="Arial"/>
                <w:sz w:val="20"/>
                <w:szCs w:val="20"/>
                <w:lang w:val="en-US"/>
              </w:rPr>
            </w:pPr>
            <w:r>
              <w:rPr>
                <w:rFonts w:ascii="Arial" w:hAnsi="Arial"/>
                <w:color w:val="6600CC"/>
                <w:sz w:val="20"/>
                <w:szCs w:val="20"/>
                <w:lang w:val="en-US"/>
              </w:rPr>
              <w:t>In anticholinergics list but not in FK:</w:t>
            </w:r>
          </w:p>
          <w:p w14:paraId="364E6040" w14:textId="77777777" w:rsidR="00CC4846" w:rsidRDefault="00CC4846" w:rsidP="00CC4846">
            <w:pPr>
              <w:pStyle w:val="TableContents"/>
              <w:widowControl w:val="0"/>
              <w:rPr>
                <w:rFonts w:ascii="Arial" w:hAnsi="Arial"/>
                <w:sz w:val="20"/>
                <w:szCs w:val="20"/>
                <w:lang w:val="it-IT"/>
              </w:rPr>
            </w:pPr>
            <w:r>
              <w:rPr>
                <w:rFonts w:ascii="Arial" w:hAnsi="Arial"/>
                <w:color w:val="6600CC"/>
                <w:sz w:val="20"/>
                <w:szCs w:val="20"/>
                <w:lang w:val="en-US"/>
              </w:rPr>
              <w:t>G04BD05 Terodiline</w:t>
            </w:r>
          </w:p>
          <w:p w14:paraId="77CF410D" w14:textId="77777777" w:rsidR="00CC4846" w:rsidRDefault="00CC4846" w:rsidP="00CC4846">
            <w:pPr>
              <w:pStyle w:val="TableContents"/>
              <w:widowControl w:val="0"/>
              <w:rPr>
                <w:rFonts w:ascii="Arial" w:hAnsi="Arial"/>
                <w:sz w:val="20"/>
                <w:szCs w:val="20"/>
                <w:lang w:val="it-IT"/>
              </w:rPr>
            </w:pPr>
            <w:r>
              <w:rPr>
                <w:rFonts w:ascii="Arial" w:hAnsi="Arial"/>
                <w:color w:val="6600CC"/>
                <w:sz w:val="20"/>
                <w:szCs w:val="20"/>
                <w:lang w:val="en-US"/>
              </w:rPr>
              <w:t>G04BD06 Propiverine</w:t>
            </w:r>
          </w:p>
          <w:p w14:paraId="64FF8CB3" w14:textId="77777777" w:rsidR="00CC4846" w:rsidRDefault="00CC4846" w:rsidP="00CC4846">
            <w:pPr>
              <w:pStyle w:val="TableContents"/>
              <w:widowControl w:val="0"/>
              <w:rPr>
                <w:rFonts w:ascii="Arial" w:hAnsi="Arial"/>
                <w:sz w:val="20"/>
                <w:szCs w:val="20"/>
                <w:lang w:val="it-IT"/>
              </w:rPr>
            </w:pPr>
            <w:r>
              <w:rPr>
                <w:rFonts w:ascii="Arial" w:hAnsi="Arial"/>
                <w:color w:val="6600CC"/>
                <w:sz w:val="20"/>
                <w:szCs w:val="20"/>
                <w:lang w:val="en-US"/>
              </w:rPr>
              <w:t>G04BD09 Trospium</w:t>
            </w:r>
          </w:p>
          <w:p w14:paraId="3AC5AE55" w14:textId="77777777" w:rsidR="00CC4846" w:rsidRDefault="00CC4846" w:rsidP="00CC4846">
            <w:pPr>
              <w:pStyle w:val="TableContents"/>
              <w:widowControl w:val="0"/>
              <w:rPr>
                <w:rFonts w:ascii="Arial" w:hAnsi="Arial"/>
                <w:color w:val="6600CC"/>
                <w:sz w:val="20"/>
                <w:szCs w:val="20"/>
                <w:lang w:val="en-US"/>
              </w:rPr>
            </w:pPr>
          </w:p>
          <w:p w14:paraId="4CBDBDA8" w14:textId="77777777" w:rsidR="00CC4846" w:rsidRDefault="00CC4846" w:rsidP="00CC4846">
            <w:pPr>
              <w:pStyle w:val="TableContents"/>
              <w:widowControl w:val="0"/>
              <w:rPr>
                <w:rFonts w:ascii="Arial" w:hAnsi="Arial"/>
                <w:sz w:val="20"/>
                <w:szCs w:val="20"/>
                <w:lang w:val="en-US"/>
              </w:rPr>
            </w:pPr>
            <w:r>
              <w:rPr>
                <w:rFonts w:ascii="Arial" w:hAnsi="Arial"/>
                <w:color w:val="6600CC"/>
                <w:sz w:val="20"/>
                <w:szCs w:val="20"/>
                <w:lang w:val="en-US"/>
              </w:rPr>
              <w:t>{see also rule 105}</w:t>
            </w:r>
          </w:p>
          <w:p w14:paraId="2621BA83" w14:textId="77777777" w:rsidR="00CC4846" w:rsidRDefault="00CC4846" w:rsidP="00CC4846">
            <w:pPr>
              <w:pStyle w:val="TableContents"/>
              <w:widowControl w:val="0"/>
              <w:rPr>
                <w:rFonts w:ascii="Arial" w:hAnsi="Arial"/>
                <w:color w:val="6600CC"/>
                <w:sz w:val="20"/>
                <w:szCs w:val="20"/>
                <w:lang w:val="en-US"/>
              </w:rPr>
            </w:pPr>
          </w:p>
          <w:p w14:paraId="76FCFD51" w14:textId="77777777" w:rsidR="00CC4846" w:rsidRDefault="00CC4846" w:rsidP="00CC4846">
            <w:pPr>
              <w:pStyle w:val="TableContents"/>
              <w:widowControl w:val="0"/>
              <w:rPr>
                <w:rFonts w:ascii="Arial" w:hAnsi="Arial"/>
                <w:sz w:val="20"/>
                <w:szCs w:val="20"/>
                <w:lang w:val="en-US"/>
              </w:rPr>
            </w:pPr>
            <w:r>
              <w:rPr>
                <w:rFonts w:ascii="Arial" w:hAnsi="Arial"/>
                <w:color w:val="6600CC"/>
                <w:sz w:val="20"/>
                <w:szCs w:val="20"/>
                <w:lang w:val="en-US"/>
              </w:rPr>
              <w:t>{TODO: Do we want to make this rule for all G04BD?}</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28F0270" w14:textId="77777777" w:rsidR="00CC4846" w:rsidRDefault="00CC4846" w:rsidP="00CC4846">
            <w:pPr>
              <w:pStyle w:val="TableContents"/>
              <w:widowControl w:val="0"/>
              <w:rPr>
                <w:rFonts w:ascii="Arial" w:hAnsi="Arial"/>
                <w:sz w:val="20"/>
                <w:szCs w:val="20"/>
              </w:rPr>
            </w:pPr>
            <w:r>
              <w:rPr>
                <w:rFonts w:ascii="Arial" w:hAnsi="Arial"/>
                <w:sz w:val="20"/>
                <w:szCs w:val="20"/>
              </w:rPr>
              <w:t>All</w:t>
            </w:r>
          </w:p>
          <w:p w14:paraId="235D5FD3" w14:textId="77777777" w:rsidR="00CC4846" w:rsidRDefault="00CC4846" w:rsidP="00CC4846">
            <w:pPr>
              <w:pStyle w:val="TableContents"/>
              <w:widowControl w:val="0"/>
              <w:rPr>
                <w:rFonts w:ascii="Arial" w:hAnsi="Arial"/>
                <w:color w:val="6600CC"/>
                <w:sz w:val="20"/>
                <w:szCs w:val="20"/>
              </w:rPr>
            </w:pP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5031F306"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G04BD10</w:t>
            </w:r>
          </w:p>
          <w:p w14:paraId="27451110"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G04BD11</w:t>
            </w:r>
          </w:p>
          <w:p w14:paraId="1FAC4B2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G04BD02 OR G04BD12 OR G04BD04 OR G04BD08 OR G04BD07 OR G04BD05 OR G04BD06 OR G04BD09</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2FCC2E26"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71341DE" w14:textId="77777777" w:rsidR="00CC4846" w:rsidRDefault="00CC4846" w:rsidP="00CC4846">
            <w:pPr>
              <w:pStyle w:val="TableContents"/>
              <w:widowControl w:val="0"/>
              <w:rPr>
                <w:rFonts w:ascii="Arial" w:hAnsi="Arial"/>
                <w:sz w:val="20"/>
                <w:szCs w:val="20"/>
              </w:rPr>
            </w:pPr>
            <w:r>
              <w:rPr>
                <w:rFonts w:ascii="Arial" w:hAnsi="Arial"/>
                <w:sz w:val="20"/>
                <w:szCs w:val="20"/>
              </w:rPr>
              <w:t>{preselect box 1}{}</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8D2C83A" w14:textId="77777777" w:rsidR="00CC4846" w:rsidRDefault="00CC4846" w:rsidP="00CC4846">
            <w:pPr>
              <w:pStyle w:val="TableContents"/>
              <w:widowControl w:val="0"/>
              <w:rPr>
                <w:rFonts w:ascii="Arial" w:hAnsi="Arial"/>
                <w:b/>
                <w:sz w:val="20"/>
                <w:szCs w:val="20"/>
              </w:rPr>
            </w:pPr>
            <w:r>
              <w:rPr>
                <w:rFonts w:ascii="Arial" w:hAnsi="Arial"/>
                <w:b/>
                <w:sz w:val="20"/>
                <w:szCs w:val="20"/>
              </w:rPr>
              <w:t>Deze patiënt gebruikt spasmolytica:</w:t>
            </w:r>
          </w:p>
          <w:p w14:paraId="59582618" w14:textId="05614EB4" w:rsidR="00CC4846" w:rsidRDefault="00CC4846" w:rsidP="00CC4846">
            <w:pPr>
              <w:pStyle w:val="TableContents"/>
              <w:widowControl w:val="0"/>
              <w:rPr>
                <w:ins w:id="570" w:author="Medlock, S.K." w:date="2021-05-07T07:56:00Z"/>
                <w:rFonts w:ascii="Arial" w:hAnsi="Arial"/>
                <w:sz w:val="20"/>
                <w:szCs w:val="20"/>
              </w:rPr>
            </w:pPr>
            <w:r>
              <w:rPr>
                <w:rFonts w:ascii="Arial" w:hAnsi="Arial"/>
                <w:sz w:val="20"/>
                <w:szCs w:val="20"/>
              </w:rPr>
              <w:t>Het effect van deze middelen is grotendeels te wijten aan het placebo effect en bijwerkingen komen vaak voor. Daarom is stoppen aanbevolen. Gebruik niet-medicamenteuze therapie (gedragstherapie met biofeedback, blaasstraining en bekkenbodemspieroefeningenen).</w:t>
            </w:r>
          </w:p>
          <w:p w14:paraId="01150B90" w14:textId="09621CF6" w:rsidR="002719AD" w:rsidRDefault="002719AD" w:rsidP="00CC4846">
            <w:pPr>
              <w:pStyle w:val="TableContents"/>
              <w:widowControl w:val="0"/>
              <w:rPr>
                <w:ins w:id="571" w:author="Medlock, S.K." w:date="2021-05-07T07:56:00Z"/>
                <w:rFonts w:ascii="Arial" w:hAnsi="Arial"/>
                <w:sz w:val="20"/>
                <w:szCs w:val="20"/>
              </w:rPr>
            </w:pPr>
          </w:p>
          <w:p w14:paraId="13FDCAE5" w14:textId="78358598" w:rsidR="002719AD" w:rsidRPr="005B43D4" w:rsidRDefault="003E197A" w:rsidP="002719AD">
            <w:pPr>
              <w:pStyle w:val="TableContents"/>
              <w:widowControl w:val="0"/>
              <w:rPr>
                <w:ins w:id="572" w:author="Medlock, S.K." w:date="2021-05-07T07:56:00Z"/>
                <w:rFonts w:ascii="Arial" w:hAnsi="Arial"/>
                <w:sz w:val="20"/>
                <w:szCs w:val="20"/>
              </w:rPr>
            </w:pPr>
            <w:commentRangeStart w:id="573"/>
            <w:ins w:id="574" w:author="Medlock, S.K." w:date="2021-05-07T09:07:00Z">
              <w:r w:rsidRPr="003E197A">
                <w:rPr>
                  <w:rFonts w:ascii="Arial" w:hAnsi="Arial"/>
                  <w:sz w:val="20"/>
                  <w:szCs w:val="20"/>
                  <w:lang w:val="en-US"/>
                </w:rPr>
                <w:t>Risk difference is related to variation in anticholinergic activity</w:t>
              </w:r>
              <w:r>
                <w:rPr>
                  <w:rFonts w:ascii="Arial" w:hAnsi="Arial"/>
                  <w:sz w:val="20"/>
                  <w:szCs w:val="20"/>
                  <w:lang w:val="en-US"/>
                </w:rPr>
                <w:t xml:space="preserve">. </w:t>
              </w:r>
              <w:r w:rsidRPr="005B43D4">
                <w:rPr>
                  <w:rFonts w:ascii="Arial" w:hAnsi="Arial"/>
                  <w:sz w:val="20"/>
                  <w:szCs w:val="20"/>
                </w:rPr>
                <w:t>O</w:t>
              </w:r>
            </w:ins>
            <w:ins w:id="575" w:author="Medlock, S.K." w:date="2021-05-07T07:56:00Z">
              <w:r w:rsidR="002719AD" w:rsidRPr="005B43D4">
                <w:rPr>
                  <w:rFonts w:ascii="Arial" w:hAnsi="Arial"/>
                  <w:sz w:val="20"/>
                  <w:szCs w:val="20"/>
                </w:rPr>
                <w:t xml:space="preserve">verweeg stoppen: </w:t>
              </w:r>
              <w:r w:rsidR="002719AD" w:rsidRPr="002719AD">
                <w:rPr>
                  <w:rFonts w:ascii="Arial" w:hAnsi="Arial"/>
                  <w:sz w:val="20"/>
                  <w:szCs w:val="20"/>
                  <w:lang w:val="en-US"/>
                </w:rPr>
                <w:t>-If dizziness, confusion, blurred vision,</w:t>
              </w:r>
            </w:ins>
            <w:ins w:id="576" w:author="Medlock, S.K." w:date="2021-05-07T08:00:00Z">
              <w:r w:rsidR="0031445A">
                <w:rPr>
                  <w:rFonts w:ascii="Arial" w:hAnsi="Arial"/>
                  <w:sz w:val="20"/>
                  <w:szCs w:val="20"/>
                  <w:lang w:val="en-US"/>
                </w:rPr>
                <w:t xml:space="preserve"> </w:t>
              </w:r>
            </w:ins>
            <w:ins w:id="577" w:author="Medlock, S.K." w:date="2021-05-07T07:56:00Z">
              <w:r w:rsidR="002719AD" w:rsidRPr="002719AD">
                <w:rPr>
                  <w:rFonts w:ascii="Arial" w:hAnsi="Arial"/>
                  <w:sz w:val="20"/>
                  <w:szCs w:val="20"/>
                  <w:lang w:val="en-US"/>
                </w:rPr>
                <w:t>drowsiness, or increased QT-interval</w:t>
              </w:r>
            </w:ins>
            <w:commentRangeEnd w:id="573"/>
            <w:ins w:id="578" w:author="Medlock, S.K." w:date="2021-05-07T08:00:00Z">
              <w:r w:rsidR="0031445A">
                <w:rPr>
                  <w:rStyle w:val="CommentReference"/>
                </w:rPr>
                <w:commentReference w:id="573"/>
              </w:r>
            </w:ins>
          </w:p>
          <w:p w14:paraId="23FBAE80" w14:textId="77777777" w:rsidR="002719AD" w:rsidRPr="005B43D4" w:rsidRDefault="002719AD" w:rsidP="00CC4846">
            <w:pPr>
              <w:pStyle w:val="TableContents"/>
              <w:widowControl w:val="0"/>
              <w:rPr>
                <w:rFonts w:ascii="Arial" w:hAnsi="Arial"/>
                <w:sz w:val="20"/>
                <w:szCs w:val="20"/>
              </w:rPr>
            </w:pPr>
          </w:p>
          <w:p w14:paraId="25BA5C6F" w14:textId="32A48C87" w:rsidR="00CC4846" w:rsidRDefault="00CC4846" w:rsidP="00CC4846">
            <w:pPr>
              <w:pStyle w:val="TableContents"/>
              <w:widowControl w:val="0"/>
              <w:rPr>
                <w:ins w:id="579" w:author="Medlock, S.K." w:date="2021-05-07T07:56:00Z"/>
                <w:rFonts w:ascii="Arial" w:hAnsi="Arial"/>
                <w:sz w:val="20"/>
                <w:szCs w:val="20"/>
              </w:rPr>
            </w:pPr>
            <w:r>
              <w:rPr>
                <w:rFonts w:ascii="Arial" w:hAnsi="Arial"/>
                <w:sz w:val="20"/>
                <w:szCs w:val="20"/>
              </w:rPr>
              <w:t>[1] stoppen</w:t>
            </w:r>
          </w:p>
          <w:p w14:paraId="6DAFF7D9" w14:textId="57F84AAF" w:rsidR="002719AD" w:rsidRDefault="002719AD" w:rsidP="00CC4846">
            <w:pPr>
              <w:pStyle w:val="TableContents"/>
              <w:widowControl w:val="0"/>
              <w:rPr>
                <w:rFonts w:ascii="Arial" w:hAnsi="Arial"/>
                <w:sz w:val="20"/>
                <w:szCs w:val="20"/>
              </w:rPr>
            </w:pPr>
            <w:commentRangeStart w:id="580"/>
            <w:ins w:id="581" w:author="Medlock, S.K." w:date="2021-05-07T07:56:00Z">
              <w:r>
                <w:rPr>
                  <w:rFonts w:ascii="Arial" w:hAnsi="Arial"/>
                  <w:sz w:val="20"/>
                  <w:szCs w:val="20"/>
                </w:rPr>
                <w:t xml:space="preserve">[6] </w:t>
              </w:r>
            </w:ins>
            <w:ins w:id="582" w:author="Medlock, S.K." w:date="2021-05-07T07:57:00Z">
              <w:r>
                <w:rPr>
                  <w:rFonts w:ascii="Arial" w:hAnsi="Arial"/>
                  <w:sz w:val="20"/>
                  <w:szCs w:val="20"/>
                </w:rPr>
                <w:t>Afbouwen waarna stoppen. Afbouwschema (geleidelijk afbouwen): {{free text}}</w:t>
              </w:r>
            </w:ins>
            <w:commentRangeEnd w:id="580"/>
            <w:ins w:id="583" w:author="Medlock, S.K." w:date="2021-05-07T08:03:00Z">
              <w:r w:rsidR="0031445A">
                <w:rPr>
                  <w:rStyle w:val="CommentReference"/>
                </w:rPr>
                <w:commentReference w:id="580"/>
              </w:r>
            </w:ins>
          </w:p>
          <w:p w14:paraId="7978CF82" w14:textId="77777777" w:rsidR="00CC4846" w:rsidRDefault="00CC4846" w:rsidP="00CC4846">
            <w:pPr>
              <w:pStyle w:val="TableContents"/>
              <w:widowControl w:val="0"/>
              <w:rPr>
                <w:rFonts w:ascii="Arial" w:hAnsi="Arial"/>
                <w:sz w:val="20"/>
                <w:szCs w:val="20"/>
              </w:rPr>
            </w:pPr>
            <w:r>
              <w:rPr>
                <w:rFonts w:ascii="Arial" w:hAnsi="Arial"/>
                <w:sz w:val="20"/>
                <w:szCs w:val="20"/>
              </w:rPr>
              <w:t>[2] Niet medicamenteuze behandeling tav urge incontinentie zoals blaastraining en bekkenbodemspieroefeningen.</w:t>
            </w:r>
          </w:p>
          <w:p w14:paraId="2ABDAF7B" w14:textId="77777777" w:rsidR="00CC4846" w:rsidRDefault="00CC4846" w:rsidP="00CC4846">
            <w:pPr>
              <w:pStyle w:val="TableContents"/>
              <w:widowControl w:val="0"/>
              <w:rPr>
                <w:rFonts w:ascii="Arial" w:hAnsi="Arial"/>
                <w:sz w:val="20"/>
                <w:szCs w:val="20"/>
              </w:rPr>
            </w:pPr>
          </w:p>
          <w:p w14:paraId="4A01C1E6" w14:textId="77777777" w:rsidR="00CC4846" w:rsidRDefault="00CC4846" w:rsidP="00CC4846">
            <w:pPr>
              <w:pStyle w:val="TableContents"/>
              <w:widowControl w:val="0"/>
              <w:rPr>
                <w:rFonts w:ascii="Arial" w:hAnsi="Arial"/>
                <w:sz w:val="20"/>
                <w:szCs w:val="20"/>
              </w:rPr>
            </w:pPr>
            <w:r>
              <w:rPr>
                <w:rFonts w:ascii="Arial" w:hAnsi="Arial"/>
                <w:sz w:val="20"/>
                <w:szCs w:val="20"/>
              </w:rPr>
              <w:t>[3] Verwijzing naar fysiotherapeut voor bekkenbodemspieroefeningen. {{free text}}</w:t>
            </w:r>
          </w:p>
          <w:p w14:paraId="40786195" w14:textId="77777777" w:rsidR="00CC4846" w:rsidRDefault="00CC4846" w:rsidP="00CC4846">
            <w:pPr>
              <w:pStyle w:val="TableContents"/>
              <w:widowControl w:val="0"/>
              <w:rPr>
                <w:rFonts w:ascii="Arial" w:hAnsi="Arial"/>
                <w:sz w:val="20"/>
                <w:szCs w:val="20"/>
              </w:rPr>
            </w:pPr>
            <w:r>
              <w:rPr>
                <w:rFonts w:ascii="Arial" w:hAnsi="Arial"/>
                <w:sz w:val="20"/>
                <w:szCs w:val="20"/>
              </w:rPr>
              <w:t>[4] Continueren</w:t>
            </w:r>
          </w:p>
          <w:p w14:paraId="6544607A" w14:textId="77777777" w:rsidR="00CC4846" w:rsidRDefault="00CC4846" w:rsidP="00CC4846">
            <w:pPr>
              <w:pStyle w:val="TableContents"/>
              <w:widowControl w:val="0"/>
              <w:rPr>
                <w:rFonts w:ascii="Arial" w:hAnsi="Arial"/>
                <w:sz w:val="20"/>
                <w:szCs w:val="20"/>
              </w:rPr>
            </w:pPr>
            <w:r>
              <w:rPr>
                <w:rFonts w:ascii="Arial" w:hAnsi="Arial"/>
                <w:sz w:val="20"/>
                <w:szCs w:val="20"/>
              </w:rPr>
              <w:t>[5]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B360FE0" w14:textId="6B55F124" w:rsidR="00CC4846" w:rsidRDefault="00CC4846" w:rsidP="00CC4846">
            <w:pPr>
              <w:pStyle w:val="TableContents"/>
              <w:widowControl w:val="0"/>
              <w:rPr>
                <w:ins w:id="584" w:author="Medlock, S.K." w:date="2021-05-07T07:57:00Z"/>
                <w:rFonts w:ascii="Arial" w:hAnsi="Arial"/>
                <w:sz w:val="20"/>
                <w:szCs w:val="20"/>
              </w:rPr>
            </w:pPr>
            <w:r>
              <w:rPr>
                <w:rFonts w:ascii="Arial" w:hAnsi="Arial"/>
                <w:sz w:val="20"/>
                <w:szCs w:val="20"/>
              </w:rPr>
              <w:t>[1] Stop</w:t>
            </w:r>
          </w:p>
          <w:p w14:paraId="5B10DC8D" w14:textId="41422F55" w:rsidR="002719AD" w:rsidRDefault="002719AD" w:rsidP="00CC4846">
            <w:pPr>
              <w:pStyle w:val="TableContents"/>
              <w:widowControl w:val="0"/>
              <w:rPr>
                <w:rFonts w:ascii="Arial" w:hAnsi="Arial"/>
                <w:sz w:val="20"/>
                <w:szCs w:val="20"/>
              </w:rPr>
            </w:pPr>
            <w:ins w:id="585" w:author="Medlock, S.K." w:date="2021-05-07T07:57:00Z">
              <w:r>
                <w:rPr>
                  <w:rFonts w:ascii="Arial" w:hAnsi="Arial"/>
                  <w:sz w:val="20"/>
                  <w:szCs w:val="20"/>
                </w:rPr>
                <w:t>[6] Afbouwen</w:t>
              </w:r>
            </w:ins>
            <w:ins w:id="586" w:author="Medlock, S.K." w:date="2021-05-07T07:59:00Z">
              <w:r w:rsidR="00E46800">
                <w:rPr>
                  <w:rFonts w:ascii="Arial" w:hAnsi="Arial"/>
                  <w:sz w:val="20"/>
                  <w:szCs w:val="20"/>
                </w:rPr>
                <w:t xml:space="preserve"> volgens</w:t>
              </w:r>
              <w:r>
                <w:rPr>
                  <w:rFonts w:ascii="Arial" w:hAnsi="Arial"/>
                  <w:sz w:val="20"/>
                  <w:szCs w:val="20"/>
                </w:rPr>
                <w:t xml:space="preserve"> afbouwschema waarna stop </w:t>
              </w:r>
            </w:ins>
            <w:ins w:id="587" w:author="Medlock, S.K." w:date="2021-05-07T07:57:00Z">
              <w:r>
                <w:rPr>
                  <w:rFonts w:ascii="Arial" w:hAnsi="Arial"/>
                  <w:sz w:val="20"/>
                  <w:szCs w:val="20"/>
                </w:rPr>
                <w:t xml:space="preserve"> {{free text]]</w:t>
              </w:r>
            </w:ins>
          </w:p>
          <w:p w14:paraId="340BB8E7" w14:textId="77777777" w:rsidR="00CC4846" w:rsidRDefault="00CC4846" w:rsidP="00CC4846">
            <w:pPr>
              <w:pStyle w:val="TableContents"/>
              <w:widowControl w:val="0"/>
              <w:rPr>
                <w:rFonts w:ascii="Arial" w:hAnsi="Arial"/>
                <w:sz w:val="20"/>
                <w:szCs w:val="20"/>
              </w:rPr>
            </w:pPr>
            <w:r>
              <w:rPr>
                <w:rFonts w:ascii="Arial" w:hAnsi="Arial"/>
                <w:sz w:val="20"/>
                <w:szCs w:val="20"/>
              </w:rPr>
              <w:t>[2] Niet medicamenteuze adviezen tav urgency incontinentie gegeven.</w:t>
            </w:r>
          </w:p>
          <w:p w14:paraId="40C1360F" w14:textId="77777777" w:rsidR="00CC4846" w:rsidRDefault="00CC4846" w:rsidP="00CC4846">
            <w:pPr>
              <w:pStyle w:val="TableContents"/>
              <w:widowControl w:val="0"/>
              <w:rPr>
                <w:rFonts w:ascii="Arial" w:hAnsi="Arial"/>
                <w:sz w:val="20"/>
                <w:szCs w:val="20"/>
              </w:rPr>
            </w:pPr>
          </w:p>
          <w:p w14:paraId="4F43A382" w14:textId="77777777" w:rsidR="00CC4846" w:rsidRDefault="00CC4846" w:rsidP="00CC4846">
            <w:pPr>
              <w:pStyle w:val="TableContents"/>
              <w:widowControl w:val="0"/>
              <w:rPr>
                <w:rFonts w:ascii="Arial" w:hAnsi="Arial"/>
                <w:sz w:val="20"/>
                <w:szCs w:val="20"/>
              </w:rPr>
            </w:pPr>
            <w:r>
              <w:rPr>
                <w:rFonts w:ascii="Arial" w:hAnsi="Arial"/>
                <w:sz w:val="20"/>
                <w:szCs w:val="20"/>
              </w:rPr>
              <w:t>[3] Verwijzing naar fysiotherapeut voor bekkenbodemspieroefeningen. {{free text}}</w:t>
            </w:r>
          </w:p>
          <w:p w14:paraId="70E485B2" w14:textId="77777777" w:rsidR="00CC4846" w:rsidRDefault="00CC4846" w:rsidP="00CC4846">
            <w:pPr>
              <w:pStyle w:val="TableContents"/>
              <w:widowControl w:val="0"/>
              <w:rPr>
                <w:rFonts w:ascii="Arial" w:hAnsi="Arial"/>
                <w:sz w:val="20"/>
                <w:szCs w:val="20"/>
              </w:rPr>
            </w:pPr>
            <w:r>
              <w:rPr>
                <w:rFonts w:ascii="Arial" w:hAnsi="Arial"/>
                <w:sz w:val="20"/>
                <w:szCs w:val="20"/>
              </w:rPr>
              <w:t>[4] Continueren</w:t>
            </w:r>
          </w:p>
          <w:p w14:paraId="09E9E4D8" w14:textId="77777777" w:rsidR="00CC4846" w:rsidRDefault="00CC4846" w:rsidP="00CC4846">
            <w:pPr>
              <w:pStyle w:val="TableContents"/>
              <w:widowControl w:val="0"/>
              <w:rPr>
                <w:rFonts w:ascii="Arial" w:hAnsi="Arial"/>
                <w:sz w:val="20"/>
                <w:szCs w:val="20"/>
              </w:rPr>
            </w:pPr>
            <w:r>
              <w:rPr>
                <w:rFonts w:ascii="Arial" w:hAnsi="Arial"/>
                <w:sz w:val="20"/>
                <w:szCs w:val="20"/>
              </w:rPr>
              <w:t>[5]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CFCEA96" w14:textId="77777777" w:rsidR="00CC4846" w:rsidRDefault="00CC4846" w:rsidP="00CC4846">
            <w:pPr>
              <w:pStyle w:val="TableContents"/>
              <w:widowControl w:val="0"/>
              <w:rPr>
                <w:rFonts w:ascii="Arial" w:hAnsi="Arial"/>
                <w:sz w:val="20"/>
                <w:szCs w:val="20"/>
              </w:rPr>
            </w:pPr>
            <w:r>
              <w:rPr>
                <w:rFonts w:ascii="Arial" w:hAnsi="Arial"/>
                <w:sz w:val="20"/>
                <w:szCs w:val="20"/>
              </w:rPr>
              <w:t>[1] U kunt direct stoppen.</w:t>
            </w:r>
          </w:p>
          <w:p w14:paraId="3DC07E91" w14:textId="27B9C93B" w:rsidR="00CC4846" w:rsidRDefault="00CC4846" w:rsidP="00CC4846">
            <w:pPr>
              <w:pStyle w:val="TableContents"/>
              <w:widowControl w:val="0"/>
              <w:rPr>
                <w:ins w:id="588" w:author="Medlock, S.K." w:date="2021-05-07T07:58:00Z"/>
                <w:rFonts w:ascii="Arial" w:hAnsi="Arial"/>
                <w:sz w:val="20"/>
                <w:szCs w:val="20"/>
              </w:rPr>
            </w:pPr>
          </w:p>
          <w:p w14:paraId="1D69A3C5" w14:textId="6598F7CD" w:rsidR="002719AD" w:rsidRDefault="002719AD" w:rsidP="00CC4846">
            <w:pPr>
              <w:pStyle w:val="TableContents"/>
              <w:widowControl w:val="0"/>
              <w:rPr>
                <w:ins w:id="589" w:author="Medlock, S.K." w:date="2021-05-07T07:58:00Z"/>
                <w:rFonts w:ascii="Arial" w:hAnsi="Arial"/>
                <w:sz w:val="20"/>
                <w:szCs w:val="20"/>
              </w:rPr>
            </w:pPr>
            <w:ins w:id="590" w:author="Medlock, S.K." w:date="2021-05-07T07:58:00Z">
              <w:r>
                <w:rPr>
                  <w:rFonts w:ascii="Arial" w:hAnsi="Arial"/>
                  <w:sz w:val="20"/>
                  <w:szCs w:val="20"/>
                </w:rPr>
                <w:t xml:space="preserve">[6] </w:t>
              </w:r>
            </w:ins>
            <w:ins w:id="591" w:author="Medlock, S.K." w:date="2021-05-07T07:59:00Z">
              <w:r w:rsidR="0031445A">
                <w:rPr>
                  <w:rFonts w:ascii="Arial" w:hAnsi="Arial"/>
                  <w:sz w:val="20"/>
                  <w:szCs w:val="20"/>
                </w:rPr>
                <w:t>Stoppen via een afbouwschema. {{free text}}</w:t>
              </w:r>
            </w:ins>
          </w:p>
          <w:p w14:paraId="6FB02CD7" w14:textId="77777777" w:rsidR="002719AD" w:rsidRDefault="002719AD" w:rsidP="00CC4846">
            <w:pPr>
              <w:pStyle w:val="TableContents"/>
              <w:widowControl w:val="0"/>
              <w:rPr>
                <w:rFonts w:ascii="Arial" w:hAnsi="Arial"/>
                <w:sz w:val="20"/>
                <w:szCs w:val="20"/>
              </w:rPr>
            </w:pPr>
          </w:p>
          <w:p w14:paraId="1CC4671B" w14:textId="77777777" w:rsidR="00CC4846" w:rsidRDefault="00CC4846" w:rsidP="00CC4846">
            <w:pPr>
              <w:pStyle w:val="TableContents"/>
              <w:widowControl w:val="0"/>
              <w:rPr>
                <w:rFonts w:ascii="Arial" w:hAnsi="Arial"/>
                <w:sz w:val="20"/>
                <w:szCs w:val="20"/>
              </w:rPr>
            </w:pPr>
            <w:r>
              <w:rPr>
                <w:rFonts w:ascii="Arial" w:hAnsi="Arial"/>
                <w:sz w:val="20"/>
                <w:szCs w:val="20"/>
              </w:rPr>
              <w:t>[2] De dokter heeft u adviezen gegeven voor de behandeling van de incontinentie.</w:t>
            </w:r>
          </w:p>
          <w:p w14:paraId="35B435E6" w14:textId="77777777" w:rsidR="00CC4846" w:rsidRDefault="00CC4846" w:rsidP="00CC4846">
            <w:pPr>
              <w:pStyle w:val="TableContents"/>
              <w:widowControl w:val="0"/>
              <w:rPr>
                <w:rFonts w:ascii="Arial" w:hAnsi="Arial"/>
                <w:sz w:val="20"/>
                <w:szCs w:val="20"/>
              </w:rPr>
            </w:pPr>
            <w:r>
              <w:rPr>
                <w:rFonts w:ascii="Arial" w:hAnsi="Arial"/>
                <w:sz w:val="20"/>
                <w:szCs w:val="20"/>
              </w:rPr>
              <w:t>Deze adviezen waren:</w:t>
            </w:r>
          </w:p>
          <w:p w14:paraId="5D849025" w14:textId="77777777" w:rsidR="00CC4846" w:rsidRDefault="00CC4846" w:rsidP="00CC4846">
            <w:pPr>
              <w:pStyle w:val="TableContents"/>
              <w:widowControl w:val="0"/>
              <w:numPr>
                <w:ilvl w:val="0"/>
                <w:numId w:val="5"/>
              </w:numPr>
            </w:pPr>
            <w:r>
              <w:rPr>
                <w:rFonts w:ascii="Arial" w:hAnsi="Arial"/>
                <w:sz w:val="20"/>
                <w:szCs w:val="20"/>
              </w:rPr>
              <w:t xml:space="preserve">Train uw blaas, door bijv. bij aandrang het plassen uit te stellen. Informatie kunt u vinden op deze website: </w:t>
            </w:r>
            <w:hyperlink r:id="rId265">
              <w:r>
                <w:rPr>
                  <w:rStyle w:val="Hyperlink"/>
                  <w:rFonts w:ascii="Arial" w:hAnsi="Arial"/>
                  <w:sz w:val="20"/>
                  <w:szCs w:val="20"/>
                </w:rPr>
                <w:t>https://www.thuisarts.nl/urine-incontinentie/ik-ga-blaastrainingen-doen</w:t>
              </w:r>
            </w:hyperlink>
          </w:p>
          <w:p w14:paraId="419AC23E" w14:textId="77777777" w:rsidR="00CC4846" w:rsidRDefault="00CC4846" w:rsidP="00CC4846">
            <w:pPr>
              <w:pStyle w:val="TableContents"/>
              <w:widowControl w:val="0"/>
              <w:numPr>
                <w:ilvl w:val="0"/>
                <w:numId w:val="5"/>
              </w:numPr>
            </w:pPr>
            <w:r>
              <w:rPr>
                <w:rFonts w:ascii="Arial" w:hAnsi="Arial"/>
                <w:color w:val="000000" w:themeColor="text1"/>
                <w:sz w:val="20"/>
                <w:szCs w:val="20"/>
              </w:rPr>
              <w:t xml:space="preserve">Doe oefeningen voor de </w:t>
            </w:r>
            <w:r>
              <w:rPr>
                <w:rFonts w:ascii="Arial" w:hAnsi="Arial"/>
                <w:color w:val="000000" w:themeColor="text1"/>
                <w:sz w:val="20"/>
                <w:szCs w:val="20"/>
              </w:rPr>
              <w:lastRenderedPageBreak/>
              <w:t xml:space="preserve">bekkenbodemspieren. Informatie kunt u vinden op deze website: </w:t>
            </w:r>
            <w:hyperlink r:id="rId266">
              <w:r>
                <w:rPr>
                  <w:rStyle w:val="Hyperlink"/>
                  <w:rFonts w:ascii="Arial" w:hAnsi="Arial"/>
                  <w:sz w:val="20"/>
                  <w:szCs w:val="20"/>
                </w:rPr>
                <w:t>https://www.thuisarts.nl/urine-incontinentie/ik-ga-bekkenbodemoefeningen-doen</w:t>
              </w:r>
            </w:hyperlink>
          </w:p>
          <w:p w14:paraId="691AA674" w14:textId="77777777" w:rsidR="00CC4846" w:rsidRDefault="00CC4846" w:rsidP="00CC4846">
            <w:pPr>
              <w:pStyle w:val="TableContents"/>
              <w:widowControl w:val="0"/>
            </w:pPr>
          </w:p>
          <w:p w14:paraId="3E70997D" w14:textId="77777777" w:rsidR="00CC4846" w:rsidRDefault="00CC4846" w:rsidP="00CC4846">
            <w:pPr>
              <w:pStyle w:val="TableContents"/>
              <w:widowControl w:val="0"/>
              <w:rPr>
                <w:rFonts w:ascii="Arial" w:hAnsi="Arial"/>
                <w:sz w:val="20"/>
                <w:szCs w:val="20"/>
              </w:rPr>
            </w:pPr>
            <w:r>
              <w:rPr>
                <w:rFonts w:ascii="Arial" w:hAnsi="Arial"/>
                <w:sz w:val="20"/>
                <w:szCs w:val="20"/>
              </w:rPr>
              <w:t>[3] Doorverwijzing naar een fysiotherapeut. U moet zelf een afspraak hiervoor maken. {{free text}}</w:t>
            </w:r>
          </w:p>
          <w:p w14:paraId="00BD3917" w14:textId="77777777" w:rsidR="00CC4846" w:rsidRDefault="00CC4846" w:rsidP="00CC4846">
            <w:pPr>
              <w:pStyle w:val="TableContents"/>
              <w:widowControl w:val="0"/>
              <w:rPr>
                <w:rFonts w:ascii="Arial" w:hAnsi="Arial"/>
                <w:sz w:val="20"/>
                <w:szCs w:val="20"/>
              </w:rPr>
            </w:pPr>
          </w:p>
          <w:p w14:paraId="7643D150" w14:textId="77777777" w:rsidR="00CC4846" w:rsidRDefault="00CC4846" w:rsidP="00CC4846">
            <w:pPr>
              <w:pStyle w:val="TableContents"/>
              <w:widowControl w:val="0"/>
              <w:rPr>
                <w:rFonts w:ascii="Arial" w:hAnsi="Arial"/>
                <w:sz w:val="20"/>
                <w:szCs w:val="20"/>
              </w:rPr>
            </w:pPr>
            <w:r>
              <w:rPr>
                <w:rFonts w:ascii="Arial" w:hAnsi="Arial"/>
                <w:sz w:val="20"/>
                <w:szCs w:val="20"/>
              </w:rPr>
              <w:t>[4] Gebruik dit medicijn zoals u tot nu toe doet</w:t>
            </w:r>
          </w:p>
          <w:p w14:paraId="22C1DF7A" w14:textId="77777777" w:rsidR="00CC4846" w:rsidRDefault="00CC4846" w:rsidP="00CC4846">
            <w:pPr>
              <w:pStyle w:val="TableContents"/>
              <w:widowControl w:val="0"/>
              <w:rPr>
                <w:rFonts w:ascii="Arial" w:hAnsi="Arial"/>
                <w:sz w:val="20"/>
                <w:szCs w:val="20"/>
              </w:rPr>
            </w:pPr>
            <w:r>
              <w:rPr>
                <w:rFonts w:ascii="Arial" w:hAnsi="Arial"/>
                <w:sz w:val="20"/>
                <w:szCs w:val="20"/>
              </w:rPr>
              <w:t>[5] {{free text}}</w:t>
            </w:r>
          </w:p>
          <w:p w14:paraId="02A7229E"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0E7ABF6" w14:textId="77777777" w:rsidR="00CC4846" w:rsidRDefault="00087CD0" w:rsidP="00CC4846">
            <w:pPr>
              <w:pStyle w:val="TableContents"/>
              <w:widowControl w:val="0"/>
              <w:rPr>
                <w:rFonts w:ascii="Arial" w:hAnsi="Arial"/>
                <w:sz w:val="20"/>
                <w:szCs w:val="20"/>
              </w:rPr>
            </w:pPr>
            <w:hyperlink r:id="rId267">
              <w:r w:rsidR="00CC4846">
                <w:rPr>
                  <w:rStyle w:val="Hyperlink"/>
                  <w:rFonts w:ascii="Arial" w:hAnsi="Arial"/>
                  <w:sz w:val="20"/>
                  <w:szCs w:val="20"/>
                </w:rPr>
                <w:t>refpage 30</w:t>
              </w:r>
            </w:hyperlink>
          </w:p>
          <w:p w14:paraId="32BCEEC9" w14:textId="77777777" w:rsidR="00CC4846" w:rsidRDefault="00CC4846" w:rsidP="00CC4846">
            <w:pPr>
              <w:pStyle w:val="TableContents"/>
              <w:widowControl w:val="0"/>
              <w:rPr>
                <w:rFonts w:ascii="Arial" w:hAnsi="Arial"/>
                <w:sz w:val="20"/>
                <w:szCs w:val="20"/>
              </w:rPr>
            </w:pPr>
          </w:p>
          <w:p w14:paraId="15216D83" w14:textId="77777777" w:rsidR="00CC4846" w:rsidRDefault="00CC4846" w:rsidP="00CC4846">
            <w:pPr>
              <w:pStyle w:val="TableContents"/>
              <w:widowControl w:val="0"/>
              <w:rPr>
                <w:rFonts w:ascii="Arial" w:hAnsi="Arial"/>
                <w:sz w:val="20"/>
                <w:szCs w:val="20"/>
              </w:rPr>
            </w:pPr>
          </w:p>
        </w:tc>
      </w:tr>
      <w:tr w:rsidR="008E0034" w14:paraId="122AAC07"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5D1D9193" w14:textId="77777777" w:rsidR="008E0034" w:rsidRPr="00D45A17" w:rsidRDefault="008E0034" w:rsidP="008E0034">
            <w:pPr>
              <w:pStyle w:val="TableContents"/>
              <w:widowControl w:val="0"/>
            </w:pPr>
            <w:r w:rsidRPr="00D45A17">
              <w:rPr>
                <w:rFonts w:ascii="Arial" w:hAnsi="Arial"/>
                <w:sz w:val="20"/>
                <w:szCs w:val="20"/>
              </w:rPr>
              <w:t>111</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266A23F"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66B2FAA" w14:textId="77777777" w:rsidR="008E0034" w:rsidRDefault="008E0034" w:rsidP="008E0034">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1910725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G04BD10</w:t>
            </w:r>
          </w:p>
          <w:p w14:paraId="270018F4"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G04BD11</w:t>
            </w:r>
          </w:p>
          <w:p w14:paraId="49CA00D6"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G04BD02 OR G04BD12 OR G04BD04 OR G04BD08 OR G04BD07 OR G04BD05 OR G04BD06 OR G04BD09</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658EF46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 xml:space="preserve"> 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3843B58B"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89854F7" w14:textId="77777777" w:rsidR="008E0034" w:rsidRDefault="008E0034" w:rsidP="008E0034">
            <w:pPr>
              <w:pStyle w:val="TableContents"/>
              <w:widowControl w:val="0"/>
              <w:rPr>
                <w:rFonts w:ascii="Arial" w:hAnsi="Arial"/>
                <w:sz w:val="20"/>
                <w:szCs w:val="20"/>
              </w:rPr>
            </w:pPr>
            <w:r>
              <w:rPr>
                <w:rFonts w:ascii="Arial" w:hAnsi="Arial"/>
                <w:b/>
                <w:bCs/>
                <w:sz w:val="20"/>
                <w:szCs w:val="20"/>
              </w:rPr>
              <w:t xml:space="preserve">Patiënt heeft mogelijk bijwerkingen van deze medicatie. </w:t>
            </w:r>
            <w:r>
              <w:rPr>
                <w:rFonts w:ascii="Arial" w:hAnsi="Arial"/>
                <w:sz w:val="20"/>
                <w:szCs w:val="20"/>
              </w:rPr>
              <w:t>Overweeg stoppen of lagere dosering.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7003570" w14:textId="77777777" w:rsidR="008E0034" w:rsidRDefault="008E0034" w:rsidP="008E0034">
            <w:pPr>
              <w:pStyle w:val="TableContents"/>
              <w:widowControl w:val="0"/>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E0EDBE2"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2B1650E8" w14:textId="3419E71A" w:rsidR="008E0034" w:rsidRDefault="00087CD0" w:rsidP="008E0034">
            <w:pPr>
              <w:pStyle w:val="TableContents"/>
              <w:widowControl w:val="0"/>
              <w:rPr>
                <w:rFonts w:ascii="Arial" w:hAnsi="Arial"/>
                <w:sz w:val="20"/>
                <w:szCs w:val="20"/>
              </w:rPr>
            </w:pPr>
            <w:hyperlink r:id="rId268">
              <w:r w:rsidR="008E0034" w:rsidRPr="00AA6B24">
                <w:rPr>
                  <w:rStyle w:val="Hyperlink"/>
                  <w:rFonts w:ascii="Arial" w:hAnsi="Arial"/>
                  <w:sz w:val="20"/>
                  <w:szCs w:val="20"/>
                </w:rPr>
                <w:t>refpage 30</w:t>
              </w:r>
            </w:hyperlink>
          </w:p>
        </w:tc>
      </w:tr>
      <w:tr w:rsidR="008E0034" w14:paraId="16E706C5"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0A16308F" w14:textId="77777777" w:rsidR="008E0034" w:rsidRPr="00D45A17" w:rsidRDefault="008E0034" w:rsidP="008E0034">
            <w:pPr>
              <w:pStyle w:val="TableContents"/>
              <w:widowControl w:val="0"/>
            </w:pPr>
            <w:r w:rsidRPr="00D45A17">
              <w:rPr>
                <w:rFonts w:ascii="Arial" w:hAnsi="Arial"/>
                <w:sz w:val="20"/>
                <w:szCs w:val="20"/>
              </w:rPr>
              <w:t>112</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0519147" w14:textId="77777777" w:rsidR="008E0034" w:rsidRDefault="008E0034" w:rsidP="008E0034">
            <w:pPr>
              <w:pStyle w:val="TableContents"/>
              <w:widowControl w:val="0"/>
              <w:rPr>
                <w:lang w:val="en-US"/>
              </w:rPr>
            </w:pPr>
            <w:r>
              <w:rPr>
                <w:rFonts w:ascii="Arial" w:hAnsi="Arial"/>
                <w:color w:val="9900FF"/>
                <w:sz w:val="20"/>
                <w:szCs w:val="20"/>
                <w:lang w:val="en-US"/>
              </w:rPr>
              <w:t>{TODO can we specify which?}</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43F1488"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230360AD"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G04BD10</w:t>
            </w:r>
          </w:p>
          <w:p w14:paraId="53A09A53"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G04BD11</w:t>
            </w:r>
          </w:p>
          <w:p w14:paraId="534D34F2"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OR G04BD02 OR G04BD12 OR G04BD04 OR G04BD08 OR G04BD07 OR G04BD05 OR G04BD06 OR G04BD09</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53F51D1A" w14:textId="77777777" w:rsidR="008E0034" w:rsidRDefault="008E0034" w:rsidP="008E0034">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7D6A4B94" w14:textId="77777777" w:rsidR="008E0034" w:rsidRDefault="008E0034" w:rsidP="008E0034">
            <w:pPr>
              <w:pStyle w:val="TableContents"/>
              <w:widowControl w:val="0"/>
              <w:rPr>
                <w:rFonts w:ascii="Arial" w:hAnsi="Arial"/>
                <w:sz w:val="20"/>
                <w:szCs w:val="20"/>
              </w:rPr>
            </w:pPr>
            <w:r>
              <w:rPr>
                <w:rFonts w:ascii="Arial" w:hAnsi="Arial"/>
                <w:color w:val="9900FF"/>
                <w:sz w:val="20"/>
                <w:szCs w:val="20"/>
                <w:lang w:val="en-US"/>
              </w:rPr>
              <w:t>{preselect vervolg if a stop-, afbouw-, or vervangen- option is checked}.</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1E26480" w14:textId="5F4BC275" w:rsidR="008E0034" w:rsidRDefault="008E0034" w:rsidP="008E0034">
            <w:pPr>
              <w:pStyle w:val="TableContents"/>
              <w:widowControl w:val="0"/>
              <w:rPr>
                <w:rFonts w:ascii="Arial" w:hAnsi="Arial"/>
                <w:sz w:val="20"/>
                <w:szCs w:val="20"/>
              </w:rPr>
            </w:pPr>
            <w:r>
              <w:rPr>
                <w:rFonts w:ascii="Arial" w:hAnsi="Arial"/>
                <w:sz w:val="20"/>
                <w:szCs w:val="20"/>
              </w:rPr>
              <w:t>[1] Vervolgafspraak:{{free text}}</w:t>
            </w:r>
            <w:commentRangeStart w:id="592"/>
            <w:ins w:id="593" w:author="Medlock, S.K." w:date="2021-05-07T08:06:00Z">
              <w:r w:rsidR="0031445A">
                <w:rPr>
                  <w:rFonts w:ascii="Arial" w:hAnsi="Arial"/>
                  <w:sz w:val="20"/>
                  <w:szCs w:val="20"/>
                </w:rPr>
                <w:t xml:space="preserve"> Monitor: return of symptoms</w:t>
              </w:r>
              <w:commentRangeEnd w:id="592"/>
              <w:r w:rsidR="0031445A">
                <w:rPr>
                  <w:rStyle w:val="CommentReference"/>
                </w:rPr>
                <w:commentReference w:id="592"/>
              </w:r>
            </w:ins>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5366688" w14:textId="77777777" w:rsidR="008E0034" w:rsidRDefault="008E0034" w:rsidP="008E0034">
            <w:pPr>
              <w:pStyle w:val="TableContents"/>
              <w:widowControl w:val="0"/>
            </w:pPr>
            <w:r>
              <w:rPr>
                <w:rFonts w:ascii="Arial" w:hAnsi="Arial"/>
                <w:sz w:val="20"/>
                <w:szCs w:val="20"/>
              </w:rPr>
              <w:t>[1] 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30835C3" w14:textId="77777777" w:rsidR="008E0034" w:rsidRDefault="008E0034" w:rsidP="008E0034">
            <w:pPr>
              <w:pStyle w:val="TableContents"/>
              <w:widowControl w:val="0"/>
              <w:rPr>
                <w:rFonts w:ascii="Arial" w:hAnsi="Arial"/>
                <w:sz w:val="20"/>
                <w:szCs w:val="20"/>
              </w:rPr>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4D03692F" w14:textId="4AC222B6" w:rsidR="008E0034" w:rsidRDefault="00087CD0" w:rsidP="008E0034">
            <w:pPr>
              <w:pStyle w:val="TableContents"/>
              <w:widowControl w:val="0"/>
              <w:rPr>
                <w:rFonts w:ascii="Arial" w:hAnsi="Arial"/>
                <w:sz w:val="20"/>
                <w:szCs w:val="20"/>
              </w:rPr>
            </w:pPr>
            <w:hyperlink r:id="rId269">
              <w:r w:rsidR="008E0034" w:rsidRPr="00AA6B24">
                <w:rPr>
                  <w:rStyle w:val="Hyperlink"/>
                  <w:rFonts w:ascii="Arial" w:hAnsi="Arial"/>
                  <w:sz w:val="20"/>
                  <w:szCs w:val="20"/>
                </w:rPr>
                <w:t>refpage 30</w:t>
              </w:r>
            </w:hyperlink>
          </w:p>
        </w:tc>
      </w:tr>
      <w:tr w:rsidR="008E0034" w14:paraId="31640E19"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37FB6D1D"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113</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395B831" w14:textId="77777777" w:rsidR="008E0034" w:rsidRDefault="008E0034" w:rsidP="008E0034">
            <w:pPr>
              <w:pStyle w:val="TableContents"/>
              <w:widowControl w:val="0"/>
              <w:rPr>
                <w:rFonts w:ascii="Arial" w:hAnsi="Arial"/>
                <w:sz w:val="20"/>
                <w:szCs w:val="20"/>
              </w:rPr>
            </w:pPr>
            <w:r>
              <w:rPr>
                <w:rFonts w:ascii="Arial" w:hAnsi="Arial"/>
                <w:sz w:val="20"/>
                <w:szCs w:val="20"/>
              </w:rPr>
              <w:t>Urologische middelen: spasmolytica, alphablokkers</w:t>
            </w:r>
          </w:p>
          <w:p w14:paraId="61C814A7" w14:textId="77777777" w:rsidR="008E0034" w:rsidRDefault="008E0034" w:rsidP="008E0034">
            <w:pPr>
              <w:pStyle w:val="TableContents"/>
              <w:widowControl w:val="0"/>
              <w:rPr>
                <w:rFonts w:ascii="Arial" w:hAnsi="Arial"/>
                <w:color w:val="6600CC"/>
                <w:sz w:val="20"/>
                <w:szCs w:val="20"/>
              </w:rPr>
            </w:pPr>
          </w:p>
          <w:p w14:paraId="53CD373D" w14:textId="77777777" w:rsidR="008E0034" w:rsidRDefault="00087CD0" w:rsidP="008E0034">
            <w:pPr>
              <w:pStyle w:val="TableContents"/>
              <w:widowControl w:val="0"/>
              <w:rPr>
                <w:rFonts w:ascii="Arial" w:hAnsi="Arial"/>
                <w:color w:val="6600CC"/>
                <w:sz w:val="20"/>
                <w:szCs w:val="20"/>
              </w:rPr>
            </w:pPr>
            <w:hyperlink r:id="rId270" w:anchor="G04CA_Alpha-adrenoreceptor_antagonists" w:history="1">
              <w:r w:rsidR="008E0034">
                <w:rPr>
                  <w:rStyle w:val="Hyperlink"/>
                  <w:rFonts w:ascii="Arial" w:hAnsi="Arial"/>
                  <w:color w:val="6600CC"/>
                  <w:sz w:val="20"/>
                  <w:szCs w:val="20"/>
                </w:rPr>
                <w:t>G04CA Alpha-adrenoreceptor antagonists</w:t>
              </w:r>
            </w:hyperlink>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2CD0092"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0D9B999D" w14:textId="77777777" w:rsidR="008E0034" w:rsidRDefault="008E0034" w:rsidP="008E0034">
            <w:pPr>
              <w:pStyle w:val="TableContents"/>
              <w:widowControl w:val="0"/>
              <w:rPr>
                <w:rFonts w:ascii="Arial" w:hAnsi="Arial"/>
                <w:sz w:val="20"/>
                <w:szCs w:val="20"/>
              </w:rPr>
            </w:pPr>
            <w:r>
              <w:rPr>
                <w:rFonts w:ascii="Arial" w:hAnsi="Arial"/>
                <w:sz w:val="20"/>
                <w:szCs w:val="20"/>
              </w:rPr>
              <w:t>G04CA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2560D4D6"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0ED1D416" w14:textId="77777777" w:rsidR="008E0034" w:rsidRDefault="008E0034" w:rsidP="008E0034">
            <w:pPr>
              <w:pStyle w:val="TableContents"/>
              <w:widowControl w:val="0"/>
              <w:rPr>
                <w:rFonts w:ascii="Arial" w:hAnsi="Arial"/>
                <w:sz w:val="20"/>
                <w:szCs w:val="20"/>
              </w:rPr>
            </w:pPr>
            <w:r>
              <w:rPr>
                <w:rFonts w:ascii="Arial" w:hAnsi="Arial"/>
                <w:sz w:val="20"/>
                <w:szCs w:val="20"/>
              </w:rPr>
              <w:t>{preselect box 1}{}</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2C20844" w14:textId="418CC2A6" w:rsidR="008E0034" w:rsidRDefault="008E0034" w:rsidP="008E0034">
            <w:pPr>
              <w:pStyle w:val="TableContents"/>
              <w:widowControl w:val="0"/>
              <w:rPr>
                <w:rFonts w:ascii="Arial" w:hAnsi="Arial"/>
                <w:sz w:val="20"/>
                <w:szCs w:val="20"/>
              </w:rPr>
            </w:pPr>
            <w:r>
              <w:rPr>
                <w:rFonts w:ascii="Arial" w:hAnsi="Arial"/>
                <w:sz w:val="20"/>
                <w:szCs w:val="20"/>
              </w:rPr>
              <w:t xml:space="preserve">Tamsulosine wordt door Ephor als mogelijke behandeling van </w:t>
            </w:r>
            <w:r>
              <w:rPr>
                <w:rFonts w:ascii="Arial" w:hAnsi="Arial"/>
                <w:b/>
                <w:bCs/>
                <w:sz w:val="20"/>
                <w:szCs w:val="20"/>
              </w:rPr>
              <w:t>benigne prostaathyperplasie</w:t>
            </w:r>
            <w:r>
              <w:rPr>
                <w:rFonts w:ascii="Arial" w:hAnsi="Arial"/>
                <w:sz w:val="20"/>
                <w:szCs w:val="20"/>
              </w:rPr>
              <w:t xml:space="preserve"> (BPH) geadviseerd en is vergelijkbaar met andere alfablokkers. Echter, de klinische relevantie van het effect is beperkt. </w:t>
            </w:r>
            <w:commentRangeStart w:id="594"/>
            <w:r>
              <w:rPr>
                <w:rFonts w:ascii="Arial" w:hAnsi="Arial"/>
                <w:sz w:val="20"/>
                <w:szCs w:val="20"/>
              </w:rPr>
              <w:t>Overweeg afbouwen en stoppen</w:t>
            </w:r>
            <w:commentRangeEnd w:id="594"/>
            <w:r w:rsidR="00B551EA">
              <w:rPr>
                <w:rStyle w:val="CommentReference"/>
              </w:rPr>
              <w:commentReference w:id="594"/>
            </w:r>
            <w:r>
              <w:rPr>
                <w:rFonts w:ascii="Arial" w:hAnsi="Arial"/>
                <w:sz w:val="20"/>
                <w:szCs w:val="20"/>
              </w:rPr>
              <w:t>.</w:t>
            </w:r>
          </w:p>
          <w:p w14:paraId="50142203" w14:textId="2F69A069" w:rsidR="00B551EA" w:rsidRDefault="00B551EA" w:rsidP="008E0034">
            <w:pPr>
              <w:pStyle w:val="TableContents"/>
              <w:widowControl w:val="0"/>
              <w:rPr>
                <w:rFonts w:ascii="Arial" w:hAnsi="Arial"/>
                <w:sz w:val="20"/>
                <w:szCs w:val="20"/>
              </w:rPr>
            </w:pPr>
          </w:p>
          <w:p w14:paraId="023BB563" w14:textId="7BCEABAA" w:rsidR="00B551EA" w:rsidRPr="00B551EA" w:rsidRDefault="00B551EA" w:rsidP="008E0034">
            <w:pPr>
              <w:pStyle w:val="TableContents"/>
              <w:widowControl w:val="0"/>
              <w:rPr>
                <w:rFonts w:ascii="Arial" w:hAnsi="Arial"/>
                <w:sz w:val="20"/>
                <w:szCs w:val="20"/>
              </w:rPr>
            </w:pPr>
            <w:commentRangeStart w:id="595"/>
            <w:ins w:id="596" w:author="Medlock, S.K." w:date="2021-05-07T06:54:00Z">
              <w:r w:rsidRPr="00B551EA">
                <w:rPr>
                  <w:rFonts w:ascii="Arial" w:hAnsi="Arial"/>
                  <w:sz w:val="20"/>
                  <w:szCs w:val="20"/>
                </w:rPr>
                <w:t xml:space="preserve">Overweeg stoppen: </w:t>
              </w:r>
              <w:r w:rsidRPr="00B551EA">
                <w:rPr>
                  <w:rFonts w:ascii="Arial" w:hAnsi="Arial"/>
                  <w:sz w:val="20"/>
                  <w:szCs w:val="20"/>
                  <w:lang w:val="en-US"/>
                </w:rPr>
                <w:t>If hypotension, OH, or dizziness</w:t>
              </w:r>
              <w:commentRangeEnd w:id="595"/>
              <w:r>
                <w:rPr>
                  <w:rStyle w:val="CommentReference"/>
                </w:rPr>
                <w:commentReference w:id="595"/>
              </w:r>
            </w:ins>
          </w:p>
          <w:p w14:paraId="6CE22C9C" w14:textId="77777777" w:rsidR="00B551EA" w:rsidRPr="00B551EA" w:rsidRDefault="00B551EA" w:rsidP="008E0034">
            <w:pPr>
              <w:pStyle w:val="TableContents"/>
              <w:widowControl w:val="0"/>
              <w:rPr>
                <w:rFonts w:ascii="Arial" w:hAnsi="Arial"/>
                <w:sz w:val="20"/>
                <w:szCs w:val="20"/>
              </w:rPr>
            </w:pPr>
          </w:p>
          <w:p w14:paraId="1992A77A" w14:textId="49B8FCD7" w:rsidR="0076314D" w:rsidRDefault="0076314D" w:rsidP="008E0034">
            <w:pPr>
              <w:pStyle w:val="TableContents"/>
              <w:widowControl w:val="0"/>
              <w:rPr>
                <w:ins w:id="597" w:author="Medlock, S.K." w:date="2021-05-07T08:29:00Z"/>
                <w:rFonts w:ascii="Arial" w:hAnsi="Arial"/>
                <w:sz w:val="20"/>
                <w:szCs w:val="20"/>
              </w:rPr>
            </w:pPr>
            <w:ins w:id="598" w:author="Medlock, S.K." w:date="2021-05-07T08:29:00Z">
              <w:r>
                <w:rPr>
                  <w:rFonts w:ascii="Arial" w:hAnsi="Arial"/>
                  <w:sz w:val="20"/>
                  <w:szCs w:val="20"/>
                </w:rPr>
                <w:t>[6</w:t>
              </w:r>
            </w:ins>
            <w:ins w:id="599" w:author="Medlock, S.K." w:date="2021-05-07T08:32:00Z">
              <w:r w:rsidR="00F6023C">
                <w:rPr>
                  <w:rFonts w:ascii="Arial" w:hAnsi="Arial"/>
                  <w:sz w:val="20"/>
                  <w:szCs w:val="20"/>
                </w:rPr>
                <w:t>] Stoppen (afbouwen niet nodig)</w:t>
              </w:r>
            </w:ins>
          </w:p>
          <w:p w14:paraId="08C3DBFE" w14:textId="2C7B8463" w:rsidR="008E0034" w:rsidRDefault="008E0034" w:rsidP="008E0034">
            <w:pPr>
              <w:pStyle w:val="TableContents"/>
              <w:widowControl w:val="0"/>
              <w:rPr>
                <w:rFonts w:ascii="Arial" w:hAnsi="Arial"/>
                <w:sz w:val="20"/>
                <w:szCs w:val="20"/>
              </w:rPr>
            </w:pPr>
            <w:r>
              <w:rPr>
                <w:rFonts w:ascii="Arial" w:hAnsi="Arial"/>
                <w:sz w:val="20"/>
                <w:szCs w:val="20"/>
              </w:rPr>
              <w:t>[1] Afbouwen waarna stoppen. Afbouwschema: {{free text}}</w:t>
            </w:r>
          </w:p>
          <w:p w14:paraId="5CDB5718" w14:textId="77777777" w:rsidR="008E0034" w:rsidRDefault="008E0034" w:rsidP="008E0034">
            <w:pPr>
              <w:pStyle w:val="TableContents"/>
              <w:widowControl w:val="0"/>
              <w:rPr>
                <w:rFonts w:ascii="Arial" w:hAnsi="Arial"/>
                <w:sz w:val="20"/>
                <w:szCs w:val="20"/>
                <w:lang w:val="en-US"/>
              </w:rPr>
            </w:pPr>
            <w:r>
              <w:rPr>
                <w:rFonts w:ascii="Arial" w:hAnsi="Arial"/>
                <w:sz w:val="20"/>
                <w:szCs w:val="20"/>
              </w:rPr>
              <w:t xml:space="preserve">[2] Afbouwen tot minimaal effectieve dosis bereikt is. </w:t>
            </w:r>
            <w:r>
              <w:rPr>
                <w:rFonts w:ascii="Arial" w:hAnsi="Arial"/>
                <w:sz w:val="20"/>
                <w:szCs w:val="20"/>
                <w:lang w:val="en-US"/>
              </w:rPr>
              <w:t>Afbouwschema:  {{free text}}</w:t>
            </w:r>
          </w:p>
          <w:p w14:paraId="65A919EB" w14:textId="77777777" w:rsidR="008E0034" w:rsidRDefault="008E0034" w:rsidP="008E0034">
            <w:pPr>
              <w:pStyle w:val="TableContents"/>
              <w:widowControl w:val="0"/>
              <w:rPr>
                <w:rFonts w:ascii="Arial" w:hAnsi="Arial"/>
                <w:sz w:val="20"/>
                <w:szCs w:val="20"/>
                <w:lang w:val="en-US"/>
              </w:rPr>
            </w:pPr>
          </w:p>
          <w:p w14:paraId="23544349"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lastRenderedPageBreak/>
              <w:t>[4] Continueren</w:t>
            </w:r>
          </w:p>
          <w:p w14:paraId="72A6051C"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[5]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932F640" w14:textId="35FC432D" w:rsidR="00B551EA" w:rsidRDefault="00B551EA" w:rsidP="008E0034">
            <w:pPr>
              <w:pStyle w:val="TableContents"/>
              <w:widowControl w:val="0"/>
              <w:rPr>
                <w:ins w:id="600" w:author="Medlock, S.K." w:date="2021-05-07T06:54:00Z"/>
                <w:rFonts w:ascii="Arial" w:hAnsi="Arial"/>
                <w:sz w:val="20"/>
                <w:szCs w:val="20"/>
              </w:rPr>
            </w:pPr>
            <w:ins w:id="601" w:author="Medlock, S.K." w:date="2021-05-07T06:54:00Z">
              <w:r>
                <w:rPr>
                  <w:rFonts w:ascii="Arial" w:hAnsi="Arial"/>
                  <w:sz w:val="20"/>
                  <w:szCs w:val="20"/>
                </w:rPr>
                <w:lastRenderedPageBreak/>
                <w:t>[6</w:t>
              </w:r>
            </w:ins>
            <w:ins w:id="602" w:author="Medlock, S.K." w:date="2021-05-07T08:33:00Z">
              <w:r w:rsidR="00F6023C">
                <w:rPr>
                  <w:rFonts w:ascii="Arial" w:hAnsi="Arial"/>
                  <w:sz w:val="20"/>
                  <w:szCs w:val="20"/>
                </w:rPr>
                <w:t>] Stop</w:t>
              </w:r>
            </w:ins>
          </w:p>
          <w:p w14:paraId="661EE8D9" w14:textId="096DF706" w:rsidR="008E0034" w:rsidRDefault="008E0034" w:rsidP="008E0034">
            <w:pPr>
              <w:pStyle w:val="TableContents"/>
              <w:widowControl w:val="0"/>
              <w:rPr>
                <w:rFonts w:ascii="Arial" w:hAnsi="Arial"/>
                <w:sz w:val="20"/>
                <w:szCs w:val="20"/>
              </w:rPr>
            </w:pPr>
            <w:r>
              <w:rPr>
                <w:rFonts w:ascii="Arial" w:hAnsi="Arial"/>
                <w:sz w:val="20"/>
                <w:szCs w:val="20"/>
              </w:rPr>
              <w:t>[1]</w:t>
            </w:r>
            <w:r w:rsidR="00B551EA">
              <w:rPr>
                <w:rFonts w:ascii="Arial" w:hAnsi="Arial"/>
                <w:sz w:val="20"/>
                <w:szCs w:val="20"/>
              </w:rPr>
              <w:t xml:space="preserve"> </w:t>
            </w:r>
            <w:r>
              <w:rPr>
                <w:rFonts w:ascii="Arial" w:hAnsi="Arial"/>
                <w:sz w:val="20"/>
                <w:szCs w:val="20"/>
              </w:rPr>
              <w:t>Afbouwen volgens afbouwschema waarna stop {{free text}}</w:t>
            </w:r>
          </w:p>
          <w:p w14:paraId="4AD7B967" w14:textId="77777777" w:rsidR="008E0034" w:rsidRDefault="008E0034" w:rsidP="008E0034">
            <w:pPr>
              <w:pStyle w:val="TableContents"/>
              <w:widowControl w:val="0"/>
              <w:rPr>
                <w:rFonts w:ascii="Arial" w:hAnsi="Arial"/>
                <w:sz w:val="20"/>
                <w:szCs w:val="20"/>
              </w:rPr>
            </w:pPr>
            <w:r>
              <w:rPr>
                <w:rFonts w:ascii="Arial" w:hAnsi="Arial"/>
                <w:sz w:val="20"/>
                <w:szCs w:val="20"/>
              </w:rPr>
              <w:t>[2] Afbouwen tot minimaal effectieve dosis volgens afbouwschema {{free text}}</w:t>
            </w:r>
          </w:p>
          <w:p w14:paraId="50F085D3" w14:textId="77777777" w:rsidR="008E0034" w:rsidRDefault="008E0034" w:rsidP="008E0034">
            <w:pPr>
              <w:pStyle w:val="TableContents"/>
              <w:widowControl w:val="0"/>
              <w:rPr>
                <w:rFonts w:ascii="Arial" w:hAnsi="Arial"/>
                <w:sz w:val="20"/>
                <w:szCs w:val="20"/>
              </w:rPr>
            </w:pPr>
          </w:p>
          <w:p w14:paraId="364ACE96" w14:textId="77777777" w:rsidR="008E0034" w:rsidRDefault="008E0034" w:rsidP="008E0034">
            <w:pPr>
              <w:pStyle w:val="TableContents"/>
              <w:widowControl w:val="0"/>
              <w:rPr>
                <w:rFonts w:ascii="Arial" w:hAnsi="Arial"/>
                <w:sz w:val="20"/>
                <w:szCs w:val="20"/>
              </w:rPr>
            </w:pPr>
            <w:r>
              <w:rPr>
                <w:rFonts w:ascii="Arial" w:hAnsi="Arial"/>
                <w:sz w:val="20"/>
                <w:szCs w:val="20"/>
              </w:rPr>
              <w:t>[4] Continueren</w:t>
            </w:r>
          </w:p>
          <w:p w14:paraId="6EE42FA6" w14:textId="77777777" w:rsidR="008E0034" w:rsidRDefault="008E0034" w:rsidP="008E0034">
            <w:pPr>
              <w:pStyle w:val="TableContents"/>
              <w:widowControl w:val="0"/>
              <w:rPr>
                <w:rFonts w:ascii="Arial" w:hAnsi="Arial"/>
                <w:sz w:val="20"/>
                <w:szCs w:val="20"/>
              </w:rPr>
            </w:pPr>
            <w:r>
              <w:rPr>
                <w:rFonts w:ascii="Arial" w:hAnsi="Arial"/>
                <w:sz w:val="20"/>
                <w:szCs w:val="20"/>
              </w:rPr>
              <w:lastRenderedPageBreak/>
              <w:t>[5]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6ABFE1A" w14:textId="77777777" w:rsidR="00B551EA" w:rsidRDefault="00B551EA" w:rsidP="008E0034">
            <w:pPr>
              <w:widowControl w:val="0"/>
              <w:rPr>
                <w:ins w:id="603" w:author="Medlock, S.K." w:date="2021-05-07T06:55:00Z"/>
                <w:rFonts w:ascii="Arial" w:hAnsi="Arial"/>
                <w:sz w:val="20"/>
                <w:szCs w:val="20"/>
              </w:rPr>
            </w:pPr>
          </w:p>
          <w:p w14:paraId="7978CC43" w14:textId="1036AC88" w:rsidR="00B551EA" w:rsidRDefault="00B551EA" w:rsidP="008E0034">
            <w:pPr>
              <w:widowControl w:val="0"/>
              <w:rPr>
                <w:ins w:id="604" w:author="Medlock, S.K." w:date="2021-05-07T06:55:00Z"/>
                <w:rFonts w:ascii="Arial" w:hAnsi="Arial"/>
                <w:sz w:val="20"/>
                <w:szCs w:val="20"/>
              </w:rPr>
            </w:pPr>
            <w:ins w:id="605" w:author="Medlock, S.K." w:date="2021-05-07T06:55:00Z">
              <w:r>
                <w:rPr>
                  <w:rFonts w:ascii="Arial" w:hAnsi="Arial"/>
                  <w:sz w:val="20"/>
                  <w:szCs w:val="20"/>
                </w:rPr>
                <w:t>[6</w:t>
              </w:r>
            </w:ins>
            <w:ins w:id="606" w:author="Medlock, S.K." w:date="2021-05-07T08:33:00Z">
              <w:r w:rsidR="00F6023C">
                <w:rPr>
                  <w:rFonts w:ascii="Arial" w:hAnsi="Arial"/>
                  <w:sz w:val="20"/>
                  <w:szCs w:val="20"/>
                </w:rPr>
                <w:t>] U kunt direct stoppen.</w:t>
              </w:r>
            </w:ins>
          </w:p>
          <w:p w14:paraId="13ED36BC" w14:textId="77777777" w:rsidR="00B551EA" w:rsidRDefault="00B551EA" w:rsidP="008E0034">
            <w:pPr>
              <w:widowControl w:val="0"/>
              <w:rPr>
                <w:ins w:id="607" w:author="Medlock, S.K." w:date="2021-05-07T06:55:00Z"/>
                <w:rFonts w:ascii="Arial" w:hAnsi="Arial"/>
                <w:sz w:val="20"/>
                <w:szCs w:val="20"/>
              </w:rPr>
            </w:pPr>
          </w:p>
          <w:p w14:paraId="4304E75E" w14:textId="1F401BD7" w:rsidR="008E0034" w:rsidRDefault="008E0034" w:rsidP="008E0034">
            <w:pPr>
              <w:widowControl w:val="0"/>
              <w:rPr>
                <w:rFonts w:ascii="Arial" w:hAnsi="Arial"/>
                <w:sz w:val="20"/>
                <w:szCs w:val="20"/>
              </w:rPr>
            </w:pPr>
            <w:r>
              <w:rPr>
                <w:rFonts w:ascii="Arial" w:hAnsi="Arial"/>
                <w:sz w:val="20"/>
                <w:szCs w:val="20"/>
              </w:rPr>
              <w:t>[1] Stoppen via een afbouwschema. {{free text}}</w:t>
            </w:r>
          </w:p>
          <w:p w14:paraId="2E2CE8ED" w14:textId="77777777" w:rsidR="008E0034" w:rsidRDefault="008E0034" w:rsidP="008E0034">
            <w:pPr>
              <w:widowControl w:val="0"/>
              <w:rPr>
                <w:rFonts w:ascii="Arial" w:hAnsi="Arial"/>
                <w:sz w:val="20"/>
                <w:szCs w:val="20"/>
              </w:rPr>
            </w:pPr>
          </w:p>
          <w:p w14:paraId="0BF09588" w14:textId="77777777" w:rsidR="008E0034" w:rsidRDefault="008E0034" w:rsidP="008E0034">
            <w:pPr>
              <w:pStyle w:val="TableContents"/>
              <w:widowControl w:val="0"/>
              <w:rPr>
                <w:rFonts w:ascii="Arial" w:hAnsi="Arial"/>
                <w:sz w:val="20"/>
                <w:szCs w:val="20"/>
              </w:rPr>
            </w:pPr>
          </w:p>
          <w:p w14:paraId="27A5362F" w14:textId="77777777" w:rsidR="008E0034" w:rsidRDefault="008E0034" w:rsidP="008E0034">
            <w:pPr>
              <w:pStyle w:val="TableContents"/>
              <w:widowControl w:val="0"/>
              <w:rPr>
                <w:rFonts w:ascii="Arial" w:hAnsi="Arial"/>
                <w:sz w:val="20"/>
                <w:szCs w:val="20"/>
              </w:rPr>
            </w:pPr>
          </w:p>
          <w:p w14:paraId="081C7043" w14:textId="77777777" w:rsidR="008E0034" w:rsidRDefault="008E0034" w:rsidP="008E0034">
            <w:pPr>
              <w:widowControl w:val="0"/>
              <w:rPr>
                <w:rFonts w:ascii="Arial" w:hAnsi="Arial"/>
                <w:sz w:val="20"/>
                <w:szCs w:val="20"/>
              </w:rPr>
            </w:pPr>
            <w:r>
              <w:rPr>
                <w:rFonts w:ascii="Arial" w:hAnsi="Arial"/>
                <w:sz w:val="20"/>
                <w:szCs w:val="20"/>
              </w:rPr>
              <w:t xml:space="preserve">[2] Verlagen van dosering via een </w:t>
            </w:r>
            <w:r>
              <w:rPr>
                <w:rFonts w:ascii="Arial" w:hAnsi="Arial"/>
                <w:sz w:val="20"/>
                <w:szCs w:val="20"/>
              </w:rPr>
              <w:lastRenderedPageBreak/>
              <w:t>afbouwschema. {{free text}}</w:t>
            </w:r>
          </w:p>
          <w:p w14:paraId="460B5CE2" w14:textId="77777777" w:rsidR="008E0034" w:rsidRDefault="008E0034" w:rsidP="008E0034">
            <w:pPr>
              <w:widowControl w:val="0"/>
              <w:rPr>
                <w:rFonts w:ascii="Arial" w:hAnsi="Arial"/>
                <w:sz w:val="20"/>
                <w:szCs w:val="20"/>
              </w:rPr>
            </w:pPr>
          </w:p>
          <w:p w14:paraId="3CF719D3" w14:textId="77777777" w:rsidR="008E0034" w:rsidRDefault="008E0034" w:rsidP="008E0034">
            <w:pPr>
              <w:pStyle w:val="TableContents"/>
              <w:widowControl w:val="0"/>
              <w:rPr>
                <w:rFonts w:ascii="Arial" w:hAnsi="Arial"/>
                <w:sz w:val="20"/>
                <w:szCs w:val="20"/>
              </w:rPr>
            </w:pPr>
          </w:p>
          <w:p w14:paraId="6EA697AE" w14:textId="77777777" w:rsidR="008E0034" w:rsidRDefault="008E0034" w:rsidP="008E0034">
            <w:pPr>
              <w:pStyle w:val="TableContents"/>
              <w:widowControl w:val="0"/>
              <w:rPr>
                <w:rFonts w:ascii="Arial" w:hAnsi="Arial"/>
                <w:sz w:val="20"/>
                <w:szCs w:val="20"/>
              </w:rPr>
            </w:pPr>
          </w:p>
          <w:p w14:paraId="0815DADC" w14:textId="77777777" w:rsidR="008E0034" w:rsidRDefault="008E0034" w:rsidP="008E0034">
            <w:pPr>
              <w:widowControl w:val="0"/>
              <w:rPr>
                <w:rFonts w:ascii="Arial" w:hAnsi="Arial"/>
                <w:sz w:val="20"/>
                <w:szCs w:val="20"/>
              </w:rPr>
            </w:pPr>
          </w:p>
          <w:p w14:paraId="4979EC15" w14:textId="77777777" w:rsidR="008E0034" w:rsidRDefault="008E0034" w:rsidP="008E0034">
            <w:pPr>
              <w:pStyle w:val="TableContents"/>
              <w:widowControl w:val="0"/>
              <w:rPr>
                <w:rFonts w:ascii="Arial" w:hAnsi="Arial"/>
                <w:sz w:val="20"/>
                <w:szCs w:val="20"/>
              </w:rPr>
            </w:pPr>
          </w:p>
          <w:p w14:paraId="6562CA60" w14:textId="77777777" w:rsidR="008E0034" w:rsidRDefault="008E0034" w:rsidP="008E0034">
            <w:pPr>
              <w:pStyle w:val="TableContents"/>
              <w:widowControl w:val="0"/>
              <w:rPr>
                <w:rFonts w:ascii="Arial" w:hAnsi="Arial"/>
                <w:sz w:val="20"/>
                <w:szCs w:val="20"/>
              </w:rPr>
            </w:pPr>
            <w:r>
              <w:rPr>
                <w:rFonts w:ascii="Arial" w:hAnsi="Arial"/>
                <w:sz w:val="20"/>
                <w:szCs w:val="20"/>
              </w:rPr>
              <w:t>[4] Gebruik dit medicijn zoals u tot nu toe doet</w:t>
            </w:r>
          </w:p>
          <w:p w14:paraId="19FAC288" w14:textId="77777777" w:rsidR="008E0034" w:rsidRDefault="008E0034" w:rsidP="008E0034">
            <w:pPr>
              <w:pStyle w:val="TableContents"/>
              <w:widowControl w:val="0"/>
              <w:rPr>
                <w:rFonts w:ascii="Arial" w:hAnsi="Arial"/>
                <w:sz w:val="20"/>
                <w:szCs w:val="20"/>
              </w:rPr>
            </w:pPr>
            <w:r>
              <w:rPr>
                <w:rFonts w:ascii="Arial" w:hAnsi="Arial"/>
                <w:sz w:val="20"/>
                <w:szCs w:val="20"/>
              </w:rPr>
              <w:t>[5]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27CAFD4C" w14:textId="14BA86FF" w:rsidR="008E0034" w:rsidRDefault="00087CD0" w:rsidP="008E0034">
            <w:pPr>
              <w:pStyle w:val="TableContents"/>
              <w:widowControl w:val="0"/>
              <w:rPr>
                <w:rFonts w:ascii="Arial" w:hAnsi="Arial"/>
                <w:sz w:val="20"/>
                <w:szCs w:val="20"/>
              </w:rPr>
            </w:pPr>
            <w:hyperlink r:id="rId271">
              <w:r w:rsidR="008E0034" w:rsidRPr="00AA6B24">
                <w:rPr>
                  <w:rStyle w:val="Hyperlink"/>
                  <w:rFonts w:ascii="Arial" w:hAnsi="Arial"/>
                  <w:sz w:val="20"/>
                  <w:szCs w:val="20"/>
                </w:rPr>
                <w:t>refpage 30</w:t>
              </w:r>
            </w:hyperlink>
          </w:p>
        </w:tc>
      </w:tr>
      <w:tr w:rsidR="008E0034" w14:paraId="1F28EC35"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667DA57A" w14:textId="77777777" w:rsidR="008E0034" w:rsidRPr="00D45A17" w:rsidRDefault="008E0034" w:rsidP="008E0034">
            <w:pPr>
              <w:pStyle w:val="TableContents"/>
              <w:widowControl w:val="0"/>
            </w:pPr>
            <w:r w:rsidRPr="00D45A17">
              <w:t>113a</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D4235B3" w14:textId="77777777" w:rsidR="008E0034" w:rsidRDefault="008E0034" w:rsidP="008E0034">
            <w:pPr>
              <w:pStyle w:val="TableContents"/>
              <w:widowControl w:val="0"/>
            </w:pPr>
            <w:r>
              <w:t>alpha blockers except tamsulosine</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01301F2" w14:textId="77777777" w:rsidR="008E0034" w:rsidRDefault="008E0034" w:rsidP="008E0034">
            <w:pPr>
              <w:pStyle w:val="TableContents"/>
              <w:widowControl w:val="0"/>
            </w:pP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243E8CBD" w14:textId="77777777" w:rsidR="008E0034" w:rsidRDefault="008E0034" w:rsidP="008E0034">
            <w:pPr>
              <w:pStyle w:val="TableContents"/>
              <w:widowControl w:val="0"/>
            </w:pPr>
            <w:r>
              <w:rPr>
                <w:rFonts w:ascii="Arial" w:hAnsi="Arial"/>
                <w:sz w:val="20"/>
                <w:szCs w:val="20"/>
              </w:rPr>
              <w:t>G04CA</w:t>
            </w:r>
            <w:r>
              <w:rPr>
                <w:rFonts w:ascii="Arial" w:hAnsi="Arial"/>
                <w:b/>
                <w:bCs/>
                <w:sz w:val="20"/>
                <w:szCs w:val="20"/>
              </w:rPr>
              <w:t xml:space="preserve"> </w:t>
            </w:r>
            <w:r>
              <w:rPr>
                <w:rFonts w:ascii="Arial" w:hAnsi="Arial"/>
                <w:sz w:val="20"/>
                <w:szCs w:val="20"/>
              </w:rPr>
              <w:t>AND NOT G04CA02</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0EA9F0D3"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2888910A" w14:textId="77777777" w:rsidR="008E0034" w:rsidRDefault="008E0034" w:rsidP="008E0034">
            <w:pPr>
              <w:pStyle w:val="TableContents"/>
              <w:widowControl w:val="0"/>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A3103ED" w14:textId="77777777" w:rsidR="008E0034" w:rsidRDefault="008E0034" w:rsidP="008E0034">
            <w:pPr>
              <w:pStyle w:val="TableContents"/>
              <w:widowControl w:val="0"/>
            </w:pPr>
            <w:r>
              <w:rPr>
                <w:rFonts w:ascii="Arial" w:hAnsi="Arial"/>
                <w:sz w:val="20"/>
                <w:szCs w:val="20"/>
              </w:rPr>
              <w:t>[3] Vervangen door tamsulosine 4mg 1dd [</w:t>
            </w:r>
            <w:hyperlink r:id="rId272">
              <w:r>
                <w:rPr>
                  <w:rStyle w:val="Hyperlink"/>
                </w:rPr>
                <w:t>https://www.farmacotherapeutischkompas.nl/bladeren/preparaatteksten/t/tamsulosine</w:t>
              </w:r>
            </w:hyperlink>
            <w:r>
              <w:rPr>
                <w:rFonts w:ascii="Arial" w:hAnsi="Arial"/>
                <w:sz w:val="20"/>
                <w:szCs w:val="20"/>
              </w:rPr>
              <w: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5706606" w14:textId="77777777" w:rsidR="008E0034" w:rsidRDefault="008E0034" w:rsidP="008E0034">
            <w:pPr>
              <w:pStyle w:val="TableContents"/>
              <w:widowControl w:val="0"/>
            </w:pPr>
            <w:r>
              <w:rPr>
                <w:rFonts w:ascii="Arial" w:hAnsi="Arial"/>
                <w:sz w:val="20"/>
                <w:szCs w:val="20"/>
              </w:rPr>
              <w:t>[3] Vervangen door tamsulosine, 4mg 1dd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406E699" w14:textId="77777777" w:rsidR="008E0034" w:rsidRDefault="008E0034" w:rsidP="008E0034">
            <w:pPr>
              <w:widowControl w:val="0"/>
            </w:pPr>
            <w:r>
              <w:rPr>
                <w:rFonts w:ascii="Arial" w:hAnsi="Arial"/>
                <w:sz w:val="20"/>
                <w:szCs w:val="20"/>
              </w:rPr>
              <w:t>[3] Vervangen door tamsulosine. {{free text}} Volg de instructies van de apotheek. Vraag de apotheek naar de meest voorkomende bijwerkingen.</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3E38ABF0" w14:textId="52D9A72C" w:rsidR="008E0034" w:rsidRDefault="00087CD0" w:rsidP="008E0034">
            <w:pPr>
              <w:pStyle w:val="TableContents"/>
              <w:widowControl w:val="0"/>
              <w:rPr>
                <w:rFonts w:ascii="Arial" w:hAnsi="Arial"/>
                <w:sz w:val="20"/>
                <w:szCs w:val="20"/>
              </w:rPr>
            </w:pPr>
            <w:hyperlink r:id="rId273">
              <w:r w:rsidR="008E0034" w:rsidRPr="00AA6B24">
                <w:rPr>
                  <w:rStyle w:val="Hyperlink"/>
                  <w:rFonts w:ascii="Arial" w:hAnsi="Arial"/>
                  <w:sz w:val="20"/>
                  <w:szCs w:val="20"/>
                </w:rPr>
                <w:t>refpage 30</w:t>
              </w:r>
            </w:hyperlink>
          </w:p>
        </w:tc>
      </w:tr>
      <w:tr w:rsidR="000863CB" w:rsidRPr="005B43D4" w14:paraId="422164B9"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20389F46" w14:textId="577D88EB" w:rsidR="000863CB" w:rsidRPr="00D45A17" w:rsidRDefault="000863CB" w:rsidP="008E0034">
            <w:pPr>
              <w:pStyle w:val="TableContents"/>
              <w:widowControl w:val="0"/>
            </w:pPr>
            <w:ins w:id="608" w:author="Medlock, S.K." w:date="2021-05-07T09:03:00Z">
              <w:r>
                <w:t>113b</w:t>
              </w:r>
            </w:ins>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7430FB4" w14:textId="7B1E5108" w:rsidR="000863CB" w:rsidRPr="005B43D4" w:rsidRDefault="000863CB" w:rsidP="000863CB">
            <w:pPr>
              <w:pStyle w:val="TableContents"/>
              <w:widowControl w:val="0"/>
            </w:pPr>
            <w:ins w:id="609" w:author="Medlock, S.K." w:date="2021-05-07T09:03:00Z">
              <w:r>
                <w:rPr>
                  <w:lang w:val="en-US"/>
                </w:rPr>
                <w:t>Non-selective alpha-blockers</w:t>
              </w:r>
            </w:ins>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2BE4CFA" w14:textId="13AF069B" w:rsidR="000863CB" w:rsidRPr="005B43D4" w:rsidRDefault="000863CB" w:rsidP="008E0034">
            <w:pPr>
              <w:pStyle w:val="TableContents"/>
              <w:widowControl w:val="0"/>
            </w:pPr>
            <w:ins w:id="610" w:author="Medlock, S.K." w:date="2021-05-07T09:03:00Z">
              <w:r>
                <w:rPr>
                  <w:lang w:val="en-US"/>
                </w:rPr>
                <w:t>all</w:t>
              </w:r>
            </w:ins>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799BCB77" w14:textId="3C9D1770" w:rsidR="000863CB" w:rsidRPr="005B43D4" w:rsidRDefault="000863CB" w:rsidP="008E0034">
            <w:pPr>
              <w:pStyle w:val="TableContents"/>
              <w:widowControl w:val="0"/>
              <w:rPr>
                <w:rFonts w:ascii="Arial" w:hAnsi="Arial"/>
                <w:sz w:val="20"/>
                <w:szCs w:val="20"/>
              </w:rPr>
            </w:pPr>
            <w:commentRangeStart w:id="611"/>
            <w:ins w:id="612" w:author="Medlock, S.K." w:date="2021-05-07T09:03:00Z">
              <w:r>
                <w:rPr>
                  <w:rFonts w:ascii="Arial" w:hAnsi="Arial"/>
                  <w:sz w:val="20"/>
                  <w:szCs w:val="20"/>
                  <w:lang w:val="en-US"/>
                </w:rPr>
                <w:t>?</w:t>
              </w:r>
              <w:commentRangeEnd w:id="611"/>
              <w:r>
                <w:rPr>
                  <w:rStyle w:val="CommentReference"/>
                </w:rPr>
                <w:commentReference w:id="611"/>
              </w:r>
            </w:ins>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68D97A5B" w14:textId="77777777" w:rsidR="000863CB" w:rsidRPr="005B43D4" w:rsidRDefault="000863CB"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7A37E513" w14:textId="77777777" w:rsidR="000863CB" w:rsidRPr="005B43D4" w:rsidRDefault="000863CB" w:rsidP="008E0034">
            <w:pPr>
              <w:pStyle w:val="TableContents"/>
              <w:widowControl w:val="0"/>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D5BF8F2" w14:textId="467353B8" w:rsidR="000863CB" w:rsidRPr="005B43D4" w:rsidRDefault="000863CB" w:rsidP="008E0034">
            <w:pPr>
              <w:pStyle w:val="TableContents"/>
              <w:widowControl w:val="0"/>
              <w:rPr>
                <w:rFonts w:ascii="Arial" w:hAnsi="Arial"/>
                <w:sz w:val="20"/>
                <w:szCs w:val="20"/>
              </w:rPr>
            </w:pPr>
            <w:commentRangeStart w:id="613"/>
            <w:ins w:id="614" w:author="Medlock, S.K." w:date="2021-05-07T09:03:00Z">
              <w:r w:rsidRPr="000863CB">
                <w:rPr>
                  <w:rFonts w:ascii="Arial" w:hAnsi="Arial"/>
                  <w:sz w:val="20"/>
                  <w:szCs w:val="20"/>
                  <w:lang w:val="en-US"/>
                </w:rPr>
                <w:t>Non-selective alpha-blockers are more fall-risk-increasing than selective</w:t>
              </w:r>
              <w:commentRangeEnd w:id="613"/>
              <w:r>
                <w:rPr>
                  <w:rStyle w:val="CommentReference"/>
                </w:rPr>
                <w:commentReference w:id="613"/>
              </w:r>
            </w:ins>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C6A3D3F" w14:textId="77777777" w:rsidR="000863CB" w:rsidRPr="005B43D4" w:rsidRDefault="000863CB"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2BC71DA" w14:textId="77777777" w:rsidR="000863CB" w:rsidRPr="005B43D4" w:rsidRDefault="000863CB" w:rsidP="008E0034">
            <w:pPr>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42689B7A" w14:textId="77777777" w:rsidR="000863CB" w:rsidRPr="005B43D4" w:rsidRDefault="000863CB" w:rsidP="008E0034">
            <w:pPr>
              <w:pStyle w:val="TableContents"/>
              <w:widowControl w:val="0"/>
            </w:pPr>
          </w:p>
        </w:tc>
      </w:tr>
      <w:tr w:rsidR="008E0034" w14:paraId="50D2F23C"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7FFA74CF" w14:textId="77777777" w:rsidR="008E0034" w:rsidRPr="00D45A17" w:rsidRDefault="008E0034" w:rsidP="008E0034">
            <w:pPr>
              <w:pStyle w:val="TableContents"/>
              <w:widowControl w:val="0"/>
            </w:pPr>
            <w:r w:rsidRPr="00D45A17">
              <w:rPr>
                <w:rFonts w:ascii="Arial" w:hAnsi="Arial"/>
                <w:sz w:val="20"/>
                <w:szCs w:val="20"/>
              </w:rPr>
              <w:t>114</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66014F2" w14:textId="77777777" w:rsidR="008E0034" w:rsidRDefault="008E0034" w:rsidP="008E0034">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F10698B" w14:textId="77777777" w:rsidR="008E0034" w:rsidRDefault="008E0034" w:rsidP="008E0034">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63ADED55" w14:textId="77777777" w:rsidR="008E0034" w:rsidRDefault="008E0034" w:rsidP="008E0034">
            <w:pPr>
              <w:pStyle w:val="TableContents"/>
              <w:widowControl w:val="0"/>
              <w:rPr>
                <w:rFonts w:ascii="Arial" w:hAnsi="Arial"/>
                <w:sz w:val="20"/>
                <w:szCs w:val="20"/>
              </w:rPr>
            </w:pPr>
            <w:r>
              <w:rPr>
                <w:rFonts w:ascii="Arial" w:hAnsi="Arial"/>
                <w:sz w:val="20"/>
                <w:szCs w:val="20"/>
              </w:rPr>
              <w:t>G04CA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2276CF31"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2F74133" w14:textId="77777777" w:rsidR="008E0034" w:rsidRDefault="008E0034" w:rsidP="008E0034">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28D166C" w14:textId="77777777" w:rsidR="008E0034" w:rsidRDefault="008E0034" w:rsidP="008E0034">
            <w:pPr>
              <w:pStyle w:val="TableContents"/>
              <w:widowControl w:val="0"/>
              <w:rPr>
                <w:rFonts w:ascii="Arial" w:hAnsi="Arial"/>
                <w:sz w:val="20"/>
                <w:szCs w:val="20"/>
              </w:rPr>
            </w:pPr>
            <w:r>
              <w:rPr>
                <w:rFonts w:ascii="Arial" w:hAnsi="Arial"/>
                <w:b/>
                <w:bCs/>
                <w:sz w:val="20"/>
                <w:szCs w:val="20"/>
              </w:rPr>
              <w:t xml:space="preserve">Patiënt heeft mogelijk bijwerkingen van deze medicatie. </w:t>
            </w:r>
            <w:r>
              <w:rPr>
                <w:rFonts w:ascii="Arial" w:hAnsi="Arial"/>
                <w:sz w:val="20"/>
                <w:szCs w:val="20"/>
              </w:rPr>
              <w:t>Overweeg stoppen of lagere dosering.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9A1FF5C" w14:textId="77777777" w:rsidR="008E0034" w:rsidRDefault="008E0034" w:rsidP="008E0034">
            <w:pPr>
              <w:pStyle w:val="TableContents"/>
              <w:widowControl w:val="0"/>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6CE22E4" w14:textId="77777777" w:rsidR="008E0034" w:rsidRDefault="008E0034" w:rsidP="008E0034">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5D1D870D" w14:textId="2BE688AB" w:rsidR="008E0034" w:rsidRDefault="00087CD0" w:rsidP="008E0034">
            <w:pPr>
              <w:pStyle w:val="TableContents"/>
              <w:widowControl w:val="0"/>
            </w:pPr>
            <w:hyperlink r:id="rId274">
              <w:r w:rsidR="008E0034" w:rsidRPr="00AA6B24">
                <w:rPr>
                  <w:rStyle w:val="Hyperlink"/>
                  <w:rFonts w:ascii="Arial" w:hAnsi="Arial"/>
                  <w:sz w:val="20"/>
                  <w:szCs w:val="20"/>
                </w:rPr>
                <w:t>refpage 30</w:t>
              </w:r>
            </w:hyperlink>
          </w:p>
        </w:tc>
      </w:tr>
      <w:tr w:rsidR="008E0034" w14:paraId="2367EA68"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47A3D2F2" w14:textId="77777777" w:rsidR="008E0034" w:rsidRPr="00D45A17" w:rsidRDefault="008E0034" w:rsidP="008E0034">
            <w:pPr>
              <w:pStyle w:val="TableContents"/>
              <w:widowControl w:val="0"/>
            </w:pPr>
            <w:r w:rsidRPr="00D45A17">
              <w:rPr>
                <w:rFonts w:ascii="Arial" w:hAnsi="Arial"/>
                <w:sz w:val="20"/>
                <w:szCs w:val="20"/>
              </w:rPr>
              <w:t>115</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72E05E02" w14:textId="77777777" w:rsidR="008E0034" w:rsidRDefault="008E0034" w:rsidP="008E0034">
            <w:pPr>
              <w:pStyle w:val="TableContents"/>
              <w:widowControl w:val="0"/>
              <w:rPr>
                <w:lang w:val="en-US"/>
              </w:rPr>
            </w:pPr>
            <w:r>
              <w:rPr>
                <w:rFonts w:ascii="Arial" w:hAnsi="Arial"/>
                <w:color w:val="9900FF"/>
                <w:sz w:val="20"/>
                <w:szCs w:val="20"/>
                <w:lang w:val="en-US"/>
              </w:rPr>
              <w:t>{TODO can we specify whihch?}</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4837999"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62DCBA9F" w14:textId="77777777" w:rsidR="008E0034" w:rsidRDefault="008E0034" w:rsidP="008E0034">
            <w:pPr>
              <w:pStyle w:val="TableContents"/>
              <w:widowControl w:val="0"/>
              <w:rPr>
                <w:rFonts w:ascii="Arial" w:hAnsi="Arial"/>
                <w:sz w:val="20"/>
                <w:szCs w:val="20"/>
              </w:rPr>
            </w:pPr>
            <w:r>
              <w:rPr>
                <w:rFonts w:ascii="Arial" w:hAnsi="Arial"/>
                <w:sz w:val="20"/>
                <w:szCs w:val="20"/>
              </w:rPr>
              <w:t>G04CA</w:t>
            </w: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48F05003" w14:textId="77777777" w:rsidR="008E0034" w:rsidRDefault="008E0034" w:rsidP="008E0034">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463A4C4B" w14:textId="77777777" w:rsidR="008E0034" w:rsidRDefault="008E0034" w:rsidP="008E0034">
            <w:pPr>
              <w:pStyle w:val="TableContents"/>
              <w:widowControl w:val="0"/>
              <w:rPr>
                <w:rFonts w:ascii="Arial" w:hAnsi="Arial"/>
                <w:color w:val="9900FF"/>
                <w:sz w:val="20"/>
                <w:szCs w:val="20"/>
              </w:rPr>
            </w:pPr>
            <w:r>
              <w:rPr>
                <w:rFonts w:ascii="Arial" w:hAnsi="Arial"/>
                <w:color w:val="9900FF"/>
                <w:sz w:val="20"/>
                <w:szCs w:val="20"/>
              </w:rPr>
              <w:t>{{preselect vervolg if a stop-, afbouw-, or vervangen- option is checked}}</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58DC4D8" w14:textId="2E0D3485" w:rsidR="008E0034" w:rsidRDefault="008E0034" w:rsidP="008E0034">
            <w:pPr>
              <w:pStyle w:val="TableContents"/>
              <w:widowControl w:val="0"/>
              <w:rPr>
                <w:rFonts w:ascii="Arial" w:hAnsi="Arial"/>
                <w:sz w:val="20"/>
                <w:szCs w:val="20"/>
              </w:rPr>
            </w:pPr>
            <w:r>
              <w:rPr>
                <w:rFonts w:ascii="Arial" w:hAnsi="Arial"/>
                <w:sz w:val="20"/>
                <w:szCs w:val="20"/>
              </w:rPr>
              <w:t>[1] Vervolgafspraak:{{free text}}</w:t>
            </w:r>
            <w:commentRangeStart w:id="615"/>
            <w:ins w:id="616" w:author="Medlock, S.K." w:date="2021-05-07T06:58:00Z">
              <w:r w:rsidR="00B551EA">
                <w:rPr>
                  <w:rFonts w:ascii="Arial" w:hAnsi="Arial"/>
                  <w:sz w:val="20"/>
                  <w:szCs w:val="20"/>
                </w:rPr>
                <w:t xml:space="preserve"> </w:t>
              </w:r>
              <w:r w:rsidR="00B551EA" w:rsidRPr="00B551EA">
                <w:rPr>
                  <w:rFonts w:ascii="Arial" w:hAnsi="Arial"/>
                  <w:sz w:val="20"/>
                  <w:szCs w:val="20"/>
                </w:rPr>
                <w:t>Monitor: return of symptoms</w:t>
              </w:r>
              <w:commentRangeEnd w:id="615"/>
              <w:r w:rsidR="00B551EA">
                <w:rPr>
                  <w:rStyle w:val="CommentReference"/>
                </w:rPr>
                <w:commentReference w:id="615"/>
              </w:r>
            </w:ins>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AC56603" w14:textId="77777777" w:rsidR="008E0034" w:rsidRDefault="008E0034" w:rsidP="008E0034">
            <w:pPr>
              <w:widowControl w:val="0"/>
              <w:rPr>
                <w:rFonts w:ascii="Arial" w:hAnsi="Arial"/>
                <w:sz w:val="20"/>
                <w:szCs w:val="20"/>
              </w:rPr>
            </w:pPr>
            <w:r>
              <w:rPr>
                <w:rFonts w:ascii="Arial" w:hAnsi="Arial"/>
                <w:sz w:val="20"/>
                <w:szCs w:val="20"/>
              </w:rPr>
              <w:t>[1] Controleer voor veranderingen in symptomen.</w:t>
            </w:r>
          </w:p>
          <w:p w14:paraId="31E76F3C" w14:textId="77777777" w:rsidR="008E0034" w:rsidRDefault="008E0034" w:rsidP="008E0034">
            <w:pPr>
              <w:widowControl w:val="0"/>
              <w:rPr>
                <w:rFonts w:ascii="Arial" w:hAnsi="Arial"/>
                <w:sz w:val="20"/>
                <w:szCs w:val="20"/>
              </w:rPr>
            </w:pPr>
            <w:r>
              <w:rPr>
                <w:rFonts w:ascii="Arial" w:hAnsi="Arial"/>
                <w:sz w:val="20"/>
                <w:szCs w:val="20"/>
              </w:rPr>
              <w:t>Vervolgafspraak: {{free text}}</w:t>
            </w:r>
          </w:p>
          <w:p w14:paraId="16A32B3D" w14:textId="77777777" w:rsidR="008E0034" w:rsidRDefault="008E0034" w:rsidP="008E0034">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CBE7FDB" w14:textId="77777777" w:rsidR="008E0034" w:rsidRDefault="008E0034" w:rsidP="008E0034">
            <w:pPr>
              <w:pStyle w:val="TableContents"/>
              <w:widowControl w:val="0"/>
              <w:rPr>
                <w:rFonts w:ascii="Arial" w:hAnsi="Arial"/>
                <w:sz w:val="20"/>
                <w:szCs w:val="20"/>
              </w:rPr>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tcPr>
          <w:p w14:paraId="033BACFC" w14:textId="4E96598B" w:rsidR="008E0034" w:rsidRDefault="00087CD0" w:rsidP="008E0034">
            <w:pPr>
              <w:pStyle w:val="TableContents"/>
              <w:widowControl w:val="0"/>
              <w:rPr>
                <w:rFonts w:ascii="Arial" w:hAnsi="Arial"/>
                <w:sz w:val="20"/>
                <w:szCs w:val="20"/>
              </w:rPr>
            </w:pPr>
            <w:hyperlink r:id="rId275">
              <w:r w:rsidR="008E0034" w:rsidRPr="00AA6B24">
                <w:rPr>
                  <w:rStyle w:val="Hyperlink"/>
                  <w:rFonts w:ascii="Arial" w:hAnsi="Arial"/>
                  <w:sz w:val="20"/>
                  <w:szCs w:val="20"/>
                </w:rPr>
                <w:t>refpage 30</w:t>
              </w:r>
            </w:hyperlink>
          </w:p>
        </w:tc>
      </w:tr>
      <w:tr w:rsidR="00CC4846" w14:paraId="47432565"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uto"/>
            <w:vAlign w:val="center"/>
          </w:tcPr>
          <w:p w14:paraId="64986DB9" w14:textId="77777777" w:rsidR="00CC4846" w:rsidRPr="00D45A17" w:rsidRDefault="00CC4846" w:rsidP="00CC4846">
            <w:pPr>
              <w:pStyle w:val="TableContents"/>
              <w:widowControl w:val="0"/>
              <w:rPr>
                <w:rFonts w:ascii="Arial" w:hAnsi="Arial"/>
                <w:sz w:val="20"/>
                <w:szCs w:val="20"/>
              </w:rPr>
            </w:pP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46B65029" w14:textId="77777777" w:rsidR="00CC4846" w:rsidRDefault="00CC4846" w:rsidP="00CC4846">
            <w:pPr>
              <w:pStyle w:val="TableContents"/>
              <w:widowControl w:val="0"/>
            </w:pPr>
            <w:r>
              <w:rPr>
                <w:rFonts w:ascii="Arial" w:hAnsi="Arial"/>
                <w:sz w:val="20"/>
                <w:szCs w:val="20"/>
              </w:rPr>
              <w:t>ABloedglucoseverlagende middelen: insulin, orale bloedglucoseverlagende middelen</w:t>
            </w:r>
          </w:p>
          <w:p w14:paraId="5B2E1BB2" w14:textId="77777777" w:rsidR="00CC4846" w:rsidRDefault="00CC4846" w:rsidP="00CC4846">
            <w:pPr>
              <w:pStyle w:val="TableContents"/>
              <w:widowControl w:val="0"/>
              <w:rPr>
                <w:rFonts w:ascii="Arial" w:hAnsi="Arial"/>
                <w:sz w:val="20"/>
                <w:szCs w:val="20"/>
              </w:rPr>
            </w:pPr>
          </w:p>
          <w:p w14:paraId="12E95D99" w14:textId="77777777" w:rsidR="00CC4846" w:rsidRDefault="00087CD0" w:rsidP="00CC4846">
            <w:pPr>
              <w:pStyle w:val="TableContents"/>
              <w:widowControl w:val="0"/>
              <w:rPr>
                <w:lang w:val="en-US"/>
              </w:rPr>
            </w:pPr>
            <w:hyperlink r:id="rId276">
              <w:r w:rsidR="00CC4846">
                <w:rPr>
                  <w:rStyle w:val="Hyperlink"/>
                  <w:rFonts w:ascii="Arial" w:hAnsi="Arial"/>
                  <w:b/>
                  <w:color w:val="6600CC"/>
                  <w:sz w:val="20"/>
                  <w:szCs w:val="20"/>
                  <w:lang w:val="en-US"/>
                </w:rPr>
                <w:t>A10</w:t>
              </w:r>
            </w:hyperlink>
            <w:r w:rsidR="00CC4846">
              <w:rPr>
                <w:rFonts w:ascii="Arial" w:hAnsi="Arial"/>
                <w:color w:val="6600CC"/>
                <w:sz w:val="20"/>
                <w:szCs w:val="20"/>
                <w:lang w:val="en-US"/>
              </w:rPr>
              <w:t xml:space="preserve"> Drugs used in diabetes</w:t>
            </w:r>
          </w:p>
          <w:p w14:paraId="1DB87992" w14:textId="77777777" w:rsidR="00CC4846" w:rsidRDefault="00CC4846" w:rsidP="00CC4846">
            <w:pPr>
              <w:pStyle w:val="TableContents"/>
              <w:widowControl w:val="0"/>
              <w:rPr>
                <w:rFonts w:ascii="Arial" w:hAnsi="Arial"/>
                <w:color w:val="6600CC"/>
                <w:sz w:val="20"/>
                <w:szCs w:val="20"/>
                <w:lang w:val="en-US"/>
              </w:rPr>
            </w:pPr>
          </w:p>
          <w:p w14:paraId="491C985A" w14:textId="77777777" w:rsidR="00CC4846" w:rsidRDefault="00CC4846" w:rsidP="00CC4846">
            <w:pPr>
              <w:pStyle w:val="TableContents"/>
              <w:widowControl w:val="0"/>
              <w:rPr>
                <w:lang w:val="en-US"/>
              </w:rPr>
            </w:pPr>
            <w:r>
              <w:rPr>
                <w:rFonts w:ascii="Arial" w:hAnsi="Arial"/>
                <w:color w:val="9900FF"/>
                <w:sz w:val="20"/>
                <w:szCs w:val="20"/>
                <w:lang w:val="en-US"/>
              </w:rPr>
              <w:t>SEE BELOW</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90D8504" w14:textId="77777777" w:rsidR="00CC4846" w:rsidRDefault="00CC4846" w:rsidP="00CC4846">
            <w:pPr>
              <w:pStyle w:val="TableContents"/>
              <w:widowControl w:val="0"/>
              <w:rPr>
                <w:rFonts w:ascii="Arial" w:hAnsi="Arial"/>
                <w:sz w:val="20"/>
                <w:szCs w:val="20"/>
              </w:rPr>
            </w:pPr>
            <w:r>
              <w:rPr>
                <w:rFonts w:ascii="Arial" w:hAnsi="Arial"/>
                <w:sz w:val="20"/>
                <w:szCs w:val="20"/>
              </w:rPr>
              <w:t>All</w:t>
            </w:r>
          </w:p>
          <w:p w14:paraId="46B4DFDE" w14:textId="77777777" w:rsidR="00CC4846" w:rsidRDefault="00CC4846" w:rsidP="00CC4846">
            <w:pPr>
              <w:pStyle w:val="TableContents"/>
              <w:widowControl w:val="0"/>
              <w:rPr>
                <w:rFonts w:ascii="Arial" w:hAnsi="Arial"/>
                <w:color w:val="6600CC"/>
                <w:sz w:val="20"/>
                <w:szCs w:val="20"/>
              </w:rPr>
            </w:pPr>
          </w:p>
        </w:tc>
        <w:tc>
          <w:tcPr>
            <w:tcW w:w="1092" w:type="dxa"/>
            <w:gridSpan w:val="2"/>
            <w:tcBorders>
              <w:top w:val="single" w:sz="4" w:space="0" w:color="ABABAB"/>
              <w:left w:val="single" w:sz="4" w:space="0" w:color="ABABAB"/>
              <w:bottom w:val="single" w:sz="4" w:space="0" w:color="ABABAB"/>
            </w:tcBorders>
            <w:shd w:val="clear" w:color="auto" w:fill="auto"/>
            <w:vAlign w:val="center"/>
          </w:tcPr>
          <w:p w14:paraId="23FD1354" w14:textId="77777777" w:rsidR="00CC4846" w:rsidRDefault="00CC4846" w:rsidP="00CC4846">
            <w:pPr>
              <w:pStyle w:val="TableContents"/>
              <w:widowControl w:val="0"/>
              <w:rPr>
                <w:rFonts w:ascii="Arial" w:hAnsi="Arial"/>
                <w:sz w:val="20"/>
                <w:szCs w:val="20"/>
              </w:rPr>
            </w:pPr>
          </w:p>
        </w:tc>
        <w:tc>
          <w:tcPr>
            <w:tcW w:w="1736" w:type="dxa"/>
            <w:gridSpan w:val="2"/>
            <w:tcBorders>
              <w:top w:val="single" w:sz="4" w:space="0" w:color="ABABAB"/>
              <w:left w:val="single" w:sz="4" w:space="0" w:color="ABABAB"/>
              <w:bottom w:val="single" w:sz="4" w:space="0" w:color="ABABAB"/>
            </w:tcBorders>
            <w:shd w:val="clear" w:color="auto" w:fill="auto"/>
            <w:vAlign w:val="center"/>
          </w:tcPr>
          <w:p w14:paraId="3EDB4286"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uto"/>
            <w:vAlign w:val="center"/>
          </w:tcPr>
          <w:p w14:paraId="7C93F3AE"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52F854B8" w14:textId="77777777" w:rsidR="00CC4846" w:rsidRDefault="00CC4846" w:rsidP="00CC4846">
            <w:pPr>
              <w:pStyle w:val="TableContents"/>
              <w:widowControl w:val="0"/>
              <w:rPr>
                <w:rFonts w:ascii="Arial" w:hAnsi="Arial"/>
                <w:color w:val="9900FF"/>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BD6F016" w14:textId="77777777" w:rsidR="00CC4846" w:rsidRDefault="00CC4846" w:rsidP="00CC4846">
            <w:pPr>
              <w:pStyle w:val="TableContents"/>
              <w:widowControl w:val="0"/>
              <w:rPr>
                <w:rFonts w:ascii="Arial" w:hAnsi="Arial"/>
                <w:sz w:val="20"/>
                <w:szCs w:val="20"/>
              </w:rPr>
            </w:pP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FC53C48"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6CA66A26" w14:textId="77777777" w:rsidR="00CC4846" w:rsidRDefault="00087CD0" w:rsidP="00CC4846">
            <w:pPr>
              <w:pStyle w:val="TableContents"/>
              <w:widowControl w:val="0"/>
              <w:rPr>
                <w:rFonts w:ascii="Arial" w:hAnsi="Arial"/>
                <w:sz w:val="20"/>
                <w:szCs w:val="20"/>
              </w:rPr>
            </w:pPr>
            <w:hyperlink r:id="rId277">
              <w:r w:rsidR="00CC4846">
                <w:rPr>
                  <w:rStyle w:val="Hyperlink"/>
                  <w:rFonts w:ascii="Arial" w:hAnsi="Arial"/>
                  <w:sz w:val="20"/>
                  <w:szCs w:val="20"/>
                </w:rPr>
                <w:t>refpage 31</w:t>
              </w:r>
            </w:hyperlink>
          </w:p>
        </w:tc>
      </w:tr>
      <w:tr w:rsidR="00CC4846" w14:paraId="16609BB1" w14:textId="77777777" w:rsidTr="00CC4846">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75FE7B9D"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117</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ED933C4" w14:textId="77777777" w:rsidR="00CC4846" w:rsidRDefault="00CC4846" w:rsidP="00CC4846">
            <w:pPr>
              <w:pStyle w:val="TableContents"/>
              <w:widowControl w:val="0"/>
              <w:rPr>
                <w:rFonts w:ascii="Arial" w:hAnsi="Arial"/>
                <w:sz w:val="20"/>
                <w:szCs w:val="20"/>
              </w:rPr>
            </w:pPr>
            <w:r>
              <w:rPr>
                <w:rFonts w:ascii="Arial" w:hAnsi="Arial"/>
                <w:sz w:val="20"/>
                <w:szCs w:val="20"/>
              </w:rPr>
              <w:t xml:space="preserve">Middelen bij peptische aandoeningen: </w:t>
            </w:r>
            <w:r>
              <w:rPr>
                <w:rFonts w:ascii="Arial" w:hAnsi="Arial"/>
                <w:strike/>
                <w:sz w:val="20"/>
                <w:szCs w:val="20"/>
              </w:rPr>
              <w:t>H2-antagonisten</w:t>
            </w:r>
            <w:r>
              <w:rPr>
                <w:rFonts w:ascii="Arial" w:hAnsi="Arial"/>
                <w:sz w:val="20"/>
                <w:szCs w:val="20"/>
              </w:rPr>
              <w:t>, protonpompremmers</w:t>
            </w:r>
          </w:p>
          <w:p w14:paraId="2DA3B840" w14:textId="77777777" w:rsidR="00CC4846" w:rsidRDefault="00CC4846" w:rsidP="00CC4846">
            <w:pPr>
              <w:pStyle w:val="TableContents"/>
              <w:widowControl w:val="0"/>
              <w:rPr>
                <w:rFonts w:ascii="Arial" w:hAnsi="Arial"/>
                <w:color w:val="6600CC"/>
                <w:sz w:val="20"/>
                <w:szCs w:val="20"/>
              </w:rPr>
            </w:pPr>
          </w:p>
          <w:p w14:paraId="7CE0451D" w14:textId="77777777" w:rsidR="00CC4846" w:rsidRDefault="00CC4846" w:rsidP="00CC4846">
            <w:pPr>
              <w:pStyle w:val="TableContents"/>
              <w:widowControl w:val="0"/>
              <w:rPr>
                <w:rFonts w:ascii="Arial" w:hAnsi="Arial"/>
                <w:sz w:val="20"/>
                <w:szCs w:val="20"/>
                <w:lang w:val="en-US"/>
              </w:rPr>
            </w:pPr>
            <w:r>
              <w:rPr>
                <w:rFonts w:ascii="Arial" w:hAnsi="Arial"/>
                <w:color w:val="9900FF"/>
                <w:sz w:val="20"/>
                <w:szCs w:val="20"/>
                <w:lang w:val="en-US"/>
              </w:rPr>
              <w:t>AGREES WITH HARMONIZATION</w:t>
            </w:r>
          </w:p>
          <w:p w14:paraId="42C86FE2" w14:textId="77777777" w:rsidR="00CC4846" w:rsidRDefault="00087CD0" w:rsidP="00CC4846">
            <w:pPr>
              <w:pStyle w:val="TableContents"/>
              <w:widowControl w:val="0"/>
              <w:rPr>
                <w:lang w:val="en-US"/>
              </w:rPr>
            </w:pPr>
            <w:hyperlink r:id="rId278" w:anchor="A02BC_Proton_pump_inhibitors" w:history="1">
              <w:r w:rsidR="00CC4846">
                <w:rPr>
                  <w:rStyle w:val="Hyperlink"/>
                  <w:rFonts w:ascii="Arial" w:hAnsi="Arial"/>
                  <w:color w:val="000066"/>
                  <w:sz w:val="20"/>
                  <w:szCs w:val="20"/>
                  <w:lang w:val="en-US"/>
                </w:rPr>
                <w:t>A02BC Proton pump inhibitors</w:t>
              </w:r>
            </w:hyperlink>
          </w:p>
          <w:p w14:paraId="1E78FECE" w14:textId="77777777" w:rsidR="00CC4846" w:rsidRDefault="00CC4846" w:rsidP="00CC4846">
            <w:pPr>
              <w:pStyle w:val="TableContents"/>
              <w:widowControl w:val="0"/>
              <w:rPr>
                <w:rFonts w:ascii="Arial" w:hAnsi="Arial"/>
                <w:color w:val="6600CC"/>
                <w:sz w:val="20"/>
                <w:szCs w:val="20"/>
                <w:lang w:val="en-US"/>
              </w:rPr>
            </w:pPr>
          </w:p>
          <w:p w14:paraId="22D3E62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B01AC56 Acetylsalicylic acid, combinations with PPIs</w:t>
            </w:r>
          </w:p>
          <w:p w14:paraId="36320ECF" w14:textId="77777777" w:rsidR="00CC4846" w:rsidRDefault="00CC4846" w:rsidP="00CC4846">
            <w:pPr>
              <w:pStyle w:val="TableContents"/>
              <w:widowControl w:val="0"/>
            </w:pPr>
            <w:bookmarkStart w:id="617" w:name="__DdeLink__8321_1873408456"/>
            <w:r>
              <w:rPr>
                <w:rFonts w:ascii="Arial" w:hAnsi="Arial"/>
                <w:sz w:val="20"/>
                <w:szCs w:val="20"/>
              </w:rPr>
              <w:t>M01AE52</w:t>
            </w:r>
            <w:bookmarkEnd w:id="617"/>
            <w:r>
              <w:rPr>
                <w:rFonts w:ascii="Arial" w:hAnsi="Arial"/>
                <w:sz w:val="20"/>
                <w:szCs w:val="20"/>
              </w:rPr>
              <w:t xml:space="preserve"> Naproxen and esomeprazole</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96EF976"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164EAAC"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A02BC</w:t>
            </w:r>
          </w:p>
          <w:p w14:paraId="478BBB46"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569C50C2"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B01AC56</w:t>
            </w:r>
          </w:p>
          <w:p w14:paraId="45D304A2"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4B6592BE"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M01AE52</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2BB5F57"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94537B1" w14:textId="77777777" w:rsidR="00CC4846" w:rsidRDefault="00CC4846" w:rsidP="00CC4846">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F7645C9" w14:textId="77777777" w:rsidR="00CC4846" w:rsidRDefault="00CC4846" w:rsidP="00CC4846">
            <w:pPr>
              <w:pStyle w:val="TableContents"/>
              <w:widowControl w:val="0"/>
              <w:rPr>
                <w:rFonts w:ascii="Arial" w:hAnsi="Arial"/>
                <w:sz w:val="20"/>
                <w:szCs w:val="20"/>
              </w:rPr>
            </w:pPr>
            <w:r>
              <w:rPr>
                <w:rFonts w:ascii="Arial" w:hAnsi="Arial"/>
                <w:sz w:val="20"/>
                <w:szCs w:val="20"/>
              </w:rPr>
              <w:t>Bij langdurige gebruik van PPI’s is er een verhoogd risico op heup-, wervel- en polsfracturen. Overweeg stoppen.</w:t>
            </w:r>
          </w:p>
          <w:p w14:paraId="67600A9B" w14:textId="31030424" w:rsidR="00CC4846" w:rsidRDefault="00CC4846" w:rsidP="00CC4846">
            <w:pPr>
              <w:pStyle w:val="TableContents"/>
              <w:widowControl w:val="0"/>
              <w:rPr>
                <w:ins w:id="618" w:author="Medlock, S.K." w:date="2021-05-07T08:30:00Z"/>
                <w:rFonts w:ascii="Arial" w:hAnsi="Arial"/>
                <w:sz w:val="20"/>
                <w:szCs w:val="20"/>
              </w:rPr>
            </w:pPr>
            <w:r>
              <w:rPr>
                <w:rFonts w:ascii="Arial" w:hAnsi="Arial"/>
                <w:sz w:val="20"/>
                <w:szCs w:val="20"/>
              </w:rPr>
              <w:t>Als een PPI nodig is, heeft pantoprazol de voorkeur.</w:t>
            </w:r>
          </w:p>
          <w:p w14:paraId="5BC29625" w14:textId="21521641" w:rsidR="0076314D" w:rsidRDefault="0076314D" w:rsidP="00CC4846">
            <w:pPr>
              <w:pStyle w:val="TableContents"/>
              <w:widowControl w:val="0"/>
              <w:rPr>
                <w:rFonts w:ascii="Arial" w:hAnsi="Arial"/>
                <w:sz w:val="20"/>
                <w:szCs w:val="20"/>
              </w:rPr>
            </w:pPr>
            <w:ins w:id="619" w:author="Medlock, S.K." w:date="2021-05-07T08:30:00Z">
              <w:r>
                <w:rPr>
                  <w:rFonts w:ascii="Arial" w:hAnsi="Arial"/>
                  <w:sz w:val="20"/>
                  <w:szCs w:val="20"/>
                </w:rPr>
                <w:t>[5</w:t>
              </w:r>
            </w:ins>
            <w:ins w:id="620" w:author="Medlock, S.K." w:date="2021-05-07T08:32:00Z">
              <w:r w:rsidR="00F6023C">
                <w:rPr>
                  <w:rFonts w:ascii="Arial" w:hAnsi="Arial"/>
                  <w:sz w:val="20"/>
                  <w:szCs w:val="20"/>
                </w:rPr>
                <w:t>] Stoppen (afbouwen niet nodig)</w:t>
              </w:r>
            </w:ins>
          </w:p>
          <w:p w14:paraId="6A83CD4C" w14:textId="77777777" w:rsidR="00CC4846" w:rsidRDefault="00CC4846" w:rsidP="00CC4846">
            <w:pPr>
              <w:pStyle w:val="TableContents"/>
              <w:widowControl w:val="0"/>
              <w:rPr>
                <w:rFonts w:ascii="Arial" w:hAnsi="Arial"/>
                <w:sz w:val="20"/>
                <w:szCs w:val="20"/>
              </w:rPr>
            </w:pPr>
            <w:r>
              <w:rPr>
                <w:rFonts w:ascii="Arial" w:hAnsi="Arial"/>
                <w:sz w:val="20"/>
                <w:szCs w:val="20"/>
              </w:rPr>
              <w:t>[1] Afbouwen waarna stoppen: Afbouwschema: {{free text}}</w:t>
            </w:r>
          </w:p>
          <w:p w14:paraId="5D67D983" w14:textId="77777777" w:rsidR="00CC4846" w:rsidRDefault="00CC4846" w:rsidP="00CC4846">
            <w:pPr>
              <w:pStyle w:val="TableContents"/>
              <w:widowControl w:val="0"/>
              <w:rPr>
                <w:rFonts w:ascii="Arial" w:hAnsi="Arial"/>
                <w:sz w:val="20"/>
                <w:szCs w:val="20"/>
                <w:lang w:val="en-US"/>
              </w:rPr>
            </w:pPr>
            <w:r>
              <w:rPr>
                <w:rFonts w:ascii="Arial" w:hAnsi="Arial"/>
                <w:sz w:val="20"/>
                <w:szCs w:val="20"/>
              </w:rPr>
              <w:t xml:space="preserve">[2] Afbouwen tot minimaal effectieve dosis bereikt is. </w:t>
            </w:r>
            <w:r>
              <w:rPr>
                <w:rFonts w:ascii="Arial" w:hAnsi="Arial"/>
                <w:sz w:val="20"/>
                <w:szCs w:val="20"/>
                <w:lang w:val="en-US"/>
              </w:rPr>
              <w:t>Afbouwschema: {{free text}}</w:t>
            </w:r>
          </w:p>
          <w:p w14:paraId="74106EEC"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[3] Continueren</w:t>
            </w:r>
          </w:p>
          <w:p w14:paraId="357C4900"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[4]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E5ACCB3" w14:textId="734D6404" w:rsidR="0076314D" w:rsidRDefault="0076314D" w:rsidP="00CC4846">
            <w:pPr>
              <w:pStyle w:val="TableContents"/>
              <w:widowControl w:val="0"/>
              <w:rPr>
                <w:ins w:id="621" w:author="Medlock, S.K." w:date="2021-05-07T08:30:00Z"/>
                <w:rFonts w:ascii="Arial" w:hAnsi="Arial"/>
                <w:sz w:val="20"/>
                <w:szCs w:val="20"/>
              </w:rPr>
            </w:pPr>
            <w:ins w:id="622" w:author="Medlock, S.K." w:date="2021-05-07T08:30:00Z">
              <w:r>
                <w:rPr>
                  <w:rFonts w:ascii="Arial" w:hAnsi="Arial"/>
                  <w:sz w:val="20"/>
                  <w:szCs w:val="20"/>
                </w:rPr>
                <w:t>[5</w:t>
              </w:r>
            </w:ins>
            <w:ins w:id="623" w:author="Medlock, S.K." w:date="2021-05-07T08:33:00Z">
              <w:r w:rsidR="00F6023C">
                <w:rPr>
                  <w:rFonts w:ascii="Arial" w:hAnsi="Arial"/>
                  <w:sz w:val="20"/>
                  <w:szCs w:val="20"/>
                </w:rPr>
                <w:t>] Stop</w:t>
              </w:r>
            </w:ins>
          </w:p>
          <w:p w14:paraId="7C0942D0" w14:textId="07D0BFCD" w:rsidR="00CC4846" w:rsidRDefault="00CC4846" w:rsidP="00CC4846">
            <w:pPr>
              <w:pStyle w:val="TableContents"/>
              <w:widowControl w:val="0"/>
              <w:rPr>
                <w:rFonts w:ascii="Arial" w:hAnsi="Arial"/>
                <w:sz w:val="20"/>
                <w:szCs w:val="20"/>
              </w:rPr>
            </w:pPr>
            <w:r>
              <w:rPr>
                <w:rFonts w:ascii="Arial" w:hAnsi="Arial"/>
                <w:sz w:val="20"/>
                <w:szCs w:val="20"/>
              </w:rPr>
              <w:t>[1] Afbouwen volgens afbouwschema waarna stop {{free text}}</w:t>
            </w:r>
          </w:p>
          <w:p w14:paraId="0A552026" w14:textId="77777777" w:rsidR="00CC4846" w:rsidRDefault="00CC4846" w:rsidP="00CC4846">
            <w:pPr>
              <w:pStyle w:val="TableContents"/>
              <w:widowControl w:val="0"/>
              <w:rPr>
                <w:rFonts w:ascii="Arial" w:hAnsi="Arial"/>
                <w:sz w:val="20"/>
                <w:szCs w:val="20"/>
              </w:rPr>
            </w:pPr>
            <w:r>
              <w:rPr>
                <w:rFonts w:ascii="Arial" w:hAnsi="Arial"/>
                <w:sz w:val="20"/>
                <w:szCs w:val="20"/>
              </w:rPr>
              <w:t>[2] Afbouwen tot minimaal effectieve dosis volgens afbouwschema{{free text}}</w:t>
            </w:r>
          </w:p>
          <w:p w14:paraId="7EBF0B92" w14:textId="77777777" w:rsidR="00CC4846" w:rsidRDefault="00CC4846" w:rsidP="00CC4846">
            <w:pPr>
              <w:pStyle w:val="TableContents"/>
              <w:widowControl w:val="0"/>
              <w:rPr>
                <w:rFonts w:ascii="Arial" w:hAnsi="Arial"/>
                <w:sz w:val="20"/>
                <w:szCs w:val="20"/>
              </w:rPr>
            </w:pPr>
          </w:p>
          <w:p w14:paraId="022BE1F8" w14:textId="77777777" w:rsidR="00CC4846" w:rsidRDefault="00CC4846" w:rsidP="00CC4846">
            <w:pPr>
              <w:pStyle w:val="TableContents"/>
              <w:widowControl w:val="0"/>
              <w:rPr>
                <w:rFonts w:ascii="Arial" w:hAnsi="Arial"/>
                <w:sz w:val="20"/>
                <w:szCs w:val="20"/>
              </w:rPr>
            </w:pPr>
            <w:r>
              <w:rPr>
                <w:rFonts w:ascii="Arial" w:hAnsi="Arial"/>
                <w:sz w:val="20"/>
                <w:szCs w:val="20"/>
              </w:rPr>
              <w:t>[3]Continueren</w:t>
            </w:r>
          </w:p>
          <w:p w14:paraId="6888995E" w14:textId="77777777" w:rsidR="00CC4846" w:rsidRDefault="00CC4846" w:rsidP="00CC4846">
            <w:pPr>
              <w:pStyle w:val="TableContents"/>
              <w:widowControl w:val="0"/>
              <w:rPr>
                <w:rFonts w:ascii="Arial" w:hAnsi="Arial"/>
                <w:sz w:val="20"/>
                <w:szCs w:val="20"/>
              </w:rPr>
            </w:pPr>
          </w:p>
          <w:p w14:paraId="5B70A6C8" w14:textId="77777777" w:rsidR="00CC4846" w:rsidRDefault="00CC4846" w:rsidP="00CC4846">
            <w:pPr>
              <w:pStyle w:val="TableContents"/>
              <w:widowControl w:val="0"/>
              <w:rPr>
                <w:rFonts w:ascii="Arial" w:hAnsi="Arial"/>
                <w:sz w:val="20"/>
                <w:szCs w:val="20"/>
              </w:rPr>
            </w:pPr>
            <w:r>
              <w:rPr>
                <w:rFonts w:ascii="Arial" w:hAnsi="Arial"/>
                <w:sz w:val="20"/>
                <w:szCs w:val="20"/>
              </w:rPr>
              <w:t>[4]{{free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1CBC12F" w14:textId="4E331BD2" w:rsidR="0076314D" w:rsidRDefault="0076314D" w:rsidP="00CC4846">
            <w:pPr>
              <w:widowControl w:val="0"/>
              <w:rPr>
                <w:ins w:id="624" w:author="Medlock, S.K." w:date="2021-05-07T08:30:00Z"/>
                <w:rFonts w:ascii="Arial" w:hAnsi="Arial"/>
                <w:sz w:val="20"/>
                <w:szCs w:val="20"/>
              </w:rPr>
            </w:pPr>
            <w:ins w:id="625" w:author="Medlock, S.K." w:date="2021-05-07T08:30:00Z">
              <w:r>
                <w:rPr>
                  <w:rFonts w:ascii="Arial" w:hAnsi="Arial"/>
                  <w:sz w:val="20"/>
                  <w:szCs w:val="20"/>
                </w:rPr>
                <w:t>[5</w:t>
              </w:r>
            </w:ins>
            <w:ins w:id="626" w:author="Medlock, S.K." w:date="2021-05-07T08:33:00Z">
              <w:r w:rsidR="00F6023C">
                <w:rPr>
                  <w:rFonts w:ascii="Arial" w:hAnsi="Arial"/>
                  <w:sz w:val="20"/>
                  <w:szCs w:val="20"/>
                </w:rPr>
                <w:t>] U kunt direct stoppen.</w:t>
              </w:r>
            </w:ins>
          </w:p>
          <w:p w14:paraId="0BBB2C43" w14:textId="36CD01D3" w:rsidR="00CC4846" w:rsidRDefault="00CC4846" w:rsidP="00CC4846">
            <w:pPr>
              <w:widowControl w:val="0"/>
              <w:rPr>
                <w:rFonts w:ascii="Arial" w:hAnsi="Arial"/>
                <w:sz w:val="20"/>
                <w:szCs w:val="20"/>
              </w:rPr>
            </w:pPr>
            <w:r>
              <w:rPr>
                <w:rFonts w:ascii="Arial" w:hAnsi="Arial"/>
                <w:sz w:val="20"/>
                <w:szCs w:val="20"/>
              </w:rPr>
              <w:t xml:space="preserve">[1] </w:t>
            </w:r>
            <w:r>
              <w:rPr>
                <w:rFonts w:ascii="Arial" w:hAnsi="Arial"/>
                <w:color w:val="000000" w:themeColor="text1"/>
                <w:sz w:val="20"/>
                <w:szCs w:val="20"/>
              </w:rPr>
              <w:t xml:space="preserve"> Stoppen via een afbouwschema. {{free text}}</w:t>
            </w:r>
          </w:p>
          <w:p w14:paraId="269DC582" w14:textId="77777777" w:rsidR="00CC4846" w:rsidRDefault="00CC4846" w:rsidP="00CC4846">
            <w:pPr>
              <w:widowControl w:val="0"/>
              <w:rPr>
                <w:rFonts w:ascii="Arial" w:hAnsi="Arial"/>
                <w:color w:val="000000" w:themeColor="text1"/>
                <w:sz w:val="20"/>
                <w:szCs w:val="20"/>
              </w:rPr>
            </w:pPr>
          </w:p>
          <w:p w14:paraId="0DAEC46D" w14:textId="77777777" w:rsidR="00CC4846" w:rsidRDefault="00CC4846" w:rsidP="00CC4846">
            <w:pPr>
              <w:widowControl w:val="0"/>
              <w:rPr>
                <w:rFonts w:ascii="Arial" w:hAnsi="Arial"/>
                <w:sz w:val="20"/>
                <w:szCs w:val="20"/>
              </w:rPr>
            </w:pPr>
          </w:p>
          <w:p w14:paraId="04B245EB" w14:textId="77777777" w:rsidR="00CC4846" w:rsidRDefault="00CC4846" w:rsidP="00CC4846">
            <w:pPr>
              <w:pStyle w:val="TableContents"/>
              <w:widowControl w:val="0"/>
              <w:rPr>
                <w:rFonts w:ascii="Arial" w:hAnsi="Arial"/>
                <w:sz w:val="20"/>
                <w:szCs w:val="20"/>
              </w:rPr>
            </w:pPr>
          </w:p>
          <w:p w14:paraId="46310450" w14:textId="77777777" w:rsidR="00CC4846" w:rsidRDefault="00CC4846" w:rsidP="00CC4846">
            <w:pPr>
              <w:pStyle w:val="TableContents"/>
              <w:widowControl w:val="0"/>
              <w:rPr>
                <w:rFonts w:ascii="Arial" w:hAnsi="Arial"/>
                <w:sz w:val="20"/>
                <w:szCs w:val="20"/>
              </w:rPr>
            </w:pPr>
          </w:p>
          <w:p w14:paraId="617F56E3" w14:textId="77777777" w:rsidR="00CC4846" w:rsidRDefault="00CC4846" w:rsidP="00CC4846">
            <w:pPr>
              <w:pStyle w:val="TableContents"/>
              <w:widowControl w:val="0"/>
              <w:rPr>
                <w:rFonts w:ascii="Arial" w:hAnsi="Arial"/>
                <w:sz w:val="20"/>
                <w:szCs w:val="20"/>
              </w:rPr>
            </w:pPr>
            <w:r>
              <w:rPr>
                <w:rFonts w:ascii="Arial" w:hAnsi="Arial"/>
                <w:sz w:val="20"/>
                <w:szCs w:val="20"/>
              </w:rPr>
              <w:t>[2]  Verlagen van dosering via een afbouwschema. {{free text}}</w:t>
            </w:r>
          </w:p>
          <w:p w14:paraId="6D353CE5" w14:textId="77777777" w:rsidR="00CC4846" w:rsidRDefault="00CC4846" w:rsidP="00CC4846">
            <w:pPr>
              <w:pStyle w:val="TableContents"/>
              <w:widowControl w:val="0"/>
              <w:rPr>
                <w:rFonts w:ascii="Arial" w:hAnsi="Arial"/>
                <w:sz w:val="20"/>
                <w:szCs w:val="20"/>
              </w:rPr>
            </w:pPr>
          </w:p>
          <w:p w14:paraId="2E6E15C1" w14:textId="77777777" w:rsidR="00CC4846" w:rsidRDefault="00CC4846" w:rsidP="00CC4846">
            <w:pPr>
              <w:pStyle w:val="TableContents"/>
              <w:widowControl w:val="0"/>
              <w:rPr>
                <w:rFonts w:ascii="Arial" w:hAnsi="Arial"/>
                <w:sz w:val="20"/>
                <w:szCs w:val="20"/>
              </w:rPr>
            </w:pPr>
          </w:p>
          <w:p w14:paraId="50454AA1" w14:textId="77777777" w:rsidR="00CC4846" w:rsidRDefault="00CC4846" w:rsidP="00CC4846">
            <w:pPr>
              <w:pStyle w:val="TableContents"/>
              <w:widowControl w:val="0"/>
              <w:rPr>
                <w:rFonts w:ascii="Arial" w:hAnsi="Arial"/>
                <w:sz w:val="20"/>
                <w:szCs w:val="20"/>
              </w:rPr>
            </w:pPr>
          </w:p>
          <w:p w14:paraId="0D4CE133" w14:textId="77777777" w:rsidR="00CC4846" w:rsidRDefault="00CC4846" w:rsidP="00CC4846">
            <w:pPr>
              <w:pStyle w:val="TableContents"/>
              <w:widowControl w:val="0"/>
              <w:rPr>
                <w:rFonts w:ascii="Arial" w:hAnsi="Arial"/>
                <w:sz w:val="20"/>
                <w:szCs w:val="20"/>
              </w:rPr>
            </w:pPr>
          </w:p>
          <w:p w14:paraId="59682BC8" w14:textId="77777777" w:rsidR="00CC4846" w:rsidRDefault="00CC4846" w:rsidP="00CC4846">
            <w:pPr>
              <w:pStyle w:val="TableContents"/>
              <w:widowControl w:val="0"/>
              <w:rPr>
                <w:rFonts w:ascii="Arial" w:hAnsi="Arial"/>
                <w:sz w:val="20"/>
                <w:szCs w:val="20"/>
              </w:rPr>
            </w:pPr>
            <w:r>
              <w:rPr>
                <w:rFonts w:ascii="Arial" w:hAnsi="Arial"/>
                <w:sz w:val="20"/>
                <w:szCs w:val="20"/>
              </w:rPr>
              <w:t>[3] Gebruik dit medicijn zoals u tot nu toe doet</w:t>
            </w:r>
          </w:p>
          <w:p w14:paraId="0C6471B9" w14:textId="77777777" w:rsidR="00CC4846" w:rsidRDefault="00CC4846" w:rsidP="00CC4846">
            <w:pPr>
              <w:pStyle w:val="TableContents"/>
              <w:widowControl w:val="0"/>
              <w:rPr>
                <w:rFonts w:ascii="Arial" w:hAnsi="Arial"/>
                <w:sz w:val="20"/>
                <w:szCs w:val="20"/>
              </w:rPr>
            </w:pPr>
          </w:p>
          <w:p w14:paraId="046B866D" w14:textId="77777777" w:rsidR="00CC4846" w:rsidRDefault="00CC4846" w:rsidP="00CC4846">
            <w:pPr>
              <w:pStyle w:val="TableContents"/>
              <w:widowControl w:val="0"/>
              <w:rPr>
                <w:rFonts w:ascii="Arial" w:hAnsi="Arial"/>
                <w:sz w:val="20"/>
                <w:szCs w:val="20"/>
              </w:rPr>
            </w:pPr>
            <w:r>
              <w:rPr>
                <w:rFonts w:ascii="Arial" w:hAnsi="Arial"/>
                <w:sz w:val="20"/>
                <w:szCs w:val="20"/>
              </w:rPr>
              <w:t>[4]{{free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C10AA43" w14:textId="77777777" w:rsidR="00CC4846" w:rsidRDefault="00087CD0" w:rsidP="00CC4846">
            <w:pPr>
              <w:pStyle w:val="TableContents"/>
              <w:widowControl w:val="0"/>
              <w:rPr>
                <w:rFonts w:ascii="Arial" w:hAnsi="Arial"/>
                <w:sz w:val="20"/>
                <w:szCs w:val="20"/>
              </w:rPr>
            </w:pPr>
            <w:hyperlink r:id="rId279">
              <w:r w:rsidR="00CC4846">
                <w:rPr>
                  <w:rStyle w:val="Hyperlink"/>
                  <w:rFonts w:ascii="Arial" w:hAnsi="Arial"/>
                  <w:sz w:val="20"/>
                  <w:szCs w:val="20"/>
                </w:rPr>
                <w:t>refpage 32</w:t>
              </w:r>
            </w:hyperlink>
          </w:p>
        </w:tc>
      </w:tr>
      <w:tr w:rsidR="00CC4846" w14:paraId="54A6321B"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1341967E"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118</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637144C" w14:textId="77777777" w:rsidR="00CC4846" w:rsidRDefault="00CC4846" w:rsidP="00CC4846">
            <w:pPr>
              <w:pStyle w:val="TableContents"/>
              <w:widowControl w:val="0"/>
              <w:rPr>
                <w:rFonts w:ascii="Arial" w:hAnsi="Arial"/>
                <w:sz w:val="20"/>
                <w:szCs w:val="20"/>
              </w:rPr>
            </w:pPr>
            <w:r>
              <w:rPr>
                <w:rFonts w:ascii="Arial" w:hAnsi="Arial"/>
                <w:sz w:val="20"/>
                <w:szCs w:val="20"/>
              </w:rPr>
              <w:t>protonpompremmers except pantoprazole</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A128E1D"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4E2B498"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(A02BC</w:t>
            </w:r>
          </w:p>
          <w:p w14:paraId="1836FEB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AND NOT A02BC02)</w:t>
            </w:r>
          </w:p>
          <w:p w14:paraId="10D58D1E"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6B936FF1"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B01AC56</w:t>
            </w:r>
          </w:p>
          <w:p w14:paraId="123A6BA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w:t>
            </w:r>
          </w:p>
          <w:p w14:paraId="6640F6A7" w14:textId="77777777" w:rsidR="00CC4846" w:rsidRDefault="00CC4846" w:rsidP="00CC4846">
            <w:pPr>
              <w:pStyle w:val="TableContents"/>
              <w:widowControl w:val="0"/>
              <w:rPr>
                <w:rFonts w:ascii="Arial" w:hAnsi="Arial"/>
                <w:sz w:val="20"/>
                <w:szCs w:val="20"/>
              </w:rPr>
            </w:pPr>
            <w:r>
              <w:rPr>
                <w:rFonts w:ascii="Arial" w:hAnsi="Arial"/>
                <w:sz w:val="20"/>
                <w:szCs w:val="20"/>
              </w:rPr>
              <w:t>M01AE52</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54350B6" w14:textId="77777777" w:rsidR="00CC4846" w:rsidRDefault="00CC4846" w:rsidP="00CC4846">
            <w:pPr>
              <w:pStyle w:val="TableContents"/>
              <w:widowControl w:val="0"/>
              <w:rPr>
                <w:rFonts w:ascii="Arial" w:hAnsi="Arial"/>
                <w:sz w:val="20"/>
                <w:szCs w:val="20"/>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27C5378" w14:textId="77777777" w:rsidR="00CC4846" w:rsidRDefault="00CC4846" w:rsidP="00CC4846">
            <w:pPr>
              <w:pStyle w:val="TableContents"/>
              <w:widowControl w:val="0"/>
              <w:rPr>
                <w:rFonts w:ascii="Arial" w:hAnsi="Arial"/>
                <w:sz w:val="20"/>
                <w:szCs w:val="20"/>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69B1E60" w14:textId="77777777" w:rsidR="00CC4846" w:rsidRDefault="00CC4846" w:rsidP="00CC4846">
            <w:pPr>
              <w:pStyle w:val="TableContents"/>
              <w:widowControl w:val="0"/>
            </w:pPr>
            <w:r>
              <w:rPr>
                <w:rFonts w:ascii="Arial" w:hAnsi="Arial"/>
                <w:sz w:val="20"/>
                <w:szCs w:val="20"/>
              </w:rPr>
              <w:t>[1] Vervangen door pantoprazol 20mg per dag [</w:t>
            </w:r>
            <w:hyperlink r:id="rId280">
              <w:r>
                <w:rPr>
                  <w:rStyle w:val="Hyperlink"/>
                </w:rPr>
                <w:t>https://www.farmacotherapeutischkompas.nl/bladeren/preparaatteksten/p/pantoprazol</w:t>
              </w:r>
            </w:hyperlink>
            <w:r>
              <w:rPr>
                <w:rFonts w:ascii="Arial" w:hAnsi="Arial"/>
                <w:sz w:val="20"/>
                <w:szCs w:val="20"/>
              </w:rPr>
              <w: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7E9256A" w14:textId="77777777" w:rsidR="00CC4846" w:rsidRDefault="00CC4846" w:rsidP="00CC4846">
            <w:pPr>
              <w:pStyle w:val="TableContents"/>
              <w:widowControl w:val="0"/>
              <w:rPr>
                <w:rFonts w:ascii="Arial" w:hAnsi="Arial"/>
                <w:sz w:val="20"/>
                <w:szCs w:val="20"/>
              </w:rPr>
            </w:pPr>
            <w:r>
              <w:rPr>
                <w:rFonts w:ascii="Arial" w:hAnsi="Arial"/>
                <w:sz w:val="20"/>
                <w:szCs w:val="20"/>
              </w:rPr>
              <w:t>[1]Vervangen door pantoprazol 20mg/dag</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64D137F" w14:textId="77777777" w:rsidR="00CC4846" w:rsidRDefault="00CC4846" w:rsidP="00CC4846">
            <w:pPr>
              <w:widowControl w:val="0"/>
              <w:rPr>
                <w:rFonts w:ascii="Arial" w:hAnsi="Arial"/>
                <w:sz w:val="20"/>
                <w:szCs w:val="20"/>
              </w:rPr>
            </w:pPr>
            <w:r>
              <w:rPr>
                <w:rFonts w:ascii="Arial" w:hAnsi="Arial"/>
                <w:sz w:val="20"/>
                <w:szCs w:val="20"/>
              </w:rPr>
              <w:t>[1] Vervangen door pantoprazol.</w:t>
            </w:r>
          </w:p>
          <w:p w14:paraId="35F1CD9F" w14:textId="77777777" w:rsidR="00CC4846" w:rsidRDefault="00CC4846" w:rsidP="00CC4846">
            <w:pPr>
              <w:widowControl w:val="0"/>
              <w:rPr>
                <w:rFonts w:ascii="Arial" w:hAnsi="Arial"/>
                <w:sz w:val="20"/>
                <w:szCs w:val="20"/>
              </w:rPr>
            </w:pPr>
            <w:r>
              <w:rPr>
                <w:rFonts w:ascii="Arial" w:hAnsi="Arial"/>
                <w:sz w:val="20"/>
                <w:szCs w:val="20"/>
              </w:rPr>
              <w:t>Neem  pantoprazol in volgens de instructies van de apotheek.</w:t>
            </w:r>
          </w:p>
          <w:p w14:paraId="186A287A" w14:textId="77777777" w:rsidR="00CC4846" w:rsidRDefault="00CC4846" w:rsidP="00CC4846">
            <w:pPr>
              <w:widowControl w:val="0"/>
              <w:rPr>
                <w:rFonts w:ascii="Arial" w:hAnsi="Arial"/>
                <w:sz w:val="20"/>
                <w:szCs w:val="20"/>
              </w:rPr>
            </w:pPr>
          </w:p>
          <w:p w14:paraId="3B9F9062" w14:textId="77777777" w:rsidR="00CC4846" w:rsidRDefault="00CC4846" w:rsidP="00CC4846">
            <w:pPr>
              <w:widowControl w:val="0"/>
              <w:rPr>
                <w:rFonts w:ascii="Arial" w:hAnsi="Arial"/>
                <w:sz w:val="20"/>
                <w:szCs w:val="20"/>
              </w:rPr>
            </w:pPr>
            <w:r>
              <w:rPr>
                <w:rFonts w:ascii="Arial" w:hAnsi="Arial"/>
                <w:sz w:val="20"/>
                <w:szCs w:val="20"/>
              </w:rPr>
              <w:t>Vraag de apotheek naar de bijwerkingen van pantoprazole</w:t>
            </w:r>
          </w:p>
          <w:p w14:paraId="7372E50D" w14:textId="77777777" w:rsidR="00CC4846" w:rsidRDefault="00CC4846" w:rsidP="00CC4846">
            <w:pPr>
              <w:widowControl w:val="0"/>
              <w:rPr>
                <w:rFonts w:ascii="Arial" w:hAnsi="Arial"/>
                <w:sz w:val="20"/>
                <w:szCs w:val="20"/>
              </w:rPr>
            </w:pPr>
            <w:r>
              <w:rPr>
                <w:rFonts w:ascii="Arial" w:hAnsi="Arial"/>
                <w:sz w:val="20"/>
                <w:szCs w:val="20"/>
              </w:rPr>
              <w:t xml:space="preserve">Als u bijwerkingen of andere gezondheidsproblemen krijgt door  pantoprazol, </w:t>
            </w:r>
            <w:r>
              <w:rPr>
                <w:rFonts w:ascii="Arial" w:hAnsi="Arial"/>
                <w:sz w:val="20"/>
                <w:szCs w:val="20"/>
              </w:rPr>
              <w:lastRenderedPageBreak/>
              <w:t>neemt u dan contact op met uw huisarts, het ziekenhuis of uw apotheek.</w:t>
            </w:r>
          </w:p>
          <w:p w14:paraId="19CA21AE"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7A7AD0B9" w14:textId="024A25DE" w:rsidR="00CC4846" w:rsidRDefault="00087CD0" w:rsidP="00CC4846">
            <w:pPr>
              <w:pStyle w:val="TableContents"/>
              <w:widowControl w:val="0"/>
              <w:rPr>
                <w:rFonts w:ascii="Arial" w:hAnsi="Arial"/>
                <w:sz w:val="20"/>
                <w:szCs w:val="20"/>
              </w:rPr>
            </w:pPr>
            <w:hyperlink r:id="rId281">
              <w:r w:rsidR="00CC4846" w:rsidRPr="00A6054A">
                <w:rPr>
                  <w:rStyle w:val="Hyperlink"/>
                  <w:rFonts w:ascii="Arial" w:hAnsi="Arial"/>
                  <w:sz w:val="20"/>
                  <w:szCs w:val="20"/>
                </w:rPr>
                <w:t>refpage 32</w:t>
              </w:r>
            </w:hyperlink>
          </w:p>
        </w:tc>
      </w:tr>
      <w:tr w:rsidR="00CC4846" w14:paraId="79BC9FE5"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06DD1B0A" w14:textId="77777777" w:rsidR="00CC4846" w:rsidRPr="00D45A17" w:rsidRDefault="00CC4846" w:rsidP="00CC4846">
            <w:pPr>
              <w:pStyle w:val="TableContents"/>
              <w:widowControl w:val="0"/>
            </w:pPr>
            <w:r w:rsidRPr="00D45A17">
              <w:rPr>
                <w:rFonts w:ascii="Arial" w:hAnsi="Arial"/>
                <w:sz w:val="20"/>
                <w:szCs w:val="20"/>
              </w:rPr>
              <w:t>119</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B631151" w14:textId="77777777" w:rsidR="00CC4846" w:rsidRDefault="00CC4846" w:rsidP="00CC4846">
            <w:pPr>
              <w:pStyle w:val="TableContents"/>
              <w:widowControl w:val="0"/>
              <w:rPr>
                <w:rFonts w:ascii="Arial" w:hAnsi="Arial"/>
                <w:sz w:val="20"/>
                <w:szCs w:val="20"/>
              </w:rPr>
            </w:pP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29C4397" w14:textId="77777777" w:rsidR="00CC4846" w:rsidRDefault="00CC4846" w:rsidP="00CC4846">
            <w:pPr>
              <w:pStyle w:val="TableContents"/>
              <w:widowControl w:val="0"/>
              <w:rPr>
                <w:rFonts w:ascii="Arial" w:hAnsi="Arial"/>
                <w:sz w:val="20"/>
                <w:szCs w:val="20"/>
              </w:rPr>
            </w:pPr>
            <w:r>
              <w:rPr>
                <w:rFonts w:ascii="Arial" w:hAnsi="Arial"/>
                <w:sz w:val="20"/>
                <w:szCs w:val="20"/>
              </w:rPr>
              <w:t>bijwerking</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FD9D8B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A02BC</w:t>
            </w:r>
          </w:p>
          <w:p w14:paraId="735C9F2D"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B01AC56</w:t>
            </w:r>
          </w:p>
          <w:p w14:paraId="43537D5B"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M01AE52</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4FCD735"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allergische reactie present for this medication</w:t>
            </w: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2D91394" w14:textId="77777777" w:rsidR="00CC4846" w:rsidRDefault="00CC4846" w:rsidP="00CC4846">
            <w:pPr>
              <w:pStyle w:val="TableContents"/>
              <w:widowControl w:val="0"/>
              <w:rPr>
                <w:rFonts w:ascii="Arial" w:hAnsi="Arial"/>
                <w:sz w:val="20"/>
                <w:szCs w:val="20"/>
                <w:lang w:val="en-US"/>
              </w:rPr>
            </w:pP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CD0CA09" w14:textId="77777777" w:rsidR="00CC4846" w:rsidRDefault="00CC4846" w:rsidP="00CC4846">
            <w:pPr>
              <w:pStyle w:val="TableContents"/>
              <w:widowControl w:val="0"/>
              <w:rPr>
                <w:rFonts w:ascii="Arial" w:hAnsi="Arial"/>
                <w:sz w:val="20"/>
                <w:szCs w:val="20"/>
              </w:rPr>
            </w:pPr>
            <w:r>
              <w:rPr>
                <w:rFonts w:ascii="Arial" w:hAnsi="Arial"/>
                <w:b/>
                <w:bCs/>
                <w:sz w:val="20"/>
                <w:szCs w:val="20"/>
              </w:rPr>
              <w:t>Patiënt heeft mogelijk bijwerkingen van deze medicatie.</w:t>
            </w:r>
            <w:r>
              <w:rPr>
                <w:rFonts w:ascii="Arial" w:hAnsi="Arial"/>
                <w:sz w:val="20"/>
                <w:szCs w:val="20"/>
              </w:rPr>
              <w:t xml:space="preserve"> Overweeg stoppen of lagere dosering.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0E3C117" w14:textId="77777777" w:rsidR="00CC4846" w:rsidRDefault="00CC4846" w:rsidP="00CC4846">
            <w:pPr>
              <w:pStyle w:val="TableContents"/>
              <w:widowControl w:val="0"/>
            </w:pPr>
            <w:r>
              <w:rPr>
                <w:rFonts w:ascii="Arial" w:hAnsi="Arial"/>
                <w:sz w:val="20"/>
                <w:szCs w:val="20"/>
              </w:rPr>
              <w:t>Mogelijk bijwerking geregistreerd.</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C737914" w14:textId="77777777" w:rsidR="00CC4846" w:rsidRDefault="00CC4846" w:rsidP="00CC4846">
            <w:pPr>
              <w:pStyle w:val="TableContents"/>
              <w:widowControl w:val="0"/>
              <w:rPr>
                <w:rFonts w:ascii="Arial" w:hAnsi="Arial"/>
                <w:sz w:val="20"/>
                <w:szCs w:val="20"/>
              </w:rPr>
            </w:pP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24F8D97F" w14:textId="71C0C66F" w:rsidR="00CC4846" w:rsidRDefault="00087CD0" w:rsidP="00CC4846">
            <w:pPr>
              <w:pStyle w:val="TableContents"/>
              <w:widowControl w:val="0"/>
            </w:pPr>
            <w:hyperlink r:id="rId282">
              <w:r w:rsidR="00CC4846" w:rsidRPr="00A6054A">
                <w:rPr>
                  <w:rStyle w:val="Hyperlink"/>
                  <w:rFonts w:ascii="Arial" w:hAnsi="Arial"/>
                  <w:sz w:val="20"/>
                  <w:szCs w:val="20"/>
                </w:rPr>
                <w:t>refpage 32</w:t>
              </w:r>
            </w:hyperlink>
          </w:p>
        </w:tc>
      </w:tr>
      <w:tr w:rsidR="00CC4846" w14:paraId="31E97251" w14:textId="77777777" w:rsidTr="008E0034">
        <w:trPr>
          <w:gridAfter w:val="1"/>
          <w:wAfter w:w="37" w:type="dxa"/>
        </w:trPr>
        <w:tc>
          <w:tcPr>
            <w:tcW w:w="375" w:type="dxa"/>
            <w:tcBorders>
              <w:top w:val="single" w:sz="4" w:space="0" w:color="ABABAB"/>
              <w:left w:val="single" w:sz="4" w:space="0" w:color="ABABAB"/>
              <w:bottom w:val="single" w:sz="4" w:space="0" w:color="ABABAB"/>
            </w:tcBorders>
            <w:shd w:val="clear" w:color="auto" w:fill="A6A6A6" w:themeFill="background1" w:themeFillShade="A6"/>
            <w:vAlign w:val="center"/>
          </w:tcPr>
          <w:p w14:paraId="544F0E53" w14:textId="77777777" w:rsidR="00CC4846" w:rsidRPr="00D45A17" w:rsidRDefault="00CC4846" w:rsidP="00CC4846">
            <w:pPr>
              <w:pStyle w:val="TableContents"/>
              <w:widowControl w:val="0"/>
            </w:pPr>
            <w:r w:rsidRPr="00D45A17">
              <w:rPr>
                <w:rFonts w:ascii="Arial" w:hAnsi="Arial"/>
                <w:sz w:val="20"/>
                <w:szCs w:val="20"/>
              </w:rPr>
              <w:t>120</w:t>
            </w:r>
          </w:p>
        </w:tc>
        <w:tc>
          <w:tcPr>
            <w:tcW w:w="459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7E562FC" w14:textId="77777777" w:rsidR="00CC4846" w:rsidRDefault="00CC4846" w:rsidP="00CC4846">
            <w:pPr>
              <w:pStyle w:val="TableContents"/>
              <w:widowControl w:val="0"/>
              <w:rPr>
                <w:lang w:val="en-US"/>
              </w:rPr>
            </w:pPr>
            <w:r>
              <w:rPr>
                <w:rFonts w:ascii="Arial" w:hAnsi="Arial"/>
                <w:color w:val="9900FF"/>
                <w:sz w:val="20"/>
                <w:szCs w:val="20"/>
                <w:lang w:val="en-US"/>
              </w:rPr>
              <w:t>{TODO can we specify which?}</w:t>
            </w:r>
          </w:p>
        </w:tc>
        <w:tc>
          <w:tcPr>
            <w:tcW w:w="131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6135FC6"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9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04DFD15"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A02BC</w:t>
            </w:r>
          </w:p>
          <w:p w14:paraId="6AF2D369"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B01AC56</w:t>
            </w:r>
          </w:p>
          <w:p w14:paraId="00A5599C" w14:textId="77777777" w:rsidR="00CC4846" w:rsidRDefault="00CC4846" w:rsidP="00CC4846">
            <w:pPr>
              <w:pStyle w:val="TableContents"/>
              <w:widowControl w:val="0"/>
              <w:rPr>
                <w:rFonts w:ascii="Arial" w:hAnsi="Arial"/>
                <w:sz w:val="20"/>
                <w:szCs w:val="20"/>
                <w:lang w:val="en-US"/>
              </w:rPr>
            </w:pPr>
            <w:r>
              <w:rPr>
                <w:rFonts w:ascii="Arial" w:hAnsi="Arial"/>
                <w:sz w:val="20"/>
                <w:szCs w:val="20"/>
                <w:lang w:val="en-US"/>
              </w:rPr>
              <w:t>or M01AE52</w:t>
            </w:r>
          </w:p>
        </w:tc>
        <w:tc>
          <w:tcPr>
            <w:tcW w:w="173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26B6FE4" w14:textId="77777777" w:rsidR="00CC4846" w:rsidRDefault="00CC4846" w:rsidP="00CC4846">
            <w:pPr>
              <w:pStyle w:val="TableContents"/>
              <w:widowControl w:val="0"/>
              <w:rPr>
                <w:rFonts w:ascii="Arial" w:hAnsi="Arial"/>
                <w:sz w:val="20"/>
                <w:szCs w:val="20"/>
                <w:lang w:val="en-US"/>
              </w:rPr>
            </w:pPr>
          </w:p>
        </w:tc>
        <w:tc>
          <w:tcPr>
            <w:tcW w:w="1726"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EB05CD6" w14:textId="77777777" w:rsidR="00CC4846" w:rsidRDefault="00CC4846" w:rsidP="00CC4846">
            <w:pPr>
              <w:pStyle w:val="TableContents"/>
              <w:widowControl w:val="0"/>
              <w:rPr>
                <w:rFonts w:ascii="Arial" w:hAnsi="Arial"/>
                <w:sz w:val="20"/>
                <w:szCs w:val="20"/>
              </w:rPr>
            </w:pPr>
            <w:r>
              <w:rPr>
                <w:rFonts w:ascii="Arial" w:hAnsi="Arial"/>
                <w:color w:val="9900FF"/>
                <w:sz w:val="20"/>
                <w:szCs w:val="20"/>
                <w:lang w:val="en-US"/>
              </w:rPr>
              <w:t xml:space="preserve">{{preselect vervolg if a stop-, afbouw-, or vervangen- option is checked}} </w:t>
            </w:r>
          </w:p>
        </w:tc>
        <w:tc>
          <w:tcPr>
            <w:tcW w:w="760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EE66F55" w14:textId="77777777" w:rsidR="00CC4846" w:rsidRDefault="00CC4846" w:rsidP="00CC4846">
            <w:pPr>
              <w:pStyle w:val="TableContents"/>
              <w:widowControl w:val="0"/>
              <w:rPr>
                <w:rFonts w:ascii="Arial" w:hAnsi="Arial"/>
                <w:sz w:val="20"/>
                <w:szCs w:val="20"/>
              </w:rPr>
            </w:pPr>
            <w:r>
              <w:rPr>
                <w:rFonts w:ascii="Arial" w:hAnsi="Arial"/>
                <w:sz w:val="20"/>
                <w:szCs w:val="20"/>
              </w:rPr>
              <w:t>[1] Vervolgafspraak:{{free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949F7CE" w14:textId="77777777" w:rsidR="00CC4846" w:rsidRDefault="00CC4846" w:rsidP="00CC4846">
            <w:pPr>
              <w:pStyle w:val="TableContents"/>
              <w:widowControl w:val="0"/>
            </w:pPr>
            <w:r>
              <w:rPr>
                <w:rFonts w:ascii="Arial" w:hAnsi="Arial"/>
                <w:sz w:val="20"/>
                <w:szCs w:val="20"/>
              </w:rPr>
              <w:t>[1] Vervolgafspraak: {{free text}}</w:t>
            </w:r>
          </w:p>
        </w:tc>
        <w:tc>
          <w:tcPr>
            <w:tcW w:w="2277"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5B47134" w14:textId="77777777" w:rsidR="00CC4846" w:rsidRDefault="00CC4846" w:rsidP="00CC4846">
            <w:pPr>
              <w:pStyle w:val="TableContents"/>
              <w:widowControl w:val="0"/>
              <w:rPr>
                <w:rFonts w:ascii="Arial" w:hAnsi="Arial"/>
                <w:sz w:val="20"/>
                <w:szCs w:val="20"/>
              </w:rPr>
            </w:pPr>
            <w:r>
              <w:rPr>
                <w:rFonts w:ascii="Arial" w:hAnsi="Arial"/>
                <w:sz w:val="20"/>
                <w:szCs w:val="20"/>
              </w:rPr>
              <w:t>[1] Uw dokter neemt contact met u op om te kijken of het u lukt om het advies te volgen of dat u nieuwe symptomen heeft gehad. Een vervolgafspraak wordt ingepland {{free text}}</w:t>
            </w:r>
          </w:p>
        </w:tc>
        <w:tc>
          <w:tcPr>
            <w:tcW w:w="534"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tcPr>
          <w:p w14:paraId="6667A9C9" w14:textId="37A29AFB" w:rsidR="00CC4846" w:rsidRDefault="00087CD0" w:rsidP="00CC4846">
            <w:pPr>
              <w:pStyle w:val="TableContents"/>
              <w:widowControl w:val="0"/>
            </w:pPr>
            <w:hyperlink r:id="rId283">
              <w:r w:rsidR="00CC4846" w:rsidRPr="00A6054A">
                <w:rPr>
                  <w:rStyle w:val="Hyperlink"/>
                  <w:rFonts w:ascii="Arial" w:hAnsi="Arial"/>
                  <w:sz w:val="20"/>
                  <w:szCs w:val="20"/>
                </w:rPr>
                <w:t>refpage 32</w:t>
              </w:r>
            </w:hyperlink>
          </w:p>
        </w:tc>
      </w:tr>
      <w:tr w:rsidR="00CC4846" w14:paraId="68DB3FF6" w14:textId="77777777" w:rsidTr="00CC4846">
        <w:tc>
          <w:tcPr>
            <w:tcW w:w="622" w:type="dxa"/>
            <w:gridSpan w:val="2"/>
            <w:tcBorders>
              <w:top w:val="single" w:sz="4" w:space="0" w:color="ABABAB"/>
              <w:left w:val="single" w:sz="4" w:space="0" w:color="ABABAB"/>
              <w:bottom w:val="single" w:sz="4" w:space="0" w:color="ABABAB"/>
            </w:tcBorders>
            <w:shd w:val="clear" w:color="auto" w:fill="C7FCE6"/>
            <w:vAlign w:val="center"/>
          </w:tcPr>
          <w:p w14:paraId="63D34F49" w14:textId="77777777" w:rsidR="00CC4846" w:rsidRPr="00D45A17" w:rsidRDefault="00CC4846" w:rsidP="00CC4846">
            <w:pPr>
              <w:pStyle w:val="TableContents"/>
              <w:widowControl w:val="0"/>
              <w:rPr>
                <w:rFonts w:ascii="Arial" w:hAnsi="Arial"/>
                <w:sz w:val="20"/>
                <w:szCs w:val="20"/>
              </w:rPr>
            </w:pP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C7FCE6"/>
            <w:vAlign w:val="center"/>
          </w:tcPr>
          <w:p w14:paraId="3C9596C3" w14:textId="77777777" w:rsidR="00CC4846" w:rsidRDefault="00CC4846" w:rsidP="00CC4846">
            <w:pPr>
              <w:pStyle w:val="TableContents"/>
              <w:widowControl w:val="0"/>
              <w:rPr>
                <w:rFonts w:ascii="Arial" w:hAnsi="Arial"/>
                <w:sz w:val="20"/>
                <w:szCs w:val="20"/>
              </w:rPr>
            </w:pP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C7FCE6"/>
            <w:vAlign w:val="center"/>
          </w:tcPr>
          <w:p w14:paraId="51C57840" w14:textId="77777777" w:rsidR="00CC4846" w:rsidRDefault="00CC4846" w:rsidP="00CC4846">
            <w:pPr>
              <w:pStyle w:val="TableContents"/>
              <w:widowControl w:val="0"/>
              <w:rPr>
                <w:rFonts w:ascii="Arial" w:hAnsi="Arial"/>
                <w:sz w:val="20"/>
                <w:szCs w:val="20"/>
              </w:rPr>
            </w:pPr>
          </w:p>
        </w:tc>
        <w:tc>
          <w:tcPr>
            <w:tcW w:w="1050" w:type="dxa"/>
            <w:gridSpan w:val="2"/>
            <w:tcBorders>
              <w:top w:val="single" w:sz="4" w:space="0" w:color="ABABAB"/>
              <w:left w:val="single" w:sz="4" w:space="0" w:color="ABABAB"/>
              <w:bottom w:val="single" w:sz="4" w:space="0" w:color="ABABAB"/>
            </w:tcBorders>
            <w:shd w:val="clear" w:color="auto" w:fill="C7FCE6"/>
            <w:vAlign w:val="center"/>
          </w:tcPr>
          <w:p w14:paraId="1FA31F0C" w14:textId="77777777" w:rsidR="00CC4846" w:rsidRDefault="00CC4846" w:rsidP="00CC4846">
            <w:pPr>
              <w:pStyle w:val="TableContents"/>
              <w:widowControl w:val="0"/>
              <w:rPr>
                <w:rFonts w:ascii="Arial" w:hAnsi="Arial"/>
                <w:sz w:val="20"/>
                <w:szCs w:val="20"/>
              </w:rPr>
            </w:pPr>
          </w:p>
        </w:tc>
        <w:tc>
          <w:tcPr>
            <w:tcW w:w="1719" w:type="dxa"/>
            <w:gridSpan w:val="2"/>
            <w:tcBorders>
              <w:top w:val="single" w:sz="4" w:space="0" w:color="ABABAB"/>
              <w:left w:val="single" w:sz="4" w:space="0" w:color="ABABAB"/>
              <w:bottom w:val="single" w:sz="4" w:space="0" w:color="ABABAB"/>
            </w:tcBorders>
            <w:shd w:val="clear" w:color="auto" w:fill="C7FCE6"/>
            <w:vAlign w:val="center"/>
          </w:tcPr>
          <w:p w14:paraId="4FEAC322" w14:textId="77777777" w:rsidR="00CC4846" w:rsidRDefault="00CC4846" w:rsidP="00CC4846">
            <w:pPr>
              <w:pStyle w:val="TableContents"/>
              <w:widowControl w:val="0"/>
              <w:rPr>
                <w:rFonts w:ascii="Arial" w:hAnsi="Arial"/>
                <w:sz w:val="20"/>
                <w:szCs w:val="20"/>
              </w:rPr>
            </w:pPr>
          </w:p>
        </w:tc>
        <w:tc>
          <w:tcPr>
            <w:tcW w:w="1743" w:type="dxa"/>
            <w:gridSpan w:val="2"/>
            <w:tcBorders>
              <w:top w:val="single" w:sz="4" w:space="0" w:color="ABABAB"/>
              <w:left w:val="single" w:sz="4" w:space="0" w:color="ABABAB"/>
              <w:bottom w:val="single" w:sz="4" w:space="0" w:color="ABABAB"/>
            </w:tcBorders>
            <w:shd w:val="clear" w:color="auto" w:fill="C7FCE6"/>
            <w:vAlign w:val="center"/>
          </w:tcPr>
          <w:p w14:paraId="7C4CDCE5" w14:textId="77777777" w:rsidR="00CC4846" w:rsidRDefault="00CC4846" w:rsidP="00CC4846">
            <w:pPr>
              <w:pStyle w:val="TableContents"/>
              <w:widowControl w:val="0"/>
              <w:rPr>
                <w:rFonts w:ascii="Arial" w:hAnsi="Arial"/>
                <w:sz w:val="20"/>
                <w:szCs w:val="20"/>
              </w:rPr>
            </w:pP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C7FCE6"/>
            <w:vAlign w:val="center"/>
          </w:tcPr>
          <w:p w14:paraId="2BC32C76" w14:textId="77777777" w:rsidR="00CC4846" w:rsidRDefault="00CC4846" w:rsidP="00CC4846">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C7FCE6"/>
            <w:vAlign w:val="center"/>
          </w:tcPr>
          <w:p w14:paraId="798D7AAA" w14:textId="77777777" w:rsidR="00CC4846" w:rsidRDefault="00CC4846" w:rsidP="00CC4846">
            <w:pPr>
              <w:pStyle w:val="TableContents"/>
              <w:widowControl w:val="0"/>
              <w:rPr>
                <w:rFonts w:ascii="Arial" w:hAnsi="Arial"/>
                <w:sz w:val="20"/>
                <w:szCs w:val="20"/>
              </w:rPr>
            </w:pP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C7FCE6"/>
            <w:vAlign w:val="center"/>
          </w:tcPr>
          <w:p w14:paraId="43A7B6C1" w14:textId="77777777" w:rsidR="00CC4846" w:rsidRDefault="00CC4846" w:rsidP="00CC4846">
            <w:pPr>
              <w:pStyle w:val="TableContents"/>
              <w:widowControl w:val="0"/>
              <w:rPr>
                <w:rFonts w:ascii="Arial" w:hAnsi="Arial"/>
                <w:sz w:val="20"/>
                <w:szCs w:val="20"/>
              </w:rPr>
            </w:pP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C7FCE6"/>
            <w:vAlign w:val="center"/>
          </w:tcPr>
          <w:p w14:paraId="141AF2A4" w14:textId="77777777" w:rsidR="00CC4846" w:rsidRDefault="00CC4846" w:rsidP="00CC4846">
            <w:pPr>
              <w:pStyle w:val="TableContents"/>
              <w:widowControl w:val="0"/>
              <w:rPr>
                <w:rFonts w:ascii="Arial" w:hAnsi="Arial"/>
                <w:sz w:val="20"/>
                <w:szCs w:val="20"/>
              </w:rPr>
            </w:pPr>
          </w:p>
        </w:tc>
      </w:tr>
      <w:tr w:rsidR="00CC4846" w14:paraId="7417C611" w14:textId="77777777" w:rsidTr="00CC4846">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E31BE06" w14:textId="77777777" w:rsidR="00CC4846" w:rsidRPr="00D45A17" w:rsidRDefault="00CC4846" w:rsidP="00CC4846">
            <w:pPr>
              <w:pStyle w:val="TableContents"/>
              <w:widowControl w:val="0"/>
              <w:rPr>
                <w:rFonts w:ascii="Arial" w:hAnsi="Arial"/>
                <w:sz w:val="20"/>
                <w:szCs w:val="20"/>
              </w:rPr>
            </w:pPr>
            <w:r w:rsidRPr="00D45A17">
              <w:rPr>
                <w:rFonts w:ascii="Arial" w:hAnsi="Arial"/>
                <w:sz w:val="20"/>
                <w:szCs w:val="20"/>
              </w:rPr>
              <w:t>121</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553B71C" w14:textId="77777777" w:rsidR="00CC4846" w:rsidRDefault="00CC4846" w:rsidP="00CC4846">
            <w:pPr>
              <w:pStyle w:val="TableContents"/>
              <w:widowControl w:val="0"/>
              <w:rPr>
                <w:rFonts w:ascii="Arial" w:hAnsi="Arial"/>
                <w:sz w:val="20"/>
                <w:szCs w:val="20"/>
              </w:rPr>
            </w:pPr>
            <w:r>
              <w:rPr>
                <w:rFonts w:ascii="Arial" w:hAnsi="Arial"/>
                <w:sz w:val="20"/>
                <w:szCs w:val="20"/>
              </w:rPr>
              <w:t>Diabetes medication</w:t>
            </w: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7A47939" w14:textId="77777777" w:rsidR="00CC4846" w:rsidRDefault="00CC4846" w:rsidP="00CC4846">
            <w:pPr>
              <w:pStyle w:val="TableContents"/>
              <w:widowControl w:val="0"/>
              <w:rPr>
                <w:rFonts w:ascii="Arial" w:hAnsi="Arial"/>
                <w:sz w:val="20"/>
                <w:szCs w:val="20"/>
              </w:rPr>
            </w:pPr>
            <w:r>
              <w:rPr>
                <w:rFonts w:ascii="Arial" w:hAnsi="Arial"/>
                <w:sz w:val="20"/>
                <w:szCs w:val="20"/>
              </w:rPr>
              <w:t>all</w:t>
            </w: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BCB6790" w14:textId="77777777" w:rsidR="00CC4846" w:rsidRDefault="00CC4846" w:rsidP="00CC4846">
            <w:pPr>
              <w:pStyle w:val="TableContents"/>
              <w:widowControl w:val="0"/>
              <w:rPr>
                <w:rFonts w:ascii="Arial" w:hAnsi="Arial"/>
                <w:sz w:val="20"/>
                <w:szCs w:val="20"/>
              </w:rPr>
            </w:pPr>
            <w:r>
              <w:rPr>
                <w:rFonts w:ascii="Arial" w:hAnsi="Arial"/>
                <w:sz w:val="20"/>
                <w:szCs w:val="20"/>
              </w:rPr>
              <w:t>A10</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550A95A" w14:textId="77777777" w:rsidR="00CC4846" w:rsidRDefault="00CC4846" w:rsidP="00CC4846">
            <w:pPr>
              <w:pStyle w:val="TableContents"/>
              <w:widowControl w:val="0"/>
              <w:rPr>
                <w:rFonts w:ascii="Arial" w:hAnsi="Arial"/>
                <w:sz w:val="20"/>
                <w:szCs w:val="20"/>
              </w:rPr>
            </w:pP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27D9159" w14:textId="77777777" w:rsidR="00CC4846" w:rsidRDefault="00CC4846" w:rsidP="00CC4846">
            <w:pPr>
              <w:pStyle w:val="TableContents"/>
              <w:widowControl w:val="0"/>
              <w:rPr>
                <w:lang w:val="en-US"/>
              </w:rPr>
            </w:pPr>
            <w:r>
              <w:rPr>
                <w:rFonts w:ascii="Arial" w:hAnsi="Arial"/>
                <w:sz w:val="20"/>
                <w:szCs w:val="20"/>
                <w:lang w:val="en-US"/>
              </w:rPr>
              <w:t>{preselect box 1}{SELECTOR(</w:t>
            </w:r>
          </w:p>
          <w:p w14:paraId="363DF141" w14:textId="77777777" w:rsidR="00CC4846" w:rsidRDefault="00CC4846" w:rsidP="00CC4846">
            <w:pPr>
              <w:pStyle w:val="TableContents"/>
              <w:widowControl w:val="0"/>
              <w:rPr>
                <w:lang w:val="en-US"/>
              </w:rPr>
            </w:pPr>
            <w:r>
              <w:rPr>
                <w:rFonts w:ascii="Arial" w:hAnsi="Arial"/>
                <w:sz w:val="20"/>
                <w:szCs w:val="20"/>
                <w:lang w:val="en-US"/>
              </w:rPr>
              <w:t>A10BH</w:t>
            </w:r>
          </w:p>
          <w:p w14:paraId="015D1000" w14:textId="77777777" w:rsidR="00CC4846" w:rsidRDefault="00CC4846" w:rsidP="00CC4846">
            <w:pPr>
              <w:pStyle w:val="TableContents"/>
              <w:widowControl w:val="0"/>
              <w:rPr>
                <w:lang w:val="en-US"/>
              </w:rPr>
            </w:pPr>
            <w:r>
              <w:rPr>
                <w:rFonts w:ascii="Arial" w:hAnsi="Arial"/>
                <w:sz w:val="20"/>
                <w:szCs w:val="20"/>
                <w:lang w:val="en-US"/>
              </w:rPr>
              <w:t>OR A10BJ</w:t>
            </w:r>
          </w:p>
          <w:p w14:paraId="6A3B8B1E" w14:textId="77777777" w:rsidR="00CC4846" w:rsidRDefault="00CC4846" w:rsidP="00CC4846">
            <w:pPr>
              <w:pStyle w:val="TableContents"/>
              <w:widowControl w:val="0"/>
              <w:rPr>
                <w:lang w:val="en-US"/>
              </w:rPr>
            </w:pPr>
            <w:r>
              <w:rPr>
                <w:rFonts w:ascii="Arial" w:hAnsi="Arial"/>
                <w:sz w:val="20"/>
                <w:szCs w:val="20"/>
                <w:lang w:val="en-US"/>
              </w:rPr>
              <w:t xml:space="preserve">OR A10BK </w:t>
            </w:r>
            <w:r>
              <w:rPr>
                <w:rFonts w:ascii="Arial" w:hAnsi="Arial"/>
                <w:sz w:val="20"/>
                <w:szCs w:val="20"/>
                <w:lang w:val="en-US"/>
              </w:rPr>
              <w:br/>
              <w:t>OR A10BB</w:t>
            </w:r>
          </w:p>
          <w:p w14:paraId="0954E3CE" w14:textId="77777777" w:rsidR="00CC4846" w:rsidRDefault="00CC4846" w:rsidP="00CC4846">
            <w:pPr>
              <w:pStyle w:val="TableContents"/>
              <w:widowControl w:val="0"/>
              <w:rPr>
                <w:lang w:val="en-US"/>
              </w:rPr>
            </w:pPr>
            <w:r>
              <w:rPr>
                <w:rFonts w:ascii="Arial" w:hAnsi="Arial"/>
                <w:sz w:val="20"/>
                <w:szCs w:val="20"/>
                <w:lang w:val="en-US"/>
              </w:rPr>
              <w:t>AND NOT A10BB03</w:t>
            </w:r>
          </w:p>
          <w:p w14:paraId="18B415FA" w14:textId="77777777" w:rsidR="00CC4846" w:rsidRDefault="00CC4846" w:rsidP="00CC4846">
            <w:pPr>
              <w:pStyle w:val="TableContents"/>
              <w:widowControl w:val="0"/>
              <w:rPr>
                <w:lang w:val="en-US"/>
              </w:rPr>
            </w:pPr>
            <w:r>
              <w:rPr>
                <w:rFonts w:ascii="Arial" w:hAnsi="Arial"/>
                <w:sz w:val="20"/>
                <w:szCs w:val="20"/>
                <w:lang w:val="en-US"/>
              </w:rPr>
              <w:t>AND NOT A10BB09) AND CONDITION()}</w:t>
            </w: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FBBDDE1" w14:textId="77777777" w:rsidR="00CC4846" w:rsidRDefault="00CC4846" w:rsidP="00CC4846">
            <w:pPr>
              <w:pStyle w:val="TableContents"/>
              <w:widowControl w:val="0"/>
            </w:pPr>
            <w:r>
              <w:rPr>
                <w:rFonts w:ascii="Arial" w:hAnsi="Arial"/>
                <w:b/>
                <w:sz w:val="20"/>
                <w:szCs w:val="20"/>
              </w:rPr>
              <w:t>Deze patiënt neemt een antidiabeticum:</w:t>
            </w:r>
          </w:p>
          <w:p w14:paraId="753BD435" w14:textId="77777777" w:rsidR="00CC4846" w:rsidRDefault="00CC4846" w:rsidP="00CC4846">
            <w:pPr>
              <w:pStyle w:val="TableContents"/>
              <w:widowControl w:val="0"/>
              <w:rPr>
                <w:rFonts w:ascii="Arial" w:hAnsi="Arial"/>
                <w:sz w:val="20"/>
                <w:szCs w:val="20"/>
              </w:rPr>
            </w:pPr>
            <w:r>
              <w:rPr>
                <w:rFonts w:ascii="Arial" w:hAnsi="Arial"/>
                <w:sz w:val="20"/>
                <w:szCs w:val="20"/>
              </w:rPr>
              <w:t>Bij kwetsbare ouderen met diabetes mellitus is het belangrijkste aspect van glykemische instelling het voorkomen van symptomatische hypo- of hyperglycemiëen. Er is geen bewijs dat intensieve glykemische behandeling bij kwetsbare ouderen met diabetes mellitus zinvol is.</w:t>
            </w:r>
          </w:p>
          <w:p w14:paraId="1348DC6F" w14:textId="77777777" w:rsidR="00CC4846" w:rsidRDefault="00CC4846" w:rsidP="00CC4846">
            <w:pPr>
              <w:pStyle w:val="TableContents"/>
              <w:widowControl w:val="0"/>
              <w:rPr>
                <w:rFonts w:ascii="Arial" w:hAnsi="Arial"/>
                <w:sz w:val="20"/>
                <w:szCs w:val="20"/>
              </w:rPr>
            </w:pPr>
          </w:p>
          <w:p w14:paraId="6D3D4671" w14:textId="77777777" w:rsidR="00CC4846" w:rsidRDefault="00CC4846" w:rsidP="00CC4846">
            <w:pPr>
              <w:pStyle w:val="TableContents"/>
              <w:widowControl w:val="0"/>
              <w:rPr>
                <w:rFonts w:ascii="Arial" w:hAnsi="Arial"/>
                <w:sz w:val="20"/>
                <w:szCs w:val="20"/>
              </w:rPr>
            </w:pPr>
            <w:r>
              <w:rPr>
                <w:rFonts w:ascii="Arial" w:hAnsi="Arial"/>
                <w:sz w:val="20"/>
                <w:szCs w:val="20"/>
              </w:rPr>
              <w:t>Streefwaarde HbA1c, afhankelijk van leeftijd, behandeling en ziekteduur:</w:t>
            </w:r>
          </w:p>
          <w:p w14:paraId="62C45F20" w14:textId="77777777" w:rsidR="00CC4846" w:rsidRDefault="00CC4846" w:rsidP="00CC4846">
            <w:pPr>
              <w:pStyle w:val="TableContents"/>
              <w:widowControl w:val="0"/>
              <w:rPr>
                <w:rFonts w:ascii="Arial" w:hAnsi="Arial"/>
                <w:sz w:val="20"/>
                <w:szCs w:val="20"/>
              </w:rPr>
            </w:pPr>
            <w:r>
              <w:rPr>
                <w:rFonts w:ascii="Arial" w:hAnsi="Arial"/>
                <w:b/>
                <w:bCs/>
                <w:sz w:val="20"/>
                <w:szCs w:val="20"/>
              </w:rPr>
              <w:t>≤ 53 mmol/mol</w:t>
            </w:r>
            <w:r>
              <w:rPr>
                <w:rFonts w:ascii="Arial" w:hAnsi="Arial"/>
                <w:sz w:val="20"/>
                <w:szCs w:val="20"/>
              </w:rPr>
              <w:t>: patiënten die alleen behandeld worden met leefstijladvisering en/of metformine monotherapie;</w:t>
            </w:r>
          </w:p>
          <w:p w14:paraId="2282350E" w14:textId="77777777" w:rsidR="00CC4846" w:rsidRDefault="00CC4846" w:rsidP="00CC4846">
            <w:pPr>
              <w:pStyle w:val="TableContents"/>
              <w:widowControl w:val="0"/>
              <w:rPr>
                <w:rFonts w:ascii="Arial" w:hAnsi="Arial"/>
                <w:sz w:val="20"/>
                <w:szCs w:val="20"/>
              </w:rPr>
            </w:pPr>
            <w:r>
              <w:rPr>
                <w:rFonts w:ascii="Arial" w:hAnsi="Arial"/>
                <w:b/>
                <w:bCs/>
                <w:sz w:val="20"/>
                <w:szCs w:val="20"/>
              </w:rPr>
              <w:t>54-58 mmol/mol</w:t>
            </w:r>
            <w:r>
              <w:rPr>
                <w:rFonts w:ascii="Arial" w:hAnsi="Arial"/>
                <w:sz w:val="20"/>
                <w:szCs w:val="20"/>
              </w:rPr>
              <w:t>: patiënten ≥ 70 jaar en ziekteduur ≤ 10 jaar, vanaf behandelstap 2;</w:t>
            </w:r>
          </w:p>
          <w:p w14:paraId="783A192C" w14:textId="77777777" w:rsidR="00CC4846" w:rsidRDefault="00CC4846" w:rsidP="00CC4846">
            <w:pPr>
              <w:pStyle w:val="TableContents"/>
              <w:widowControl w:val="0"/>
              <w:rPr>
                <w:rFonts w:ascii="Arial" w:hAnsi="Arial"/>
                <w:sz w:val="20"/>
                <w:szCs w:val="20"/>
              </w:rPr>
            </w:pPr>
            <w:r>
              <w:rPr>
                <w:rFonts w:ascii="Arial" w:hAnsi="Arial"/>
                <w:b/>
                <w:bCs/>
                <w:sz w:val="20"/>
                <w:szCs w:val="20"/>
              </w:rPr>
              <w:t>54-64 mmol/mol</w:t>
            </w:r>
            <w:r>
              <w:rPr>
                <w:rFonts w:ascii="Arial" w:hAnsi="Arial"/>
                <w:sz w:val="20"/>
                <w:szCs w:val="20"/>
              </w:rPr>
              <w:t>: patiënten ≥ 70 jaar en ziekteduur ≥ 10 jaar, vanaf behandelstap 2;</w:t>
            </w:r>
          </w:p>
          <w:p w14:paraId="67E4AAF0" w14:textId="77777777" w:rsidR="00CC4846" w:rsidRDefault="00CC4846" w:rsidP="00CC4846">
            <w:pPr>
              <w:pStyle w:val="TableContents"/>
              <w:widowControl w:val="0"/>
              <w:rPr>
                <w:rFonts w:ascii="Arial" w:hAnsi="Arial"/>
                <w:sz w:val="20"/>
                <w:szCs w:val="20"/>
              </w:rPr>
            </w:pPr>
            <w:r>
              <w:rPr>
                <w:rFonts w:ascii="Arial" w:hAnsi="Arial"/>
                <w:b/>
                <w:bCs/>
                <w:sz w:val="20"/>
                <w:szCs w:val="20"/>
              </w:rPr>
              <w:t>69 mmol/mol</w:t>
            </w:r>
            <w:r>
              <w:rPr>
                <w:rFonts w:ascii="Arial" w:hAnsi="Arial"/>
                <w:sz w:val="20"/>
                <w:szCs w:val="20"/>
              </w:rPr>
              <w:t xml:space="preserve"> (8.5%):  kwetsbare ouderen met een levensverwachting van ≤  5 jaar</w:t>
            </w:r>
          </w:p>
          <w:p w14:paraId="3C503A06" w14:textId="77777777" w:rsidR="00174994" w:rsidRPr="00174994" w:rsidRDefault="00174994" w:rsidP="00CC4846">
            <w:pPr>
              <w:pStyle w:val="TableContents"/>
              <w:widowControl w:val="0"/>
              <w:rPr>
                <w:rFonts w:ascii="Arial" w:hAnsi="Arial"/>
                <w:sz w:val="20"/>
                <w:szCs w:val="20"/>
              </w:rPr>
            </w:pPr>
          </w:p>
          <w:p w14:paraId="76CF6EB6" w14:textId="77777777" w:rsidR="00CC4846" w:rsidRDefault="00CC4846" w:rsidP="00CC4846">
            <w:pPr>
              <w:pStyle w:val="TableContents"/>
              <w:widowControl w:val="0"/>
            </w:pPr>
            <w:r>
              <w:rPr>
                <w:rFonts w:ascii="Arial" w:hAnsi="Arial"/>
                <w:sz w:val="20"/>
                <w:szCs w:val="20"/>
              </w:rPr>
              <w:t>[1] O</w:t>
            </w:r>
            <w:r>
              <w:rPr>
                <w:rFonts w:ascii="Calibri;sans-serif" w:hAnsi="Calibri;sans-serif"/>
                <w:sz w:val="22"/>
                <w:szCs w:val="20"/>
              </w:rPr>
              <w:t xml:space="preserve">verleg met de endocrinoloog </w:t>
            </w:r>
            <w:r>
              <w:rPr>
                <w:rFonts w:ascii="Arial" w:hAnsi="Arial"/>
                <w:sz w:val="20"/>
                <w:szCs w:val="20"/>
              </w:rPr>
              <w:t>om veranderingen in medicatie en/of streefwaardes te bespreken  {{free text}}</w:t>
            </w:r>
          </w:p>
          <w:p w14:paraId="0ED72159" w14:textId="77777777" w:rsidR="00CC4846" w:rsidRDefault="00CC4846" w:rsidP="00CC4846">
            <w:pPr>
              <w:pStyle w:val="TableContents"/>
              <w:widowControl w:val="0"/>
              <w:rPr>
                <w:rFonts w:ascii="Arial" w:hAnsi="Arial"/>
                <w:sz w:val="20"/>
                <w:szCs w:val="20"/>
              </w:rPr>
            </w:pPr>
            <w:r>
              <w:rPr>
                <w:rFonts w:ascii="Arial" w:hAnsi="Arial"/>
                <w:sz w:val="20"/>
                <w:szCs w:val="20"/>
              </w:rPr>
              <w:t>[2] Doorverwijzing naar huisarts om veranderingen in medicatie en/of streefwaardes te bespreken {{free text}}</w:t>
            </w:r>
          </w:p>
          <w:p w14:paraId="6E271617" w14:textId="77777777" w:rsidR="00CC4846" w:rsidRDefault="00CC4846" w:rsidP="00CC4846">
            <w:pPr>
              <w:pStyle w:val="TableContents"/>
              <w:widowControl w:val="0"/>
              <w:rPr>
                <w:rFonts w:ascii="Arial" w:hAnsi="Arial"/>
                <w:sz w:val="20"/>
                <w:szCs w:val="20"/>
              </w:rPr>
            </w:pPr>
            <w:r>
              <w:rPr>
                <w:rFonts w:ascii="Arial" w:hAnsi="Arial"/>
                <w:sz w:val="20"/>
                <w:szCs w:val="20"/>
              </w:rPr>
              <w:t>[3] continueren</w:t>
            </w:r>
          </w:p>
          <w:p w14:paraId="6C876A7C" w14:textId="77777777" w:rsidR="00CC4846" w:rsidRDefault="00CC4846" w:rsidP="00CC4846">
            <w:pPr>
              <w:pStyle w:val="TableContents"/>
              <w:widowControl w:val="0"/>
              <w:rPr>
                <w:rFonts w:ascii="Arial" w:hAnsi="Arial"/>
                <w:sz w:val="20"/>
                <w:szCs w:val="20"/>
              </w:rPr>
            </w:pPr>
            <w:r>
              <w:rPr>
                <w:rFonts w:ascii="Arial" w:hAnsi="Arial"/>
                <w:sz w:val="20"/>
                <w:szCs w:val="20"/>
              </w:rPr>
              <w:t>[4]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20D1A40" w14:textId="77777777" w:rsidR="00CC4846" w:rsidRDefault="00CC4846" w:rsidP="00CC4846">
            <w:pPr>
              <w:pStyle w:val="TableContents"/>
              <w:widowControl w:val="0"/>
              <w:rPr>
                <w:rFonts w:ascii="Arial" w:hAnsi="Arial"/>
                <w:sz w:val="20"/>
                <w:szCs w:val="20"/>
              </w:rPr>
            </w:pPr>
            <w:r>
              <w:rPr>
                <w:rFonts w:ascii="Arial" w:hAnsi="Arial"/>
                <w:sz w:val="20"/>
                <w:szCs w:val="20"/>
              </w:rPr>
              <w:t>[1] Overlegt me endocrinoloog over medicatie en/of streefwaardes</w:t>
            </w:r>
          </w:p>
          <w:p w14:paraId="6BB4BED2" w14:textId="77777777" w:rsidR="00CC4846" w:rsidRDefault="00CC4846" w:rsidP="00CC4846">
            <w:pPr>
              <w:pStyle w:val="TableContents"/>
              <w:widowControl w:val="0"/>
              <w:rPr>
                <w:rFonts w:ascii="Arial" w:hAnsi="Arial"/>
                <w:sz w:val="20"/>
                <w:szCs w:val="20"/>
              </w:rPr>
            </w:pPr>
            <w:r>
              <w:rPr>
                <w:rFonts w:ascii="Arial" w:hAnsi="Arial"/>
                <w:sz w:val="20"/>
                <w:szCs w:val="20"/>
              </w:rPr>
              <w:t>[2] Terugverwezen naar huisarts voor wijzigen medicatie en/of streefwaardes</w:t>
            </w:r>
          </w:p>
          <w:p w14:paraId="100979A0" w14:textId="77777777" w:rsidR="00CC4846" w:rsidRDefault="00CC4846" w:rsidP="00CC4846">
            <w:pPr>
              <w:pStyle w:val="TableContents"/>
              <w:widowControl w:val="0"/>
              <w:rPr>
                <w:rFonts w:ascii="Arial" w:hAnsi="Arial"/>
                <w:sz w:val="20"/>
                <w:szCs w:val="20"/>
              </w:rPr>
            </w:pPr>
            <w:r>
              <w:rPr>
                <w:rFonts w:ascii="Arial" w:hAnsi="Arial"/>
                <w:sz w:val="20"/>
                <w:szCs w:val="20"/>
              </w:rPr>
              <w:t>[3] Continueren</w:t>
            </w:r>
          </w:p>
          <w:p w14:paraId="568BA200" w14:textId="77777777" w:rsidR="00CC4846" w:rsidRDefault="00CC4846" w:rsidP="00CC4846">
            <w:pPr>
              <w:pStyle w:val="TableContents"/>
              <w:widowControl w:val="0"/>
              <w:rPr>
                <w:rFonts w:ascii="Arial" w:hAnsi="Arial"/>
                <w:sz w:val="20"/>
                <w:szCs w:val="20"/>
              </w:rPr>
            </w:pPr>
            <w:r>
              <w:rPr>
                <w:rFonts w:ascii="Arial" w:hAnsi="Arial"/>
                <w:sz w:val="20"/>
                <w:szCs w:val="20"/>
              </w:rPr>
              <w:t>[4] {{free text}}</w:t>
            </w: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5D2C0A7" w14:textId="77777777" w:rsidR="00CC4846" w:rsidRDefault="00CC4846" w:rsidP="00CC4846">
            <w:pPr>
              <w:pStyle w:val="TableContents"/>
              <w:widowControl w:val="0"/>
              <w:rPr>
                <w:rFonts w:ascii="Arial" w:hAnsi="Arial"/>
                <w:sz w:val="20"/>
                <w:szCs w:val="20"/>
              </w:rPr>
            </w:pPr>
            <w:r>
              <w:rPr>
                <w:rFonts w:ascii="Arial" w:hAnsi="Arial"/>
                <w:sz w:val="20"/>
                <w:szCs w:val="20"/>
              </w:rPr>
              <w:t>[1] Uw dokter heeft overleg gehad met de internist/endocrinoloog om te kijken of uw medicijnen aangepast kunnen worden. Ook hebben ze gekeken of uw streefwaarden (bloedsuiker en HbA1c) minder streng gehandhaafd moeten worden.</w:t>
            </w:r>
          </w:p>
          <w:p w14:paraId="41359AAA" w14:textId="77777777" w:rsidR="00CC4846" w:rsidRDefault="00CC4846" w:rsidP="00CC4846">
            <w:pPr>
              <w:pStyle w:val="TableContents"/>
              <w:widowControl w:val="0"/>
              <w:rPr>
                <w:rFonts w:ascii="Arial" w:hAnsi="Arial"/>
                <w:sz w:val="20"/>
                <w:szCs w:val="20"/>
              </w:rPr>
            </w:pPr>
          </w:p>
          <w:p w14:paraId="407B36FC" w14:textId="77777777" w:rsidR="00CC4846" w:rsidRDefault="00CC4846" w:rsidP="00CC4846">
            <w:pPr>
              <w:pStyle w:val="TableContents"/>
              <w:widowControl w:val="0"/>
              <w:rPr>
                <w:rFonts w:ascii="Arial" w:hAnsi="Arial"/>
                <w:sz w:val="20"/>
                <w:szCs w:val="20"/>
              </w:rPr>
            </w:pPr>
            <w:r>
              <w:rPr>
                <w:rFonts w:ascii="Arial" w:hAnsi="Arial"/>
                <w:sz w:val="20"/>
                <w:szCs w:val="20"/>
              </w:rPr>
              <w:t>[2] U wordt terugverwezen naar uw huisarts. Uw huisarts zal uw medicijnen aanpassen als de geriater dit nodig is vindt. Uw huisarts zal ook de wijzigingen in steefwaarden (bloedsuiker en HbA1c) met u bespreken.</w:t>
            </w:r>
          </w:p>
          <w:p w14:paraId="51F94979" w14:textId="77777777" w:rsidR="00CC4846" w:rsidRDefault="00CC4846" w:rsidP="00CC4846">
            <w:pPr>
              <w:pStyle w:val="TableContents"/>
              <w:widowControl w:val="0"/>
              <w:rPr>
                <w:rFonts w:ascii="Arial" w:hAnsi="Arial"/>
                <w:sz w:val="20"/>
                <w:szCs w:val="20"/>
              </w:rPr>
            </w:pPr>
          </w:p>
          <w:p w14:paraId="63847E52" w14:textId="77777777" w:rsidR="00CC4846" w:rsidRDefault="00CC4846" w:rsidP="00CC4846">
            <w:pPr>
              <w:pStyle w:val="TableContents"/>
              <w:widowControl w:val="0"/>
              <w:rPr>
                <w:rFonts w:ascii="Arial" w:hAnsi="Arial"/>
                <w:sz w:val="20"/>
                <w:szCs w:val="20"/>
              </w:rPr>
            </w:pPr>
            <w:r>
              <w:rPr>
                <w:rFonts w:ascii="Arial" w:hAnsi="Arial"/>
                <w:sz w:val="20"/>
                <w:szCs w:val="20"/>
              </w:rPr>
              <w:t>[3] Gebruik dit medicijn zoals u tot nu toe doet</w:t>
            </w:r>
          </w:p>
          <w:p w14:paraId="6CEF080C" w14:textId="77777777" w:rsidR="00CC4846" w:rsidRDefault="00CC4846" w:rsidP="00CC4846">
            <w:pPr>
              <w:pStyle w:val="TableContents"/>
              <w:widowControl w:val="0"/>
              <w:rPr>
                <w:rFonts w:ascii="Arial" w:hAnsi="Arial"/>
                <w:sz w:val="20"/>
                <w:szCs w:val="20"/>
              </w:rPr>
            </w:pPr>
          </w:p>
          <w:p w14:paraId="2914A2A8" w14:textId="77777777" w:rsidR="00CC4846" w:rsidRDefault="00CC4846" w:rsidP="00CC4846">
            <w:pPr>
              <w:pStyle w:val="TableContents"/>
              <w:widowControl w:val="0"/>
              <w:rPr>
                <w:rFonts w:ascii="Arial" w:hAnsi="Arial"/>
                <w:sz w:val="20"/>
                <w:szCs w:val="20"/>
              </w:rPr>
            </w:pPr>
            <w:r>
              <w:rPr>
                <w:rFonts w:ascii="Arial" w:hAnsi="Arial"/>
                <w:sz w:val="20"/>
                <w:szCs w:val="20"/>
              </w:rPr>
              <w:t>[4]{{free text}}</w:t>
            </w: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7B0C8E5" w14:textId="07F0A590" w:rsidR="00CC4846" w:rsidRDefault="00087CD0" w:rsidP="00CC4846">
            <w:pPr>
              <w:pStyle w:val="TableContents"/>
              <w:widowControl w:val="0"/>
              <w:rPr>
                <w:rFonts w:ascii="Arial" w:hAnsi="Arial"/>
                <w:sz w:val="20"/>
                <w:szCs w:val="20"/>
              </w:rPr>
            </w:pPr>
            <w:hyperlink r:id="rId284" w:history="1">
              <w:r w:rsidR="00CC4846" w:rsidRPr="008E0034">
                <w:rPr>
                  <w:rStyle w:val="Hyperlink"/>
                  <w:rFonts w:ascii="Arial" w:hAnsi="Arial"/>
                  <w:sz w:val="20"/>
                  <w:szCs w:val="20"/>
                </w:rPr>
                <w:t>refpage 31</w:t>
              </w:r>
            </w:hyperlink>
          </w:p>
        </w:tc>
      </w:tr>
      <w:tr w:rsidR="00174994" w:rsidRPr="00174994" w14:paraId="1783BDEA" w14:textId="77777777" w:rsidTr="00174994">
        <w:tc>
          <w:tcPr>
            <w:tcW w:w="622" w:type="dxa"/>
            <w:gridSpan w:val="2"/>
            <w:tcBorders>
              <w:top w:val="single" w:sz="4" w:space="0" w:color="ABABAB"/>
              <w:left w:val="single" w:sz="4" w:space="0" w:color="ABABAB"/>
              <w:bottom w:val="single" w:sz="4" w:space="0" w:color="ABABAB"/>
            </w:tcBorders>
            <w:shd w:val="clear" w:color="auto" w:fill="auto"/>
            <w:vAlign w:val="center"/>
          </w:tcPr>
          <w:p w14:paraId="0940FE89" w14:textId="78E68BD0" w:rsidR="00174994" w:rsidRPr="00D45A17" w:rsidRDefault="00174994" w:rsidP="008E0034">
            <w:pPr>
              <w:pStyle w:val="TableContents"/>
              <w:widowControl w:val="0"/>
              <w:rPr>
                <w:rFonts w:ascii="Arial" w:hAnsi="Arial"/>
                <w:sz w:val="20"/>
                <w:szCs w:val="20"/>
              </w:rPr>
            </w:pPr>
            <w:ins w:id="627" w:author="Medlock, S.K." w:date="2021-05-07T09:13:00Z">
              <w:r>
                <w:rPr>
                  <w:rFonts w:ascii="Arial" w:hAnsi="Arial"/>
                  <w:sz w:val="20"/>
                  <w:szCs w:val="20"/>
                </w:rPr>
                <w:t>121a</w:t>
              </w:r>
            </w:ins>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D7175A2" w14:textId="5CC18F66" w:rsidR="00174994" w:rsidRDefault="00174994" w:rsidP="008E0034">
            <w:pPr>
              <w:widowControl w:val="0"/>
              <w:rPr>
                <w:lang w:val="en-US"/>
              </w:rPr>
            </w:pPr>
            <w:ins w:id="628" w:author="Medlock, S.K." w:date="2021-05-07T09:13:00Z">
              <w:r>
                <w:rPr>
                  <w:lang w:val="en-US"/>
                </w:rPr>
                <w:t>Sulfonylureumderivaten (A10BB)</w:t>
              </w:r>
            </w:ins>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24BA939B" w14:textId="56F2D08E" w:rsidR="00174994" w:rsidRDefault="00174994" w:rsidP="008E0034">
            <w:pPr>
              <w:pStyle w:val="TableContents"/>
              <w:widowControl w:val="0"/>
              <w:rPr>
                <w:rFonts w:ascii="Arial" w:hAnsi="Arial"/>
                <w:sz w:val="20"/>
                <w:szCs w:val="20"/>
              </w:rPr>
            </w:pPr>
            <w:ins w:id="629" w:author="Medlock, S.K." w:date="2021-05-07T09:13:00Z">
              <w:r>
                <w:rPr>
                  <w:rFonts w:ascii="Arial" w:hAnsi="Arial"/>
                  <w:sz w:val="20"/>
                  <w:szCs w:val="20"/>
                </w:rPr>
                <w:t>all</w:t>
              </w:r>
            </w:ins>
          </w:p>
        </w:tc>
        <w:tc>
          <w:tcPr>
            <w:tcW w:w="1050" w:type="dxa"/>
            <w:gridSpan w:val="2"/>
            <w:tcBorders>
              <w:top w:val="single" w:sz="4" w:space="0" w:color="ABABAB"/>
              <w:left w:val="single" w:sz="4" w:space="0" w:color="ABABAB"/>
              <w:bottom w:val="single" w:sz="4" w:space="0" w:color="ABABAB"/>
            </w:tcBorders>
            <w:shd w:val="clear" w:color="auto" w:fill="auto"/>
            <w:vAlign w:val="center"/>
          </w:tcPr>
          <w:p w14:paraId="24BD6D4A" w14:textId="5615CFBC" w:rsidR="00174994" w:rsidRDefault="00174994" w:rsidP="008E0034">
            <w:pPr>
              <w:widowControl w:val="0"/>
              <w:rPr>
                <w:lang w:val="en-US"/>
              </w:rPr>
            </w:pPr>
            <w:ins w:id="630" w:author="Medlock, S.K." w:date="2021-05-07T09:13:00Z">
              <w:r>
                <w:rPr>
                  <w:lang w:val="en-US"/>
                </w:rPr>
                <w:t>A10BB</w:t>
              </w:r>
            </w:ins>
          </w:p>
        </w:tc>
        <w:tc>
          <w:tcPr>
            <w:tcW w:w="1719" w:type="dxa"/>
            <w:gridSpan w:val="2"/>
            <w:tcBorders>
              <w:top w:val="single" w:sz="4" w:space="0" w:color="ABABAB"/>
              <w:left w:val="single" w:sz="4" w:space="0" w:color="ABABAB"/>
              <w:bottom w:val="single" w:sz="4" w:space="0" w:color="ABABAB"/>
            </w:tcBorders>
            <w:shd w:val="clear" w:color="auto" w:fill="auto"/>
            <w:vAlign w:val="center"/>
          </w:tcPr>
          <w:p w14:paraId="12166A68" w14:textId="77777777" w:rsidR="00174994" w:rsidRDefault="00174994" w:rsidP="008E0034">
            <w:pPr>
              <w:pStyle w:val="TableContents"/>
              <w:widowControl w:val="0"/>
              <w:rPr>
                <w:rFonts w:ascii="Arial" w:hAnsi="Arial"/>
                <w:sz w:val="20"/>
                <w:szCs w:val="20"/>
                <w:lang w:val="en-US"/>
              </w:rPr>
            </w:pPr>
          </w:p>
        </w:tc>
        <w:tc>
          <w:tcPr>
            <w:tcW w:w="1743" w:type="dxa"/>
            <w:gridSpan w:val="2"/>
            <w:tcBorders>
              <w:top w:val="single" w:sz="4" w:space="0" w:color="ABABAB"/>
              <w:left w:val="single" w:sz="4" w:space="0" w:color="ABABAB"/>
              <w:bottom w:val="single" w:sz="4" w:space="0" w:color="ABABAB"/>
            </w:tcBorders>
            <w:shd w:val="clear" w:color="auto" w:fill="auto"/>
            <w:vAlign w:val="center"/>
          </w:tcPr>
          <w:p w14:paraId="00FCC5F1" w14:textId="77777777" w:rsidR="00174994" w:rsidRDefault="00174994" w:rsidP="008E0034">
            <w:pPr>
              <w:pStyle w:val="TableContents"/>
              <w:widowControl w:val="0"/>
              <w:rPr>
                <w:rFonts w:ascii="Arial" w:hAnsi="Arial"/>
                <w:sz w:val="20"/>
                <w:szCs w:val="20"/>
                <w:lang w:val="en-US"/>
              </w:rPr>
            </w:pP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341975F4" w14:textId="77777777" w:rsidR="00174994" w:rsidRDefault="00174994" w:rsidP="00174994">
            <w:pPr>
              <w:pStyle w:val="TableContents"/>
              <w:widowControl w:val="0"/>
              <w:rPr>
                <w:ins w:id="631" w:author="Medlock, S.K." w:date="2021-05-07T09:12:00Z"/>
                <w:rFonts w:ascii="Arial" w:hAnsi="Arial"/>
                <w:sz w:val="20"/>
                <w:szCs w:val="20"/>
              </w:rPr>
            </w:pPr>
          </w:p>
          <w:p w14:paraId="4FCED11B" w14:textId="77777777" w:rsidR="00174994" w:rsidRPr="005B43D4" w:rsidRDefault="00174994" w:rsidP="00174994">
            <w:pPr>
              <w:pStyle w:val="TableContents"/>
              <w:widowControl w:val="0"/>
              <w:rPr>
                <w:ins w:id="632" w:author="Medlock, S.K." w:date="2021-05-07T09:12:00Z"/>
                <w:rFonts w:ascii="Arial" w:hAnsi="Arial"/>
                <w:sz w:val="20"/>
                <w:szCs w:val="20"/>
              </w:rPr>
            </w:pPr>
            <w:commentRangeStart w:id="633"/>
            <w:ins w:id="634" w:author="Medlock, S.K." w:date="2021-05-07T09:12:00Z">
              <w:r w:rsidRPr="00174994">
                <w:rPr>
                  <w:rFonts w:ascii="Arial" w:hAnsi="Arial"/>
                  <w:sz w:val="20"/>
                  <w:szCs w:val="20"/>
                </w:rPr>
                <w:t>Oral hypoglycaemic agents that can cause hypoglycaemia, sulfonylureas, are more risk-increasing than</w:t>
              </w:r>
              <w:r>
                <w:rPr>
                  <w:rFonts w:ascii="Arial" w:hAnsi="Arial"/>
                  <w:sz w:val="20"/>
                  <w:szCs w:val="20"/>
                  <w:lang w:val="en-US"/>
                </w:rPr>
                <w:t xml:space="preserve"> </w:t>
              </w:r>
              <w:r w:rsidRPr="005B43D4">
                <w:rPr>
                  <w:rFonts w:ascii="Arial" w:hAnsi="Arial"/>
                  <w:sz w:val="20"/>
                  <w:szCs w:val="20"/>
                </w:rPr>
                <w:t>other agents</w:t>
              </w:r>
              <w:r>
                <w:rPr>
                  <w:rFonts w:ascii="Arial" w:hAnsi="Arial"/>
                  <w:sz w:val="20"/>
                  <w:szCs w:val="20"/>
                  <w:lang w:val="en-US"/>
                </w:rPr>
                <w:t>.</w:t>
              </w:r>
              <w:commentRangeEnd w:id="633"/>
              <w:r>
                <w:rPr>
                  <w:rStyle w:val="CommentReference"/>
                </w:rPr>
                <w:commentReference w:id="633"/>
              </w:r>
            </w:ins>
          </w:p>
          <w:p w14:paraId="7C425DD4" w14:textId="77777777" w:rsidR="00174994" w:rsidRPr="005B43D4" w:rsidRDefault="00174994" w:rsidP="008E0034">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19167F76" w14:textId="77777777" w:rsidR="00174994" w:rsidRPr="00174994" w:rsidRDefault="00174994" w:rsidP="008E0034">
            <w:pPr>
              <w:pStyle w:val="TableContents"/>
              <w:widowControl w:val="0"/>
              <w:rPr>
                <w:rFonts w:ascii="Arial" w:hAnsi="Arial"/>
                <w:sz w:val="20"/>
                <w:szCs w:val="20"/>
                <w:lang w:val="en-US"/>
              </w:rPr>
            </w:pP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F249109" w14:textId="77777777" w:rsidR="00174994" w:rsidRPr="00174994" w:rsidRDefault="00174994" w:rsidP="008E0034">
            <w:pPr>
              <w:pStyle w:val="TableContents"/>
              <w:widowControl w:val="0"/>
              <w:rPr>
                <w:rFonts w:ascii="Arial" w:hAnsi="Arial"/>
                <w:sz w:val="20"/>
                <w:szCs w:val="20"/>
                <w:lang w:val="en-US"/>
              </w:rPr>
            </w:pP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uto"/>
            <w:vAlign w:val="center"/>
          </w:tcPr>
          <w:p w14:paraId="08DCBE78" w14:textId="77777777" w:rsidR="00174994" w:rsidRPr="00174994" w:rsidRDefault="00174994" w:rsidP="008E0034">
            <w:pPr>
              <w:pStyle w:val="TableContents"/>
              <w:widowControl w:val="0"/>
            </w:pPr>
          </w:p>
        </w:tc>
      </w:tr>
      <w:tr w:rsidR="008E0034" w14:paraId="43600588" w14:textId="77777777" w:rsidTr="00CC4846">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F1661F3" w14:textId="77777777" w:rsidR="008E0034" w:rsidRPr="00D45A17" w:rsidRDefault="008E0034" w:rsidP="008E0034">
            <w:pPr>
              <w:pStyle w:val="TableContents"/>
              <w:widowControl w:val="0"/>
              <w:rPr>
                <w:rFonts w:ascii="Arial" w:hAnsi="Arial"/>
                <w:sz w:val="20"/>
                <w:szCs w:val="20"/>
              </w:rPr>
            </w:pPr>
            <w:bookmarkStart w:id="635" w:name="_GoBack" w:colFirst="0" w:colLast="10"/>
            <w:r w:rsidRPr="00D45A17">
              <w:rPr>
                <w:rFonts w:ascii="Arial" w:hAnsi="Arial"/>
                <w:sz w:val="20"/>
                <w:szCs w:val="20"/>
              </w:rPr>
              <w:t>122</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8B89726" w14:textId="77777777" w:rsidR="008E0034" w:rsidRDefault="008E0034" w:rsidP="008E0034">
            <w:pPr>
              <w:widowControl w:val="0"/>
              <w:rPr>
                <w:lang w:val="en-US"/>
              </w:rPr>
            </w:pPr>
            <w:r>
              <w:rPr>
                <w:lang w:val="en-US"/>
              </w:rPr>
              <w:t>Sulfonylureumderivaten (A10BB) AND NOT tolbutamide or glicazide.</w:t>
            </w:r>
          </w:p>
          <w:p w14:paraId="4C8B478C" w14:textId="77777777" w:rsidR="008E0034" w:rsidRDefault="008E0034" w:rsidP="008E0034">
            <w:pPr>
              <w:widowControl w:val="0"/>
              <w:rPr>
                <w:rFonts w:ascii="Arial" w:hAnsi="Arial"/>
                <w:sz w:val="20"/>
                <w:szCs w:val="20"/>
                <w:lang w:val="en-US"/>
              </w:rPr>
            </w:pP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644AF49"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4054CCC" w14:textId="77777777" w:rsidR="008E0034" w:rsidRDefault="008E0034" w:rsidP="008E0034">
            <w:pPr>
              <w:widowControl w:val="0"/>
              <w:rPr>
                <w:lang w:val="en-US"/>
              </w:rPr>
            </w:pPr>
            <w:r>
              <w:rPr>
                <w:lang w:val="en-US"/>
              </w:rPr>
              <w:t>A10BB</w:t>
            </w:r>
          </w:p>
          <w:p w14:paraId="3A6020AD" w14:textId="77777777" w:rsidR="008E0034" w:rsidRDefault="008E0034" w:rsidP="008E0034">
            <w:pPr>
              <w:widowControl w:val="0"/>
              <w:rPr>
                <w:lang w:val="en-US"/>
              </w:rPr>
            </w:pPr>
            <w:r>
              <w:rPr>
                <w:lang w:val="en-US"/>
              </w:rPr>
              <w:t>AND NOT A10BB03</w:t>
            </w:r>
          </w:p>
          <w:p w14:paraId="14D25C46" w14:textId="77777777" w:rsidR="008E0034" w:rsidRDefault="008E0034" w:rsidP="008E0034">
            <w:pPr>
              <w:widowControl w:val="0"/>
              <w:rPr>
                <w:lang w:val="en-US"/>
              </w:rPr>
            </w:pPr>
            <w:r>
              <w:rPr>
                <w:lang w:val="en-US"/>
              </w:rPr>
              <w:t>AND NOT A10BB09</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52AB195" w14:textId="77777777" w:rsidR="008E0034" w:rsidRDefault="008E0034" w:rsidP="008E0034">
            <w:pPr>
              <w:pStyle w:val="TableContents"/>
              <w:widowControl w:val="0"/>
              <w:rPr>
                <w:rFonts w:ascii="Arial" w:hAnsi="Arial"/>
                <w:sz w:val="20"/>
                <w:szCs w:val="20"/>
                <w:lang w:val="en-US"/>
              </w:rPr>
            </w:pP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1EB9E43" w14:textId="77777777" w:rsidR="008E0034" w:rsidRDefault="008E0034" w:rsidP="008E0034">
            <w:pPr>
              <w:pStyle w:val="TableContents"/>
              <w:widowControl w:val="0"/>
              <w:rPr>
                <w:rFonts w:ascii="Arial" w:hAnsi="Arial"/>
                <w:sz w:val="20"/>
                <w:szCs w:val="20"/>
                <w:lang w:val="en-US"/>
              </w:rPr>
            </w:pP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72330DB" w14:textId="77777777" w:rsidR="008E0034" w:rsidRDefault="008E0034" w:rsidP="008E0034">
            <w:pPr>
              <w:pStyle w:val="TableContents"/>
              <w:widowControl w:val="0"/>
            </w:pPr>
            <w:r>
              <w:rPr>
                <w:rFonts w:ascii="Arial" w:hAnsi="Arial"/>
                <w:sz w:val="20"/>
                <w:szCs w:val="20"/>
              </w:rPr>
              <w:t xml:space="preserve">Dit is een </w:t>
            </w:r>
            <w:r>
              <w:rPr>
                <w:rFonts w:ascii="Arial" w:hAnsi="Arial"/>
                <w:b/>
                <w:bCs/>
                <w:sz w:val="20"/>
                <w:szCs w:val="20"/>
              </w:rPr>
              <w:t>sulfonylureumderivaat</w:t>
            </w:r>
            <w:r>
              <w:rPr>
                <w:rFonts w:ascii="Arial" w:hAnsi="Arial"/>
                <w:sz w:val="20"/>
                <w:szCs w:val="20"/>
              </w:rPr>
              <w:t>, die kunnen een lange halfwaardetijd hebben en geeft daardoor kans op langdurige hypoglykemiëen. Binnen deze groep gaat de voorkeur uit naar tolbutamide of gliclazide.</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C160418" w14:textId="77777777" w:rsidR="008E0034" w:rsidRPr="005B43D4" w:rsidRDefault="008E0034" w:rsidP="008E0034">
            <w:pPr>
              <w:pStyle w:val="TableContents"/>
              <w:widowControl w:val="0"/>
              <w:rPr>
                <w:rFonts w:ascii="Arial" w:hAnsi="Arial"/>
                <w:sz w:val="20"/>
                <w:szCs w:val="20"/>
              </w:rPr>
            </w:pP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3A7F1F2" w14:textId="77777777" w:rsidR="008E0034" w:rsidRPr="005B43D4" w:rsidRDefault="008E0034" w:rsidP="008E0034">
            <w:pPr>
              <w:pStyle w:val="TableContents"/>
              <w:widowControl w:val="0"/>
              <w:rPr>
                <w:rFonts w:ascii="Arial" w:hAnsi="Arial"/>
                <w:sz w:val="20"/>
                <w:szCs w:val="20"/>
              </w:rPr>
            </w:pP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CF9B9F6" w14:textId="26C83A12" w:rsidR="008E0034" w:rsidRDefault="00087CD0" w:rsidP="008E0034">
            <w:pPr>
              <w:pStyle w:val="TableContents"/>
              <w:widowControl w:val="0"/>
              <w:rPr>
                <w:rFonts w:ascii="Arial" w:hAnsi="Arial"/>
                <w:sz w:val="20"/>
                <w:szCs w:val="20"/>
              </w:rPr>
            </w:pPr>
            <w:hyperlink r:id="rId285" w:history="1">
              <w:r w:rsidR="008E0034" w:rsidRPr="008E0034">
                <w:rPr>
                  <w:rStyle w:val="Hyperlink"/>
                  <w:rFonts w:ascii="Arial" w:hAnsi="Arial"/>
                  <w:sz w:val="20"/>
                  <w:szCs w:val="20"/>
                </w:rPr>
                <w:t>refpage 31</w:t>
              </w:r>
            </w:hyperlink>
          </w:p>
        </w:tc>
      </w:tr>
      <w:bookmarkEnd w:id="635"/>
      <w:tr w:rsidR="008E0034" w14:paraId="45C3792D" w14:textId="77777777" w:rsidTr="00CC4846">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5C1134A"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123</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B0DD266" w14:textId="77777777" w:rsidR="008E0034" w:rsidRDefault="008E0034" w:rsidP="008E0034">
            <w:pPr>
              <w:widowControl w:val="0"/>
              <w:rPr>
                <w:rFonts w:ascii="Arial" w:hAnsi="Arial"/>
                <w:sz w:val="20"/>
                <w:szCs w:val="20"/>
                <w:lang w:val="en-US"/>
              </w:rPr>
            </w:pPr>
            <w:r>
              <w:rPr>
                <w:rFonts w:ascii="Arial" w:hAnsi="Arial"/>
                <w:sz w:val="20"/>
                <w:szCs w:val="20"/>
                <w:lang w:val="en-US"/>
              </w:rPr>
              <w:t>gliclazide (A10BB09) or tolbutamide (A10BB03)</w:t>
            </w: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C4D8F11"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67623F8" w14:textId="77777777" w:rsidR="008E0034" w:rsidRDefault="008E0034" w:rsidP="008E0034">
            <w:pPr>
              <w:widowControl w:val="0"/>
              <w:rPr>
                <w:rFonts w:ascii="Arial" w:hAnsi="Arial"/>
                <w:sz w:val="20"/>
                <w:szCs w:val="20"/>
              </w:rPr>
            </w:pPr>
            <w:r>
              <w:rPr>
                <w:rFonts w:ascii="Arial" w:hAnsi="Arial"/>
                <w:sz w:val="20"/>
                <w:szCs w:val="20"/>
              </w:rPr>
              <w:t>A10BB03 or  A10BB09</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D4E9BB0" w14:textId="77777777" w:rsidR="008E0034" w:rsidRDefault="008E0034" w:rsidP="008E0034">
            <w:pPr>
              <w:pStyle w:val="TableContents"/>
              <w:widowControl w:val="0"/>
              <w:rPr>
                <w:rFonts w:ascii="Arial" w:hAnsi="Arial"/>
                <w:sz w:val="20"/>
                <w:szCs w:val="20"/>
              </w:rPr>
            </w:pP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BB78A6C" w14:textId="77777777" w:rsidR="008E0034" w:rsidRDefault="008E0034" w:rsidP="008E0034">
            <w:pPr>
              <w:pStyle w:val="TableContents"/>
              <w:widowControl w:val="0"/>
              <w:rPr>
                <w:rFonts w:ascii="Arial" w:hAnsi="Arial"/>
                <w:sz w:val="20"/>
                <w:szCs w:val="20"/>
              </w:rPr>
            </w:pP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B46491F" w14:textId="77777777" w:rsidR="008E0034" w:rsidRDefault="008E0034" w:rsidP="008E0034">
            <w:pPr>
              <w:pStyle w:val="TableContents"/>
              <w:widowControl w:val="0"/>
            </w:pPr>
            <w:r>
              <w:rPr>
                <w:rFonts w:ascii="Arial" w:hAnsi="Arial"/>
                <w:sz w:val="20"/>
                <w:szCs w:val="20"/>
              </w:rPr>
              <w:t>Alle sulfonylureumderivaten kunnen een hypoglycaemie veroorzaken.binnen deze groep hebben tolbutamide of gliclazide de voorkeur. Bij hypoglykemieën tijdens de behandeling met tolbutamide of gliclazide is het raadzaam de dosering te verlagen.</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26FF5B7" w14:textId="77777777" w:rsidR="008E0034" w:rsidRDefault="008E0034" w:rsidP="008E0034">
            <w:pPr>
              <w:pStyle w:val="TableContents"/>
              <w:widowControl w:val="0"/>
              <w:rPr>
                <w:rFonts w:ascii="Arial" w:hAnsi="Arial"/>
                <w:sz w:val="20"/>
                <w:szCs w:val="20"/>
              </w:rPr>
            </w:pP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C3243F2" w14:textId="77777777" w:rsidR="008E0034" w:rsidRDefault="008E0034" w:rsidP="008E0034">
            <w:pPr>
              <w:pStyle w:val="TableContents"/>
              <w:widowControl w:val="0"/>
              <w:rPr>
                <w:rFonts w:ascii="Arial" w:hAnsi="Arial"/>
                <w:sz w:val="20"/>
                <w:szCs w:val="20"/>
              </w:rPr>
            </w:pP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F658C49" w14:textId="1E6428C0" w:rsidR="008E0034" w:rsidRDefault="00087CD0" w:rsidP="008E0034">
            <w:pPr>
              <w:pStyle w:val="TableContents"/>
              <w:widowControl w:val="0"/>
              <w:rPr>
                <w:rFonts w:ascii="Arial" w:hAnsi="Arial"/>
                <w:sz w:val="20"/>
                <w:szCs w:val="20"/>
              </w:rPr>
            </w:pPr>
            <w:hyperlink r:id="rId286" w:history="1">
              <w:r w:rsidR="008E0034" w:rsidRPr="008E0034">
                <w:rPr>
                  <w:rStyle w:val="Hyperlink"/>
                  <w:rFonts w:ascii="Arial" w:hAnsi="Arial"/>
                  <w:sz w:val="20"/>
                  <w:szCs w:val="20"/>
                </w:rPr>
                <w:t>refpage 31</w:t>
              </w:r>
            </w:hyperlink>
          </w:p>
        </w:tc>
      </w:tr>
      <w:tr w:rsidR="008E0034" w14:paraId="268173EF" w14:textId="77777777" w:rsidTr="00CC4846">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70C9713"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124</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90CAB0A" w14:textId="77777777" w:rsidR="008E0034" w:rsidRDefault="008E0034" w:rsidP="008E0034">
            <w:pPr>
              <w:widowControl w:val="0"/>
              <w:rPr>
                <w:rFonts w:ascii="Arial" w:hAnsi="Arial"/>
                <w:sz w:val="20"/>
                <w:szCs w:val="20"/>
              </w:rPr>
            </w:pPr>
            <w:r>
              <w:rPr>
                <w:rFonts w:ascii="Arial" w:hAnsi="Arial"/>
                <w:sz w:val="20"/>
                <w:szCs w:val="20"/>
              </w:rPr>
              <w:t>DPP4 remmers</w:t>
            </w: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60A7148"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9A8980B" w14:textId="77777777" w:rsidR="008E0034" w:rsidRDefault="008E0034" w:rsidP="008E0034">
            <w:pPr>
              <w:widowControl w:val="0"/>
              <w:rPr>
                <w:rFonts w:ascii="Arial" w:hAnsi="Arial"/>
                <w:sz w:val="20"/>
                <w:szCs w:val="20"/>
              </w:rPr>
            </w:pPr>
            <w:r>
              <w:rPr>
                <w:rFonts w:ascii="Arial" w:hAnsi="Arial"/>
                <w:sz w:val="20"/>
                <w:szCs w:val="20"/>
              </w:rPr>
              <w:t>A10BH</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3DDC35F" w14:textId="77777777" w:rsidR="008E0034" w:rsidRDefault="008E0034" w:rsidP="008E0034">
            <w:pPr>
              <w:pStyle w:val="TableContents"/>
              <w:widowControl w:val="0"/>
              <w:rPr>
                <w:rFonts w:ascii="Arial" w:hAnsi="Arial"/>
                <w:sz w:val="20"/>
                <w:szCs w:val="20"/>
              </w:rPr>
            </w:pP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D9D0A7F" w14:textId="77777777" w:rsidR="008E0034" w:rsidRDefault="008E0034" w:rsidP="008E0034">
            <w:pPr>
              <w:pStyle w:val="TableContents"/>
              <w:widowControl w:val="0"/>
              <w:rPr>
                <w:rFonts w:ascii="Arial" w:hAnsi="Arial"/>
                <w:sz w:val="20"/>
                <w:szCs w:val="20"/>
              </w:rPr>
            </w:pP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CA89510" w14:textId="77777777" w:rsidR="008E0034" w:rsidRDefault="008E0034" w:rsidP="008E0034">
            <w:pPr>
              <w:widowControl w:val="0"/>
            </w:pPr>
            <w:r>
              <w:rPr>
                <w:rFonts w:ascii="Calibri" w:hAnsi="Calibri"/>
                <w:color w:val="000000"/>
                <w:szCs w:val="20"/>
              </w:rPr>
              <w:t xml:space="preserve">Dit is een </w:t>
            </w:r>
            <w:r>
              <w:rPr>
                <w:rFonts w:ascii="Calibri" w:hAnsi="Calibri"/>
                <w:b/>
                <w:bCs/>
                <w:color w:val="000000"/>
                <w:szCs w:val="20"/>
              </w:rPr>
              <w:t>DPP-4 remmer</w:t>
            </w:r>
            <w:r>
              <w:rPr>
                <w:rFonts w:ascii="Calibri" w:hAnsi="Calibri"/>
                <w:color w:val="000000"/>
                <w:szCs w:val="20"/>
              </w:rPr>
              <w:t xml:space="preserve">. </w:t>
            </w:r>
            <w:r>
              <w:rPr>
                <w:rFonts w:ascii="Arial" w:hAnsi="Arial"/>
                <w:sz w:val="20"/>
                <w:szCs w:val="20"/>
              </w:rPr>
              <w:t xml:space="preserve">Voor kwetsbare ouderen wordt het gebruik van DPP-4 remmers niet aanbevolen omdat er onvoldoende gegevens over effectiviteit en veiligheid. In individuele gevallen zijn deze medicijnen toch voor te schrijven, bijv. als metformine en sulfonylureumderivaten gecontra-indiceerd zijn. Bij de meeste oudere </w:t>
            </w:r>
            <w:r>
              <w:rPr>
                <w:rFonts w:ascii="Arial" w:hAnsi="Arial"/>
                <w:sz w:val="20"/>
                <w:szCs w:val="20"/>
              </w:rPr>
              <w:lastRenderedPageBreak/>
              <w:t>patiënten is insuline een betere keuze.</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A6B4202" w14:textId="77777777" w:rsidR="008E0034" w:rsidRDefault="008E0034" w:rsidP="008E0034">
            <w:pPr>
              <w:pStyle w:val="TableContents"/>
              <w:widowControl w:val="0"/>
              <w:rPr>
                <w:rFonts w:ascii="Arial" w:hAnsi="Arial"/>
                <w:sz w:val="20"/>
                <w:szCs w:val="20"/>
              </w:rPr>
            </w:pP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FD00D3C" w14:textId="77777777" w:rsidR="008E0034" w:rsidRDefault="008E0034" w:rsidP="008E0034">
            <w:pPr>
              <w:pStyle w:val="TableContents"/>
              <w:widowControl w:val="0"/>
              <w:rPr>
                <w:rFonts w:ascii="Arial" w:hAnsi="Arial"/>
                <w:sz w:val="20"/>
                <w:szCs w:val="20"/>
              </w:rPr>
            </w:pP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B988DB6" w14:textId="10452CE3" w:rsidR="008E0034" w:rsidRDefault="00087CD0" w:rsidP="008E0034">
            <w:pPr>
              <w:pStyle w:val="TableContents"/>
              <w:widowControl w:val="0"/>
              <w:rPr>
                <w:rFonts w:ascii="Arial" w:hAnsi="Arial"/>
                <w:sz w:val="20"/>
                <w:szCs w:val="20"/>
              </w:rPr>
            </w:pPr>
            <w:hyperlink r:id="rId287" w:history="1">
              <w:r w:rsidR="008E0034" w:rsidRPr="008E0034">
                <w:rPr>
                  <w:rStyle w:val="Hyperlink"/>
                  <w:rFonts w:ascii="Arial" w:hAnsi="Arial"/>
                  <w:sz w:val="20"/>
                  <w:szCs w:val="20"/>
                </w:rPr>
                <w:t>refpage 31</w:t>
              </w:r>
            </w:hyperlink>
          </w:p>
        </w:tc>
      </w:tr>
      <w:tr w:rsidR="008E0034" w14:paraId="11EC5DFB" w14:textId="77777777" w:rsidTr="00CC4846">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F495231"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125</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AE30EBF" w14:textId="77777777" w:rsidR="008E0034" w:rsidRDefault="008E0034" w:rsidP="008E0034">
            <w:pPr>
              <w:widowControl w:val="0"/>
            </w:pPr>
            <w:r>
              <w:t>GLP-1 analogen</w:t>
            </w: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3B99347" w14:textId="77777777" w:rsidR="008E0034" w:rsidRDefault="008E0034" w:rsidP="008E0034">
            <w:pPr>
              <w:pStyle w:val="TableContents"/>
              <w:widowControl w:val="0"/>
            </w:pPr>
            <w:r>
              <w:t>all</w:t>
            </w: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153AEC3" w14:textId="77777777" w:rsidR="008E0034" w:rsidRDefault="008E0034" w:rsidP="008E0034">
            <w:pPr>
              <w:widowControl w:val="0"/>
            </w:pPr>
            <w:r>
              <w:t>A10BJ</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2642983" w14:textId="77777777" w:rsidR="008E0034" w:rsidRDefault="008E0034" w:rsidP="008E0034">
            <w:pPr>
              <w:pStyle w:val="TableContents"/>
              <w:widowControl w:val="0"/>
              <w:rPr>
                <w:rFonts w:ascii="Arial" w:hAnsi="Arial"/>
                <w:sz w:val="20"/>
                <w:szCs w:val="20"/>
              </w:rPr>
            </w:pP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79942AF" w14:textId="77777777" w:rsidR="008E0034" w:rsidRDefault="008E0034" w:rsidP="008E0034">
            <w:pPr>
              <w:pStyle w:val="TableContents"/>
              <w:widowControl w:val="0"/>
              <w:rPr>
                <w:rFonts w:ascii="Arial" w:hAnsi="Arial"/>
                <w:sz w:val="20"/>
                <w:szCs w:val="20"/>
              </w:rPr>
            </w:pP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DA00C7A" w14:textId="77777777" w:rsidR="008E0034" w:rsidRDefault="008E0034" w:rsidP="008E0034">
            <w:pPr>
              <w:pStyle w:val="TableContents"/>
              <w:widowControl w:val="0"/>
            </w:pPr>
            <w:r>
              <w:t xml:space="preserve">Dit is een </w:t>
            </w:r>
            <w:r>
              <w:rPr>
                <w:b/>
                <w:bCs/>
              </w:rPr>
              <w:t>GLP-1 analoog</w:t>
            </w:r>
            <w:r>
              <w:t>. GLP-1 analogen zijn geen standaardbehandeling voor diabetes bij ouderen. Ze kunnen wel voorgeschreven worden voor vitale ouderen met obesitas die onvoldoende glycemische controle hebben met metformine en een sulfonylureumderivaat.</w:t>
            </w:r>
            <w:r>
              <w:rPr>
                <w:rFonts w:ascii="Arial" w:hAnsi="Arial"/>
                <w:sz w:val="20"/>
                <w:szCs w:val="20"/>
              </w:rPr>
              <w:t xml:space="preserve"> Bij de meeste oudere patiënten is insuline een betere keuze.</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00B67D4" w14:textId="77777777" w:rsidR="008E0034" w:rsidRDefault="008E0034" w:rsidP="008E0034">
            <w:pPr>
              <w:pStyle w:val="TableContents"/>
              <w:widowControl w:val="0"/>
              <w:rPr>
                <w:rFonts w:ascii="Arial" w:hAnsi="Arial"/>
                <w:sz w:val="20"/>
                <w:szCs w:val="20"/>
              </w:rPr>
            </w:pP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09B231C" w14:textId="77777777" w:rsidR="008E0034" w:rsidRDefault="008E0034" w:rsidP="008E0034">
            <w:pPr>
              <w:pStyle w:val="TableContents"/>
              <w:widowControl w:val="0"/>
              <w:rPr>
                <w:rFonts w:ascii="Arial" w:hAnsi="Arial"/>
                <w:sz w:val="20"/>
                <w:szCs w:val="20"/>
              </w:rPr>
            </w:pP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A9E9CA5" w14:textId="169A0128" w:rsidR="008E0034" w:rsidRDefault="00087CD0" w:rsidP="008E0034">
            <w:pPr>
              <w:pStyle w:val="TableContents"/>
              <w:widowControl w:val="0"/>
              <w:rPr>
                <w:rFonts w:ascii="Arial" w:hAnsi="Arial"/>
                <w:sz w:val="20"/>
                <w:szCs w:val="20"/>
              </w:rPr>
            </w:pPr>
            <w:hyperlink r:id="rId288" w:history="1">
              <w:r w:rsidR="008E0034" w:rsidRPr="008E0034">
                <w:rPr>
                  <w:rStyle w:val="Hyperlink"/>
                  <w:rFonts w:ascii="Arial" w:hAnsi="Arial"/>
                  <w:sz w:val="20"/>
                  <w:szCs w:val="20"/>
                </w:rPr>
                <w:t>refpage 31</w:t>
              </w:r>
            </w:hyperlink>
          </w:p>
        </w:tc>
      </w:tr>
      <w:tr w:rsidR="008E0034" w14:paraId="02EB580F" w14:textId="77777777" w:rsidTr="00CC4846">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3DE24AD"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126</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C31C70E" w14:textId="77777777" w:rsidR="008E0034" w:rsidRDefault="008E0034" w:rsidP="008E0034">
            <w:pPr>
              <w:widowControl w:val="0"/>
              <w:rPr>
                <w:rFonts w:ascii="Arial" w:hAnsi="Arial"/>
                <w:sz w:val="20"/>
                <w:szCs w:val="20"/>
              </w:rPr>
            </w:pPr>
            <w:r>
              <w:rPr>
                <w:rFonts w:ascii="Arial" w:hAnsi="Arial"/>
                <w:sz w:val="20"/>
                <w:szCs w:val="20"/>
              </w:rPr>
              <w:t>SGLT2 remmers</w:t>
            </w: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CAE457E"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4ACD1B5" w14:textId="77777777" w:rsidR="008E0034" w:rsidRDefault="008E0034" w:rsidP="008E0034">
            <w:pPr>
              <w:widowControl w:val="0"/>
              <w:rPr>
                <w:rFonts w:ascii="Arial" w:hAnsi="Arial"/>
                <w:sz w:val="20"/>
                <w:szCs w:val="20"/>
              </w:rPr>
            </w:pPr>
            <w:bookmarkStart w:id="636" w:name="__DdeLink__9306_223221331"/>
            <w:bookmarkEnd w:id="636"/>
            <w:r>
              <w:rPr>
                <w:rFonts w:ascii="Arial" w:hAnsi="Arial"/>
                <w:sz w:val="20"/>
                <w:szCs w:val="20"/>
              </w:rPr>
              <w:t>A10BK</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4F5EBEB" w14:textId="77777777" w:rsidR="008E0034" w:rsidRDefault="008E0034" w:rsidP="008E0034">
            <w:pPr>
              <w:pStyle w:val="TableContents"/>
              <w:widowControl w:val="0"/>
              <w:rPr>
                <w:rFonts w:ascii="Arial" w:hAnsi="Arial"/>
                <w:sz w:val="20"/>
                <w:szCs w:val="20"/>
              </w:rPr>
            </w:pP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9683DB5" w14:textId="77777777" w:rsidR="008E0034" w:rsidRDefault="008E0034" w:rsidP="008E0034">
            <w:pPr>
              <w:pStyle w:val="TableContents"/>
              <w:widowControl w:val="0"/>
              <w:rPr>
                <w:rFonts w:ascii="Arial" w:hAnsi="Arial"/>
                <w:sz w:val="20"/>
                <w:szCs w:val="20"/>
              </w:rPr>
            </w:pP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F143074" w14:textId="122BD49D" w:rsidR="008E0034" w:rsidRDefault="008E0034" w:rsidP="008E0034">
            <w:pPr>
              <w:pStyle w:val="TableContents"/>
              <w:widowControl w:val="0"/>
            </w:pPr>
            <w:r>
              <w:rPr>
                <w:rFonts w:ascii="Arial" w:hAnsi="Arial"/>
                <w:sz w:val="20"/>
                <w:szCs w:val="20"/>
              </w:rPr>
              <w:t xml:space="preserve">Dit is een </w:t>
            </w:r>
            <w:r>
              <w:rPr>
                <w:rFonts w:ascii="Arial" w:hAnsi="Arial"/>
                <w:b/>
                <w:bCs/>
                <w:sz w:val="20"/>
                <w:szCs w:val="20"/>
              </w:rPr>
              <w:t>SGLT2 remmer</w:t>
            </w:r>
            <w:r>
              <w:rPr>
                <w:rFonts w:ascii="Arial" w:hAnsi="Arial"/>
                <w:sz w:val="20"/>
                <w:szCs w:val="20"/>
              </w:rPr>
              <w:t xml:space="preserve">. SGLT2 remmers worden ontraden bij ouderen, </w:t>
            </w:r>
            <w:r>
              <w:rPr>
                <w:rFonts w:ascii="Arial" w:hAnsi="Arial"/>
                <w:i/>
                <w:iCs/>
                <w:sz w:val="20"/>
                <w:szCs w:val="20"/>
              </w:rPr>
              <w:t>vooral bij ouderen met een verhoogde valrisico</w:t>
            </w:r>
            <w:r>
              <w:rPr>
                <w:rFonts w:ascii="Arial" w:hAnsi="Arial"/>
                <w:sz w:val="20"/>
                <w:szCs w:val="20"/>
              </w:rPr>
              <w:t xml:space="preserve">, vanwege een groter risico op volumedepletie en daarmee gepaard gaande bijwerkingen zoals hypotensie, duizeligheid, </w:t>
            </w:r>
            <w:del w:id="637" w:author="Medlock, S.K." w:date="2021-05-05T15:18:00Z">
              <w:r w:rsidDel="00196815">
                <w:rPr>
                  <w:rFonts w:ascii="Arial" w:hAnsi="Arial"/>
                  <w:sz w:val="20"/>
                  <w:szCs w:val="20"/>
                </w:rPr>
                <w:delText>orthostase</w:delText>
              </w:r>
            </w:del>
            <w:ins w:id="638" w:author="Medlock, S.K." w:date="2021-05-05T15:18:00Z">
              <w:r>
                <w:rPr>
                  <w:rFonts w:ascii="Arial" w:hAnsi="Arial"/>
                  <w:sz w:val="20"/>
                  <w:szCs w:val="20"/>
                </w:rPr>
                <w:t>orthostatische hypotensie</w:t>
              </w:r>
            </w:ins>
            <w:r>
              <w:rPr>
                <w:rFonts w:ascii="Arial" w:hAnsi="Arial"/>
                <w:sz w:val="20"/>
                <w:szCs w:val="20"/>
              </w:rPr>
              <w:t xml:space="preserve"> en dehydratie. Bij de meeste oudere patiënten is insuline een betere keuze.</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493BAF8" w14:textId="77777777" w:rsidR="008E0034" w:rsidRDefault="008E0034" w:rsidP="008E0034">
            <w:pPr>
              <w:pStyle w:val="TableContents"/>
              <w:widowControl w:val="0"/>
              <w:rPr>
                <w:rFonts w:ascii="Arial" w:hAnsi="Arial"/>
                <w:sz w:val="20"/>
                <w:szCs w:val="20"/>
              </w:rPr>
            </w:pP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27873FD" w14:textId="77777777" w:rsidR="008E0034" w:rsidRDefault="008E0034" w:rsidP="008E0034">
            <w:pPr>
              <w:pStyle w:val="TableContents"/>
              <w:widowControl w:val="0"/>
              <w:rPr>
                <w:rFonts w:ascii="Arial" w:hAnsi="Arial"/>
                <w:sz w:val="20"/>
                <w:szCs w:val="20"/>
              </w:rPr>
            </w:pP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2069E14" w14:textId="1AADAF17" w:rsidR="008E0034" w:rsidRDefault="00087CD0" w:rsidP="008E0034">
            <w:pPr>
              <w:pStyle w:val="TableContents"/>
              <w:widowControl w:val="0"/>
              <w:rPr>
                <w:rFonts w:ascii="Arial" w:hAnsi="Arial"/>
                <w:sz w:val="20"/>
                <w:szCs w:val="20"/>
              </w:rPr>
            </w:pPr>
            <w:hyperlink r:id="rId289" w:history="1">
              <w:r w:rsidR="008E0034" w:rsidRPr="008E0034">
                <w:rPr>
                  <w:rStyle w:val="Hyperlink"/>
                  <w:rFonts w:ascii="Arial" w:hAnsi="Arial"/>
                  <w:sz w:val="20"/>
                  <w:szCs w:val="20"/>
                </w:rPr>
                <w:t>refpage 31</w:t>
              </w:r>
            </w:hyperlink>
          </w:p>
        </w:tc>
      </w:tr>
      <w:tr w:rsidR="008E0034" w14:paraId="5D890569" w14:textId="77777777" w:rsidTr="00CC4846">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99DF56B" w14:textId="77777777" w:rsidR="008E0034" w:rsidRPr="00D45A17" w:rsidRDefault="008E0034" w:rsidP="008E0034">
            <w:pPr>
              <w:pStyle w:val="TableContents"/>
              <w:widowControl w:val="0"/>
            </w:pPr>
            <w:r w:rsidRPr="00D45A17">
              <w:rPr>
                <w:rFonts w:ascii="Arial" w:hAnsi="Arial"/>
                <w:sz w:val="20"/>
                <w:szCs w:val="20"/>
              </w:rPr>
              <w:t>127</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BDCC5AA" w14:textId="77777777" w:rsidR="008E0034" w:rsidRDefault="008E0034" w:rsidP="008E0034">
            <w:pPr>
              <w:pStyle w:val="TableContents"/>
              <w:widowControl w:val="0"/>
              <w:rPr>
                <w:rFonts w:ascii="Arial" w:hAnsi="Arial"/>
                <w:sz w:val="20"/>
                <w:szCs w:val="20"/>
              </w:rPr>
            </w:pP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F97F9A7" w14:textId="77777777" w:rsidR="008E0034" w:rsidRDefault="008E0034" w:rsidP="008E0034">
            <w:pPr>
              <w:pStyle w:val="TableContents"/>
              <w:widowControl w:val="0"/>
            </w:pPr>
            <w:r>
              <w:rPr>
                <w:rFonts w:ascii="Arial" w:hAnsi="Arial"/>
                <w:sz w:val="20"/>
                <w:szCs w:val="20"/>
              </w:rPr>
              <w:t>bijwerking</w:t>
            </w: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4514EEA" w14:textId="77777777" w:rsidR="008E0034" w:rsidRDefault="008E0034" w:rsidP="008E0034">
            <w:pPr>
              <w:pStyle w:val="TableContents"/>
              <w:widowControl w:val="0"/>
            </w:pPr>
            <w:r>
              <w:rPr>
                <w:rFonts w:ascii="Arial" w:hAnsi="Arial"/>
                <w:sz w:val="20"/>
                <w:szCs w:val="20"/>
              </w:rPr>
              <w:t>A10</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E4D3947" w14:textId="77777777" w:rsidR="008E0034" w:rsidRDefault="008E0034" w:rsidP="008E0034">
            <w:pPr>
              <w:pStyle w:val="TableContents"/>
              <w:widowControl w:val="0"/>
              <w:rPr>
                <w:lang w:val="en-US"/>
              </w:rPr>
            </w:pPr>
            <w:r>
              <w:rPr>
                <w:rFonts w:ascii="Arial" w:hAnsi="Arial"/>
                <w:sz w:val="20"/>
                <w:szCs w:val="20"/>
                <w:lang w:val="en-US"/>
              </w:rPr>
              <w:t>allergische reactie present for this medication</w:t>
            </w: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39B4390" w14:textId="77777777" w:rsidR="008E0034" w:rsidRDefault="008E0034" w:rsidP="008E0034">
            <w:pPr>
              <w:pStyle w:val="TableContents"/>
              <w:widowControl w:val="0"/>
              <w:rPr>
                <w:rFonts w:ascii="Arial" w:hAnsi="Arial"/>
                <w:sz w:val="20"/>
                <w:szCs w:val="20"/>
                <w:lang w:val="en-US"/>
              </w:rPr>
            </w:pP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67BE55F" w14:textId="77777777" w:rsidR="008E0034" w:rsidRDefault="008E0034" w:rsidP="008E0034">
            <w:pPr>
              <w:pStyle w:val="TableContents"/>
              <w:widowControl w:val="0"/>
            </w:pPr>
            <w:r>
              <w:rPr>
                <w:rFonts w:ascii="Arial" w:hAnsi="Arial"/>
                <w:b/>
                <w:bCs/>
                <w:sz w:val="20"/>
                <w:szCs w:val="20"/>
              </w:rPr>
              <w:t>Patiënt heeft mogelijk bijwerkingen van deze medicatie.</w:t>
            </w:r>
            <w:r>
              <w:rPr>
                <w:rFonts w:ascii="Arial" w:hAnsi="Arial"/>
                <w:sz w:val="20"/>
                <w:szCs w:val="20"/>
              </w:rPr>
              <w:t xml:space="preserve"> Overweeg stoppen of lagere dosering.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A1B434D" w14:textId="77777777" w:rsidR="008E0034" w:rsidRDefault="008E0034" w:rsidP="008E0034">
            <w:pPr>
              <w:pStyle w:val="TableContents"/>
              <w:widowControl w:val="0"/>
            </w:pPr>
            <w:r>
              <w:rPr>
                <w:rFonts w:ascii="Arial" w:hAnsi="Arial"/>
                <w:sz w:val="20"/>
                <w:szCs w:val="20"/>
              </w:rPr>
              <w:t>Mogelijk bijwerking geregistreerd.</w:t>
            </w: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2F1E05B" w14:textId="77777777" w:rsidR="008E0034" w:rsidRDefault="008E0034" w:rsidP="008E0034">
            <w:pPr>
              <w:pStyle w:val="TableContents"/>
              <w:widowControl w:val="0"/>
              <w:rPr>
                <w:rFonts w:ascii="Arial" w:hAnsi="Arial"/>
                <w:sz w:val="20"/>
                <w:szCs w:val="20"/>
              </w:rPr>
            </w:pP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438AE72" w14:textId="0ABBBAFA" w:rsidR="008E0034" w:rsidRDefault="00087CD0" w:rsidP="008E0034">
            <w:pPr>
              <w:pStyle w:val="TableContents"/>
              <w:widowControl w:val="0"/>
              <w:rPr>
                <w:rFonts w:ascii="Arial" w:hAnsi="Arial"/>
                <w:sz w:val="20"/>
                <w:szCs w:val="20"/>
              </w:rPr>
            </w:pPr>
            <w:hyperlink r:id="rId290" w:history="1">
              <w:r w:rsidR="008E0034" w:rsidRPr="008E0034">
                <w:rPr>
                  <w:rStyle w:val="Hyperlink"/>
                  <w:rFonts w:ascii="Arial" w:hAnsi="Arial"/>
                  <w:sz w:val="20"/>
                  <w:szCs w:val="20"/>
                </w:rPr>
                <w:t>refpage 31</w:t>
              </w:r>
            </w:hyperlink>
          </w:p>
        </w:tc>
      </w:tr>
      <w:tr w:rsidR="008E0034" w14:paraId="246F9E93" w14:textId="77777777" w:rsidTr="00CC4846">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CA16E40" w14:textId="77777777" w:rsidR="008E0034" w:rsidRPr="00D45A17" w:rsidRDefault="008E0034" w:rsidP="008E0034">
            <w:pPr>
              <w:pStyle w:val="TableContents"/>
              <w:widowControl w:val="0"/>
            </w:pPr>
            <w:r w:rsidRPr="00D45A17">
              <w:rPr>
                <w:rFonts w:ascii="Arial" w:hAnsi="Arial"/>
                <w:sz w:val="20"/>
                <w:szCs w:val="20"/>
              </w:rPr>
              <w:t>128</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80F76AE" w14:textId="77777777" w:rsidR="008E0034" w:rsidRDefault="008E0034" w:rsidP="008E0034">
            <w:pPr>
              <w:pStyle w:val="TableContents"/>
              <w:widowControl w:val="0"/>
              <w:rPr>
                <w:lang w:val="en-US"/>
              </w:rPr>
            </w:pPr>
            <w:r>
              <w:rPr>
                <w:rFonts w:ascii="Arial" w:hAnsi="Arial"/>
                <w:color w:val="9900FF"/>
                <w:sz w:val="20"/>
                <w:szCs w:val="20"/>
                <w:lang w:val="en-US"/>
              </w:rPr>
              <w:t>{No preselect because there is no “afbouwen” option in this case.}</w:t>
            </w: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4489434" w14:textId="77777777" w:rsidR="008E0034" w:rsidRDefault="008E0034" w:rsidP="008E0034">
            <w:pPr>
              <w:pStyle w:val="TableContents"/>
              <w:widowControl w:val="0"/>
            </w:pPr>
            <w:r>
              <w:rPr>
                <w:rFonts w:ascii="Arial" w:hAnsi="Arial"/>
                <w:sz w:val="20"/>
                <w:szCs w:val="20"/>
              </w:rPr>
              <w:t>all</w:t>
            </w: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F6A620F" w14:textId="77777777" w:rsidR="008E0034" w:rsidRDefault="008E0034" w:rsidP="008E0034">
            <w:pPr>
              <w:pStyle w:val="TableContents"/>
              <w:widowControl w:val="0"/>
            </w:pPr>
            <w:r>
              <w:rPr>
                <w:rFonts w:ascii="Arial" w:hAnsi="Arial"/>
                <w:sz w:val="20"/>
                <w:szCs w:val="20"/>
              </w:rPr>
              <w:t>A10</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2F40CB1E" w14:textId="77777777" w:rsidR="008E0034" w:rsidRDefault="008E0034" w:rsidP="008E0034">
            <w:pPr>
              <w:pStyle w:val="TableContents"/>
              <w:widowControl w:val="0"/>
              <w:rPr>
                <w:rFonts w:ascii="Arial" w:hAnsi="Arial"/>
                <w:sz w:val="20"/>
                <w:szCs w:val="20"/>
              </w:rPr>
            </w:pP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3BD0681" w14:textId="77777777" w:rsidR="008E0034" w:rsidRDefault="008E0034" w:rsidP="008E0034">
            <w:pPr>
              <w:pStyle w:val="TableContents"/>
              <w:widowControl w:val="0"/>
              <w:rPr>
                <w:rFonts w:ascii="Arial" w:hAnsi="Arial"/>
                <w:sz w:val="20"/>
                <w:szCs w:val="20"/>
              </w:rPr>
            </w:pP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5AF5D13" w14:textId="77777777" w:rsidR="008E0034" w:rsidRDefault="008E0034" w:rsidP="008E0034">
            <w:pPr>
              <w:pStyle w:val="TableContents"/>
              <w:widowControl w:val="0"/>
            </w:pPr>
            <w:r>
              <w:rPr>
                <w:rFonts w:ascii="Arial" w:hAnsi="Arial"/>
                <w:sz w:val="20"/>
                <w:szCs w:val="20"/>
              </w:rPr>
              <w:t>[1] Vervolgafspraak: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392966B" w14:textId="77777777" w:rsidR="008E0034" w:rsidRDefault="008E0034" w:rsidP="008E0034">
            <w:pPr>
              <w:pStyle w:val="TableContents"/>
              <w:widowControl w:val="0"/>
            </w:pPr>
            <w:r>
              <w:rPr>
                <w:rFonts w:ascii="Arial" w:hAnsi="Arial"/>
                <w:sz w:val="20"/>
                <w:szCs w:val="20"/>
              </w:rPr>
              <w:t>[1] Vervolgafspraak: {{free text}}</w:t>
            </w: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9A14BA7" w14:textId="77777777" w:rsidR="008E0034" w:rsidRDefault="008E0034" w:rsidP="008E0034">
            <w:pPr>
              <w:pStyle w:val="TableContents"/>
              <w:widowControl w:val="0"/>
            </w:pPr>
            <w:r>
              <w:rPr>
                <w:rFonts w:ascii="Arial" w:hAnsi="Arial"/>
                <w:sz w:val="20"/>
                <w:szCs w:val="20"/>
              </w:rPr>
              <w:t>[1] Uw dokter neemt contact met u op om te kijken of het u lukt om het advies te volgen of dat u nieuwe symptomen heeft gehad. Een vervolgafspraak wordt ingepland {{free text}}</w:t>
            </w: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BE03C21" w14:textId="7284DD8E" w:rsidR="008E0034" w:rsidRDefault="00087CD0" w:rsidP="008E0034">
            <w:pPr>
              <w:pStyle w:val="TableContents"/>
              <w:widowControl w:val="0"/>
              <w:rPr>
                <w:rFonts w:ascii="Arial" w:hAnsi="Arial"/>
                <w:sz w:val="20"/>
                <w:szCs w:val="20"/>
              </w:rPr>
            </w:pPr>
            <w:hyperlink r:id="rId291" w:history="1">
              <w:r w:rsidR="008E0034" w:rsidRPr="008E0034">
                <w:rPr>
                  <w:rStyle w:val="Hyperlink"/>
                  <w:rFonts w:ascii="Arial" w:hAnsi="Arial"/>
                  <w:sz w:val="20"/>
                  <w:szCs w:val="20"/>
                </w:rPr>
                <w:t>refpage 31</w:t>
              </w:r>
            </w:hyperlink>
          </w:p>
        </w:tc>
      </w:tr>
      <w:tr w:rsidR="008E0034" w14:paraId="53AE1638" w14:textId="77777777" w:rsidTr="00CC4846">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923260C"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129</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477807E" w14:textId="77777777" w:rsidR="008E0034" w:rsidRDefault="008E0034" w:rsidP="008E0034">
            <w:pPr>
              <w:pStyle w:val="TableContents"/>
              <w:widowControl w:val="0"/>
              <w:rPr>
                <w:rFonts w:ascii="Arial" w:hAnsi="Arial"/>
                <w:sz w:val="20"/>
                <w:szCs w:val="20"/>
              </w:rPr>
            </w:pPr>
            <w:r>
              <w:rPr>
                <w:rFonts w:ascii="Arial" w:hAnsi="Arial"/>
                <w:sz w:val="20"/>
                <w:szCs w:val="20"/>
              </w:rPr>
              <w:t>Cholinesterase remmers</w:t>
            </w: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78904FD" w14:textId="77777777" w:rsidR="008E0034" w:rsidRDefault="008E0034" w:rsidP="008E0034">
            <w:pPr>
              <w:pStyle w:val="TableContents"/>
              <w:widowControl w:val="0"/>
              <w:rPr>
                <w:rFonts w:ascii="Arial" w:hAnsi="Arial"/>
                <w:sz w:val="20"/>
                <w:szCs w:val="20"/>
              </w:rPr>
            </w:pPr>
            <w:r>
              <w:rPr>
                <w:rFonts w:ascii="Arial" w:hAnsi="Arial"/>
                <w:sz w:val="20"/>
                <w:szCs w:val="20"/>
              </w:rPr>
              <w:t>all</w:t>
            </w: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E9145FC" w14:textId="77777777" w:rsidR="008E0034" w:rsidRDefault="008E0034" w:rsidP="008E0034">
            <w:pPr>
              <w:pStyle w:val="TableContents"/>
              <w:widowControl w:val="0"/>
              <w:rPr>
                <w:rFonts w:ascii="Arial" w:hAnsi="Arial"/>
                <w:sz w:val="20"/>
                <w:szCs w:val="20"/>
              </w:rPr>
            </w:pPr>
            <w:r>
              <w:rPr>
                <w:rFonts w:ascii="Arial" w:hAnsi="Arial"/>
                <w:sz w:val="20"/>
                <w:szCs w:val="20"/>
              </w:rPr>
              <w:t>N06DA</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636B9EE" w14:textId="77777777" w:rsidR="008E0034" w:rsidRDefault="008E0034" w:rsidP="008E0034">
            <w:pPr>
              <w:pStyle w:val="TableContents"/>
              <w:widowControl w:val="0"/>
              <w:rPr>
                <w:rFonts w:ascii="Arial" w:hAnsi="Arial"/>
                <w:sz w:val="20"/>
                <w:szCs w:val="20"/>
              </w:rPr>
            </w:pP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C8789B8" w14:textId="77777777" w:rsidR="008E0034" w:rsidRDefault="008E0034" w:rsidP="008E0034">
            <w:pPr>
              <w:pStyle w:val="TableContents"/>
              <w:widowControl w:val="0"/>
              <w:rPr>
                <w:rFonts w:ascii="Arial" w:hAnsi="Arial"/>
                <w:sz w:val="20"/>
                <w:szCs w:val="20"/>
              </w:rPr>
            </w:pP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6BB42C3" w14:textId="26E9D5C3" w:rsidR="008E0034" w:rsidRDefault="008E0034" w:rsidP="008E0034">
            <w:pPr>
              <w:pStyle w:val="TableContents"/>
              <w:widowControl w:val="0"/>
              <w:rPr>
                <w:ins w:id="639" w:author="Medlock, S.K." w:date="2021-05-07T08:30:00Z"/>
                <w:rFonts w:ascii="Arial" w:hAnsi="Arial"/>
                <w:sz w:val="20"/>
                <w:szCs w:val="20"/>
              </w:rPr>
            </w:pPr>
            <w:r>
              <w:rPr>
                <w:rFonts w:ascii="Arial" w:hAnsi="Arial"/>
                <w:sz w:val="20"/>
                <w:szCs w:val="20"/>
              </w:rPr>
              <w:t xml:space="preserve">Als er sprake is van </w:t>
            </w:r>
            <w:r>
              <w:rPr>
                <w:rFonts w:ascii="Arial" w:hAnsi="Arial"/>
                <w:b/>
                <w:sz w:val="20"/>
                <w:szCs w:val="20"/>
              </w:rPr>
              <w:t>syncope, ritmestoornis, of ernstige hartfalen</w:t>
            </w:r>
            <w:r>
              <w:rPr>
                <w:rFonts w:ascii="Arial" w:hAnsi="Arial"/>
                <w:sz w:val="20"/>
                <w:szCs w:val="20"/>
              </w:rPr>
              <w:t xml:space="preserve"> is deze medicatie gecontra-indiceerd. Er is geen bewijs voor een associatie met vallen. Er is wel een associatie met syncope.</w:t>
            </w:r>
          </w:p>
          <w:p w14:paraId="73BA5B06" w14:textId="78660C38" w:rsidR="0076314D" w:rsidRDefault="0076314D" w:rsidP="008E0034">
            <w:pPr>
              <w:pStyle w:val="TableContents"/>
              <w:widowControl w:val="0"/>
              <w:rPr>
                <w:rFonts w:ascii="Arial" w:hAnsi="Arial"/>
                <w:sz w:val="20"/>
                <w:szCs w:val="20"/>
              </w:rPr>
            </w:pPr>
            <w:ins w:id="640" w:author="Medlock, S.K." w:date="2021-05-07T08:30:00Z">
              <w:r>
                <w:rPr>
                  <w:rFonts w:ascii="Arial" w:hAnsi="Arial"/>
                  <w:sz w:val="20"/>
                  <w:szCs w:val="20"/>
                </w:rPr>
                <w:t>[7</w:t>
              </w:r>
            </w:ins>
            <w:ins w:id="641" w:author="Medlock, S.K." w:date="2021-05-07T08:32:00Z">
              <w:r w:rsidR="00F6023C">
                <w:rPr>
                  <w:rFonts w:ascii="Arial" w:hAnsi="Arial"/>
                  <w:sz w:val="20"/>
                  <w:szCs w:val="20"/>
                </w:rPr>
                <w:t>] Stoppen (afbouwen niet nodig)</w:t>
              </w:r>
            </w:ins>
          </w:p>
          <w:p w14:paraId="08FD3AD7" w14:textId="77777777" w:rsidR="008E0034" w:rsidRDefault="008E0034" w:rsidP="008E0034">
            <w:pPr>
              <w:pStyle w:val="TableContents"/>
              <w:widowControl w:val="0"/>
            </w:pPr>
            <w:r>
              <w:rPr>
                <w:rFonts w:ascii="Arial" w:hAnsi="Arial"/>
                <w:sz w:val="20"/>
                <w:szCs w:val="20"/>
              </w:rPr>
              <w:t>[1] Afbouwen waarna stoppen: elke 2 weken: 75%, 50%, 25%, 12,5%, 0  {{free text: pre-filled: serie van 5 data elke 2 weken, startdatum is datum van vandaag. Bij de  laatste datum tekst toevoegen: U hoeft dit medicijn niet meer in te nemen}}</w:t>
            </w:r>
          </w:p>
          <w:p w14:paraId="75C6F14A" w14:textId="77777777" w:rsidR="008E0034" w:rsidRDefault="008E0034" w:rsidP="008E0034">
            <w:pPr>
              <w:pStyle w:val="TableContents"/>
              <w:widowControl w:val="0"/>
              <w:rPr>
                <w:lang w:val="en-US"/>
              </w:rPr>
            </w:pPr>
            <w:r>
              <w:rPr>
                <w:rFonts w:ascii="Arial" w:hAnsi="Arial"/>
                <w:sz w:val="20"/>
                <w:szCs w:val="20"/>
                <w:lang w:val="en-US"/>
              </w:rPr>
              <w:t>[2] Consult andere specialist: {{free text}}</w:t>
            </w:r>
          </w:p>
          <w:p w14:paraId="6C23A402" w14:textId="77777777" w:rsidR="008E0034" w:rsidRDefault="008E0034" w:rsidP="008E0034">
            <w:pPr>
              <w:pStyle w:val="TableContents"/>
              <w:widowControl w:val="0"/>
            </w:pPr>
            <w:r>
              <w:rPr>
                <w:rFonts w:ascii="Arial" w:hAnsi="Arial"/>
                <w:sz w:val="20"/>
                <w:szCs w:val="20"/>
              </w:rPr>
              <w:t>[3 Doorverwijzing naar andere specialist: {{free text}}</w:t>
            </w:r>
          </w:p>
          <w:p w14:paraId="2E57D1F2" w14:textId="77777777" w:rsidR="008E0034" w:rsidRDefault="008E0034" w:rsidP="008E0034">
            <w:pPr>
              <w:pStyle w:val="TableContents"/>
              <w:widowControl w:val="0"/>
            </w:pPr>
            <w:r>
              <w:rPr>
                <w:rFonts w:ascii="Arial" w:hAnsi="Arial"/>
                <w:sz w:val="20"/>
                <w:szCs w:val="20"/>
              </w:rPr>
              <w:t>[4] Niet medicamenteuze adviezen dementie</w:t>
            </w:r>
          </w:p>
          <w:p w14:paraId="7A1DF612" w14:textId="77777777" w:rsidR="008E0034" w:rsidRDefault="008E0034" w:rsidP="008E0034">
            <w:pPr>
              <w:pStyle w:val="TableContents"/>
              <w:widowControl w:val="0"/>
            </w:pPr>
            <w:r>
              <w:rPr>
                <w:rFonts w:ascii="Arial" w:hAnsi="Arial"/>
                <w:sz w:val="20"/>
                <w:szCs w:val="20"/>
              </w:rPr>
              <w:t>[5] Continueren</w:t>
            </w:r>
          </w:p>
          <w:p w14:paraId="6A76037A" w14:textId="77777777" w:rsidR="008E0034" w:rsidRDefault="008E0034" w:rsidP="008E0034">
            <w:pPr>
              <w:pStyle w:val="TableContents"/>
              <w:widowControl w:val="0"/>
              <w:rPr>
                <w:rFonts w:ascii="Arial" w:hAnsi="Arial"/>
                <w:sz w:val="20"/>
                <w:szCs w:val="20"/>
              </w:rPr>
            </w:pPr>
            <w:r>
              <w:rPr>
                <w:rFonts w:ascii="Arial" w:hAnsi="Arial"/>
                <w:sz w:val="20"/>
                <w:szCs w:val="20"/>
              </w:rPr>
              <w:t>[6]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3680527" w14:textId="3B192FB5" w:rsidR="0076314D" w:rsidRDefault="0076314D" w:rsidP="008E0034">
            <w:pPr>
              <w:pStyle w:val="TableContents"/>
              <w:widowControl w:val="0"/>
              <w:rPr>
                <w:ins w:id="642" w:author="Medlock, S.K." w:date="2021-05-07T08:30:00Z"/>
                <w:rFonts w:ascii="Arial" w:hAnsi="Arial"/>
                <w:sz w:val="20"/>
                <w:szCs w:val="20"/>
              </w:rPr>
            </w:pPr>
            <w:ins w:id="643" w:author="Medlock, S.K." w:date="2021-05-07T08:30:00Z">
              <w:r>
                <w:rPr>
                  <w:rFonts w:ascii="Arial" w:hAnsi="Arial"/>
                  <w:sz w:val="20"/>
                  <w:szCs w:val="20"/>
                </w:rPr>
                <w:t>[7</w:t>
              </w:r>
            </w:ins>
            <w:ins w:id="644" w:author="Medlock, S.K." w:date="2021-05-07T08:33:00Z">
              <w:r w:rsidR="00F6023C">
                <w:rPr>
                  <w:rFonts w:ascii="Arial" w:hAnsi="Arial"/>
                  <w:sz w:val="20"/>
                  <w:szCs w:val="20"/>
                </w:rPr>
                <w:t>] Stop</w:t>
              </w:r>
            </w:ins>
          </w:p>
          <w:p w14:paraId="76E66055" w14:textId="77777777" w:rsidR="0076314D" w:rsidRDefault="0076314D" w:rsidP="008E0034">
            <w:pPr>
              <w:pStyle w:val="TableContents"/>
              <w:widowControl w:val="0"/>
              <w:rPr>
                <w:ins w:id="645" w:author="Medlock, S.K." w:date="2021-05-07T08:30:00Z"/>
                <w:rFonts w:ascii="Arial" w:hAnsi="Arial"/>
                <w:sz w:val="20"/>
                <w:szCs w:val="20"/>
              </w:rPr>
            </w:pPr>
          </w:p>
          <w:p w14:paraId="4C7051BC" w14:textId="7D17C185" w:rsidR="008E0034" w:rsidRDefault="008E0034" w:rsidP="008E0034">
            <w:pPr>
              <w:pStyle w:val="TableContents"/>
              <w:widowControl w:val="0"/>
              <w:rPr>
                <w:rFonts w:ascii="Arial" w:hAnsi="Arial"/>
                <w:sz w:val="20"/>
                <w:szCs w:val="20"/>
              </w:rPr>
            </w:pPr>
            <w:r>
              <w:rPr>
                <w:rFonts w:ascii="Arial" w:hAnsi="Arial"/>
                <w:sz w:val="20"/>
                <w:szCs w:val="20"/>
              </w:rPr>
              <w:t>[1] Afbouwen volgens afbouwschema waarna stop {{free text}}</w:t>
            </w:r>
          </w:p>
          <w:p w14:paraId="0BFC8127" w14:textId="77777777" w:rsidR="008E0034" w:rsidRDefault="008E0034" w:rsidP="008E0034">
            <w:pPr>
              <w:pStyle w:val="TableContents"/>
              <w:widowControl w:val="0"/>
              <w:rPr>
                <w:rFonts w:ascii="Arial" w:hAnsi="Arial"/>
                <w:sz w:val="20"/>
                <w:szCs w:val="20"/>
              </w:rPr>
            </w:pPr>
          </w:p>
          <w:p w14:paraId="70F35F33" w14:textId="77777777" w:rsidR="008E0034" w:rsidRDefault="008E0034" w:rsidP="008E0034">
            <w:pPr>
              <w:widowControl w:val="0"/>
              <w:rPr>
                <w:rFonts w:ascii="Arial" w:hAnsi="Arial" w:cs="Arial"/>
                <w:sz w:val="20"/>
                <w:szCs w:val="20"/>
              </w:rPr>
            </w:pPr>
            <w:r>
              <w:rPr>
                <w:rFonts w:ascii="Arial" w:hAnsi="Arial" w:cs="Arial"/>
                <w:sz w:val="20"/>
                <w:szCs w:val="20"/>
              </w:rPr>
              <w:t>[2] ICC {{free text}}</w:t>
            </w:r>
          </w:p>
          <w:p w14:paraId="439823E9" w14:textId="77777777" w:rsidR="008E0034" w:rsidRDefault="008E0034" w:rsidP="008E0034">
            <w:pPr>
              <w:widowControl w:val="0"/>
              <w:rPr>
                <w:rFonts w:ascii="Arial" w:hAnsi="Arial" w:cs="Arial"/>
                <w:sz w:val="20"/>
                <w:szCs w:val="20"/>
              </w:rPr>
            </w:pPr>
          </w:p>
          <w:p w14:paraId="3EA66934" w14:textId="77777777" w:rsidR="008E0034" w:rsidRDefault="008E0034" w:rsidP="008E0034">
            <w:pPr>
              <w:widowControl w:val="0"/>
              <w:rPr>
                <w:rFonts w:ascii="Arial" w:hAnsi="Arial" w:cs="Arial"/>
                <w:sz w:val="20"/>
                <w:szCs w:val="20"/>
              </w:rPr>
            </w:pPr>
            <w:r>
              <w:rPr>
                <w:rFonts w:ascii="Arial" w:hAnsi="Arial" w:cs="Arial"/>
                <w:sz w:val="20"/>
                <w:szCs w:val="20"/>
              </w:rPr>
              <w:t>[3] Doorverwijzing {{free text}}</w:t>
            </w:r>
          </w:p>
          <w:p w14:paraId="111EB547" w14:textId="77777777" w:rsidR="008E0034" w:rsidRDefault="008E0034" w:rsidP="008E0034">
            <w:pPr>
              <w:pStyle w:val="TableContents"/>
              <w:widowControl w:val="0"/>
              <w:rPr>
                <w:rFonts w:ascii="Arial" w:hAnsi="Arial"/>
                <w:sz w:val="20"/>
                <w:szCs w:val="20"/>
              </w:rPr>
            </w:pPr>
          </w:p>
          <w:p w14:paraId="621D1FE9" w14:textId="77777777" w:rsidR="008E0034" w:rsidRDefault="008E0034" w:rsidP="008E0034">
            <w:pPr>
              <w:pStyle w:val="TableContents"/>
              <w:widowControl w:val="0"/>
              <w:rPr>
                <w:rFonts w:ascii="Arial" w:hAnsi="Arial"/>
                <w:sz w:val="20"/>
                <w:szCs w:val="20"/>
              </w:rPr>
            </w:pPr>
            <w:r>
              <w:rPr>
                <w:rFonts w:ascii="Arial" w:hAnsi="Arial"/>
                <w:sz w:val="20"/>
                <w:szCs w:val="20"/>
              </w:rPr>
              <w:t>[4] Niet-medicamenteuze adviezen tav dementie gegeven.</w:t>
            </w:r>
          </w:p>
          <w:p w14:paraId="125E138D" w14:textId="77777777" w:rsidR="008E0034" w:rsidRDefault="008E0034" w:rsidP="008E0034">
            <w:pPr>
              <w:pStyle w:val="TableContents"/>
              <w:widowControl w:val="0"/>
              <w:rPr>
                <w:rFonts w:ascii="Arial" w:hAnsi="Arial"/>
                <w:sz w:val="20"/>
                <w:szCs w:val="20"/>
              </w:rPr>
            </w:pPr>
          </w:p>
          <w:p w14:paraId="3E20BCE6" w14:textId="77777777" w:rsidR="008E0034" w:rsidRDefault="008E0034" w:rsidP="008E0034">
            <w:pPr>
              <w:pStyle w:val="TableContents"/>
              <w:widowControl w:val="0"/>
              <w:rPr>
                <w:rFonts w:ascii="Arial" w:hAnsi="Arial"/>
                <w:sz w:val="20"/>
                <w:szCs w:val="20"/>
              </w:rPr>
            </w:pPr>
            <w:r>
              <w:rPr>
                <w:rFonts w:ascii="Arial" w:hAnsi="Arial"/>
                <w:sz w:val="20"/>
                <w:szCs w:val="20"/>
              </w:rPr>
              <w:t>[5]Continueren</w:t>
            </w:r>
          </w:p>
          <w:p w14:paraId="08FB91A2" w14:textId="77777777" w:rsidR="008E0034" w:rsidRDefault="008E0034" w:rsidP="008E0034">
            <w:pPr>
              <w:pStyle w:val="TableContents"/>
              <w:widowControl w:val="0"/>
              <w:rPr>
                <w:rFonts w:ascii="Arial" w:hAnsi="Arial"/>
                <w:sz w:val="20"/>
                <w:szCs w:val="20"/>
              </w:rPr>
            </w:pPr>
          </w:p>
          <w:p w14:paraId="360EB1AB" w14:textId="77777777" w:rsidR="008E0034" w:rsidRDefault="008E0034" w:rsidP="008E0034">
            <w:pPr>
              <w:pStyle w:val="TableContents"/>
              <w:widowControl w:val="0"/>
              <w:rPr>
                <w:rFonts w:ascii="Arial" w:hAnsi="Arial"/>
                <w:sz w:val="20"/>
                <w:szCs w:val="20"/>
              </w:rPr>
            </w:pPr>
            <w:r>
              <w:rPr>
                <w:rFonts w:ascii="Arial" w:hAnsi="Arial"/>
                <w:sz w:val="20"/>
                <w:szCs w:val="20"/>
              </w:rPr>
              <w:t>[6]{{free text}}</w:t>
            </w:r>
          </w:p>
          <w:p w14:paraId="6CC2C157" w14:textId="77777777" w:rsidR="008E0034" w:rsidRDefault="008E0034" w:rsidP="008E0034">
            <w:pPr>
              <w:pStyle w:val="TableContents"/>
              <w:widowControl w:val="0"/>
              <w:rPr>
                <w:rFonts w:ascii="Arial" w:hAnsi="Arial"/>
                <w:sz w:val="20"/>
                <w:szCs w:val="20"/>
              </w:rPr>
            </w:pPr>
          </w:p>
          <w:p w14:paraId="068006BE" w14:textId="77777777" w:rsidR="008E0034" w:rsidRDefault="008E0034" w:rsidP="008E0034">
            <w:pPr>
              <w:pStyle w:val="TableContents"/>
              <w:widowControl w:val="0"/>
            </w:pP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44882ED" w14:textId="551EB862" w:rsidR="00F6023C" w:rsidRDefault="00F6023C" w:rsidP="008E0034">
            <w:pPr>
              <w:widowControl w:val="0"/>
              <w:rPr>
                <w:ins w:id="646" w:author="Medlock, S.K." w:date="2021-05-07T08:30:00Z"/>
                <w:rFonts w:ascii="Arial" w:hAnsi="Arial"/>
                <w:sz w:val="20"/>
                <w:szCs w:val="20"/>
              </w:rPr>
            </w:pPr>
            <w:ins w:id="647" w:author="Medlock, S.K." w:date="2021-05-07T08:30:00Z">
              <w:r>
                <w:rPr>
                  <w:rFonts w:ascii="Arial" w:hAnsi="Arial"/>
                  <w:sz w:val="20"/>
                  <w:szCs w:val="20"/>
                </w:rPr>
                <w:t>[7</w:t>
              </w:r>
            </w:ins>
            <w:ins w:id="648" w:author="Medlock, S.K." w:date="2021-05-07T08:33:00Z">
              <w:r>
                <w:rPr>
                  <w:rFonts w:ascii="Arial" w:hAnsi="Arial"/>
                  <w:sz w:val="20"/>
                  <w:szCs w:val="20"/>
                </w:rPr>
                <w:t>] U kunt direct stoppen.</w:t>
              </w:r>
            </w:ins>
          </w:p>
          <w:p w14:paraId="7DE5B395" w14:textId="77777777" w:rsidR="00F6023C" w:rsidRDefault="00F6023C" w:rsidP="008E0034">
            <w:pPr>
              <w:widowControl w:val="0"/>
              <w:rPr>
                <w:ins w:id="649" w:author="Medlock, S.K." w:date="2021-05-07T08:30:00Z"/>
                <w:rFonts w:ascii="Arial" w:hAnsi="Arial"/>
                <w:sz w:val="20"/>
                <w:szCs w:val="20"/>
              </w:rPr>
            </w:pPr>
          </w:p>
          <w:p w14:paraId="788F5C4B" w14:textId="1CD3A174" w:rsidR="008E0034" w:rsidRDefault="008E0034" w:rsidP="008E0034">
            <w:pPr>
              <w:widowControl w:val="0"/>
              <w:rPr>
                <w:rFonts w:ascii="Arial" w:hAnsi="Arial"/>
                <w:sz w:val="20"/>
                <w:szCs w:val="20"/>
              </w:rPr>
            </w:pPr>
            <w:r>
              <w:rPr>
                <w:rFonts w:ascii="Arial" w:hAnsi="Arial"/>
                <w:sz w:val="20"/>
                <w:szCs w:val="20"/>
              </w:rPr>
              <w:t xml:space="preserve">[1] </w:t>
            </w:r>
            <w:r>
              <w:rPr>
                <w:rFonts w:ascii="Arial" w:hAnsi="Arial"/>
                <w:color w:val="000000" w:themeColor="text1"/>
                <w:sz w:val="20"/>
                <w:szCs w:val="20"/>
              </w:rPr>
              <w:t xml:space="preserve"> Stoppen via een afbouwschema. {{free text}}</w:t>
            </w:r>
          </w:p>
          <w:p w14:paraId="2ED4AF12" w14:textId="77777777" w:rsidR="008E0034" w:rsidRDefault="008E0034" w:rsidP="008E0034">
            <w:pPr>
              <w:widowControl w:val="0"/>
              <w:rPr>
                <w:rFonts w:ascii="Arial" w:hAnsi="Arial"/>
                <w:color w:val="000000" w:themeColor="text1"/>
                <w:sz w:val="20"/>
                <w:szCs w:val="20"/>
              </w:rPr>
            </w:pPr>
          </w:p>
          <w:p w14:paraId="304D08E7" w14:textId="77777777" w:rsidR="008E0034" w:rsidRDefault="008E0034" w:rsidP="008E0034">
            <w:pPr>
              <w:widowControl w:val="0"/>
              <w:rPr>
                <w:rFonts w:ascii="Arial" w:hAnsi="Arial" w:cs="Arial"/>
                <w:sz w:val="20"/>
                <w:szCs w:val="20"/>
              </w:rPr>
            </w:pPr>
            <w:r>
              <w:rPr>
                <w:rFonts w:ascii="Arial" w:hAnsi="Arial" w:cs="Arial"/>
                <w:sz w:val="20"/>
                <w:szCs w:val="20"/>
              </w:rPr>
              <w:t>[2] Doorverwijzing naar een andere specialist, {{free text}}. U hoeft hier zelf geen afspraak voor te maken. U krijgt een brief toegestuurd met informatie over de nieuwe afspraak. Heeft u na twee weken geen brief ontvangen? Neem dan contact met ons op.</w:t>
            </w:r>
          </w:p>
          <w:p w14:paraId="165B44B6" w14:textId="77777777" w:rsidR="008E0034" w:rsidRDefault="008E0034" w:rsidP="008E0034">
            <w:pPr>
              <w:widowControl w:val="0"/>
              <w:rPr>
                <w:rFonts w:ascii="Arial" w:hAnsi="Arial" w:cs="Arial"/>
                <w:sz w:val="20"/>
                <w:szCs w:val="20"/>
              </w:rPr>
            </w:pPr>
          </w:p>
          <w:p w14:paraId="4667B5D6" w14:textId="77777777" w:rsidR="008E0034" w:rsidRDefault="008E0034" w:rsidP="008E0034">
            <w:pPr>
              <w:widowControl w:val="0"/>
              <w:rPr>
                <w:rFonts w:ascii="Arial" w:hAnsi="Arial" w:cs="Arial"/>
                <w:sz w:val="20"/>
                <w:szCs w:val="20"/>
              </w:rPr>
            </w:pPr>
            <w:r>
              <w:rPr>
                <w:rFonts w:ascii="Arial" w:hAnsi="Arial" w:cs="Arial"/>
                <w:sz w:val="20"/>
                <w:szCs w:val="20"/>
              </w:rPr>
              <w:t>[3] Doorverwijzing naar andere specialist. {{free text}} Let op, u maakt zelf een afspraak. Van de dokter heeft u hier een brief over gekregen.</w:t>
            </w:r>
          </w:p>
          <w:p w14:paraId="13B7A3AB" w14:textId="77777777" w:rsidR="008E0034" w:rsidRDefault="008E0034" w:rsidP="008E0034">
            <w:pPr>
              <w:widowControl w:val="0"/>
              <w:rPr>
                <w:rFonts w:ascii="Arial" w:hAnsi="Arial"/>
                <w:sz w:val="20"/>
                <w:szCs w:val="20"/>
              </w:rPr>
            </w:pPr>
          </w:p>
          <w:p w14:paraId="070E9132" w14:textId="77777777" w:rsidR="008E0034" w:rsidRDefault="008E0034" w:rsidP="008E0034">
            <w:pPr>
              <w:pStyle w:val="TableContents"/>
              <w:widowControl w:val="0"/>
            </w:pPr>
            <w:r>
              <w:rPr>
                <w:rFonts w:ascii="Arial" w:hAnsi="Arial"/>
                <w:sz w:val="20"/>
                <w:szCs w:val="20"/>
              </w:rPr>
              <w:t xml:space="preserve">[4]  </w:t>
            </w:r>
            <w:r>
              <w:rPr>
                <w:rFonts w:ascii="Arial" w:hAnsi="Arial"/>
                <w:b/>
                <w:bCs/>
                <w:sz w:val="20"/>
                <w:szCs w:val="20"/>
              </w:rPr>
              <w:t>Hoe om te gaan met gedragsveranderingen bij dementie</w:t>
            </w:r>
          </w:p>
          <w:p w14:paraId="54E4D5DF" w14:textId="77777777" w:rsidR="008E0034" w:rsidRDefault="008E0034" w:rsidP="008E0034">
            <w:pPr>
              <w:pStyle w:val="TableContents"/>
              <w:widowControl w:val="0"/>
              <w:numPr>
                <w:ilvl w:val="0"/>
                <w:numId w:val="4"/>
              </w:numPr>
            </w:pPr>
            <w:r>
              <w:rPr>
                <w:rFonts w:ascii="Arial" w:hAnsi="Arial"/>
                <w:sz w:val="20"/>
                <w:szCs w:val="20"/>
              </w:rPr>
              <w:t>Realiseert u zich dat uw naaste met dementie niet bewust bepaald gedrag laat zien.</w:t>
            </w:r>
          </w:p>
          <w:p w14:paraId="69EDBA61" w14:textId="77777777" w:rsidR="008E0034" w:rsidRDefault="008E0034" w:rsidP="008E0034">
            <w:pPr>
              <w:pStyle w:val="TableContents"/>
              <w:widowControl w:val="0"/>
              <w:numPr>
                <w:ilvl w:val="0"/>
                <w:numId w:val="3"/>
              </w:numPr>
            </w:pPr>
            <w:r>
              <w:rPr>
                <w:rFonts w:ascii="Arial" w:hAnsi="Arial"/>
                <w:sz w:val="20"/>
                <w:szCs w:val="20"/>
              </w:rPr>
              <w:t>Kijk of u mee kunt gaan in de wereld van uw naaste met dementie.</w:t>
            </w:r>
          </w:p>
          <w:p w14:paraId="60140A6E" w14:textId="77777777" w:rsidR="008E0034" w:rsidRDefault="008E0034" w:rsidP="008E0034">
            <w:pPr>
              <w:pStyle w:val="TableContents"/>
              <w:widowControl w:val="0"/>
              <w:numPr>
                <w:ilvl w:val="0"/>
                <w:numId w:val="3"/>
              </w:numPr>
            </w:pPr>
            <w:r>
              <w:rPr>
                <w:rFonts w:ascii="Arial" w:hAnsi="Arial"/>
                <w:sz w:val="20"/>
                <w:szCs w:val="20"/>
              </w:rPr>
              <w:t xml:space="preserve">Houdt een </w:t>
            </w:r>
            <w:r>
              <w:rPr>
                <w:rFonts w:ascii="Arial" w:hAnsi="Arial"/>
                <w:sz w:val="20"/>
                <w:szCs w:val="20"/>
              </w:rPr>
              <w:lastRenderedPageBreak/>
              <w:t>dagelijks ritme en vaste gewoontes aan</w:t>
            </w:r>
          </w:p>
          <w:p w14:paraId="7BE10D14" w14:textId="77777777" w:rsidR="008E0034" w:rsidRDefault="008E0034" w:rsidP="008E0034">
            <w:pPr>
              <w:pStyle w:val="TableContents"/>
              <w:widowControl w:val="0"/>
              <w:numPr>
                <w:ilvl w:val="0"/>
                <w:numId w:val="3"/>
              </w:numPr>
            </w:pPr>
            <w:r>
              <w:rPr>
                <w:rFonts w:ascii="Arial" w:hAnsi="Arial"/>
                <w:sz w:val="20"/>
                <w:szCs w:val="20"/>
              </w:rPr>
              <w:t>Kijk of u patronen kunt ontdekken in het gedrag van uw naaste met dementie. Het kan helpen situaties op te schrijven in een dagboek</w:t>
            </w:r>
          </w:p>
          <w:p w14:paraId="03BFA06C" w14:textId="77777777" w:rsidR="008E0034" w:rsidRDefault="008E0034" w:rsidP="008E0034">
            <w:pPr>
              <w:pStyle w:val="TableContents"/>
              <w:widowControl w:val="0"/>
              <w:numPr>
                <w:ilvl w:val="0"/>
                <w:numId w:val="3"/>
              </w:numPr>
            </w:pPr>
            <w:r>
              <w:rPr>
                <w:rFonts w:ascii="Arial" w:hAnsi="Arial"/>
                <w:sz w:val="20"/>
                <w:szCs w:val="20"/>
              </w:rPr>
              <w:t>U kunt een online training volgen “omgaan met veranderd gedrag bij dementie”. Deze training is ontwikkeld door het Trimbos instituut.</w:t>
            </w:r>
          </w:p>
          <w:p w14:paraId="6979EEED" w14:textId="77777777" w:rsidR="008E0034" w:rsidRDefault="008E0034" w:rsidP="008E0034">
            <w:pPr>
              <w:pStyle w:val="TableContents"/>
              <w:widowControl w:val="0"/>
              <w:numPr>
                <w:ilvl w:val="0"/>
                <w:numId w:val="3"/>
              </w:numPr>
            </w:pPr>
            <w:r>
              <w:rPr>
                <w:rFonts w:ascii="Arial" w:hAnsi="Arial"/>
                <w:sz w:val="20"/>
                <w:szCs w:val="20"/>
              </w:rPr>
              <w:t>Soms lukt het niet om om te gaan met het gedrag van uw naaste met dementie. Schakelt u in dit geval altijd hulp in. Vraag de casemanager, huisarts of psychloog om advies.</w:t>
            </w:r>
          </w:p>
          <w:p w14:paraId="05CFF3EF" w14:textId="77777777" w:rsidR="008E0034" w:rsidRDefault="008E0034" w:rsidP="008E0034">
            <w:pPr>
              <w:pStyle w:val="TableContents"/>
              <w:widowControl w:val="0"/>
            </w:pPr>
            <w:r>
              <w:rPr>
                <w:rFonts w:ascii="Arial" w:hAnsi="Arial"/>
                <w:color w:val="000000" w:themeColor="text1"/>
                <w:sz w:val="20"/>
                <w:szCs w:val="20"/>
              </w:rPr>
              <w:t xml:space="preserve">Meer informatie en ervaringen van anderen kunt u vinden op de website van de </w:t>
            </w:r>
            <w:hyperlink r:id="rId292">
              <w:r>
                <w:rPr>
                  <w:rStyle w:val="Hyperlink"/>
                  <w:rFonts w:ascii="Arial" w:hAnsi="Arial"/>
                  <w:sz w:val="20"/>
                  <w:szCs w:val="20"/>
                </w:rPr>
                <w:t>Alzheimer Stichting Nederland</w:t>
              </w:r>
            </w:hyperlink>
            <w:r>
              <w:rPr>
                <w:rFonts w:ascii="Arial" w:hAnsi="Arial"/>
                <w:color w:val="000000" w:themeColor="text1"/>
                <w:sz w:val="20"/>
                <w:szCs w:val="20"/>
              </w:rPr>
              <w:t>.</w:t>
            </w:r>
          </w:p>
          <w:p w14:paraId="15CDD8A4" w14:textId="77777777" w:rsidR="008E0034" w:rsidRDefault="008E0034" w:rsidP="008E0034">
            <w:pPr>
              <w:pStyle w:val="TableContents"/>
              <w:widowControl w:val="0"/>
              <w:rPr>
                <w:rFonts w:ascii="Arial" w:hAnsi="Arial"/>
                <w:sz w:val="20"/>
                <w:szCs w:val="20"/>
              </w:rPr>
            </w:pPr>
          </w:p>
          <w:p w14:paraId="14FCC3A1" w14:textId="77777777" w:rsidR="008E0034" w:rsidRDefault="008E0034" w:rsidP="008E0034">
            <w:pPr>
              <w:pStyle w:val="TableContents"/>
              <w:widowControl w:val="0"/>
              <w:rPr>
                <w:rFonts w:ascii="Arial" w:hAnsi="Arial"/>
                <w:sz w:val="20"/>
                <w:szCs w:val="20"/>
              </w:rPr>
            </w:pPr>
          </w:p>
          <w:p w14:paraId="3FE9A5DF" w14:textId="77777777" w:rsidR="008E0034" w:rsidRDefault="008E0034" w:rsidP="008E0034">
            <w:pPr>
              <w:pStyle w:val="TableContents"/>
              <w:widowControl w:val="0"/>
              <w:rPr>
                <w:rFonts w:ascii="Arial" w:hAnsi="Arial"/>
                <w:sz w:val="20"/>
                <w:szCs w:val="20"/>
              </w:rPr>
            </w:pPr>
            <w:r>
              <w:rPr>
                <w:rFonts w:ascii="Arial" w:hAnsi="Arial"/>
                <w:sz w:val="20"/>
                <w:szCs w:val="20"/>
              </w:rPr>
              <w:t>[5] Gebruik dit medicijn zoals u tot nu toe doet</w:t>
            </w:r>
          </w:p>
          <w:p w14:paraId="018D2033" w14:textId="77777777" w:rsidR="008E0034" w:rsidRDefault="008E0034" w:rsidP="008E0034">
            <w:pPr>
              <w:pStyle w:val="TableContents"/>
              <w:widowControl w:val="0"/>
              <w:rPr>
                <w:rFonts w:ascii="Arial" w:hAnsi="Arial"/>
                <w:sz w:val="20"/>
                <w:szCs w:val="20"/>
              </w:rPr>
            </w:pPr>
          </w:p>
          <w:p w14:paraId="1E19033F" w14:textId="77777777" w:rsidR="008E0034" w:rsidRDefault="008E0034" w:rsidP="008E0034">
            <w:pPr>
              <w:pStyle w:val="TableContents"/>
              <w:widowControl w:val="0"/>
              <w:rPr>
                <w:rFonts w:ascii="Arial" w:hAnsi="Arial"/>
                <w:sz w:val="20"/>
                <w:szCs w:val="20"/>
              </w:rPr>
            </w:pPr>
            <w:r>
              <w:rPr>
                <w:rFonts w:ascii="Arial" w:hAnsi="Arial"/>
                <w:sz w:val="20"/>
                <w:szCs w:val="20"/>
              </w:rPr>
              <w:t>[6]{{free text}}</w:t>
            </w:r>
          </w:p>
          <w:p w14:paraId="409E3CA3" w14:textId="77777777" w:rsidR="008E0034" w:rsidRDefault="008E0034" w:rsidP="008E0034">
            <w:pPr>
              <w:pStyle w:val="TableContents"/>
              <w:widowControl w:val="0"/>
            </w:pP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18919C3" w14:textId="57E306C2" w:rsidR="008E0034" w:rsidRDefault="00087CD0" w:rsidP="008E0034">
            <w:pPr>
              <w:pStyle w:val="TableContents"/>
              <w:widowControl w:val="0"/>
              <w:rPr>
                <w:rFonts w:ascii="Arial" w:hAnsi="Arial"/>
                <w:sz w:val="20"/>
                <w:szCs w:val="20"/>
              </w:rPr>
            </w:pPr>
            <w:hyperlink r:id="rId293" w:history="1">
              <w:r w:rsidR="008E0034" w:rsidRPr="008E0034">
                <w:rPr>
                  <w:rStyle w:val="Hyperlink"/>
                  <w:rFonts w:ascii="Arial" w:hAnsi="Arial"/>
                  <w:sz w:val="20"/>
                  <w:szCs w:val="20"/>
                </w:rPr>
                <w:t>refpage 11</w:t>
              </w:r>
            </w:hyperlink>
          </w:p>
        </w:tc>
      </w:tr>
      <w:tr w:rsidR="008E0034" w14:paraId="07705694" w14:textId="77777777" w:rsidTr="00CC4846">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8974E04" w14:textId="77777777" w:rsidR="008E0034" w:rsidRPr="00D45A17" w:rsidRDefault="008E0034" w:rsidP="008E0034">
            <w:pPr>
              <w:pStyle w:val="TableContents"/>
              <w:widowControl w:val="0"/>
            </w:pPr>
            <w:r w:rsidRPr="00D45A17">
              <w:rPr>
                <w:rFonts w:ascii="Arial" w:hAnsi="Arial"/>
                <w:sz w:val="20"/>
                <w:szCs w:val="20"/>
              </w:rPr>
              <w:t>130</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F98C9F8" w14:textId="77777777" w:rsidR="008E0034" w:rsidRDefault="008E0034" w:rsidP="008E0034">
            <w:pPr>
              <w:pStyle w:val="TableContents"/>
              <w:widowControl w:val="0"/>
              <w:rPr>
                <w:rFonts w:ascii="Arial" w:hAnsi="Arial"/>
                <w:sz w:val="20"/>
                <w:szCs w:val="20"/>
              </w:rPr>
            </w:pP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388F2C1" w14:textId="77777777" w:rsidR="008E0034" w:rsidRDefault="008E0034" w:rsidP="008E0034">
            <w:pPr>
              <w:pStyle w:val="TableContents"/>
              <w:widowControl w:val="0"/>
            </w:pPr>
            <w:r>
              <w:rPr>
                <w:rFonts w:ascii="Arial" w:hAnsi="Arial"/>
                <w:sz w:val="20"/>
                <w:szCs w:val="20"/>
              </w:rPr>
              <w:t>bijwerking</w:t>
            </w: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7D5B0C7" w14:textId="77777777" w:rsidR="008E0034" w:rsidRDefault="008E0034" w:rsidP="008E0034">
            <w:pPr>
              <w:pStyle w:val="TableContents"/>
              <w:widowControl w:val="0"/>
              <w:rPr>
                <w:rFonts w:ascii="Arial" w:hAnsi="Arial"/>
                <w:sz w:val="20"/>
                <w:szCs w:val="20"/>
              </w:rPr>
            </w:pPr>
            <w:r>
              <w:rPr>
                <w:rFonts w:ascii="Arial" w:hAnsi="Arial"/>
                <w:sz w:val="20"/>
                <w:szCs w:val="20"/>
              </w:rPr>
              <w:t>N06DA</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BEB93E3" w14:textId="77777777" w:rsidR="008E0034" w:rsidRDefault="008E0034" w:rsidP="008E0034">
            <w:pPr>
              <w:pStyle w:val="TableContents"/>
              <w:widowControl w:val="0"/>
              <w:rPr>
                <w:lang w:val="en-US"/>
              </w:rPr>
            </w:pPr>
            <w:r>
              <w:rPr>
                <w:rFonts w:ascii="Arial" w:hAnsi="Arial"/>
                <w:sz w:val="20"/>
                <w:szCs w:val="20"/>
                <w:lang w:val="en-US"/>
              </w:rPr>
              <w:t>allergische reactie present for this medication</w:t>
            </w: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7956441" w14:textId="77777777" w:rsidR="008E0034" w:rsidRDefault="008E0034" w:rsidP="008E0034">
            <w:pPr>
              <w:pStyle w:val="TableContents"/>
              <w:widowControl w:val="0"/>
              <w:rPr>
                <w:rFonts w:ascii="Arial" w:hAnsi="Arial"/>
                <w:sz w:val="20"/>
                <w:szCs w:val="20"/>
                <w:lang w:val="en-US"/>
              </w:rPr>
            </w:pP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933BD98" w14:textId="77777777" w:rsidR="008E0034" w:rsidRDefault="008E0034" w:rsidP="008E0034">
            <w:pPr>
              <w:pStyle w:val="TableContents"/>
              <w:widowControl w:val="0"/>
            </w:pPr>
            <w:r>
              <w:rPr>
                <w:rFonts w:ascii="Arial" w:hAnsi="Arial"/>
                <w:b/>
                <w:bCs/>
                <w:sz w:val="20"/>
                <w:szCs w:val="20"/>
              </w:rPr>
              <w:t>Patiënt heeft mogelijk bijwerkingen van deze medicatie.</w:t>
            </w:r>
            <w:r>
              <w:rPr>
                <w:rFonts w:ascii="Arial" w:hAnsi="Arial"/>
                <w:sz w:val="20"/>
                <w:szCs w:val="20"/>
              </w:rPr>
              <w:t xml:space="preserve"> Overweeg stoppen of lagere dosering.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0FD61F6" w14:textId="77777777" w:rsidR="008E0034" w:rsidRDefault="008E0034" w:rsidP="008E0034">
            <w:pPr>
              <w:pStyle w:val="TableContents"/>
              <w:widowControl w:val="0"/>
            </w:pPr>
            <w:r>
              <w:rPr>
                <w:rFonts w:ascii="Arial" w:hAnsi="Arial"/>
                <w:sz w:val="20"/>
                <w:szCs w:val="20"/>
              </w:rPr>
              <w:t>Mogelijk bijwerking geregistreerd.</w:t>
            </w: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3A3E9DF" w14:textId="77777777" w:rsidR="008E0034" w:rsidRDefault="008E0034" w:rsidP="008E0034">
            <w:pPr>
              <w:pStyle w:val="TableContents"/>
              <w:widowControl w:val="0"/>
              <w:rPr>
                <w:rFonts w:ascii="Arial" w:hAnsi="Arial"/>
                <w:sz w:val="20"/>
                <w:szCs w:val="20"/>
              </w:rPr>
            </w:pP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24FB8C6" w14:textId="77777777" w:rsidR="008E0034" w:rsidRDefault="008E0034" w:rsidP="008E0034">
            <w:pPr>
              <w:pStyle w:val="TableContents"/>
              <w:widowControl w:val="0"/>
              <w:rPr>
                <w:rFonts w:ascii="Arial" w:hAnsi="Arial"/>
                <w:sz w:val="20"/>
                <w:szCs w:val="20"/>
              </w:rPr>
            </w:pPr>
          </w:p>
        </w:tc>
      </w:tr>
      <w:tr w:rsidR="008E0034" w14:paraId="10C1A3D6" w14:textId="77777777" w:rsidTr="00CC4846">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BB62CA6" w14:textId="77777777" w:rsidR="008E0034" w:rsidRPr="00D45A17" w:rsidRDefault="008E0034" w:rsidP="008E0034">
            <w:pPr>
              <w:pStyle w:val="TableContents"/>
              <w:widowControl w:val="0"/>
            </w:pPr>
            <w:r w:rsidRPr="00D45A17">
              <w:rPr>
                <w:rFonts w:ascii="Arial" w:hAnsi="Arial"/>
                <w:sz w:val="20"/>
                <w:szCs w:val="20"/>
              </w:rPr>
              <w:t>131</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6DBE80C" w14:textId="77777777" w:rsidR="008E0034" w:rsidRDefault="008E0034" w:rsidP="008E0034">
            <w:pPr>
              <w:pStyle w:val="TableContents"/>
              <w:widowControl w:val="0"/>
            </w:pPr>
            <w:r>
              <w:rPr>
                <w:rFonts w:ascii="Arial" w:hAnsi="Arial"/>
                <w:color w:val="9900FF"/>
                <w:sz w:val="20"/>
                <w:szCs w:val="20"/>
              </w:rPr>
              <w:t>{Can we specify which?}</w:t>
            </w: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D61E510" w14:textId="77777777" w:rsidR="008E0034" w:rsidRDefault="008E0034" w:rsidP="008E0034">
            <w:pPr>
              <w:pStyle w:val="TableContents"/>
              <w:widowControl w:val="0"/>
            </w:pPr>
            <w:r>
              <w:rPr>
                <w:rFonts w:ascii="Arial" w:hAnsi="Arial"/>
                <w:sz w:val="20"/>
                <w:szCs w:val="20"/>
              </w:rPr>
              <w:t>all</w:t>
            </w: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F9D3BF9" w14:textId="77777777" w:rsidR="008E0034" w:rsidRDefault="008E0034" w:rsidP="008E0034">
            <w:pPr>
              <w:pStyle w:val="TableContents"/>
              <w:widowControl w:val="0"/>
              <w:rPr>
                <w:rFonts w:ascii="Arial" w:hAnsi="Arial"/>
                <w:sz w:val="20"/>
                <w:szCs w:val="20"/>
              </w:rPr>
            </w:pPr>
            <w:r>
              <w:rPr>
                <w:rFonts w:ascii="Arial" w:hAnsi="Arial"/>
                <w:sz w:val="20"/>
                <w:szCs w:val="20"/>
              </w:rPr>
              <w:t>N06DA</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E12C341" w14:textId="77777777" w:rsidR="008E0034" w:rsidRDefault="008E0034" w:rsidP="008E0034">
            <w:pPr>
              <w:pStyle w:val="TableContents"/>
              <w:widowControl w:val="0"/>
              <w:rPr>
                <w:rFonts w:ascii="Arial" w:hAnsi="Arial"/>
                <w:sz w:val="20"/>
                <w:szCs w:val="20"/>
              </w:rPr>
            </w:pP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0D981EF" w14:textId="77777777" w:rsidR="008E0034" w:rsidRDefault="008E0034" w:rsidP="008E0034">
            <w:pPr>
              <w:pStyle w:val="TableContents"/>
              <w:widowControl w:val="0"/>
              <w:rPr>
                <w:rFonts w:ascii="Arial" w:hAnsi="Arial"/>
                <w:sz w:val="20"/>
                <w:szCs w:val="20"/>
              </w:rPr>
            </w:pPr>
            <w:r>
              <w:rPr>
                <w:rFonts w:ascii="Arial" w:hAnsi="Arial"/>
                <w:color w:val="9900FF"/>
                <w:sz w:val="20"/>
                <w:szCs w:val="20"/>
              </w:rPr>
              <w:t>{{preselect vervolg if a stop-, afbouw-, or vervangen- option is checked}}</w:t>
            </w: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35A882F" w14:textId="77777777" w:rsidR="008E0034" w:rsidRDefault="008E0034" w:rsidP="008E0034">
            <w:pPr>
              <w:pStyle w:val="TableContents"/>
              <w:widowControl w:val="0"/>
            </w:pPr>
            <w:r>
              <w:rPr>
                <w:rFonts w:ascii="Arial" w:hAnsi="Arial"/>
                <w:sz w:val="20"/>
                <w:szCs w:val="20"/>
              </w:rPr>
              <w:t>[1] Vervolgafspraak: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3277586" w14:textId="77777777" w:rsidR="008E0034" w:rsidRDefault="008E0034" w:rsidP="008E0034">
            <w:pPr>
              <w:pStyle w:val="TableContents"/>
              <w:widowControl w:val="0"/>
            </w:pPr>
            <w:r>
              <w:rPr>
                <w:rFonts w:ascii="Arial" w:hAnsi="Arial"/>
                <w:sz w:val="20"/>
                <w:szCs w:val="20"/>
              </w:rPr>
              <w:t>[1] Vervolgafspraak: {{free text}}</w:t>
            </w: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BD478A9" w14:textId="77777777" w:rsidR="008E0034" w:rsidRDefault="008E0034" w:rsidP="008E0034">
            <w:pPr>
              <w:pStyle w:val="TableContents"/>
              <w:widowControl w:val="0"/>
            </w:pPr>
            <w:r>
              <w:rPr>
                <w:rFonts w:ascii="Arial" w:hAnsi="Arial"/>
                <w:sz w:val="20"/>
                <w:szCs w:val="20"/>
              </w:rPr>
              <w:t>[1] Uw dokter neemt contact met u op om te kijken of het u lukt om het advies te volgen of dat u nieuwe symptomen heeft gehad. Een vervolgafspraak wordt ingepland {{free text}}</w:t>
            </w: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125C349" w14:textId="3196F62D" w:rsidR="008E0034" w:rsidRDefault="00087CD0" w:rsidP="008E0034">
            <w:pPr>
              <w:pStyle w:val="TableContents"/>
              <w:widowControl w:val="0"/>
              <w:rPr>
                <w:rFonts w:ascii="Arial" w:hAnsi="Arial"/>
                <w:sz w:val="20"/>
                <w:szCs w:val="20"/>
              </w:rPr>
            </w:pPr>
            <w:hyperlink r:id="rId294" w:history="1">
              <w:r w:rsidR="008E0034" w:rsidRPr="008E0034">
                <w:rPr>
                  <w:rStyle w:val="Hyperlink"/>
                  <w:rFonts w:ascii="Arial" w:hAnsi="Arial"/>
                  <w:sz w:val="20"/>
                  <w:szCs w:val="20"/>
                </w:rPr>
                <w:t>refpage 11</w:t>
              </w:r>
            </w:hyperlink>
          </w:p>
        </w:tc>
      </w:tr>
      <w:tr w:rsidR="008E0034" w14:paraId="2BFD9494" w14:textId="77777777" w:rsidTr="00CC4846">
        <w:trPr>
          <w:trHeight w:val="342"/>
        </w:trPr>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FB6F3D3" w14:textId="77777777" w:rsidR="008E0034" w:rsidRPr="00D45A17" w:rsidRDefault="008E0034" w:rsidP="008E0034">
            <w:pPr>
              <w:pStyle w:val="TableContents"/>
              <w:widowControl w:val="0"/>
              <w:rPr>
                <w:rFonts w:ascii="Arial" w:hAnsi="Arial"/>
                <w:sz w:val="20"/>
                <w:szCs w:val="20"/>
              </w:rPr>
            </w:pPr>
            <w:r w:rsidRPr="00D45A17">
              <w:rPr>
                <w:rFonts w:ascii="Arial" w:hAnsi="Arial"/>
                <w:sz w:val="20"/>
                <w:szCs w:val="20"/>
              </w:rPr>
              <w:t>132</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8B4D080" w14:textId="77777777" w:rsidR="008E0034" w:rsidRDefault="008E0034" w:rsidP="008E0034">
            <w:pPr>
              <w:pStyle w:val="TableContents"/>
              <w:widowControl w:val="0"/>
              <w:rPr>
                <w:lang w:val="en-US"/>
              </w:rPr>
            </w:pPr>
            <w:r>
              <w:rPr>
                <w:rFonts w:ascii="Arial" w:hAnsi="Arial"/>
                <w:sz w:val="20"/>
                <w:szCs w:val="20"/>
                <w:lang w:val="en-US"/>
              </w:rPr>
              <w:t>AVertigomedicatie</w:t>
            </w:r>
          </w:p>
          <w:p w14:paraId="2BAF993D" w14:textId="77777777" w:rsidR="008E0034" w:rsidRDefault="008E0034" w:rsidP="008E0034">
            <w:pPr>
              <w:widowControl w:val="0"/>
              <w:rPr>
                <w:lang w:val="en-US"/>
              </w:rPr>
            </w:pPr>
            <w:r>
              <w:rPr>
                <w:rFonts w:ascii="Arial;Helvetica;sans-serif" w:hAnsi="Arial;Helvetica;sans-serif"/>
                <w:sz w:val="20"/>
                <w:szCs w:val="20"/>
                <w:lang w:val="en-US"/>
              </w:rPr>
              <w:t>N06BX03 (piracetam)</w:t>
            </w:r>
          </w:p>
          <w:p w14:paraId="0A9691BB" w14:textId="77777777" w:rsidR="008E0034" w:rsidRDefault="008E0034" w:rsidP="008E0034">
            <w:pPr>
              <w:widowControl w:val="0"/>
              <w:rPr>
                <w:lang w:val="en-US"/>
              </w:rPr>
            </w:pPr>
            <w:r>
              <w:rPr>
                <w:rFonts w:ascii="Arial" w:hAnsi="Arial"/>
                <w:color w:val="9900FF"/>
                <w:sz w:val="20"/>
                <w:szCs w:val="20"/>
                <w:lang w:val="en-US"/>
              </w:rPr>
              <w:t>N07CA (anti-vertigo medications)</w:t>
            </w:r>
          </w:p>
          <w:p w14:paraId="4D615ADF" w14:textId="77777777" w:rsidR="008E0034" w:rsidRDefault="008E0034" w:rsidP="008E0034">
            <w:pPr>
              <w:widowControl w:val="0"/>
              <w:rPr>
                <w:rFonts w:ascii="Arial;Helvetica;sans-serif" w:hAnsi="Arial;Helvetica;sans-serif" w:hint="eastAsia"/>
                <w:lang w:val="en-US"/>
              </w:rPr>
            </w:pPr>
          </w:p>
          <w:p w14:paraId="2AE7EFBC" w14:textId="77777777" w:rsidR="008E0034" w:rsidRDefault="008E0034" w:rsidP="008E0034">
            <w:pPr>
              <w:widowControl w:val="0"/>
              <w:rPr>
                <w:lang w:val="en-US"/>
              </w:rPr>
            </w:pPr>
            <w:r>
              <w:rPr>
                <w:rFonts w:ascii="Arial" w:hAnsi="Arial"/>
                <w:color w:val="9900FF"/>
                <w:sz w:val="20"/>
                <w:szCs w:val="20"/>
                <w:lang w:val="en-US"/>
              </w:rPr>
              <w:t>N07CA (anti-vertigo medications)</w:t>
            </w:r>
            <w:r>
              <w:rPr>
                <w:rFonts w:ascii="Arial" w:hAnsi="Arial"/>
                <w:color w:val="9900FF"/>
                <w:sz w:val="20"/>
                <w:szCs w:val="20"/>
                <w:lang w:val="it-IT"/>
              </w:rPr>
              <w:t xml:space="preserve"> are also antihistamines. </w:t>
            </w:r>
            <w:r>
              <w:rPr>
                <w:rFonts w:ascii="Arial;Helvetica;sans-serif" w:hAnsi="Arial;Helvetica;sans-serif"/>
                <w:color w:val="9900FF"/>
                <w:sz w:val="20"/>
                <w:szCs w:val="20"/>
                <w:lang w:val="en-US"/>
              </w:rPr>
              <w:t xml:space="preserve">The other medications that are given </w:t>
            </w:r>
            <w:r>
              <w:rPr>
                <w:rFonts w:ascii="Arial;Helvetica;sans-serif" w:hAnsi="Arial;Helvetica;sans-serif"/>
                <w:color w:val="9900FF"/>
                <w:sz w:val="20"/>
                <w:szCs w:val="20"/>
                <w:lang w:val="en-US"/>
              </w:rPr>
              <w:lastRenderedPageBreak/>
              <w:t>for nausea associated with vertigo are antihistamines (R06 and N07CA02 (cinnarizine)) and the recommendations are the same as for other indications.</w:t>
            </w: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EE4C728" w14:textId="77777777" w:rsidR="008E0034" w:rsidRDefault="008E0034" w:rsidP="008E0034">
            <w:pPr>
              <w:pStyle w:val="TableContents"/>
              <w:widowControl w:val="0"/>
              <w:rPr>
                <w:rFonts w:ascii="Arial" w:hAnsi="Arial"/>
                <w:sz w:val="20"/>
                <w:szCs w:val="20"/>
              </w:rPr>
            </w:pPr>
            <w:r>
              <w:rPr>
                <w:rFonts w:ascii="Arial" w:hAnsi="Arial"/>
                <w:sz w:val="20"/>
                <w:szCs w:val="20"/>
              </w:rPr>
              <w:lastRenderedPageBreak/>
              <w:t>all</w:t>
            </w: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9B9046D" w14:textId="77777777" w:rsidR="008E0034" w:rsidRDefault="008E0034" w:rsidP="008E0034">
            <w:pPr>
              <w:widowControl w:val="0"/>
            </w:pPr>
            <w:r>
              <w:rPr>
                <w:rFonts w:ascii="Arial;Helvetica;sans-serif" w:hAnsi="Arial;Helvetica;sans-serif"/>
                <w:sz w:val="20"/>
                <w:szCs w:val="20"/>
              </w:rPr>
              <w:t>N07CA OR N06BX03</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9EB9A98" w14:textId="77777777" w:rsidR="008E0034" w:rsidRDefault="008E0034" w:rsidP="008E0034">
            <w:pPr>
              <w:widowControl w:val="0"/>
              <w:rPr>
                <w:rFonts w:ascii="Arial;Helvetica;sans-serif" w:hAnsi="Arial;Helvetica;sans-serif" w:hint="eastAsia"/>
              </w:rPr>
            </w:pPr>
          </w:p>
          <w:p w14:paraId="3E96A09F" w14:textId="77777777" w:rsidR="008E0034" w:rsidRDefault="008E0034" w:rsidP="008E0034">
            <w:pPr>
              <w:widowControl w:val="0"/>
              <w:rPr>
                <w:rFonts w:ascii="Arial;Helvetica;sans-serif" w:hAnsi="Arial;Helvetica;sans-serif" w:hint="eastAsia"/>
              </w:rPr>
            </w:pP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39CC0B7" w14:textId="77777777" w:rsidR="008E0034" w:rsidRDefault="008E0034" w:rsidP="008E0034">
            <w:pPr>
              <w:pStyle w:val="TableContents"/>
              <w:widowControl w:val="0"/>
              <w:rPr>
                <w:rFonts w:ascii="Arial" w:hAnsi="Arial"/>
                <w:sz w:val="20"/>
                <w:szCs w:val="20"/>
              </w:rPr>
            </w:pP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F99F4DD" w14:textId="77777777" w:rsidR="008E0034" w:rsidRDefault="008E0034" w:rsidP="008E0034">
            <w:pPr>
              <w:pStyle w:val="TableContents"/>
              <w:widowControl w:val="0"/>
              <w:rPr>
                <w:rFonts w:ascii="Arial" w:hAnsi="Arial"/>
                <w:sz w:val="20"/>
                <w:szCs w:val="20"/>
              </w:rPr>
            </w:pPr>
            <w:r>
              <w:rPr>
                <w:rFonts w:ascii="Arial" w:hAnsi="Arial"/>
                <w:sz w:val="20"/>
                <w:szCs w:val="20"/>
              </w:rPr>
              <w:t>Voor duizeligheidsklachten is er geen bewijs van het effect van deze medicatie en ze kunnen zelfs duizeligheid veroorzaken. Zie [Richtlijn Duizeligheid bij ouderen](https://richtlijnendatabase.nl/richtlijn/duizeligheid_bij_ouderen/duizeligheid_bij_ouderen_-_korte_beschrijving.html) voor adviezen over verschillende typen duizeligheid.</w:t>
            </w:r>
          </w:p>
          <w:p w14:paraId="70538797" w14:textId="77777777" w:rsidR="008E0034" w:rsidRDefault="008E0034" w:rsidP="008E0034">
            <w:pPr>
              <w:pStyle w:val="TableContents"/>
              <w:widowControl w:val="0"/>
            </w:pPr>
            <w:r>
              <w:rPr>
                <w:rFonts w:ascii="Arial" w:hAnsi="Arial"/>
                <w:sz w:val="20"/>
                <w:szCs w:val="20"/>
              </w:rPr>
              <w:t>Bij bepaalde andere indicaties is er wel bewijs van effect.</w:t>
            </w:r>
          </w:p>
          <w:p w14:paraId="4F85ACBB" w14:textId="77777777" w:rsidR="008E0034" w:rsidRDefault="008E0034" w:rsidP="008E0034">
            <w:pPr>
              <w:pStyle w:val="TableContents"/>
              <w:widowControl w:val="0"/>
              <w:rPr>
                <w:rFonts w:ascii="Arial" w:hAnsi="Arial"/>
                <w:sz w:val="20"/>
                <w:szCs w:val="20"/>
              </w:rPr>
            </w:pP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6406BF5"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lastRenderedPageBreak/>
              <w:t>[1] Stop</w:t>
            </w:r>
          </w:p>
          <w:p w14:paraId="007A70AC" w14:textId="77777777" w:rsidR="008E0034" w:rsidRDefault="008E0034" w:rsidP="008E0034">
            <w:pPr>
              <w:pStyle w:val="TableContents"/>
              <w:widowControl w:val="0"/>
              <w:rPr>
                <w:rFonts w:ascii="Arial" w:hAnsi="Arial"/>
                <w:sz w:val="20"/>
                <w:szCs w:val="20"/>
                <w:lang w:val="en-US"/>
              </w:rPr>
            </w:pPr>
          </w:p>
          <w:p w14:paraId="744121B7" w14:textId="77777777" w:rsidR="008E0034" w:rsidRDefault="008E0034" w:rsidP="008E0034">
            <w:pPr>
              <w:widowControl w:val="0"/>
              <w:rPr>
                <w:rFonts w:ascii="Arial" w:hAnsi="Arial" w:cs="Arial"/>
                <w:sz w:val="20"/>
                <w:szCs w:val="20"/>
                <w:lang w:val="en-US"/>
              </w:rPr>
            </w:pPr>
            <w:r>
              <w:rPr>
                <w:rFonts w:ascii="Arial" w:hAnsi="Arial" w:cs="Arial"/>
                <w:sz w:val="20"/>
                <w:szCs w:val="20"/>
                <w:lang w:val="en-US"/>
              </w:rPr>
              <w:t>[2] ICC {{free text}}</w:t>
            </w:r>
          </w:p>
          <w:p w14:paraId="01B76245" w14:textId="77777777" w:rsidR="008E0034" w:rsidRDefault="008E0034" w:rsidP="008E0034">
            <w:pPr>
              <w:widowControl w:val="0"/>
              <w:rPr>
                <w:rFonts w:ascii="Arial" w:hAnsi="Arial" w:cs="Arial"/>
                <w:sz w:val="20"/>
                <w:szCs w:val="20"/>
                <w:lang w:val="en-US"/>
              </w:rPr>
            </w:pPr>
          </w:p>
          <w:p w14:paraId="7341A896" w14:textId="77777777" w:rsidR="008E0034" w:rsidRDefault="008E0034" w:rsidP="008E0034">
            <w:pPr>
              <w:widowControl w:val="0"/>
              <w:rPr>
                <w:rFonts w:ascii="Arial" w:hAnsi="Arial" w:cs="Arial"/>
                <w:sz w:val="20"/>
                <w:szCs w:val="20"/>
                <w:lang w:val="en-US"/>
              </w:rPr>
            </w:pPr>
            <w:r>
              <w:rPr>
                <w:rFonts w:ascii="Arial" w:hAnsi="Arial" w:cs="Arial"/>
                <w:sz w:val="20"/>
                <w:szCs w:val="20"/>
                <w:lang w:val="en-US"/>
              </w:rPr>
              <w:t>[3] Doorverwijzing {{free text}}</w:t>
            </w:r>
          </w:p>
          <w:p w14:paraId="38ED7330" w14:textId="77777777" w:rsidR="008E0034" w:rsidRDefault="008E0034" w:rsidP="008E0034">
            <w:pPr>
              <w:widowControl w:val="0"/>
              <w:rPr>
                <w:rFonts w:ascii="Arial" w:hAnsi="Arial" w:cs="Arial"/>
                <w:sz w:val="20"/>
                <w:szCs w:val="20"/>
                <w:lang w:val="en-US"/>
              </w:rPr>
            </w:pPr>
          </w:p>
          <w:p w14:paraId="0868CA30"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[4]Continueren</w:t>
            </w:r>
          </w:p>
          <w:p w14:paraId="37214D6F" w14:textId="77777777" w:rsidR="008E0034" w:rsidRDefault="008E0034" w:rsidP="008E0034">
            <w:pPr>
              <w:pStyle w:val="TableContents"/>
              <w:widowControl w:val="0"/>
              <w:rPr>
                <w:rFonts w:ascii="Arial" w:hAnsi="Arial"/>
                <w:sz w:val="20"/>
                <w:szCs w:val="20"/>
                <w:lang w:val="en-US"/>
              </w:rPr>
            </w:pPr>
          </w:p>
          <w:p w14:paraId="13A4656E" w14:textId="77777777" w:rsidR="008E0034" w:rsidRDefault="008E0034" w:rsidP="008E0034">
            <w:pPr>
              <w:pStyle w:val="TableContents"/>
              <w:widowControl w:val="0"/>
              <w:rPr>
                <w:rFonts w:ascii="Arial" w:hAnsi="Arial"/>
                <w:sz w:val="20"/>
                <w:szCs w:val="20"/>
                <w:lang w:val="en-US"/>
              </w:rPr>
            </w:pPr>
            <w:r>
              <w:rPr>
                <w:rFonts w:ascii="Arial" w:hAnsi="Arial"/>
                <w:sz w:val="20"/>
                <w:szCs w:val="20"/>
                <w:lang w:val="en-US"/>
              </w:rPr>
              <w:t>[5]{{free text}}</w:t>
            </w:r>
          </w:p>
          <w:p w14:paraId="24D3F917" w14:textId="77777777" w:rsidR="008E0034" w:rsidRDefault="008E0034" w:rsidP="008E0034">
            <w:pPr>
              <w:widowControl w:val="0"/>
              <w:rPr>
                <w:rFonts w:ascii="Arial" w:hAnsi="Arial" w:cs="Arial"/>
                <w:sz w:val="20"/>
                <w:szCs w:val="20"/>
                <w:lang w:val="en-US"/>
              </w:rPr>
            </w:pPr>
          </w:p>
          <w:p w14:paraId="7307AFCF" w14:textId="77777777" w:rsidR="008E0034" w:rsidRDefault="008E0034" w:rsidP="008E0034">
            <w:pPr>
              <w:pStyle w:val="TableContents"/>
              <w:widowControl w:val="0"/>
              <w:rPr>
                <w:rFonts w:ascii="Arial" w:hAnsi="Arial"/>
                <w:sz w:val="20"/>
                <w:szCs w:val="20"/>
                <w:lang w:val="en-US"/>
              </w:rPr>
            </w:pPr>
          </w:p>
          <w:p w14:paraId="08F08AD8" w14:textId="77777777" w:rsidR="008E0034" w:rsidRDefault="008E0034" w:rsidP="008E0034">
            <w:pPr>
              <w:pStyle w:val="TableContents"/>
              <w:widowControl w:val="0"/>
              <w:rPr>
                <w:lang w:val="en-US"/>
              </w:rPr>
            </w:pP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F0B30A7" w14:textId="77777777" w:rsidR="008E0034" w:rsidRDefault="008E0034" w:rsidP="008E0034">
            <w:pPr>
              <w:pStyle w:val="TableContents"/>
              <w:widowControl w:val="0"/>
              <w:rPr>
                <w:rFonts w:ascii="Arial" w:hAnsi="Arial"/>
                <w:sz w:val="20"/>
                <w:szCs w:val="20"/>
              </w:rPr>
            </w:pPr>
            <w:r>
              <w:rPr>
                <w:rFonts w:ascii="Arial" w:hAnsi="Arial" w:cs="Arial"/>
                <w:sz w:val="20"/>
                <w:szCs w:val="20"/>
              </w:rPr>
              <w:lastRenderedPageBreak/>
              <w:t>[1]</w:t>
            </w:r>
            <w:r>
              <w:rPr>
                <w:rFonts w:ascii="Arial" w:hAnsi="Arial"/>
                <w:color w:val="000000" w:themeColor="text1"/>
                <w:sz w:val="20"/>
                <w:szCs w:val="20"/>
              </w:rPr>
              <w:t xml:space="preserve"> U kunt direct stoppen.</w:t>
            </w:r>
          </w:p>
          <w:p w14:paraId="3B562247" w14:textId="77777777" w:rsidR="008E0034" w:rsidRDefault="008E0034" w:rsidP="008E0034">
            <w:pPr>
              <w:widowControl w:val="0"/>
              <w:rPr>
                <w:rFonts w:ascii="Arial" w:hAnsi="Arial" w:cs="Arial"/>
                <w:sz w:val="20"/>
                <w:szCs w:val="20"/>
              </w:rPr>
            </w:pPr>
          </w:p>
          <w:p w14:paraId="726DCCB1" w14:textId="77777777" w:rsidR="008E0034" w:rsidRDefault="008E0034" w:rsidP="008E0034">
            <w:pPr>
              <w:widowControl w:val="0"/>
              <w:rPr>
                <w:rFonts w:ascii="Arial" w:hAnsi="Arial" w:cs="Arial"/>
                <w:sz w:val="20"/>
                <w:szCs w:val="20"/>
              </w:rPr>
            </w:pPr>
            <w:r>
              <w:rPr>
                <w:rFonts w:ascii="Arial" w:hAnsi="Arial" w:cs="Arial"/>
                <w:sz w:val="20"/>
                <w:szCs w:val="20"/>
              </w:rPr>
              <w:t xml:space="preserve">[2] Doorverwijzing naar een andere specialist, {{free text}}. U hoeft </w:t>
            </w:r>
            <w:r>
              <w:rPr>
                <w:rFonts w:ascii="Arial" w:hAnsi="Arial" w:cs="Arial"/>
                <w:sz w:val="20"/>
                <w:szCs w:val="20"/>
              </w:rPr>
              <w:lastRenderedPageBreak/>
              <w:t>hier zelf geen afspraak voor te maken. U krijgt een brief toegestuurd met informatie over de nieuwe afspraak. Heeft u na twee weken geen brief ontvangen? Neem dan contact met ons op.</w:t>
            </w:r>
          </w:p>
          <w:p w14:paraId="79528667" w14:textId="77777777" w:rsidR="008E0034" w:rsidRDefault="008E0034" w:rsidP="008E0034">
            <w:pPr>
              <w:widowControl w:val="0"/>
              <w:rPr>
                <w:rFonts w:ascii="Arial" w:hAnsi="Arial" w:cs="Arial"/>
                <w:sz w:val="20"/>
                <w:szCs w:val="20"/>
              </w:rPr>
            </w:pPr>
          </w:p>
          <w:p w14:paraId="6DFB1108" w14:textId="77777777" w:rsidR="008E0034" w:rsidRDefault="008E0034" w:rsidP="008E0034">
            <w:pPr>
              <w:widowControl w:val="0"/>
              <w:rPr>
                <w:rFonts w:ascii="Arial" w:hAnsi="Arial" w:cs="Arial"/>
                <w:sz w:val="20"/>
                <w:szCs w:val="20"/>
              </w:rPr>
            </w:pPr>
            <w:r>
              <w:rPr>
                <w:rFonts w:ascii="Arial" w:hAnsi="Arial" w:cs="Arial"/>
                <w:sz w:val="20"/>
                <w:szCs w:val="20"/>
              </w:rPr>
              <w:t>[3] Doorverwijzing naar andere specialist. {{free text}} Let op, u maakt zelf een afspraak. Van de dokter heeft u hier een brief over gekregen.</w:t>
            </w:r>
          </w:p>
          <w:p w14:paraId="53C9443C" w14:textId="77777777" w:rsidR="008E0034" w:rsidRDefault="008E0034" w:rsidP="008E0034">
            <w:pPr>
              <w:pStyle w:val="TableContents"/>
              <w:widowControl w:val="0"/>
              <w:rPr>
                <w:rFonts w:ascii="Arial" w:hAnsi="Arial"/>
                <w:sz w:val="20"/>
                <w:szCs w:val="20"/>
              </w:rPr>
            </w:pPr>
          </w:p>
          <w:p w14:paraId="6B4B9407" w14:textId="77777777" w:rsidR="008E0034" w:rsidRDefault="008E0034" w:rsidP="008E0034">
            <w:pPr>
              <w:pStyle w:val="TableContents"/>
              <w:widowControl w:val="0"/>
              <w:rPr>
                <w:rFonts w:ascii="Arial" w:hAnsi="Arial"/>
                <w:sz w:val="20"/>
                <w:szCs w:val="20"/>
              </w:rPr>
            </w:pPr>
            <w:r>
              <w:rPr>
                <w:rFonts w:ascii="Arial" w:hAnsi="Arial"/>
                <w:sz w:val="20"/>
                <w:szCs w:val="20"/>
              </w:rPr>
              <w:t>[4] Gebruik dit medicijn zoals u tot nu toe doet</w:t>
            </w:r>
          </w:p>
          <w:p w14:paraId="4D7AAF67" w14:textId="77777777" w:rsidR="008E0034" w:rsidRDefault="008E0034" w:rsidP="008E0034">
            <w:pPr>
              <w:pStyle w:val="TableContents"/>
              <w:widowControl w:val="0"/>
              <w:rPr>
                <w:rFonts w:ascii="Arial" w:hAnsi="Arial"/>
                <w:sz w:val="20"/>
                <w:szCs w:val="20"/>
              </w:rPr>
            </w:pPr>
          </w:p>
          <w:p w14:paraId="76A7DAC1" w14:textId="77777777" w:rsidR="008E0034" w:rsidRDefault="008E0034" w:rsidP="008E0034">
            <w:pPr>
              <w:widowControl w:val="0"/>
              <w:rPr>
                <w:rFonts w:ascii="Arial" w:hAnsi="Arial" w:cs="Arial"/>
                <w:sz w:val="20"/>
                <w:szCs w:val="20"/>
              </w:rPr>
            </w:pPr>
            <w:r>
              <w:rPr>
                <w:rFonts w:ascii="Arial" w:hAnsi="Arial"/>
                <w:sz w:val="20"/>
                <w:szCs w:val="20"/>
              </w:rPr>
              <w:t>[5]{{free text}}</w:t>
            </w:r>
          </w:p>
          <w:p w14:paraId="2080243D" w14:textId="77777777" w:rsidR="008E0034" w:rsidRDefault="008E0034" w:rsidP="008E0034">
            <w:pPr>
              <w:pStyle w:val="TableContents"/>
              <w:widowControl w:val="0"/>
            </w:pP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EFAF107" w14:textId="497B3309" w:rsidR="008E0034" w:rsidRDefault="00087CD0" w:rsidP="008E0034">
            <w:pPr>
              <w:pStyle w:val="TableContents"/>
              <w:widowControl w:val="0"/>
              <w:rPr>
                <w:rFonts w:ascii="Arial" w:hAnsi="Arial"/>
                <w:sz w:val="20"/>
                <w:szCs w:val="20"/>
              </w:rPr>
            </w:pPr>
            <w:hyperlink r:id="rId295" w:history="1">
              <w:r w:rsidR="008E0034" w:rsidRPr="008E0034">
                <w:rPr>
                  <w:rStyle w:val="Hyperlink"/>
                  <w:rFonts w:ascii="Arial" w:hAnsi="Arial"/>
                  <w:sz w:val="20"/>
                  <w:szCs w:val="20"/>
                </w:rPr>
                <w:t>refpage 12</w:t>
              </w:r>
            </w:hyperlink>
          </w:p>
        </w:tc>
      </w:tr>
      <w:tr w:rsidR="008E0034" w14:paraId="76B93DCF" w14:textId="77777777" w:rsidTr="00CC4846">
        <w:trPr>
          <w:trHeight w:val="342"/>
        </w:trPr>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A39AF22" w14:textId="77777777" w:rsidR="008E0034" w:rsidRPr="00D45A17" w:rsidRDefault="008E0034" w:rsidP="008E0034">
            <w:pPr>
              <w:pStyle w:val="TableContents"/>
              <w:widowControl w:val="0"/>
            </w:pPr>
            <w:r w:rsidRPr="00D45A17">
              <w:t>132a</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2007C20" w14:textId="77777777" w:rsidR="008E0034" w:rsidRDefault="008E0034" w:rsidP="008E0034">
            <w:pPr>
              <w:pStyle w:val="TableContents"/>
              <w:widowControl w:val="0"/>
            </w:pP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7A6AA1E" w14:textId="77777777" w:rsidR="008E0034" w:rsidRDefault="008E0034" w:rsidP="008E0034">
            <w:pPr>
              <w:pStyle w:val="TableContents"/>
              <w:widowControl w:val="0"/>
            </w:pP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FD94093" w14:textId="77777777" w:rsidR="008E0034" w:rsidRDefault="008E0034" w:rsidP="008E0034">
            <w:pPr>
              <w:widowControl w:val="0"/>
            </w:pPr>
            <w:r>
              <w:rPr>
                <w:rFonts w:ascii="Arial;Helvetica;sans-serif" w:hAnsi="Arial;Helvetica;sans-serif"/>
                <w:sz w:val="20"/>
                <w:szCs w:val="20"/>
              </w:rPr>
              <w:t>N06BX03</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C8F3505" w14:textId="77777777" w:rsidR="008E0034" w:rsidRDefault="008E0034" w:rsidP="008E0034">
            <w:pPr>
              <w:widowControl w:val="0"/>
              <w:rPr>
                <w:rFonts w:ascii="Arial;Helvetica;sans-serif" w:hAnsi="Arial;Helvetica;sans-serif" w:hint="eastAsia"/>
              </w:rPr>
            </w:pP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CF1F70D" w14:textId="77777777" w:rsidR="008E0034" w:rsidRDefault="008E0034" w:rsidP="008E0034">
            <w:pPr>
              <w:pStyle w:val="TableContents"/>
              <w:widowControl w:val="0"/>
            </w:pPr>
            <w:r>
              <w:rPr>
                <w:rFonts w:ascii="Arial" w:hAnsi="Arial"/>
                <w:sz w:val="20"/>
                <w:szCs w:val="20"/>
              </w:rPr>
              <w:t>{preselect box 1}{}</w:t>
            </w: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99F9FB0" w14:textId="77777777" w:rsidR="008E0034" w:rsidRDefault="008E0034" w:rsidP="008E0034">
            <w:pPr>
              <w:pStyle w:val="TableContents"/>
              <w:widowControl w:val="0"/>
              <w:rPr>
                <w:lang w:val="en-US"/>
              </w:rPr>
            </w:pPr>
            <w:r>
              <w:rPr>
                <w:rFonts w:ascii="Arial" w:hAnsi="Arial"/>
                <w:sz w:val="20"/>
                <w:szCs w:val="20"/>
                <w:lang w:val="en-US"/>
              </w:rPr>
              <w:t>[1] stoppen</w:t>
            </w:r>
          </w:p>
          <w:p w14:paraId="2BBE076B" w14:textId="77777777" w:rsidR="008E0034" w:rsidRDefault="008E0034" w:rsidP="008E0034">
            <w:pPr>
              <w:pStyle w:val="TableContents"/>
              <w:widowControl w:val="0"/>
              <w:rPr>
                <w:lang w:val="en-US"/>
              </w:rPr>
            </w:pPr>
            <w:r>
              <w:rPr>
                <w:rFonts w:ascii="Arial" w:hAnsi="Arial"/>
                <w:sz w:val="20"/>
                <w:szCs w:val="20"/>
                <w:lang w:val="en-US"/>
              </w:rPr>
              <w:t>[2] Consult andere specialist: {{free text}}</w:t>
            </w:r>
          </w:p>
          <w:p w14:paraId="342F5D9A" w14:textId="77777777" w:rsidR="008E0034" w:rsidRDefault="008E0034" w:rsidP="008E0034">
            <w:pPr>
              <w:pStyle w:val="TableContents"/>
              <w:widowControl w:val="0"/>
            </w:pPr>
            <w:r>
              <w:rPr>
                <w:rFonts w:ascii="Arial" w:hAnsi="Arial"/>
                <w:sz w:val="20"/>
                <w:szCs w:val="20"/>
              </w:rPr>
              <w:t>[3 Doorverwijzing naar andere specialist: {{free text}}</w:t>
            </w:r>
          </w:p>
          <w:p w14:paraId="1826AC99" w14:textId="77777777" w:rsidR="008E0034" w:rsidRDefault="008E0034" w:rsidP="008E0034">
            <w:pPr>
              <w:pStyle w:val="TableContents"/>
              <w:widowControl w:val="0"/>
            </w:pPr>
            <w:r>
              <w:rPr>
                <w:rFonts w:ascii="Arial" w:hAnsi="Arial"/>
                <w:sz w:val="20"/>
                <w:szCs w:val="20"/>
              </w:rPr>
              <w:t>[4] Continueren</w:t>
            </w:r>
          </w:p>
          <w:p w14:paraId="1EB82048" w14:textId="77777777" w:rsidR="008E0034" w:rsidRDefault="008E0034" w:rsidP="008E0034">
            <w:pPr>
              <w:pStyle w:val="TableContents"/>
              <w:widowControl w:val="0"/>
            </w:pPr>
            <w:r>
              <w:rPr>
                <w:rFonts w:ascii="Arial" w:hAnsi="Arial"/>
                <w:sz w:val="20"/>
                <w:szCs w:val="20"/>
              </w:rPr>
              <w:t>[5]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8BB3490" w14:textId="77777777" w:rsidR="008E0034" w:rsidRDefault="008E0034" w:rsidP="008E0034">
            <w:pPr>
              <w:pStyle w:val="TableContents"/>
              <w:widowControl w:val="0"/>
            </w:pP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0DC39F3" w14:textId="77777777" w:rsidR="008E0034" w:rsidRDefault="008E0034" w:rsidP="008E0034">
            <w:pPr>
              <w:pStyle w:val="TableContents"/>
              <w:widowControl w:val="0"/>
            </w:pP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BA7FD9C" w14:textId="77777777" w:rsidR="008E0034" w:rsidRDefault="008E0034" w:rsidP="008E0034">
            <w:pPr>
              <w:pStyle w:val="TableContents"/>
              <w:widowControl w:val="0"/>
            </w:pPr>
          </w:p>
        </w:tc>
      </w:tr>
      <w:tr w:rsidR="008E0034" w14:paraId="198A6C5A" w14:textId="77777777" w:rsidTr="00CC4846">
        <w:trPr>
          <w:trHeight w:val="342"/>
        </w:trPr>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B851D05" w14:textId="77777777" w:rsidR="008E0034" w:rsidRPr="00D45A17" w:rsidRDefault="008E0034" w:rsidP="008E0034">
            <w:pPr>
              <w:pStyle w:val="TableContents"/>
              <w:widowControl w:val="0"/>
            </w:pPr>
            <w:r w:rsidRPr="00D45A17">
              <w:rPr>
                <w:rFonts w:ascii="Arial" w:hAnsi="Arial"/>
                <w:sz w:val="20"/>
                <w:szCs w:val="20"/>
              </w:rPr>
              <w:t>133</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CB7152A" w14:textId="77777777" w:rsidR="008E0034" w:rsidRDefault="008E0034" w:rsidP="008E0034">
            <w:pPr>
              <w:pStyle w:val="TableContents"/>
              <w:widowControl w:val="0"/>
              <w:rPr>
                <w:rFonts w:ascii="Arial" w:hAnsi="Arial"/>
                <w:sz w:val="20"/>
                <w:szCs w:val="20"/>
              </w:rPr>
            </w:pP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6B3EFFC" w14:textId="77777777" w:rsidR="008E0034" w:rsidRDefault="008E0034" w:rsidP="008E0034">
            <w:pPr>
              <w:pStyle w:val="TableContents"/>
              <w:widowControl w:val="0"/>
            </w:pPr>
            <w:r>
              <w:rPr>
                <w:rFonts w:ascii="Arial" w:hAnsi="Arial"/>
                <w:sz w:val="20"/>
                <w:szCs w:val="20"/>
              </w:rPr>
              <w:t>bijwerking</w:t>
            </w: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00A569D" w14:textId="77777777" w:rsidR="008E0034" w:rsidRDefault="008E0034" w:rsidP="008E0034">
            <w:pPr>
              <w:widowControl w:val="0"/>
            </w:pPr>
            <w:r>
              <w:rPr>
                <w:rFonts w:ascii="Arial;Helvetica;sans-serif" w:hAnsi="Arial;Helvetica;sans-serif"/>
                <w:sz w:val="20"/>
                <w:szCs w:val="20"/>
              </w:rPr>
              <w:t>N06BX03</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7A9841F" w14:textId="77777777" w:rsidR="008E0034" w:rsidRDefault="008E0034" w:rsidP="008E0034">
            <w:pPr>
              <w:pStyle w:val="TableContents"/>
              <w:widowControl w:val="0"/>
              <w:rPr>
                <w:lang w:val="en-US"/>
              </w:rPr>
            </w:pPr>
            <w:r>
              <w:rPr>
                <w:rFonts w:ascii="Arial" w:hAnsi="Arial"/>
                <w:sz w:val="20"/>
                <w:szCs w:val="20"/>
                <w:lang w:val="en-US"/>
              </w:rPr>
              <w:t>allergische reactie present for this medication</w:t>
            </w: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D3E9737" w14:textId="77777777" w:rsidR="008E0034" w:rsidRDefault="008E0034" w:rsidP="008E0034">
            <w:pPr>
              <w:pStyle w:val="TableContents"/>
              <w:widowControl w:val="0"/>
              <w:rPr>
                <w:rFonts w:ascii="Arial" w:hAnsi="Arial"/>
                <w:sz w:val="20"/>
                <w:szCs w:val="20"/>
                <w:lang w:val="en-US"/>
              </w:rPr>
            </w:pP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53BFFDC" w14:textId="77777777" w:rsidR="008E0034" w:rsidRDefault="008E0034" w:rsidP="008E0034">
            <w:pPr>
              <w:pStyle w:val="TableContents"/>
              <w:widowControl w:val="0"/>
            </w:pPr>
            <w:r>
              <w:rPr>
                <w:rFonts w:ascii="Arial" w:hAnsi="Arial"/>
                <w:b/>
                <w:bCs/>
                <w:sz w:val="20"/>
                <w:szCs w:val="20"/>
              </w:rPr>
              <w:t>Patiënt heeft mogelijk bijwerkingen van deze medicatie.</w:t>
            </w:r>
            <w:r>
              <w:rPr>
                <w:rFonts w:ascii="Arial" w:hAnsi="Arial"/>
                <w:sz w:val="20"/>
                <w:szCs w:val="20"/>
              </w:rPr>
              <w:t xml:space="preserve"> Overweeg stoppen of lagere dosering.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9D35D76" w14:textId="77777777" w:rsidR="008E0034" w:rsidRDefault="008E0034" w:rsidP="008E0034">
            <w:pPr>
              <w:pStyle w:val="TableContents"/>
              <w:widowControl w:val="0"/>
            </w:pPr>
            <w:r>
              <w:rPr>
                <w:rFonts w:ascii="Arial" w:hAnsi="Arial"/>
                <w:sz w:val="20"/>
                <w:szCs w:val="20"/>
              </w:rPr>
              <w:t>Mogelijk bijwerking geregistreerd.</w:t>
            </w: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CB536BC" w14:textId="77777777" w:rsidR="008E0034" w:rsidRDefault="008E0034" w:rsidP="008E0034">
            <w:pPr>
              <w:pStyle w:val="TableContents"/>
              <w:widowControl w:val="0"/>
              <w:rPr>
                <w:rFonts w:ascii="Arial" w:hAnsi="Arial"/>
                <w:sz w:val="20"/>
                <w:szCs w:val="20"/>
              </w:rPr>
            </w:pP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F018CFC" w14:textId="77777777" w:rsidR="008E0034" w:rsidRDefault="008E0034" w:rsidP="008E0034">
            <w:pPr>
              <w:pStyle w:val="TableContents"/>
              <w:widowControl w:val="0"/>
              <w:rPr>
                <w:rFonts w:ascii="Arial" w:hAnsi="Arial"/>
                <w:sz w:val="20"/>
                <w:szCs w:val="20"/>
              </w:rPr>
            </w:pPr>
          </w:p>
        </w:tc>
      </w:tr>
      <w:tr w:rsidR="008E0034" w14:paraId="1BFA78C4" w14:textId="77777777" w:rsidTr="00CC4846">
        <w:trPr>
          <w:trHeight w:val="342"/>
        </w:trPr>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E6B7323" w14:textId="77777777" w:rsidR="008E0034" w:rsidRPr="00D45A17" w:rsidRDefault="008E0034" w:rsidP="008E0034">
            <w:pPr>
              <w:pStyle w:val="TableContents"/>
              <w:widowControl w:val="0"/>
            </w:pPr>
            <w:r w:rsidRPr="00D45A17">
              <w:rPr>
                <w:rFonts w:ascii="Arial" w:hAnsi="Arial"/>
                <w:sz w:val="20"/>
                <w:szCs w:val="20"/>
              </w:rPr>
              <w:t>134</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B2CF9A1" w14:textId="77777777" w:rsidR="008E0034" w:rsidRDefault="008E0034" w:rsidP="008E0034">
            <w:pPr>
              <w:pStyle w:val="TableContents"/>
              <w:widowControl w:val="0"/>
            </w:pPr>
            <w:r>
              <w:rPr>
                <w:rFonts w:ascii="Arial" w:hAnsi="Arial"/>
                <w:color w:val="9900FF"/>
                <w:sz w:val="20"/>
                <w:szCs w:val="20"/>
              </w:rPr>
              <w:t>{Can we specify which?}</w:t>
            </w: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7716F53" w14:textId="77777777" w:rsidR="008E0034" w:rsidRDefault="008E0034" w:rsidP="008E0034">
            <w:pPr>
              <w:pStyle w:val="TableContents"/>
              <w:widowControl w:val="0"/>
            </w:pPr>
            <w:r>
              <w:rPr>
                <w:rFonts w:ascii="Arial" w:hAnsi="Arial"/>
                <w:sz w:val="20"/>
                <w:szCs w:val="20"/>
              </w:rPr>
              <w:t>all</w:t>
            </w: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5C8BB30" w14:textId="77777777" w:rsidR="008E0034" w:rsidRDefault="008E0034" w:rsidP="008E0034">
            <w:pPr>
              <w:widowControl w:val="0"/>
            </w:pPr>
            <w:r>
              <w:rPr>
                <w:rFonts w:ascii="Arial;Helvetica;sans-serif" w:hAnsi="Arial;Helvetica;sans-serif"/>
                <w:sz w:val="20"/>
                <w:szCs w:val="20"/>
              </w:rPr>
              <w:t>N06BX03</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0C1F9FB" w14:textId="77777777" w:rsidR="008E0034" w:rsidRDefault="008E0034" w:rsidP="008E0034">
            <w:pPr>
              <w:pStyle w:val="TableContents"/>
              <w:widowControl w:val="0"/>
              <w:rPr>
                <w:rFonts w:ascii="Arial" w:hAnsi="Arial"/>
                <w:sz w:val="20"/>
                <w:szCs w:val="20"/>
              </w:rPr>
            </w:pP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C9FC7FB" w14:textId="77777777" w:rsidR="008E0034" w:rsidRDefault="008E0034" w:rsidP="008E0034">
            <w:pPr>
              <w:pStyle w:val="TableContents"/>
              <w:widowControl w:val="0"/>
              <w:rPr>
                <w:rFonts w:ascii="Arial" w:hAnsi="Arial"/>
                <w:sz w:val="20"/>
                <w:szCs w:val="20"/>
              </w:rPr>
            </w:pPr>
            <w:r>
              <w:rPr>
                <w:rFonts w:ascii="Arial" w:hAnsi="Arial"/>
                <w:color w:val="9900FF"/>
                <w:sz w:val="20"/>
                <w:szCs w:val="20"/>
              </w:rPr>
              <w:t>{{preselect vervolg if a stop-, afbouw-, or vervangen- option is checked}}</w:t>
            </w: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8C7D20F" w14:textId="77777777" w:rsidR="008E0034" w:rsidRDefault="008E0034" w:rsidP="008E0034">
            <w:pPr>
              <w:pStyle w:val="TableContents"/>
              <w:widowControl w:val="0"/>
            </w:pPr>
            <w:r>
              <w:rPr>
                <w:rFonts w:ascii="Arial" w:hAnsi="Arial"/>
                <w:sz w:val="20"/>
                <w:szCs w:val="20"/>
              </w:rPr>
              <w:t>[1] Vervolgafspraak: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4D25640" w14:textId="77777777" w:rsidR="008E0034" w:rsidRDefault="008E0034" w:rsidP="008E0034">
            <w:pPr>
              <w:pStyle w:val="TableContents"/>
              <w:widowControl w:val="0"/>
            </w:pPr>
            <w:r>
              <w:rPr>
                <w:rFonts w:ascii="Arial" w:hAnsi="Arial"/>
                <w:sz w:val="20"/>
                <w:szCs w:val="20"/>
              </w:rPr>
              <w:t>[1] Vervolgafspraak: {{free text}}</w:t>
            </w: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443B60E" w14:textId="77777777" w:rsidR="008E0034" w:rsidRDefault="008E0034" w:rsidP="008E0034">
            <w:pPr>
              <w:pStyle w:val="TableContents"/>
              <w:widowControl w:val="0"/>
            </w:pPr>
            <w:r>
              <w:rPr>
                <w:rFonts w:ascii="Arial" w:hAnsi="Arial"/>
                <w:sz w:val="20"/>
                <w:szCs w:val="20"/>
              </w:rPr>
              <w:t>[1] Uw dokter neemt contact met u op om te kijken of het u lukt om het advies te volgen of dat u nieuwe symptomen heeft gehad. Een vervolgafspraak wordt ingepland {{free text}}</w:t>
            </w: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4AC2B00" w14:textId="00820AA0" w:rsidR="008E0034" w:rsidRDefault="00087CD0" w:rsidP="008E0034">
            <w:pPr>
              <w:pStyle w:val="TableContents"/>
              <w:widowControl w:val="0"/>
              <w:rPr>
                <w:rFonts w:ascii="Arial" w:hAnsi="Arial"/>
                <w:sz w:val="20"/>
                <w:szCs w:val="20"/>
              </w:rPr>
            </w:pPr>
            <w:hyperlink r:id="rId296" w:history="1">
              <w:r w:rsidR="008E0034" w:rsidRPr="008E0034">
                <w:rPr>
                  <w:rStyle w:val="Hyperlink"/>
                  <w:rFonts w:ascii="Arial" w:hAnsi="Arial"/>
                  <w:sz w:val="20"/>
                  <w:szCs w:val="20"/>
                </w:rPr>
                <w:t>refpage 12</w:t>
              </w:r>
            </w:hyperlink>
          </w:p>
        </w:tc>
      </w:tr>
      <w:tr w:rsidR="008E0034" w14:paraId="5A6B5F1B" w14:textId="77777777" w:rsidTr="00CC4846">
        <w:trPr>
          <w:trHeight w:val="342"/>
        </w:trPr>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72F7C1E7" w14:textId="77777777" w:rsidR="008E0034" w:rsidRPr="00D45A17" w:rsidRDefault="008E0034" w:rsidP="008E0034">
            <w:pPr>
              <w:pStyle w:val="TableContents"/>
              <w:widowControl w:val="0"/>
            </w:pPr>
            <w:r w:rsidRPr="00D45A17">
              <w:t>135</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5D6BECB" w14:textId="77777777" w:rsidR="008E0034" w:rsidRDefault="008E0034" w:rsidP="008E0034">
            <w:pPr>
              <w:pStyle w:val="TableContents"/>
              <w:widowControl w:val="0"/>
              <w:rPr>
                <w:lang w:val="en-US"/>
              </w:rPr>
            </w:pPr>
            <w:r>
              <w:rPr>
                <w:lang w:val="en-US"/>
              </w:rPr>
              <w:t>bèta2-sympathicomimetica</w:t>
            </w:r>
          </w:p>
          <w:p w14:paraId="3A623F99" w14:textId="77777777" w:rsidR="008E0034" w:rsidRDefault="008E0034" w:rsidP="008E0034">
            <w:pPr>
              <w:pStyle w:val="TableContents"/>
              <w:widowControl w:val="0"/>
              <w:rPr>
                <w:lang w:val="en-US"/>
              </w:rPr>
            </w:pPr>
            <w:r>
              <w:rPr>
                <w:lang w:val="en-US"/>
              </w:rPr>
              <w:t>R03AC</w:t>
            </w:r>
          </w:p>
          <w:p w14:paraId="662E9FDB" w14:textId="77777777" w:rsidR="008E0034" w:rsidRDefault="008E0034" w:rsidP="008E0034">
            <w:pPr>
              <w:pStyle w:val="TableContents"/>
              <w:widowControl w:val="0"/>
              <w:rPr>
                <w:lang w:val="en-US"/>
              </w:rPr>
            </w:pPr>
            <w:r>
              <w:rPr>
                <w:lang w:val="en-US"/>
              </w:rPr>
              <w:t>sympathicomimetica, nasaal</w:t>
            </w:r>
          </w:p>
          <w:p w14:paraId="25B77525" w14:textId="77777777" w:rsidR="008E0034" w:rsidRDefault="008E0034" w:rsidP="008E0034">
            <w:pPr>
              <w:pStyle w:val="TableContents"/>
              <w:widowControl w:val="0"/>
              <w:rPr>
                <w:lang w:val="en-US"/>
              </w:rPr>
            </w:pPr>
            <w:r>
              <w:rPr>
                <w:lang w:val="en-US"/>
              </w:rPr>
              <w:t>R01AA</w:t>
            </w:r>
          </w:p>
          <w:p w14:paraId="0A15C517" w14:textId="77777777" w:rsidR="008E0034" w:rsidRDefault="008E0034" w:rsidP="008E0034">
            <w:pPr>
              <w:pStyle w:val="TableContents"/>
              <w:widowControl w:val="0"/>
              <w:rPr>
                <w:lang w:val="en-US"/>
              </w:rPr>
            </w:pPr>
            <w:r>
              <w:rPr>
                <w:lang w:val="en-US"/>
              </w:rPr>
              <w:t>R01AB</w:t>
            </w:r>
          </w:p>
          <w:p w14:paraId="0036C320" w14:textId="77777777" w:rsidR="008E0034" w:rsidRDefault="008E0034" w:rsidP="008E0034">
            <w:pPr>
              <w:pStyle w:val="TableContents"/>
              <w:widowControl w:val="0"/>
              <w:rPr>
                <w:lang w:val="en-US"/>
              </w:rPr>
            </w:pPr>
            <w:r>
              <w:rPr>
                <w:lang w:val="en-US"/>
              </w:rPr>
              <w:t>Nasal decongestants for systemic use: Sympathomimetics</w:t>
            </w:r>
          </w:p>
          <w:p w14:paraId="4FE845D7" w14:textId="77777777" w:rsidR="008E0034" w:rsidRDefault="008E0034" w:rsidP="008E0034">
            <w:pPr>
              <w:pStyle w:val="TableContents"/>
              <w:widowControl w:val="0"/>
              <w:rPr>
                <w:lang w:val="en-US"/>
              </w:rPr>
            </w:pPr>
            <w:r>
              <w:rPr>
                <w:lang w:val="en-US"/>
              </w:rPr>
              <w:t>R01BA</w:t>
            </w:r>
          </w:p>
          <w:p w14:paraId="1CCC312F" w14:textId="77777777" w:rsidR="008E0034" w:rsidRDefault="008E0034" w:rsidP="008E0034">
            <w:pPr>
              <w:pStyle w:val="TableContents"/>
              <w:widowControl w:val="0"/>
              <w:rPr>
                <w:lang w:val="en-US"/>
              </w:rPr>
            </w:pPr>
            <w:r>
              <w:rPr>
                <w:lang w:val="en-US"/>
              </w:rPr>
              <w:t>Sympathomimetics in glaucoma therapy</w:t>
            </w:r>
          </w:p>
          <w:p w14:paraId="6087A566" w14:textId="77777777" w:rsidR="008E0034" w:rsidRDefault="008E0034" w:rsidP="008E0034">
            <w:pPr>
              <w:pStyle w:val="TableContents"/>
              <w:widowControl w:val="0"/>
              <w:rPr>
                <w:lang w:val="en-US"/>
              </w:rPr>
            </w:pPr>
            <w:r>
              <w:rPr>
                <w:lang w:val="en-US"/>
              </w:rPr>
              <w:t>S01EA</w:t>
            </w:r>
          </w:p>
          <w:p w14:paraId="4EE12547" w14:textId="77777777" w:rsidR="008E0034" w:rsidRDefault="008E0034" w:rsidP="008E0034">
            <w:pPr>
              <w:pStyle w:val="TableContents"/>
              <w:widowControl w:val="0"/>
              <w:rPr>
                <w:lang w:val="en-US"/>
              </w:rPr>
            </w:pPr>
            <w:r>
              <w:rPr>
                <w:lang w:val="en-US"/>
              </w:rPr>
              <w:t>Mydriatics and cycloplegics: Sympathomimetics excluding antiglaucoma preparations</w:t>
            </w:r>
            <w:r>
              <w:rPr>
                <w:lang w:val="en-US"/>
              </w:rPr>
              <w:br/>
              <w:t>S01FB</w:t>
            </w: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E5FEBDC" w14:textId="77777777" w:rsidR="008E0034" w:rsidRDefault="008E0034" w:rsidP="008E0034">
            <w:pPr>
              <w:pStyle w:val="TableContents"/>
              <w:widowControl w:val="0"/>
            </w:pPr>
            <w:r>
              <w:t>all</w:t>
            </w: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0E8334F" w14:textId="77777777" w:rsidR="008E0034" w:rsidRDefault="008E0034" w:rsidP="008E0034">
            <w:pPr>
              <w:widowControl w:val="0"/>
              <w:rPr>
                <w:lang w:val="en-US"/>
              </w:rPr>
            </w:pPr>
            <w:r>
              <w:rPr>
                <w:lang w:val="en-US"/>
              </w:rPr>
              <w:t>R03AC</w:t>
            </w:r>
          </w:p>
          <w:p w14:paraId="5705361D" w14:textId="77777777" w:rsidR="008E0034" w:rsidRDefault="008E0034" w:rsidP="008E0034">
            <w:pPr>
              <w:widowControl w:val="0"/>
              <w:rPr>
                <w:lang w:val="en-US"/>
              </w:rPr>
            </w:pPr>
            <w:r>
              <w:rPr>
                <w:lang w:val="en-US"/>
              </w:rPr>
              <w:t>or R01AA</w:t>
            </w:r>
          </w:p>
          <w:p w14:paraId="7DF9DD42" w14:textId="77777777" w:rsidR="008E0034" w:rsidRDefault="008E0034" w:rsidP="008E0034">
            <w:pPr>
              <w:widowControl w:val="0"/>
              <w:rPr>
                <w:lang w:val="en-US"/>
              </w:rPr>
            </w:pPr>
            <w:r>
              <w:rPr>
                <w:lang w:val="en-US"/>
              </w:rPr>
              <w:t>or R01AB</w:t>
            </w:r>
          </w:p>
          <w:p w14:paraId="75AA2E4D" w14:textId="77777777" w:rsidR="008E0034" w:rsidRDefault="008E0034" w:rsidP="008E0034">
            <w:pPr>
              <w:widowControl w:val="0"/>
              <w:rPr>
                <w:lang w:val="en-US"/>
              </w:rPr>
            </w:pPr>
            <w:r>
              <w:rPr>
                <w:lang w:val="en-US"/>
              </w:rPr>
              <w:t>or R01BA</w:t>
            </w:r>
          </w:p>
          <w:p w14:paraId="1CBF2D98" w14:textId="77777777" w:rsidR="008E0034" w:rsidRDefault="008E0034" w:rsidP="008E0034">
            <w:pPr>
              <w:widowControl w:val="0"/>
            </w:pPr>
            <w:r>
              <w:t>or S01EA</w:t>
            </w:r>
          </w:p>
          <w:p w14:paraId="6D44F02A" w14:textId="77777777" w:rsidR="008E0034" w:rsidRDefault="008E0034" w:rsidP="008E0034">
            <w:pPr>
              <w:widowControl w:val="0"/>
            </w:pPr>
            <w:r>
              <w:t>or S01FB</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8BE7432" w14:textId="77777777" w:rsidR="008E0034" w:rsidRDefault="008E0034" w:rsidP="008E0034">
            <w:pPr>
              <w:pStyle w:val="TableContents"/>
              <w:widowControl w:val="0"/>
              <w:rPr>
                <w:rFonts w:ascii="Arial" w:hAnsi="Arial"/>
                <w:sz w:val="20"/>
                <w:szCs w:val="20"/>
              </w:rPr>
            </w:pP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D7C5C3D" w14:textId="77777777" w:rsidR="008E0034" w:rsidRDefault="008E0034" w:rsidP="008E0034">
            <w:pPr>
              <w:pStyle w:val="TableContents"/>
              <w:widowControl w:val="0"/>
              <w:rPr>
                <w:rFonts w:ascii="Arial" w:hAnsi="Arial"/>
                <w:sz w:val="20"/>
                <w:szCs w:val="20"/>
              </w:rPr>
            </w:pP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6EB3ADE" w14:textId="77777777" w:rsidR="008E0034" w:rsidRDefault="008E0034" w:rsidP="008E0034">
            <w:pPr>
              <w:pStyle w:val="TableContents"/>
              <w:widowControl w:val="0"/>
            </w:pPr>
            <w:r>
              <w:t>Door sympathicomimetische werking kan deze medicatie duizeligheid veroorzaken.</w:t>
            </w:r>
          </w:p>
          <w:p w14:paraId="393E4505" w14:textId="77777777" w:rsidR="008E0034" w:rsidRDefault="008E0034" w:rsidP="008E0034">
            <w:pPr>
              <w:pStyle w:val="TableContents"/>
              <w:widowControl w:val="0"/>
            </w:pPr>
            <w:r>
              <w:t>[1] stoppen</w:t>
            </w:r>
          </w:p>
          <w:p w14:paraId="24EA99B9" w14:textId="77777777" w:rsidR="008E0034" w:rsidRDefault="008E0034" w:rsidP="008E0034">
            <w:pPr>
              <w:pStyle w:val="TableContents"/>
              <w:widowControl w:val="0"/>
            </w:pPr>
            <w:r>
              <w:t>[2] continueren</w:t>
            </w:r>
          </w:p>
          <w:p w14:paraId="57181DEE" w14:textId="77777777" w:rsidR="008E0034" w:rsidRDefault="008E0034" w:rsidP="008E0034">
            <w:pPr>
              <w:pStyle w:val="TableContents"/>
              <w:widowControl w:val="0"/>
            </w:pPr>
            <w:r>
              <w:t>[3]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341177D" w14:textId="77777777" w:rsidR="008E0034" w:rsidRDefault="008E0034" w:rsidP="008E0034">
            <w:pPr>
              <w:pStyle w:val="TableContents"/>
              <w:widowControl w:val="0"/>
              <w:rPr>
                <w:rFonts w:ascii="Arial" w:hAnsi="Arial"/>
                <w:sz w:val="20"/>
                <w:szCs w:val="20"/>
              </w:rPr>
            </w:pPr>
            <w:r>
              <w:rPr>
                <w:rFonts w:ascii="Arial" w:hAnsi="Arial"/>
                <w:sz w:val="20"/>
                <w:szCs w:val="20"/>
              </w:rPr>
              <w:t>[1] Stop</w:t>
            </w:r>
          </w:p>
          <w:p w14:paraId="032F030F" w14:textId="77777777" w:rsidR="008E0034" w:rsidRDefault="008E0034" w:rsidP="008E0034">
            <w:pPr>
              <w:pStyle w:val="TableContents"/>
              <w:widowControl w:val="0"/>
              <w:rPr>
                <w:rFonts w:ascii="Arial" w:hAnsi="Arial"/>
                <w:sz w:val="20"/>
                <w:szCs w:val="20"/>
              </w:rPr>
            </w:pPr>
          </w:p>
          <w:p w14:paraId="3D951876" w14:textId="77777777" w:rsidR="008E0034" w:rsidRDefault="008E0034" w:rsidP="008E0034">
            <w:pPr>
              <w:pStyle w:val="TableContents"/>
              <w:widowControl w:val="0"/>
              <w:rPr>
                <w:rFonts w:ascii="Arial" w:hAnsi="Arial"/>
                <w:sz w:val="20"/>
                <w:szCs w:val="20"/>
              </w:rPr>
            </w:pPr>
            <w:r>
              <w:rPr>
                <w:rFonts w:ascii="Arial" w:hAnsi="Arial"/>
                <w:sz w:val="20"/>
                <w:szCs w:val="20"/>
              </w:rPr>
              <w:t>[2]Continueren</w:t>
            </w:r>
          </w:p>
          <w:p w14:paraId="1BD841AF" w14:textId="77777777" w:rsidR="008E0034" w:rsidRDefault="008E0034" w:rsidP="008E0034">
            <w:pPr>
              <w:pStyle w:val="TableContents"/>
              <w:widowControl w:val="0"/>
              <w:rPr>
                <w:rFonts w:ascii="Arial" w:hAnsi="Arial"/>
                <w:sz w:val="20"/>
                <w:szCs w:val="20"/>
              </w:rPr>
            </w:pPr>
          </w:p>
          <w:p w14:paraId="525CA6BF" w14:textId="77777777" w:rsidR="008E0034" w:rsidRDefault="008E0034" w:rsidP="008E0034">
            <w:pPr>
              <w:pStyle w:val="TableContents"/>
              <w:widowControl w:val="0"/>
              <w:rPr>
                <w:rFonts w:ascii="Arial" w:hAnsi="Arial"/>
                <w:sz w:val="20"/>
                <w:szCs w:val="20"/>
              </w:rPr>
            </w:pPr>
            <w:r>
              <w:rPr>
                <w:rFonts w:ascii="Arial" w:hAnsi="Arial"/>
                <w:sz w:val="20"/>
                <w:szCs w:val="20"/>
              </w:rPr>
              <w:t>[3]{{free text}}</w:t>
            </w:r>
          </w:p>
          <w:p w14:paraId="4775D4DD" w14:textId="77777777" w:rsidR="008E0034" w:rsidRDefault="008E0034" w:rsidP="008E0034">
            <w:pPr>
              <w:pStyle w:val="TableContents"/>
              <w:widowControl w:val="0"/>
            </w:pP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0E73F635" w14:textId="77777777" w:rsidR="008E0034" w:rsidRDefault="008E0034" w:rsidP="008E0034">
            <w:pPr>
              <w:pStyle w:val="TableContents"/>
              <w:widowControl w:val="0"/>
              <w:rPr>
                <w:rFonts w:ascii="Arial" w:hAnsi="Arial"/>
                <w:sz w:val="20"/>
                <w:szCs w:val="20"/>
              </w:rPr>
            </w:pPr>
            <w:r>
              <w:rPr>
                <w:rFonts w:ascii="Arial" w:hAnsi="Arial" w:cs="Arial"/>
                <w:sz w:val="20"/>
                <w:szCs w:val="20"/>
              </w:rPr>
              <w:t>[1]</w:t>
            </w:r>
            <w:r>
              <w:rPr>
                <w:rFonts w:ascii="Arial" w:hAnsi="Arial"/>
                <w:color w:val="000000" w:themeColor="text1"/>
                <w:sz w:val="20"/>
                <w:szCs w:val="20"/>
              </w:rPr>
              <w:t xml:space="preserve"> U kunt direct stoppen.</w:t>
            </w:r>
          </w:p>
          <w:p w14:paraId="11B91384" w14:textId="77777777" w:rsidR="008E0034" w:rsidRDefault="008E0034" w:rsidP="008E0034">
            <w:pPr>
              <w:widowControl w:val="0"/>
              <w:rPr>
                <w:rFonts w:ascii="Arial" w:hAnsi="Arial" w:cs="Arial"/>
                <w:sz w:val="20"/>
                <w:szCs w:val="20"/>
              </w:rPr>
            </w:pPr>
          </w:p>
          <w:p w14:paraId="042E74A4" w14:textId="77777777" w:rsidR="008E0034" w:rsidRDefault="008E0034" w:rsidP="008E0034">
            <w:pPr>
              <w:pStyle w:val="TableContents"/>
              <w:widowControl w:val="0"/>
              <w:rPr>
                <w:rFonts w:ascii="Arial" w:hAnsi="Arial"/>
                <w:sz w:val="20"/>
                <w:szCs w:val="20"/>
              </w:rPr>
            </w:pPr>
            <w:r>
              <w:rPr>
                <w:rFonts w:ascii="Arial" w:hAnsi="Arial"/>
                <w:sz w:val="20"/>
                <w:szCs w:val="20"/>
              </w:rPr>
              <w:t>[2] Gebruik dit medicijn zoals u tot nu toe doet</w:t>
            </w:r>
          </w:p>
          <w:p w14:paraId="053D6836" w14:textId="77777777" w:rsidR="008E0034" w:rsidRDefault="008E0034" w:rsidP="008E0034">
            <w:pPr>
              <w:pStyle w:val="TableContents"/>
              <w:widowControl w:val="0"/>
              <w:rPr>
                <w:rFonts w:ascii="Arial" w:hAnsi="Arial"/>
                <w:sz w:val="20"/>
                <w:szCs w:val="20"/>
              </w:rPr>
            </w:pPr>
          </w:p>
          <w:p w14:paraId="1FD38EAD" w14:textId="77777777" w:rsidR="008E0034" w:rsidRDefault="008E0034" w:rsidP="008E0034">
            <w:pPr>
              <w:widowControl w:val="0"/>
              <w:rPr>
                <w:rFonts w:ascii="Arial" w:hAnsi="Arial" w:cs="Arial"/>
                <w:sz w:val="20"/>
                <w:szCs w:val="20"/>
              </w:rPr>
            </w:pPr>
            <w:r>
              <w:rPr>
                <w:rFonts w:ascii="Arial" w:hAnsi="Arial"/>
                <w:sz w:val="20"/>
                <w:szCs w:val="20"/>
              </w:rPr>
              <w:t>[3]{{free text}}</w:t>
            </w:r>
          </w:p>
          <w:p w14:paraId="12153906" w14:textId="77777777" w:rsidR="008E0034" w:rsidRDefault="008E0034" w:rsidP="008E0034">
            <w:pPr>
              <w:pStyle w:val="TableContents"/>
              <w:widowControl w:val="0"/>
            </w:pP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3395B2B" w14:textId="77777777" w:rsidR="008E0034" w:rsidRDefault="00087CD0" w:rsidP="008E0034">
            <w:pPr>
              <w:pStyle w:val="TableContents"/>
              <w:widowControl w:val="0"/>
              <w:rPr>
                <w:rFonts w:ascii="Arial" w:hAnsi="Arial"/>
                <w:sz w:val="20"/>
                <w:szCs w:val="20"/>
              </w:rPr>
            </w:pPr>
            <w:hyperlink r:id="rId297">
              <w:r w:rsidR="008E0034">
                <w:rPr>
                  <w:rStyle w:val="Hyperlink"/>
                  <w:rFonts w:ascii="Arial" w:hAnsi="Arial"/>
                  <w:sz w:val="20"/>
                  <w:szCs w:val="20"/>
                </w:rPr>
                <w:t>refpage 33</w:t>
              </w:r>
            </w:hyperlink>
          </w:p>
        </w:tc>
      </w:tr>
      <w:tr w:rsidR="008E0034" w14:paraId="7F647C4E" w14:textId="77777777" w:rsidTr="00CC4846">
        <w:trPr>
          <w:trHeight w:val="342"/>
        </w:trPr>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42C6A85" w14:textId="77777777" w:rsidR="008E0034" w:rsidRPr="00D45A17" w:rsidRDefault="008E0034" w:rsidP="008E0034">
            <w:pPr>
              <w:pStyle w:val="TableContents"/>
              <w:widowControl w:val="0"/>
            </w:pPr>
            <w:r w:rsidRPr="00D45A17">
              <w:t>136</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16FF56BF" w14:textId="77777777" w:rsidR="008E0034" w:rsidRDefault="008E0034" w:rsidP="008E0034">
            <w:pPr>
              <w:pStyle w:val="TableContents"/>
              <w:widowControl w:val="0"/>
              <w:rPr>
                <w:rFonts w:ascii="Arial" w:hAnsi="Arial"/>
                <w:sz w:val="20"/>
                <w:szCs w:val="20"/>
              </w:rPr>
            </w:pP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CAF9C7A" w14:textId="77777777" w:rsidR="008E0034" w:rsidRDefault="008E0034" w:rsidP="008E0034">
            <w:pPr>
              <w:pStyle w:val="TableContents"/>
              <w:widowControl w:val="0"/>
            </w:pPr>
            <w:r>
              <w:rPr>
                <w:rFonts w:ascii="Arial" w:hAnsi="Arial"/>
                <w:sz w:val="20"/>
                <w:szCs w:val="20"/>
              </w:rPr>
              <w:t>bijwerking</w:t>
            </w: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812CBE9" w14:textId="77777777" w:rsidR="008E0034" w:rsidRDefault="008E0034" w:rsidP="008E0034">
            <w:pPr>
              <w:widowControl w:val="0"/>
              <w:rPr>
                <w:lang w:val="en-US"/>
              </w:rPr>
            </w:pPr>
            <w:r>
              <w:rPr>
                <w:lang w:val="en-US"/>
              </w:rPr>
              <w:t>R03AC</w:t>
            </w:r>
          </w:p>
          <w:p w14:paraId="64259072" w14:textId="77777777" w:rsidR="008E0034" w:rsidRDefault="008E0034" w:rsidP="008E0034">
            <w:pPr>
              <w:widowControl w:val="0"/>
              <w:rPr>
                <w:lang w:val="en-US"/>
              </w:rPr>
            </w:pPr>
            <w:r>
              <w:rPr>
                <w:lang w:val="en-US"/>
              </w:rPr>
              <w:t>or R01AA</w:t>
            </w:r>
          </w:p>
          <w:p w14:paraId="10234759" w14:textId="77777777" w:rsidR="008E0034" w:rsidRDefault="008E0034" w:rsidP="008E0034">
            <w:pPr>
              <w:widowControl w:val="0"/>
              <w:rPr>
                <w:lang w:val="en-US"/>
              </w:rPr>
            </w:pPr>
            <w:r>
              <w:rPr>
                <w:lang w:val="en-US"/>
              </w:rPr>
              <w:t>or R01AB</w:t>
            </w:r>
          </w:p>
          <w:p w14:paraId="3474E452" w14:textId="77777777" w:rsidR="008E0034" w:rsidRDefault="008E0034" w:rsidP="008E0034">
            <w:pPr>
              <w:widowControl w:val="0"/>
              <w:rPr>
                <w:lang w:val="en-US"/>
              </w:rPr>
            </w:pPr>
            <w:r>
              <w:rPr>
                <w:lang w:val="en-US"/>
              </w:rPr>
              <w:t>or R01BA</w:t>
            </w:r>
          </w:p>
          <w:p w14:paraId="0367E01B" w14:textId="77777777" w:rsidR="008E0034" w:rsidRDefault="008E0034" w:rsidP="008E0034">
            <w:pPr>
              <w:widowControl w:val="0"/>
            </w:pPr>
            <w:r>
              <w:t>or S01EA</w:t>
            </w:r>
          </w:p>
          <w:p w14:paraId="430D15C5" w14:textId="77777777" w:rsidR="008E0034" w:rsidRDefault="008E0034" w:rsidP="008E0034">
            <w:pPr>
              <w:widowControl w:val="0"/>
            </w:pPr>
            <w:r>
              <w:rPr>
                <w:rFonts w:ascii="Arial;Helvetica;sans-serif" w:hAnsi="Arial;Helvetica;sans-serif"/>
                <w:sz w:val="20"/>
                <w:szCs w:val="20"/>
              </w:rPr>
              <w:t>or S01FB</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6808F59D" w14:textId="77777777" w:rsidR="008E0034" w:rsidRDefault="008E0034" w:rsidP="008E0034">
            <w:pPr>
              <w:pStyle w:val="TableContents"/>
              <w:widowControl w:val="0"/>
              <w:rPr>
                <w:lang w:val="en-US"/>
              </w:rPr>
            </w:pPr>
            <w:r>
              <w:rPr>
                <w:rFonts w:ascii="Arial" w:hAnsi="Arial"/>
                <w:sz w:val="20"/>
                <w:szCs w:val="20"/>
                <w:lang w:val="en-US"/>
              </w:rPr>
              <w:t>allergische reactie present for this medication</w:t>
            </w: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3AC37A14" w14:textId="77777777" w:rsidR="008E0034" w:rsidRDefault="008E0034" w:rsidP="008E0034">
            <w:pPr>
              <w:pStyle w:val="TableContents"/>
              <w:widowControl w:val="0"/>
              <w:rPr>
                <w:rFonts w:ascii="Arial" w:hAnsi="Arial"/>
                <w:sz w:val="20"/>
                <w:szCs w:val="20"/>
                <w:lang w:val="en-US"/>
              </w:rPr>
            </w:pP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82F1645" w14:textId="77777777" w:rsidR="008E0034" w:rsidRDefault="008E0034" w:rsidP="008E0034">
            <w:pPr>
              <w:pStyle w:val="TableContents"/>
              <w:widowControl w:val="0"/>
            </w:pPr>
            <w:r>
              <w:rPr>
                <w:rFonts w:ascii="Arial" w:hAnsi="Arial"/>
                <w:b/>
                <w:bCs/>
                <w:sz w:val="20"/>
                <w:szCs w:val="20"/>
              </w:rPr>
              <w:t>Patiënt heeft mogelijk bijwerkingen van deze medicatie.</w:t>
            </w:r>
            <w:r>
              <w:rPr>
                <w:rFonts w:ascii="Arial" w:hAnsi="Arial"/>
                <w:sz w:val="20"/>
                <w:szCs w:val="20"/>
              </w:rPr>
              <w:t xml:space="preserve"> Overweeg stoppen of lagere dosering.</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4176606F" w14:textId="77777777" w:rsidR="008E0034" w:rsidRDefault="008E0034" w:rsidP="008E0034">
            <w:pPr>
              <w:pStyle w:val="TableContents"/>
              <w:widowControl w:val="0"/>
            </w:pPr>
            <w:r>
              <w:rPr>
                <w:rFonts w:ascii="Arial" w:hAnsi="Arial"/>
                <w:sz w:val="20"/>
                <w:szCs w:val="20"/>
              </w:rPr>
              <w:t>Mogelijk bijwerking geregistreerd.</w:t>
            </w: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755E5677" w14:textId="77777777" w:rsidR="008E0034" w:rsidRDefault="008E0034" w:rsidP="008E0034">
            <w:pPr>
              <w:pStyle w:val="TableContents"/>
              <w:widowControl w:val="0"/>
              <w:rPr>
                <w:rFonts w:ascii="Arial" w:hAnsi="Arial"/>
                <w:sz w:val="20"/>
                <w:szCs w:val="20"/>
              </w:rPr>
            </w:pP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F2812C2" w14:textId="67BF8A85" w:rsidR="008E0034" w:rsidRDefault="00087CD0" w:rsidP="008E0034">
            <w:pPr>
              <w:pStyle w:val="TableContents"/>
              <w:widowControl w:val="0"/>
              <w:rPr>
                <w:rFonts w:ascii="Arial" w:hAnsi="Arial"/>
                <w:sz w:val="20"/>
                <w:szCs w:val="20"/>
              </w:rPr>
            </w:pPr>
            <w:hyperlink r:id="rId298">
              <w:r w:rsidR="008E0034">
                <w:rPr>
                  <w:rStyle w:val="Hyperlink"/>
                  <w:rFonts w:ascii="Arial" w:hAnsi="Arial"/>
                  <w:sz w:val="20"/>
                  <w:szCs w:val="20"/>
                </w:rPr>
                <w:t>refpage 33</w:t>
              </w:r>
            </w:hyperlink>
          </w:p>
        </w:tc>
      </w:tr>
      <w:tr w:rsidR="008E0034" w14:paraId="72755848" w14:textId="77777777" w:rsidTr="00CC4846">
        <w:trPr>
          <w:trHeight w:val="342"/>
        </w:trPr>
        <w:tc>
          <w:tcPr>
            <w:tcW w:w="622"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4D01C8C0" w14:textId="77777777" w:rsidR="008E0034" w:rsidRPr="00D45A17" w:rsidRDefault="008E0034" w:rsidP="008E0034">
            <w:pPr>
              <w:pStyle w:val="TableContents"/>
              <w:widowControl w:val="0"/>
            </w:pPr>
            <w:r w:rsidRPr="00D45A17">
              <w:t>137</w:t>
            </w:r>
          </w:p>
        </w:tc>
        <w:tc>
          <w:tcPr>
            <w:tcW w:w="4508"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587F56E0" w14:textId="77777777" w:rsidR="008E0034" w:rsidRDefault="008E0034" w:rsidP="008E0034">
            <w:pPr>
              <w:pStyle w:val="TableContents"/>
              <w:widowControl w:val="0"/>
            </w:pPr>
            <w:r>
              <w:rPr>
                <w:rFonts w:ascii="Arial" w:hAnsi="Arial"/>
                <w:color w:val="9900FF"/>
                <w:sz w:val="20"/>
                <w:szCs w:val="20"/>
              </w:rPr>
              <w:t>{Can we specify which?}</w:t>
            </w:r>
          </w:p>
        </w:tc>
        <w:tc>
          <w:tcPr>
            <w:tcW w:w="137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834A326" w14:textId="77777777" w:rsidR="008E0034" w:rsidRDefault="008E0034" w:rsidP="008E0034">
            <w:pPr>
              <w:pStyle w:val="TableContents"/>
              <w:widowControl w:val="0"/>
            </w:pPr>
            <w:r>
              <w:rPr>
                <w:rFonts w:ascii="Arial" w:hAnsi="Arial"/>
                <w:sz w:val="20"/>
                <w:szCs w:val="20"/>
              </w:rPr>
              <w:t>all</w:t>
            </w:r>
          </w:p>
        </w:tc>
        <w:tc>
          <w:tcPr>
            <w:tcW w:w="1050"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06639F22" w14:textId="77777777" w:rsidR="008E0034" w:rsidRDefault="008E0034" w:rsidP="008E0034">
            <w:pPr>
              <w:widowControl w:val="0"/>
              <w:rPr>
                <w:lang w:val="en-US"/>
              </w:rPr>
            </w:pPr>
            <w:r>
              <w:rPr>
                <w:lang w:val="en-US"/>
              </w:rPr>
              <w:t>R03AC</w:t>
            </w:r>
          </w:p>
          <w:p w14:paraId="36DC82EA" w14:textId="77777777" w:rsidR="008E0034" w:rsidRDefault="008E0034" w:rsidP="008E0034">
            <w:pPr>
              <w:widowControl w:val="0"/>
              <w:rPr>
                <w:lang w:val="en-US"/>
              </w:rPr>
            </w:pPr>
            <w:r>
              <w:rPr>
                <w:lang w:val="en-US"/>
              </w:rPr>
              <w:t>or R01AA</w:t>
            </w:r>
          </w:p>
          <w:p w14:paraId="44972140" w14:textId="77777777" w:rsidR="008E0034" w:rsidRDefault="008E0034" w:rsidP="008E0034">
            <w:pPr>
              <w:widowControl w:val="0"/>
              <w:rPr>
                <w:lang w:val="en-US"/>
              </w:rPr>
            </w:pPr>
            <w:r>
              <w:rPr>
                <w:lang w:val="en-US"/>
              </w:rPr>
              <w:t>or R01AB</w:t>
            </w:r>
          </w:p>
          <w:p w14:paraId="74E370B5" w14:textId="77777777" w:rsidR="008E0034" w:rsidRDefault="008E0034" w:rsidP="008E0034">
            <w:pPr>
              <w:widowControl w:val="0"/>
              <w:rPr>
                <w:lang w:val="en-US"/>
              </w:rPr>
            </w:pPr>
            <w:r>
              <w:rPr>
                <w:lang w:val="en-US"/>
              </w:rPr>
              <w:t>or R01BA</w:t>
            </w:r>
          </w:p>
          <w:p w14:paraId="5467D580" w14:textId="77777777" w:rsidR="008E0034" w:rsidRDefault="008E0034" w:rsidP="008E0034">
            <w:pPr>
              <w:widowControl w:val="0"/>
            </w:pPr>
            <w:r>
              <w:lastRenderedPageBreak/>
              <w:t>or S01EA</w:t>
            </w:r>
          </w:p>
          <w:p w14:paraId="2E76722F" w14:textId="77777777" w:rsidR="008E0034" w:rsidRDefault="008E0034" w:rsidP="008E0034">
            <w:pPr>
              <w:widowControl w:val="0"/>
            </w:pPr>
            <w:r>
              <w:rPr>
                <w:rFonts w:ascii="Arial;Helvetica;sans-serif" w:hAnsi="Arial;Helvetica;sans-serif"/>
                <w:sz w:val="20"/>
                <w:szCs w:val="20"/>
              </w:rPr>
              <w:t>or S01FB</w:t>
            </w:r>
          </w:p>
        </w:tc>
        <w:tc>
          <w:tcPr>
            <w:tcW w:w="1719"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11073105" w14:textId="77777777" w:rsidR="008E0034" w:rsidRDefault="008E0034" w:rsidP="008E0034">
            <w:pPr>
              <w:pStyle w:val="TableContents"/>
              <w:widowControl w:val="0"/>
              <w:rPr>
                <w:rFonts w:ascii="Arial" w:hAnsi="Arial"/>
                <w:sz w:val="20"/>
                <w:szCs w:val="20"/>
              </w:rPr>
            </w:pPr>
          </w:p>
        </w:tc>
        <w:tc>
          <w:tcPr>
            <w:tcW w:w="1743" w:type="dxa"/>
            <w:gridSpan w:val="2"/>
            <w:tcBorders>
              <w:top w:val="single" w:sz="4" w:space="0" w:color="ABABAB"/>
              <w:left w:val="single" w:sz="4" w:space="0" w:color="ABABAB"/>
              <w:bottom w:val="single" w:sz="4" w:space="0" w:color="ABABAB"/>
            </w:tcBorders>
            <w:shd w:val="clear" w:color="auto" w:fill="A6A6A6" w:themeFill="background1" w:themeFillShade="A6"/>
            <w:vAlign w:val="center"/>
          </w:tcPr>
          <w:p w14:paraId="5BF04C47" w14:textId="77777777" w:rsidR="008E0034" w:rsidRDefault="008E0034" w:rsidP="008E0034">
            <w:pPr>
              <w:pStyle w:val="TableContents"/>
              <w:widowControl w:val="0"/>
              <w:rPr>
                <w:rFonts w:ascii="Arial" w:hAnsi="Arial"/>
                <w:sz w:val="20"/>
                <w:szCs w:val="20"/>
              </w:rPr>
            </w:pPr>
          </w:p>
        </w:tc>
        <w:tc>
          <w:tcPr>
            <w:tcW w:w="763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2CAB3A3A" w14:textId="77777777" w:rsidR="008E0034" w:rsidRDefault="008E0034" w:rsidP="008E0034">
            <w:pPr>
              <w:pStyle w:val="TableContents"/>
              <w:widowControl w:val="0"/>
            </w:pPr>
            <w:r>
              <w:rPr>
                <w:rFonts w:ascii="Arial" w:hAnsi="Arial"/>
                <w:color w:val="9900FF"/>
                <w:sz w:val="20"/>
                <w:szCs w:val="20"/>
              </w:rPr>
              <w:t>{{preselect vervolg if a stop-, afbouw-, or vervangen- option is checked}}</w:t>
            </w:r>
          </w:p>
          <w:p w14:paraId="3FE59544" w14:textId="77777777" w:rsidR="008E0034" w:rsidRDefault="008E0034" w:rsidP="008E0034">
            <w:pPr>
              <w:pStyle w:val="TableContents"/>
              <w:widowControl w:val="0"/>
            </w:pPr>
            <w:r>
              <w:rPr>
                <w:rFonts w:ascii="Arial" w:hAnsi="Arial"/>
                <w:sz w:val="20"/>
                <w:szCs w:val="20"/>
              </w:rPr>
              <w:t>[1] Vervolgafspraak: {{free text}}</w:t>
            </w:r>
          </w:p>
        </w:tc>
        <w:tc>
          <w:tcPr>
            <w:tcW w:w="2092"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59C3581" w14:textId="77777777" w:rsidR="008E0034" w:rsidRDefault="008E0034" w:rsidP="008E0034">
            <w:pPr>
              <w:pStyle w:val="TableContents"/>
              <w:widowControl w:val="0"/>
            </w:pPr>
            <w:r>
              <w:rPr>
                <w:rFonts w:ascii="Arial" w:hAnsi="Arial"/>
                <w:sz w:val="20"/>
                <w:szCs w:val="20"/>
              </w:rPr>
              <w:t>[1] Vervolgafspraak: {{free text}}</w:t>
            </w:r>
          </w:p>
        </w:tc>
        <w:tc>
          <w:tcPr>
            <w:tcW w:w="2103"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34BD93F8" w14:textId="77777777" w:rsidR="008E0034" w:rsidRDefault="008E0034" w:rsidP="008E0034">
            <w:pPr>
              <w:pStyle w:val="TableContents"/>
              <w:widowControl w:val="0"/>
            </w:pPr>
            <w:r>
              <w:rPr>
                <w:rFonts w:ascii="Arial" w:hAnsi="Arial"/>
                <w:sz w:val="20"/>
                <w:szCs w:val="20"/>
              </w:rPr>
              <w:t xml:space="preserve">[1] Uw dokter neemt contact met u op om te kijken of het u lukt om het advies te volgen of dat u nieuwe </w:t>
            </w:r>
            <w:r>
              <w:rPr>
                <w:rFonts w:ascii="Arial" w:hAnsi="Arial"/>
                <w:sz w:val="20"/>
                <w:szCs w:val="20"/>
              </w:rPr>
              <w:lastRenderedPageBreak/>
              <w:t>symptomen heeft gehad. Een vervolgafspraak wordt ingepland {{free text}}</w:t>
            </w:r>
          </w:p>
        </w:tc>
        <w:tc>
          <w:tcPr>
            <w:tcW w:w="540" w:type="dxa"/>
            <w:gridSpan w:val="2"/>
            <w:tcBorders>
              <w:top w:val="single" w:sz="4" w:space="0" w:color="ABABAB"/>
              <w:left w:val="single" w:sz="4" w:space="0" w:color="ABABAB"/>
              <w:bottom w:val="single" w:sz="4" w:space="0" w:color="ABABAB"/>
              <w:right w:val="single" w:sz="4" w:space="0" w:color="ABABAB"/>
            </w:tcBorders>
            <w:shd w:val="clear" w:color="auto" w:fill="A6A6A6" w:themeFill="background1" w:themeFillShade="A6"/>
            <w:vAlign w:val="center"/>
          </w:tcPr>
          <w:p w14:paraId="67E25F77" w14:textId="00214058" w:rsidR="008E0034" w:rsidRDefault="00087CD0" w:rsidP="008E0034">
            <w:pPr>
              <w:pStyle w:val="TableContents"/>
              <w:widowControl w:val="0"/>
              <w:rPr>
                <w:rFonts w:ascii="Arial" w:hAnsi="Arial"/>
                <w:sz w:val="20"/>
                <w:szCs w:val="20"/>
              </w:rPr>
            </w:pPr>
            <w:hyperlink r:id="rId299">
              <w:r w:rsidR="008E0034">
                <w:rPr>
                  <w:rStyle w:val="Hyperlink"/>
                  <w:rFonts w:ascii="Arial" w:hAnsi="Arial"/>
                  <w:sz w:val="20"/>
                  <w:szCs w:val="20"/>
                </w:rPr>
                <w:t>refpage 33</w:t>
              </w:r>
            </w:hyperlink>
          </w:p>
        </w:tc>
      </w:tr>
    </w:tbl>
    <w:p w14:paraId="1AC8AC42" w14:textId="77777777" w:rsidR="00731DC7" w:rsidRDefault="00F43574">
      <w:pPr>
        <w:pStyle w:val="BodyText"/>
        <w:spacing w:after="0"/>
      </w:pPr>
      <w:r>
        <w:tab/>
      </w:r>
    </w:p>
    <w:sectPr w:rsidR="00731DC7">
      <w:pgSz w:w="23811" w:h="16838" w:orient="landscape"/>
      <w:pgMar w:top="144" w:right="144" w:bottom="144" w:left="144" w:header="0" w:footer="0" w:gutter="0"/>
      <w:cols w:space="720"/>
      <w:formProt w:val="0"/>
      <w:docGrid w:linePitch="240" w:charSpace="-635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edlock, S.K." w:date="2021-05-06T17:25:00Z" w:initials="ACE">
    <w:p w14:paraId="6AD19C76" w14:textId="40ED80D2" w:rsidR="00087CD0" w:rsidRDefault="00087CD0">
      <w:pPr>
        <w:pStyle w:val="CommentText"/>
        <w:rPr>
          <w:lang w:val="en-US"/>
        </w:rPr>
      </w:pPr>
      <w:r>
        <w:rPr>
          <w:rStyle w:val="CommentReference"/>
        </w:rPr>
        <w:annotationRef/>
      </w:r>
      <w:r w:rsidRPr="00BE608C">
        <w:rPr>
          <w:lang w:val="en-US"/>
        </w:rPr>
        <w:t>TODO translate to Dutch</w:t>
      </w:r>
    </w:p>
    <w:p w14:paraId="7273DAF8" w14:textId="3BE23D9E" w:rsidR="00087CD0" w:rsidRDefault="00087CD0">
      <w:pPr>
        <w:pStyle w:val="CommentText"/>
      </w:pPr>
      <w:r>
        <w:rPr>
          <w:lang w:val="en-US"/>
        </w:rPr>
        <w:t>Added from STOPPFall</w:t>
      </w:r>
    </w:p>
  </w:comment>
  <w:comment w:id="14" w:author="Medlock, S.K." w:date="2021-05-06T16:25:00Z" w:initials="ACE">
    <w:p w14:paraId="44A81409" w14:textId="456AFEBD" w:rsidR="00087CD0" w:rsidRPr="00087CD0" w:rsidRDefault="00087CD0">
      <w:pPr>
        <w:pStyle w:val="CommentText"/>
      </w:pPr>
      <w:r>
        <w:rPr>
          <w:rStyle w:val="CommentReference"/>
        </w:rPr>
        <w:annotationRef/>
      </w:r>
      <w:r w:rsidRPr="00115934">
        <w:rPr>
          <w:lang w:val="en-US"/>
        </w:rPr>
        <w:t xml:space="preserve">changed per Nathalie's suggestion. </w:t>
      </w:r>
      <w:r w:rsidRPr="00087CD0">
        <w:t>Searched/replaced.</w:t>
      </w:r>
    </w:p>
  </w:comment>
  <w:comment w:id="28" w:author="Medlock, S.K." w:date="2021-05-05T13:19:00Z" w:initials="ACE">
    <w:p w14:paraId="7A2D0B4A" w14:textId="3B802A31" w:rsidR="00087CD0" w:rsidRDefault="00087CD0" w:rsidP="00BE4D7D">
      <w:pPr>
        <w:pStyle w:val="CommentText"/>
      </w:pPr>
      <w:r>
        <w:rPr>
          <w:rStyle w:val="CommentReference"/>
        </w:rPr>
        <w:annotationRef/>
      </w:r>
      <w:r>
        <w:t>TODO translate</w:t>
      </w:r>
    </w:p>
    <w:p w14:paraId="3EDF6C4C" w14:textId="608FBE98" w:rsidR="00CF435E" w:rsidRDefault="00CF435E" w:rsidP="00BE4D7D">
      <w:pPr>
        <w:pStyle w:val="CommentText"/>
      </w:pPr>
      <w:r>
        <w:t>Added from STOPPFall</w:t>
      </w:r>
    </w:p>
  </w:comment>
  <w:comment w:id="33" w:author="Velde, N. van der (Nathalie)" w:date="2021-03-16T17:49:00Z" w:initials="VNvd(">
    <w:p w14:paraId="195846C7" w14:textId="77777777" w:rsidR="00087CD0" w:rsidRDefault="00087CD0" w:rsidP="00115934">
      <w:pPr>
        <w:pStyle w:val="CommentText"/>
      </w:pPr>
      <w:r>
        <w:rPr>
          <w:rStyle w:val="CommentReference"/>
        </w:rPr>
        <w:annotationRef/>
      </w:r>
      <w:r>
        <w:t>Krijg je dan ook de afbouwadviezen diazepam erbij vanzelf? Want dat zou ik wel verwachten als ik op vervangen klik</w:t>
      </w:r>
    </w:p>
  </w:comment>
  <w:comment w:id="34" w:author="Medlock, S.K." w:date="2021-05-06T16:27:00Z" w:initials="ACE">
    <w:p w14:paraId="193471C1" w14:textId="5DE7D211" w:rsidR="00087CD0" w:rsidRDefault="00087CD0">
      <w:pPr>
        <w:pStyle w:val="CommentText"/>
        <w:rPr>
          <w:lang w:val="en-US"/>
        </w:rPr>
      </w:pPr>
      <w:r>
        <w:rPr>
          <w:rStyle w:val="CommentReference"/>
        </w:rPr>
        <w:annotationRef/>
      </w:r>
      <w:r w:rsidRPr="00115934">
        <w:rPr>
          <w:lang w:val="en-US"/>
        </w:rPr>
        <w:t>No, the doctor has to choose "sto</w:t>
      </w:r>
      <w:r>
        <w:rPr>
          <w:lang w:val="en-US"/>
        </w:rPr>
        <w:t>ppen" or "afbouwen" separately.</w:t>
      </w:r>
    </w:p>
    <w:p w14:paraId="2172B2F0" w14:textId="48477615" w:rsidR="00087CD0" w:rsidRDefault="00087CD0">
      <w:pPr>
        <w:pStyle w:val="CommentText"/>
        <w:rPr>
          <w:lang w:val="en-US"/>
        </w:rPr>
      </w:pPr>
    </w:p>
    <w:p w14:paraId="7889D5BF" w14:textId="64FAE1ED" w:rsidR="00087CD0" w:rsidRDefault="00087CD0">
      <w:pPr>
        <w:pStyle w:val="CommentText"/>
        <w:rPr>
          <w:lang w:val="en-US"/>
        </w:rPr>
      </w:pPr>
      <w:r>
        <w:rPr>
          <w:lang w:val="en-US"/>
        </w:rPr>
        <w:t>Otherwise the checkbox options look like this:</w:t>
      </w:r>
    </w:p>
    <w:p w14:paraId="0DE9C0DA" w14:textId="77777777" w:rsidR="00087CD0" w:rsidRDefault="00087CD0" w:rsidP="00115934">
      <w:pPr>
        <w:pStyle w:val="TableContents"/>
        <w:widowControl w:val="0"/>
        <w:rPr>
          <w:rFonts w:ascii="Arial" w:hAnsi="Arial"/>
          <w:sz w:val="20"/>
          <w:szCs w:val="20"/>
        </w:rPr>
      </w:pPr>
      <w:r>
        <w:rPr>
          <w:rFonts w:ascii="Arial" w:hAnsi="Arial"/>
          <w:sz w:val="20"/>
          <w:szCs w:val="20"/>
        </w:rPr>
        <w:t>[1] stoppen (bij gebruik &lt;2 weken)</w:t>
      </w:r>
    </w:p>
    <w:p w14:paraId="5B98202B" w14:textId="77777777" w:rsidR="00087CD0" w:rsidRDefault="00087CD0" w:rsidP="00115934">
      <w:pPr>
        <w:pStyle w:val="TableContents"/>
        <w:widowControl w:val="0"/>
        <w:rPr>
          <w:rFonts w:ascii="Arial" w:hAnsi="Arial"/>
          <w:sz w:val="20"/>
          <w:szCs w:val="20"/>
        </w:rPr>
      </w:pPr>
      <w:r>
        <w:rPr>
          <w:rFonts w:ascii="Arial" w:hAnsi="Arial"/>
          <w:sz w:val="20"/>
          <w:szCs w:val="20"/>
        </w:rPr>
        <w:t>[2] Afbouwen waarna stoppen: elke 2 weken: 75%, 50%, 25%, 12,5%, 0  {{free text: pre-filled: serie van 5 data elke 2 weken, startdatum is datum van vandaag. Bij de  laatste datum tekst toevoegen: U hoeft dit medicijn niet meer in te nemen}}</w:t>
      </w:r>
    </w:p>
    <w:p w14:paraId="7616FB91" w14:textId="77777777" w:rsidR="00087CD0" w:rsidRDefault="00087CD0" w:rsidP="00115934">
      <w:pPr>
        <w:pStyle w:val="TableContents"/>
        <w:widowControl w:val="0"/>
        <w:rPr>
          <w:rFonts w:ascii="Arial" w:hAnsi="Arial"/>
          <w:sz w:val="20"/>
          <w:szCs w:val="20"/>
        </w:rPr>
      </w:pPr>
      <w:r>
        <w:rPr>
          <w:rFonts w:ascii="Arial" w:hAnsi="Arial"/>
          <w:sz w:val="20"/>
          <w:szCs w:val="20"/>
        </w:rPr>
        <w:t>[3] Afbouwen tot minimaal effectief dosis: elke 2 weken: 75%, 50%, 25%, 12,5% {{free text: pre-filled: serie van 5 data elke 2 weken, startdatum is datum van vandaag.}}</w:t>
      </w:r>
    </w:p>
    <w:p w14:paraId="6ABDE3BB" w14:textId="14BEFF4B" w:rsidR="00087CD0" w:rsidRDefault="00087CD0" w:rsidP="00115934">
      <w:pPr>
        <w:pStyle w:val="TableContents"/>
        <w:rPr>
          <w:rFonts w:ascii="Arial" w:hAnsi="Arial"/>
          <w:sz w:val="20"/>
          <w:szCs w:val="20"/>
        </w:rPr>
      </w:pPr>
      <w:r>
        <w:rPr>
          <w:rFonts w:ascii="Arial" w:hAnsi="Arial"/>
          <w:sz w:val="20"/>
          <w:szCs w:val="20"/>
        </w:rPr>
        <w:t xml:space="preserve">[4]  Bij </w:t>
      </w:r>
      <w:r>
        <w:rPr>
          <w:rFonts w:ascii="Arial" w:hAnsi="Arial"/>
          <w:b/>
          <w:bCs/>
          <w:sz w:val="20"/>
          <w:szCs w:val="20"/>
        </w:rPr>
        <w:t>angststoornis</w:t>
      </w:r>
      <w:r>
        <w:rPr>
          <w:rFonts w:ascii="Arial" w:hAnsi="Arial"/>
          <w:sz w:val="20"/>
          <w:szCs w:val="20"/>
        </w:rPr>
        <w:t xml:space="preserve">, vervangen door: sertraline: Startdosis 25 mg/dag, indien nodig verhogen tot 50 mg/dag, maximaal 200 mg/dag </w:t>
      </w:r>
      <w:r>
        <w:rPr>
          <w:rStyle w:val="CommentReference"/>
        </w:rPr>
        <w:annotationRef/>
      </w:r>
      <w:r>
        <w:rPr>
          <w:rStyle w:val="CommentReference"/>
        </w:rPr>
        <w:annotationRef/>
      </w:r>
      <w:r>
        <w:rPr>
          <w:rFonts w:ascii="Arial" w:hAnsi="Arial"/>
          <w:sz w:val="20"/>
          <w:szCs w:val="20"/>
        </w:rPr>
        <w:t>[</w:t>
      </w:r>
      <w:hyperlink r:id="rId1" w:history="1">
        <w:r>
          <w:rPr>
            <w:rStyle w:val="InternetLink"/>
          </w:rPr>
          <w:t>https://www.farmacotherapeutischkompas.nl/bladeren/preparaatteksten/s/sertraline</w:t>
        </w:r>
      </w:hyperlink>
      <w:r>
        <w:rPr>
          <w:rFonts w:ascii="Arial" w:hAnsi="Arial"/>
          <w:sz w:val="20"/>
          <w:szCs w:val="20"/>
        </w:rPr>
        <w:t>]</w:t>
      </w:r>
    </w:p>
    <w:p w14:paraId="7E54AF38" w14:textId="6872F3BA" w:rsidR="00087CD0" w:rsidRDefault="00087CD0" w:rsidP="00115934">
      <w:pPr>
        <w:pStyle w:val="TableContents"/>
        <w:rPr>
          <w:color w:val="auto"/>
        </w:rPr>
      </w:pPr>
      <w:r>
        <w:rPr>
          <w:rFonts w:ascii="Arial" w:hAnsi="Arial"/>
          <w:sz w:val="20"/>
          <w:szCs w:val="20"/>
        </w:rPr>
        <w:t xml:space="preserve">en </w:t>
      </w:r>
      <w:r w:rsidRPr="00115934">
        <w:rPr>
          <w:rFonts w:ascii="Arial" w:hAnsi="Arial"/>
          <w:b/>
          <w:sz w:val="20"/>
          <w:szCs w:val="20"/>
        </w:rPr>
        <w:t>stoppen</w:t>
      </w:r>
      <w:r>
        <w:rPr>
          <w:rFonts w:ascii="Arial" w:hAnsi="Arial"/>
          <w:sz w:val="20"/>
          <w:szCs w:val="20"/>
        </w:rPr>
        <w:t xml:space="preserve"> (bij gebruik &lt;2 weken)</w:t>
      </w:r>
    </w:p>
    <w:p w14:paraId="11D67918" w14:textId="77777777" w:rsidR="00087CD0" w:rsidRDefault="00087CD0" w:rsidP="00115934">
      <w:pPr>
        <w:pStyle w:val="TableContents"/>
        <w:widowControl w:val="0"/>
      </w:pPr>
    </w:p>
    <w:p w14:paraId="07BA3757" w14:textId="6BF0405E" w:rsidR="00087CD0" w:rsidRPr="00115934" w:rsidRDefault="00087CD0" w:rsidP="00115934">
      <w:pPr>
        <w:pStyle w:val="CommentText"/>
      </w:pPr>
      <w:r>
        <w:rPr>
          <w:rFonts w:ascii="Arial" w:hAnsi="Arial"/>
          <w:szCs w:val="20"/>
        </w:rPr>
        <w:t xml:space="preserve">[5] Bij </w:t>
      </w:r>
      <w:r>
        <w:rPr>
          <w:rFonts w:ascii="Arial" w:hAnsi="Arial"/>
          <w:b/>
          <w:bCs/>
          <w:szCs w:val="20"/>
        </w:rPr>
        <w:t>slaapstoornis</w:t>
      </w:r>
      <w:r>
        <w:rPr>
          <w:rFonts w:ascii="Arial" w:hAnsi="Arial"/>
          <w:szCs w:val="20"/>
        </w:rPr>
        <w:t>, vervangen door: melatonine 2 mg 1dd, innemen 1-2 uur voor slaap [</w:t>
      </w:r>
      <w:hyperlink r:id="rId2">
        <w:r>
          <w:rPr>
            <w:rStyle w:val="Hyperlink"/>
          </w:rPr>
          <w:t>https://www.farmacotherapeutischkompas.nl/bladeren/preparaatteksten/m/melatonine</w:t>
        </w:r>
      </w:hyperlink>
      <w:r>
        <w:rPr>
          <w:rFonts w:ascii="Arial" w:hAnsi="Arial"/>
          <w:szCs w:val="20"/>
        </w:rPr>
        <w:t>]</w:t>
      </w:r>
    </w:p>
    <w:p w14:paraId="2F1E7473" w14:textId="72D86E6E" w:rsidR="00087CD0" w:rsidRDefault="00087CD0">
      <w:pPr>
        <w:pStyle w:val="CommentText"/>
        <w:rPr>
          <w:rFonts w:ascii="Arial" w:hAnsi="Arial"/>
          <w:szCs w:val="20"/>
        </w:rPr>
      </w:pPr>
      <w:r>
        <w:rPr>
          <w:rFonts w:ascii="Arial" w:hAnsi="Arial"/>
          <w:szCs w:val="20"/>
        </w:rPr>
        <w:t xml:space="preserve">en </w:t>
      </w:r>
      <w:r w:rsidRPr="00115934">
        <w:rPr>
          <w:rFonts w:ascii="Arial" w:hAnsi="Arial"/>
          <w:b/>
          <w:szCs w:val="20"/>
        </w:rPr>
        <w:t>stoppen</w:t>
      </w:r>
      <w:r>
        <w:rPr>
          <w:rFonts w:ascii="Arial" w:hAnsi="Arial"/>
          <w:szCs w:val="20"/>
        </w:rPr>
        <w:t xml:space="preserve"> (bij gebruik &lt;2 weken)</w:t>
      </w:r>
    </w:p>
    <w:p w14:paraId="7411783B" w14:textId="5D3E5C74" w:rsidR="00087CD0" w:rsidRDefault="00087CD0">
      <w:pPr>
        <w:pStyle w:val="CommentText"/>
        <w:rPr>
          <w:rFonts w:ascii="Arial" w:hAnsi="Arial"/>
          <w:szCs w:val="20"/>
        </w:rPr>
      </w:pPr>
    </w:p>
    <w:p w14:paraId="577B86B7" w14:textId="77777777" w:rsidR="00087CD0" w:rsidRDefault="00087CD0" w:rsidP="00115934">
      <w:pPr>
        <w:pStyle w:val="TableContents"/>
        <w:rPr>
          <w:rFonts w:ascii="Arial" w:hAnsi="Arial"/>
          <w:sz w:val="20"/>
          <w:szCs w:val="20"/>
        </w:rPr>
      </w:pPr>
      <w:r>
        <w:rPr>
          <w:rFonts w:ascii="Arial" w:hAnsi="Arial"/>
          <w:sz w:val="20"/>
          <w:szCs w:val="20"/>
        </w:rPr>
        <w:t xml:space="preserve">[4]  Bij </w:t>
      </w:r>
      <w:r>
        <w:rPr>
          <w:rFonts w:ascii="Arial" w:hAnsi="Arial"/>
          <w:b/>
          <w:bCs/>
          <w:sz w:val="20"/>
          <w:szCs w:val="20"/>
        </w:rPr>
        <w:t>angststoornis</w:t>
      </w:r>
      <w:r>
        <w:rPr>
          <w:rFonts w:ascii="Arial" w:hAnsi="Arial"/>
          <w:sz w:val="20"/>
          <w:szCs w:val="20"/>
        </w:rPr>
        <w:t xml:space="preserve">, vervangen door: sertraline: Startdosis 25 mg/dag, indien nodig verhogen tot 50 mg/dag, maximaal 200 mg/dag </w:t>
      </w:r>
      <w:r>
        <w:rPr>
          <w:rStyle w:val="CommentReference"/>
        </w:rPr>
        <w:annotationRef/>
      </w:r>
      <w:r>
        <w:rPr>
          <w:rStyle w:val="CommentReference"/>
        </w:rPr>
        <w:annotationRef/>
      </w:r>
      <w:r>
        <w:rPr>
          <w:rFonts w:ascii="Arial" w:hAnsi="Arial"/>
          <w:sz w:val="20"/>
          <w:szCs w:val="20"/>
        </w:rPr>
        <w:t>[</w:t>
      </w:r>
      <w:hyperlink r:id="rId3" w:history="1">
        <w:r>
          <w:rPr>
            <w:rStyle w:val="InternetLink"/>
          </w:rPr>
          <w:t>https://www.farmacotherapeutischkompas.nl/bladeren/preparaatteksten/s/sertraline</w:t>
        </w:r>
      </w:hyperlink>
      <w:r>
        <w:rPr>
          <w:rFonts w:ascii="Arial" w:hAnsi="Arial"/>
          <w:sz w:val="20"/>
          <w:szCs w:val="20"/>
        </w:rPr>
        <w:t>]</w:t>
      </w:r>
    </w:p>
    <w:p w14:paraId="38EBF7C4" w14:textId="3241DF24" w:rsidR="00087CD0" w:rsidRDefault="00087CD0" w:rsidP="00115934">
      <w:pPr>
        <w:pStyle w:val="TableContents"/>
        <w:rPr>
          <w:color w:val="auto"/>
        </w:rPr>
      </w:pPr>
      <w:r>
        <w:rPr>
          <w:rFonts w:ascii="Arial" w:hAnsi="Arial"/>
          <w:sz w:val="20"/>
          <w:szCs w:val="20"/>
        </w:rPr>
        <w:t xml:space="preserve">en </w:t>
      </w:r>
      <w:r w:rsidRPr="00115934">
        <w:rPr>
          <w:rFonts w:ascii="Arial" w:hAnsi="Arial"/>
          <w:b/>
          <w:sz w:val="20"/>
          <w:szCs w:val="20"/>
        </w:rPr>
        <w:t>Afbouwen waarna stoppen</w:t>
      </w:r>
      <w:r>
        <w:rPr>
          <w:rFonts w:ascii="Arial" w:hAnsi="Arial"/>
          <w:sz w:val="20"/>
          <w:szCs w:val="20"/>
        </w:rPr>
        <w:t>: elke 2 weken: 75%, 50%, 25%, 12,5%, 0  {{free text: pre-filled: serie van 5 data elke 2 weken, startdatum is datum van vandaag. Bij de  laatste datum tekst toevoegen: U hoeft dit medicijn niet meer in te nemen}}</w:t>
      </w:r>
    </w:p>
    <w:p w14:paraId="4F8CF983" w14:textId="77777777" w:rsidR="00087CD0" w:rsidRDefault="00087CD0" w:rsidP="00115934">
      <w:pPr>
        <w:pStyle w:val="TableContents"/>
        <w:widowControl w:val="0"/>
      </w:pPr>
    </w:p>
    <w:p w14:paraId="6E4CF23A" w14:textId="77777777" w:rsidR="00087CD0" w:rsidRPr="00115934" w:rsidRDefault="00087CD0" w:rsidP="00115934">
      <w:pPr>
        <w:pStyle w:val="CommentText"/>
      </w:pPr>
      <w:r>
        <w:rPr>
          <w:rFonts w:ascii="Arial" w:hAnsi="Arial"/>
          <w:szCs w:val="20"/>
        </w:rPr>
        <w:t xml:space="preserve">[5] Bij </w:t>
      </w:r>
      <w:r>
        <w:rPr>
          <w:rFonts w:ascii="Arial" w:hAnsi="Arial"/>
          <w:b/>
          <w:bCs/>
          <w:szCs w:val="20"/>
        </w:rPr>
        <w:t>slaapstoornis</w:t>
      </w:r>
      <w:r>
        <w:rPr>
          <w:rFonts w:ascii="Arial" w:hAnsi="Arial"/>
          <w:szCs w:val="20"/>
        </w:rPr>
        <w:t>, vervangen door: melatonine 2 mg 1dd, innemen 1-2 uur voor slaap [</w:t>
      </w:r>
      <w:hyperlink r:id="rId4">
        <w:r>
          <w:rPr>
            <w:rStyle w:val="Hyperlink"/>
          </w:rPr>
          <w:t>https://www.farmacotherapeutischkompas.nl/bladeren/preparaatteksten/m/melatonine</w:t>
        </w:r>
      </w:hyperlink>
      <w:r>
        <w:rPr>
          <w:rFonts w:ascii="Arial" w:hAnsi="Arial"/>
          <w:szCs w:val="20"/>
        </w:rPr>
        <w:t>]</w:t>
      </w:r>
    </w:p>
    <w:p w14:paraId="18F57A88" w14:textId="7FA4057D" w:rsidR="00087CD0" w:rsidRDefault="00087CD0" w:rsidP="00115934">
      <w:pPr>
        <w:pStyle w:val="CommentText"/>
        <w:rPr>
          <w:rFonts w:ascii="Arial" w:hAnsi="Arial"/>
          <w:szCs w:val="20"/>
        </w:rPr>
      </w:pPr>
      <w:r>
        <w:rPr>
          <w:rFonts w:ascii="Arial" w:hAnsi="Arial"/>
          <w:szCs w:val="20"/>
        </w:rPr>
        <w:t xml:space="preserve">en </w:t>
      </w:r>
      <w:r w:rsidRPr="00115934">
        <w:rPr>
          <w:rFonts w:ascii="Arial" w:hAnsi="Arial"/>
          <w:b/>
          <w:szCs w:val="20"/>
        </w:rPr>
        <w:t>Afbouwen waarna stoppen</w:t>
      </w:r>
      <w:r>
        <w:rPr>
          <w:rFonts w:ascii="Arial" w:hAnsi="Arial"/>
          <w:szCs w:val="20"/>
        </w:rPr>
        <w:t>: elke 2 weken: 75%, 50%, 25%, 12,5%, 0  {{free text: pre-filled: serie van 5 data elke 2 weken, startdatum is datum van vandaag. Bij de  laatste datum tekst toevoegen: U hoeft dit medicijn niet meer in te nemen}}</w:t>
      </w:r>
    </w:p>
    <w:p w14:paraId="52738E8F" w14:textId="3630F16C" w:rsidR="00087CD0" w:rsidRDefault="00087CD0" w:rsidP="00115934">
      <w:pPr>
        <w:pStyle w:val="CommentText"/>
        <w:rPr>
          <w:rFonts w:ascii="Arial" w:hAnsi="Arial"/>
          <w:szCs w:val="20"/>
        </w:rPr>
      </w:pPr>
    </w:p>
    <w:p w14:paraId="3DB731D4" w14:textId="77777777" w:rsidR="00087CD0" w:rsidRDefault="00087CD0" w:rsidP="00115934">
      <w:pPr>
        <w:pStyle w:val="TableContents"/>
        <w:widowControl w:val="0"/>
        <w:rPr>
          <w:rFonts w:ascii="Arial" w:hAnsi="Arial"/>
          <w:sz w:val="20"/>
          <w:szCs w:val="20"/>
        </w:rPr>
      </w:pPr>
      <w:r>
        <w:rPr>
          <w:rFonts w:ascii="Arial" w:hAnsi="Arial"/>
          <w:sz w:val="20"/>
          <w:szCs w:val="20"/>
        </w:rPr>
        <w:t>[6] Doorverwijzing psycholoog via huisarts {{free text}}</w:t>
      </w:r>
    </w:p>
    <w:p w14:paraId="37FF75AC" w14:textId="77777777" w:rsidR="00087CD0" w:rsidRDefault="00087CD0" w:rsidP="00115934">
      <w:pPr>
        <w:pStyle w:val="TableContents"/>
        <w:widowControl w:val="0"/>
        <w:rPr>
          <w:rFonts w:ascii="Arial" w:hAnsi="Arial"/>
          <w:sz w:val="20"/>
          <w:szCs w:val="20"/>
          <w:lang w:val="en-US"/>
        </w:rPr>
      </w:pPr>
      <w:r>
        <w:rPr>
          <w:rFonts w:ascii="Arial" w:hAnsi="Arial"/>
          <w:sz w:val="20"/>
          <w:szCs w:val="20"/>
          <w:lang w:val="en-US"/>
        </w:rPr>
        <w:t>[7] Consult andere specialist: {{free text}}</w:t>
      </w:r>
    </w:p>
    <w:p w14:paraId="5E52114A" w14:textId="77777777" w:rsidR="00087CD0" w:rsidRDefault="00087CD0" w:rsidP="00115934">
      <w:pPr>
        <w:pStyle w:val="TableContents"/>
        <w:widowControl w:val="0"/>
        <w:rPr>
          <w:lang w:val="en-US"/>
        </w:rPr>
      </w:pPr>
    </w:p>
    <w:p w14:paraId="0D6E1A81" w14:textId="77777777" w:rsidR="00087CD0" w:rsidRDefault="00087CD0" w:rsidP="00115934">
      <w:pPr>
        <w:pStyle w:val="TableContents"/>
        <w:widowControl w:val="0"/>
        <w:rPr>
          <w:rFonts w:ascii="Arial" w:hAnsi="Arial"/>
          <w:sz w:val="20"/>
          <w:szCs w:val="20"/>
        </w:rPr>
      </w:pPr>
      <w:r>
        <w:rPr>
          <w:rFonts w:ascii="Arial" w:hAnsi="Arial"/>
          <w:sz w:val="20"/>
          <w:szCs w:val="20"/>
        </w:rPr>
        <w:t>[11] Doorverwijzing naar andere specialist: {{free text}}</w:t>
      </w:r>
    </w:p>
    <w:p w14:paraId="53FB7970" w14:textId="77777777" w:rsidR="00087CD0" w:rsidRDefault="00087CD0" w:rsidP="00115934">
      <w:pPr>
        <w:pStyle w:val="TableContents"/>
        <w:widowControl w:val="0"/>
        <w:rPr>
          <w:rFonts w:ascii="Arial" w:hAnsi="Arial"/>
          <w:sz w:val="20"/>
          <w:szCs w:val="20"/>
        </w:rPr>
      </w:pPr>
      <w:r>
        <w:rPr>
          <w:rFonts w:ascii="Arial" w:hAnsi="Arial"/>
          <w:sz w:val="20"/>
          <w:szCs w:val="20"/>
        </w:rPr>
        <w:t>[8] niet-medicamenteuze slaapadviezen</w:t>
      </w:r>
    </w:p>
    <w:p w14:paraId="716EAED4" w14:textId="77777777" w:rsidR="00087CD0" w:rsidRDefault="00087CD0" w:rsidP="00115934">
      <w:pPr>
        <w:pStyle w:val="TableContents"/>
        <w:widowControl w:val="0"/>
        <w:rPr>
          <w:rFonts w:ascii="Arial" w:hAnsi="Arial"/>
          <w:sz w:val="20"/>
          <w:szCs w:val="20"/>
        </w:rPr>
      </w:pPr>
      <w:r>
        <w:rPr>
          <w:rFonts w:ascii="Arial" w:hAnsi="Arial"/>
          <w:sz w:val="20"/>
          <w:szCs w:val="20"/>
        </w:rPr>
        <w:t>[9] Continueren</w:t>
      </w:r>
    </w:p>
    <w:p w14:paraId="0EAA7E2D" w14:textId="33CBD4F1" w:rsidR="00087CD0" w:rsidRDefault="00087CD0" w:rsidP="00115934">
      <w:pPr>
        <w:pStyle w:val="CommentText"/>
        <w:rPr>
          <w:rFonts w:ascii="Arial" w:hAnsi="Arial"/>
          <w:szCs w:val="20"/>
        </w:rPr>
      </w:pPr>
      <w:r>
        <w:rPr>
          <w:rFonts w:ascii="Arial" w:hAnsi="Arial"/>
          <w:szCs w:val="20"/>
        </w:rPr>
        <w:t>[10] {{free text}}</w:t>
      </w:r>
    </w:p>
    <w:p w14:paraId="2DB4F82B" w14:textId="12A16290" w:rsidR="00087CD0" w:rsidRDefault="00087CD0" w:rsidP="00115934">
      <w:pPr>
        <w:pStyle w:val="CommentText"/>
        <w:rPr>
          <w:rFonts w:ascii="Arial" w:hAnsi="Arial"/>
          <w:szCs w:val="20"/>
        </w:rPr>
      </w:pPr>
    </w:p>
    <w:p w14:paraId="4D7E8F17" w14:textId="053412CB" w:rsidR="00087CD0" w:rsidRDefault="00087CD0" w:rsidP="00115934">
      <w:pPr>
        <w:pStyle w:val="CommentText"/>
        <w:rPr>
          <w:rFonts w:ascii="Arial" w:hAnsi="Arial"/>
          <w:szCs w:val="20"/>
          <w:lang w:val="en-US"/>
        </w:rPr>
      </w:pPr>
      <w:r>
        <w:rPr>
          <w:rFonts w:ascii="Arial" w:hAnsi="Arial"/>
          <w:szCs w:val="20"/>
          <w:lang w:val="en-US"/>
        </w:rPr>
        <w:t>For the medications that have 3 or 4 "vervangen" options, this explodes into a couple of screens.</w:t>
      </w:r>
    </w:p>
    <w:p w14:paraId="39C1B549" w14:textId="57548C8E" w:rsidR="00087CD0" w:rsidRDefault="00087CD0" w:rsidP="00115934">
      <w:pPr>
        <w:pStyle w:val="CommentText"/>
        <w:rPr>
          <w:rFonts w:ascii="Arial" w:hAnsi="Arial"/>
          <w:szCs w:val="20"/>
          <w:lang w:val="en-US"/>
        </w:rPr>
      </w:pPr>
    </w:p>
    <w:p w14:paraId="61A11806" w14:textId="5F996BE3" w:rsidR="00087CD0" w:rsidRPr="00115934" w:rsidRDefault="00087CD0" w:rsidP="00115934">
      <w:pPr>
        <w:pStyle w:val="CommentText"/>
        <w:rPr>
          <w:rFonts w:ascii="Arial" w:hAnsi="Arial"/>
          <w:szCs w:val="20"/>
          <w:lang w:val="en-US"/>
        </w:rPr>
      </w:pPr>
      <w:r>
        <w:rPr>
          <w:rFonts w:ascii="Arial" w:hAnsi="Arial"/>
          <w:szCs w:val="20"/>
          <w:lang w:val="en-US"/>
        </w:rPr>
        <w:t>I don't recommend doing it this way. The doctors just need to know that they need to choose afbouw or stop as well as choosing the "vervangen" medication.</w:t>
      </w:r>
    </w:p>
    <w:p w14:paraId="3C6DB312" w14:textId="77777777" w:rsidR="00087CD0" w:rsidRPr="00115934" w:rsidRDefault="00087CD0">
      <w:pPr>
        <w:pStyle w:val="CommentText"/>
        <w:rPr>
          <w:lang w:val="en-US"/>
        </w:rPr>
      </w:pPr>
    </w:p>
  </w:comment>
  <w:comment w:id="37" w:author="Velde, N. van der (Nathalie)" w:date="2021-03-16T17:49:00Z" w:initials="VNvd(">
    <w:p w14:paraId="01CE3FDD" w14:textId="77777777" w:rsidR="00087CD0" w:rsidRDefault="00087CD0" w:rsidP="003D2FBF">
      <w:pPr>
        <w:pStyle w:val="CommentText"/>
      </w:pPr>
      <w:r>
        <w:rPr>
          <w:rStyle w:val="CommentReference"/>
        </w:rPr>
        <w:annotationRef/>
      </w:r>
      <w:r>
        <w:t>Hier wil je advies of je acuut stopt dan met diazepam of uitsluipt</w:t>
      </w:r>
    </w:p>
  </w:comment>
  <w:comment w:id="38" w:author="Medlock, S.K." w:date="2021-05-06T16:34:00Z" w:initials="ACE">
    <w:p w14:paraId="76BAC05C" w14:textId="233ACD86" w:rsidR="00087CD0" w:rsidRPr="003D2FBF" w:rsidRDefault="00087CD0">
      <w:pPr>
        <w:pStyle w:val="CommentText"/>
        <w:rPr>
          <w:lang w:val="en-US"/>
        </w:rPr>
      </w:pPr>
      <w:r>
        <w:rPr>
          <w:rStyle w:val="CommentReference"/>
        </w:rPr>
        <w:annotationRef/>
      </w:r>
      <w:r w:rsidRPr="003D2FBF">
        <w:rPr>
          <w:lang w:val="en-US"/>
        </w:rPr>
        <w:t>Do you mean that the doctor should get advice on whether they should stop with the diazepam, or the patient should get it?</w:t>
      </w:r>
      <w:r>
        <w:rPr>
          <w:lang w:val="en-US"/>
        </w:rPr>
        <w:t xml:space="preserve"> If you mean the doctor should get the advice then we can add some, provided there's a guideline that contains it. If you mean that the patient should get the advice, then the doctor needs to select the "stoppen" or "afbouw" checkbox as well as this one (see comment by rule 6e re: exploding checkbox options).</w:t>
      </w:r>
    </w:p>
  </w:comment>
  <w:comment w:id="39" w:author="Velde, N. van der (Nathalie)" w:date="2021-03-16T17:50:00Z" w:initials="VNvd(">
    <w:p w14:paraId="7DD630CF" w14:textId="77777777" w:rsidR="00087CD0" w:rsidRPr="00087CD0" w:rsidRDefault="00087CD0" w:rsidP="004D28A2">
      <w:pPr>
        <w:pStyle w:val="CommentText"/>
        <w:rPr>
          <w:lang w:val="en-US"/>
        </w:rPr>
      </w:pPr>
      <w:r>
        <w:rPr>
          <w:rStyle w:val="CommentReference"/>
        </w:rPr>
        <w:annotationRef/>
      </w:r>
      <w:r>
        <w:t xml:space="preserve">Lijkt redelijk, maar soms wil je wekelijks in te begin voor motivatie. </w:t>
      </w:r>
      <w:r w:rsidRPr="00087CD0">
        <w:rPr>
          <w:lang w:val="en-US"/>
        </w:rPr>
        <w:t>Is dat makkelijk aan te passen?</w:t>
      </w:r>
    </w:p>
  </w:comment>
  <w:comment w:id="40" w:author="Medlock, S.K." w:date="2021-05-06T16:39:00Z" w:initials="ACE">
    <w:p w14:paraId="52C4F7B0" w14:textId="05A872AC" w:rsidR="00087CD0" w:rsidRPr="004D28A2" w:rsidRDefault="00087CD0">
      <w:pPr>
        <w:pStyle w:val="CommentText"/>
        <w:rPr>
          <w:lang w:val="en-US"/>
        </w:rPr>
      </w:pPr>
      <w:r>
        <w:rPr>
          <w:rStyle w:val="CommentReference"/>
        </w:rPr>
        <w:annotationRef/>
      </w:r>
      <w:r w:rsidRPr="004D28A2">
        <w:rPr>
          <w:lang w:val="en-US"/>
        </w:rPr>
        <w:t xml:space="preserve">Yes, this is a free text box. </w:t>
      </w:r>
      <w:r>
        <w:rPr>
          <w:lang w:val="en-US"/>
        </w:rPr>
        <w:t>It is pre-filled with some dates for convenience, but the doctor can change them.</w:t>
      </w:r>
    </w:p>
  </w:comment>
  <w:comment w:id="67" w:author="Velde, N. van der (Nathalie)" w:date="2021-03-16T17:52:00Z" w:initials="VNvd(">
    <w:p w14:paraId="71FA6D43" w14:textId="1677802B" w:rsidR="00087CD0" w:rsidRDefault="00087CD0" w:rsidP="004D28A2">
      <w:pPr>
        <w:pStyle w:val="CommentText"/>
      </w:pPr>
      <w:r>
        <w:rPr>
          <w:rStyle w:val="CommentReference"/>
        </w:rPr>
        <w:annotationRef/>
      </w:r>
      <w:r>
        <w:t>Ik zou bij ontbreken indicatie vanuit probleemlijst een zin toevoegen hierover</w:t>
      </w:r>
    </w:p>
    <w:p w14:paraId="2F3E85CC" w14:textId="77777777" w:rsidR="00087CD0" w:rsidRPr="00087CD0" w:rsidRDefault="00087CD0" w:rsidP="004D28A2">
      <w:pPr>
        <w:pStyle w:val="CommentText"/>
        <w:rPr>
          <w:lang w:val="en-US"/>
        </w:rPr>
      </w:pPr>
      <w:r>
        <w:t xml:space="preserve">Zoiets als. Vanuit de probleemlijst is geen mogelijke indicatie voor gebruik  x geindentificeerd,. </w:t>
      </w:r>
      <w:r w:rsidRPr="00087CD0">
        <w:rPr>
          <w:lang w:val="en-US"/>
        </w:rPr>
        <w:t xml:space="preserve">Onderstaand vindt u mogelijke indicaties met bijbehorende adviezen. </w:t>
      </w:r>
    </w:p>
  </w:comment>
  <w:comment w:id="68" w:author="Medlock, S.K." w:date="2021-05-06T16:48:00Z" w:initials="ACE">
    <w:p w14:paraId="0663C7C7" w14:textId="77777777" w:rsidR="00087CD0" w:rsidRDefault="00087CD0" w:rsidP="000A4DC8">
      <w:pPr>
        <w:pStyle w:val="CommentText"/>
        <w:rPr>
          <w:lang w:val="en-US"/>
        </w:rPr>
      </w:pPr>
      <w:r>
        <w:rPr>
          <w:rStyle w:val="CommentReference"/>
        </w:rPr>
        <w:annotationRef/>
      </w:r>
      <w:r>
        <w:rPr>
          <w:lang w:val="en-US"/>
        </w:rPr>
        <w:t>Rule 13 fires regardless of indication, so we can't put it here.</w:t>
      </w:r>
    </w:p>
    <w:p w14:paraId="6666C6D1" w14:textId="1D8F13AF" w:rsidR="00087CD0" w:rsidRPr="00291766" w:rsidRDefault="00087CD0" w:rsidP="000A4DC8">
      <w:pPr>
        <w:pStyle w:val="CommentText"/>
        <w:rPr>
          <w:lang w:val="en-US"/>
        </w:rPr>
      </w:pPr>
      <w:r>
        <w:rPr>
          <w:lang w:val="en-US"/>
        </w:rPr>
        <w:t>I've created a new rule (12) which does what you've asked (we already have one for benzo's, so I copied the text from there).</w:t>
      </w:r>
    </w:p>
  </w:comment>
  <w:comment w:id="74" w:author="Medlock, S.K." w:date="2021-05-06T17:56:00Z" w:initials="ACE">
    <w:p w14:paraId="5EC329FD" w14:textId="6849EF0C" w:rsidR="00FD54B6" w:rsidRDefault="00FD54B6">
      <w:pPr>
        <w:pStyle w:val="CommentText"/>
      </w:pPr>
      <w:r>
        <w:rPr>
          <w:rStyle w:val="CommentReference"/>
        </w:rPr>
        <w:annotationRef/>
      </w:r>
      <w:r>
        <w:t>TODO translate</w:t>
      </w:r>
    </w:p>
    <w:p w14:paraId="7764979E" w14:textId="7C7854CA" w:rsidR="00FD54B6" w:rsidRDefault="00FD54B6">
      <w:pPr>
        <w:pStyle w:val="CommentText"/>
      </w:pPr>
      <w:r>
        <w:t>Added from STOPPFall</w:t>
      </w:r>
    </w:p>
    <w:p w14:paraId="2F59D3A0" w14:textId="0E0858FC" w:rsidR="00FD54B6" w:rsidRPr="00FD54B6" w:rsidRDefault="00FD54B6">
      <w:pPr>
        <w:pStyle w:val="CommentText"/>
        <w:rPr>
          <w:lang w:val="en-US"/>
        </w:rPr>
      </w:pPr>
      <w:r w:rsidRPr="00FD54B6">
        <w:rPr>
          <w:lang w:val="en-US"/>
        </w:rPr>
        <w:t>BPSD is also covered in the rules above, but it's not really a problem to repeat it here.</w:t>
      </w:r>
    </w:p>
  </w:comment>
  <w:comment w:id="78" w:author="Medlock, S.K." w:date="2021-05-07T08:23:00Z" w:initials="ACE">
    <w:p w14:paraId="1BA75B17" w14:textId="46BC871D" w:rsidR="0076314D" w:rsidRPr="0076314D" w:rsidRDefault="0076314D">
      <w:pPr>
        <w:pStyle w:val="CommentText"/>
        <w:rPr>
          <w:lang w:val="en-US"/>
        </w:rPr>
      </w:pPr>
      <w:r>
        <w:rPr>
          <w:rStyle w:val="CommentReference"/>
        </w:rPr>
        <w:annotationRef/>
      </w:r>
      <w:r w:rsidRPr="0076314D">
        <w:rPr>
          <w:lang w:val="en-US"/>
        </w:rPr>
        <w:t>changed foc consisistency with other rules</w:t>
      </w:r>
    </w:p>
  </w:comment>
  <w:comment w:id="89" w:author="Velde, N. van der (Nathalie)" w:date="2021-03-16T17:41:00Z" w:initials="VNvd(">
    <w:p w14:paraId="6BC5BED9" w14:textId="77777777" w:rsidR="00087CD0" w:rsidRPr="000A4DC8" w:rsidRDefault="00087CD0" w:rsidP="00D938E3">
      <w:pPr>
        <w:pStyle w:val="CommentText"/>
      </w:pPr>
      <w:r>
        <w:rPr>
          <w:rStyle w:val="CommentReference"/>
        </w:rPr>
        <w:annotationRef/>
      </w:r>
      <w:r w:rsidRPr="000A4DC8">
        <w:t>Andere formulering dan bij SSRI; gelijktrekken</w:t>
      </w:r>
    </w:p>
  </w:comment>
  <w:comment w:id="90" w:author="Medlock, S.K." w:date="2021-05-06T14:23:00Z" w:initials="ACE">
    <w:p w14:paraId="35C49582" w14:textId="297F7BC8" w:rsidR="00087CD0" w:rsidRDefault="00087CD0">
      <w:pPr>
        <w:pStyle w:val="CommentText"/>
        <w:rPr>
          <w:rStyle w:val="CommentReference"/>
          <w:lang w:val="en-US"/>
        </w:rPr>
      </w:pPr>
      <w:r w:rsidRPr="00103814">
        <w:rPr>
          <w:rStyle w:val="CommentReference"/>
          <w:lang w:val="en-US"/>
        </w:rPr>
        <w:t xml:space="preserve">With the </w:t>
      </w:r>
      <w:r>
        <w:rPr>
          <w:rStyle w:val="CommentReference"/>
          <w:lang w:val="en-US"/>
        </w:rPr>
        <w:t>benzodiazepines</w:t>
      </w:r>
      <w:r w:rsidRPr="00103814">
        <w:rPr>
          <w:rStyle w:val="CommentReference"/>
          <w:lang w:val="en-US"/>
        </w:rPr>
        <w:t xml:space="preserve"> we have a slightly longer text that I think is better.</w:t>
      </w:r>
    </w:p>
    <w:p w14:paraId="1E7C6036" w14:textId="0E1640E1" w:rsidR="00087CD0" w:rsidRPr="00103814" w:rsidRDefault="00087CD0">
      <w:pPr>
        <w:pStyle w:val="CommentText"/>
        <w:rPr>
          <w:lang w:val="en-US"/>
        </w:rPr>
      </w:pPr>
      <w:r>
        <w:rPr>
          <w:rStyle w:val="CommentReference"/>
          <w:lang w:val="en-US"/>
        </w:rPr>
        <w:t>Keep in mind tht the same text appears by all antidepressants: SSRIs (including sertraline itself) as well as other antidepressants.</w:t>
      </w:r>
      <w:r w:rsidRPr="00103814">
        <w:rPr>
          <w:rFonts w:ascii="Arial" w:hAnsi="Arial"/>
          <w:szCs w:val="20"/>
          <w:lang w:val="en-US"/>
        </w:rPr>
        <w:t xml:space="preserve"> </w:t>
      </w:r>
    </w:p>
  </w:comment>
  <w:comment w:id="100" w:author="Medlock, S.K." w:date="2021-05-06T13:34:00Z" w:initials="ACE">
    <w:p w14:paraId="404681A8" w14:textId="32768AA2" w:rsidR="00087CD0" w:rsidRPr="00D938E3" w:rsidRDefault="00087CD0">
      <w:pPr>
        <w:pStyle w:val="CommentText"/>
        <w:rPr>
          <w:lang w:val="en-US"/>
        </w:rPr>
      </w:pPr>
      <w:r>
        <w:rPr>
          <w:rStyle w:val="CommentReference"/>
        </w:rPr>
        <w:annotationRef/>
      </w:r>
      <w:r w:rsidRPr="00D938E3">
        <w:rPr>
          <w:rStyle w:val="CommentReference"/>
          <w:lang w:val="en-US"/>
        </w:rPr>
        <w:t>Nathalie suggested "overweeg een SSRI" but N06A includes</w:t>
      </w:r>
      <w:r>
        <w:rPr>
          <w:rStyle w:val="CommentReference"/>
          <w:lang w:val="en-US"/>
        </w:rPr>
        <w:t xml:space="preserve"> both</w:t>
      </w:r>
      <w:r w:rsidRPr="00D938E3">
        <w:rPr>
          <w:rStyle w:val="CommentReference"/>
          <w:lang w:val="en-US"/>
        </w:rPr>
        <w:t xml:space="preserve"> SSRIs</w:t>
      </w:r>
      <w:r>
        <w:rPr>
          <w:rStyle w:val="CommentReference"/>
          <w:lang w:val="en-US"/>
        </w:rPr>
        <w:t xml:space="preserve"> and other antidepressants</w:t>
      </w:r>
      <w:r w:rsidRPr="00D938E3">
        <w:rPr>
          <w:rStyle w:val="CommentReference"/>
          <w:lang w:val="en-US"/>
        </w:rPr>
        <w:t xml:space="preserve">, so </w:t>
      </w:r>
      <w:r>
        <w:rPr>
          <w:rStyle w:val="CommentReference"/>
          <w:lang w:val="en-US"/>
        </w:rPr>
        <w:t>I think this phrasing is better.</w:t>
      </w:r>
    </w:p>
  </w:comment>
  <w:comment w:id="103" w:author="Velde, N. van der (Nathalie)" w:date="2021-03-16T17:38:00Z" w:initials="VNvd(">
    <w:p w14:paraId="24A76A12" w14:textId="77777777" w:rsidR="00087CD0" w:rsidRDefault="00087CD0" w:rsidP="00E51F19">
      <w:pPr>
        <w:pStyle w:val="CommentText"/>
      </w:pPr>
      <w:r>
        <w:rPr>
          <w:rStyle w:val="CommentReference"/>
        </w:rPr>
        <w:annotationRef/>
      </w:r>
      <w:r>
        <w:t>A 2 weken afspreken zou i kook hier flexibeler willen en specifiek zien we dat juist op wat langere termijn er soms ene recidief komt, dus wellicht in toelichtingtekst ook follow-up 3 &amp; 6 maanden adviseren?</w:t>
      </w:r>
    </w:p>
  </w:comment>
  <w:comment w:id="104" w:author="Medlock, S.K." w:date="2021-05-06T13:59:00Z" w:initials="ACE">
    <w:p w14:paraId="17591ED7" w14:textId="648C0794" w:rsidR="00087CD0" w:rsidRDefault="00087CD0">
      <w:pPr>
        <w:pStyle w:val="CommentText"/>
        <w:rPr>
          <w:lang w:val="en-US"/>
        </w:rPr>
      </w:pPr>
      <w:r>
        <w:rPr>
          <w:rStyle w:val="CommentReference"/>
        </w:rPr>
        <w:annotationRef/>
      </w:r>
      <w:r w:rsidRPr="00E51F19">
        <w:rPr>
          <w:lang w:val="en-US"/>
        </w:rPr>
        <w:t>Although the additional follow-up is not mentioned in the guideline I think it makes</w:t>
      </w:r>
      <w:r>
        <w:rPr>
          <w:lang w:val="en-US"/>
        </w:rPr>
        <w:t xml:space="preserve"> sense. I don't think anyone will complain if we add it. </w:t>
      </w:r>
    </w:p>
    <w:p w14:paraId="13FC4F9E" w14:textId="308F5562" w:rsidR="00087CD0" w:rsidRPr="00087CD0" w:rsidRDefault="00087CD0">
      <w:pPr>
        <w:pStyle w:val="CommentText"/>
      </w:pPr>
      <w:r w:rsidRPr="00087CD0">
        <w:t>I've suggested some text.</w:t>
      </w:r>
    </w:p>
  </w:comment>
  <w:comment w:id="107" w:author="Medlock, S.K." w:date="2021-05-06T18:08:00Z" w:initials="ACE">
    <w:p w14:paraId="061097BF" w14:textId="38F4A8EF" w:rsidR="008D2433" w:rsidRPr="00F6023C" w:rsidRDefault="008D2433">
      <w:pPr>
        <w:pStyle w:val="CommentText"/>
        <w:rPr>
          <w:lang w:val="en-US"/>
        </w:rPr>
      </w:pPr>
      <w:r>
        <w:rPr>
          <w:rStyle w:val="CommentReference"/>
        </w:rPr>
        <w:annotationRef/>
      </w:r>
      <w:r w:rsidRPr="00F6023C">
        <w:rPr>
          <w:lang w:val="en-US"/>
        </w:rPr>
        <w:t>TODO translate</w:t>
      </w:r>
    </w:p>
    <w:p w14:paraId="1D01A3C1" w14:textId="7A1E53D8" w:rsidR="008D2433" w:rsidRPr="00F6023C" w:rsidRDefault="008D2433">
      <w:pPr>
        <w:pStyle w:val="CommentText"/>
        <w:rPr>
          <w:lang w:val="en-US"/>
        </w:rPr>
      </w:pPr>
      <w:r w:rsidRPr="00F6023C">
        <w:rPr>
          <w:lang w:val="en-US"/>
        </w:rPr>
        <w:t>Added from STOPPFall</w:t>
      </w:r>
    </w:p>
  </w:comment>
  <w:comment w:id="115" w:author="Velde, N. van der (Nathalie)" w:date="2021-03-16T17:38:00Z" w:initials="VNvd(">
    <w:p w14:paraId="0ABF03AE" w14:textId="77777777" w:rsidR="00087CD0" w:rsidRDefault="00087CD0" w:rsidP="00E51F19">
      <w:pPr>
        <w:pStyle w:val="CommentText"/>
      </w:pPr>
      <w:r>
        <w:rPr>
          <w:rStyle w:val="CommentReference"/>
        </w:rPr>
        <w:annotationRef/>
      </w:r>
      <w:r>
        <w:t>A 2 weken afspreken zou i kook hier flexibeler willen en specifiek zien we dat juist op wat langere termijn er soms ene recidief komt, dus wellicht in toelichtingtekst ook follow-up 3 &amp; 6 maanden adviseren?</w:t>
      </w:r>
    </w:p>
  </w:comment>
  <w:comment w:id="116" w:author="Medlock, S.K." w:date="2021-05-06T13:56:00Z" w:initials="ACE">
    <w:p w14:paraId="6EEAD6EA" w14:textId="7EA1D2DC" w:rsidR="00087CD0" w:rsidRPr="00087CD0" w:rsidRDefault="00087CD0">
      <w:pPr>
        <w:pStyle w:val="CommentText"/>
        <w:rPr>
          <w:lang w:val="en-US"/>
        </w:rPr>
      </w:pPr>
      <w:r>
        <w:rPr>
          <w:rStyle w:val="CommentReference"/>
        </w:rPr>
        <w:annotationRef/>
      </w:r>
      <w:r w:rsidRPr="00087CD0">
        <w:rPr>
          <w:lang w:val="en-US"/>
        </w:rPr>
        <w:t>TODO</w:t>
      </w:r>
    </w:p>
    <w:p w14:paraId="21232B80" w14:textId="538868F2" w:rsidR="00087CD0" w:rsidRDefault="00087CD0">
      <w:pPr>
        <w:pStyle w:val="CommentText"/>
        <w:rPr>
          <w:lang w:val="en-US"/>
        </w:rPr>
      </w:pPr>
      <w:r w:rsidRPr="00087CD0">
        <w:rPr>
          <w:lang w:val="en-US"/>
        </w:rPr>
        <w:t xml:space="preserve">This is a free text box that is pre-filled with dates every 2 weeks. </w:t>
      </w:r>
      <w:r w:rsidRPr="00E51F19">
        <w:rPr>
          <w:lang w:val="en-US"/>
        </w:rPr>
        <w:t xml:space="preserve">The doctor can edit this to create whatever afbouwschema they want. </w:t>
      </w:r>
    </w:p>
    <w:p w14:paraId="332EEC0C" w14:textId="7C02F82B" w:rsidR="00087CD0" w:rsidRPr="00E51F19" w:rsidRDefault="00087CD0">
      <w:pPr>
        <w:pStyle w:val="CommentText"/>
        <w:rPr>
          <w:lang w:val="en-US"/>
        </w:rPr>
      </w:pPr>
      <w:r>
        <w:rPr>
          <w:lang w:val="en-US"/>
        </w:rPr>
        <w:t>The "toelichtingstekst" is covered by another rule; I'll repeat the comment there.</w:t>
      </w:r>
    </w:p>
  </w:comment>
  <w:comment w:id="125" w:author="Medlock, S.K." w:date="2021-05-06T14:08:00Z" w:initials="ACE">
    <w:p w14:paraId="28D2E443" w14:textId="333A83AB" w:rsidR="00087CD0" w:rsidRPr="00C90CD0" w:rsidRDefault="00087CD0">
      <w:pPr>
        <w:pStyle w:val="CommentText"/>
        <w:rPr>
          <w:lang w:val="en-US"/>
        </w:rPr>
      </w:pPr>
      <w:r>
        <w:rPr>
          <w:rStyle w:val="CommentReference"/>
        </w:rPr>
        <w:annotationRef/>
      </w:r>
      <w:r w:rsidRPr="00C90CD0">
        <w:rPr>
          <w:lang w:val="en-US"/>
        </w:rPr>
        <w:t>change suggested by Nathalie. Searched &amp; replaced.</w:t>
      </w:r>
    </w:p>
  </w:comment>
  <w:comment w:id="131" w:author="Velde, N. van der (Nathalie)" w:date="2021-03-16T17:44:00Z" w:initials="VNvd(">
    <w:p w14:paraId="759F4737" w14:textId="77777777" w:rsidR="00087CD0" w:rsidRDefault="00087CD0" w:rsidP="00D45A17">
      <w:pPr>
        <w:pStyle w:val="CommentText"/>
      </w:pPr>
      <w:r>
        <w:rPr>
          <w:rStyle w:val="CommentReference"/>
        </w:rPr>
        <w:annotationRef/>
      </w:r>
      <w:r>
        <w:t>Dit is indicatie depressive concentraties; wordt vw probleemlijst doseirng voor eventuele neuropathische pijn niet genoemd?</w:t>
      </w:r>
    </w:p>
    <w:p w14:paraId="7A7C1132" w14:textId="77777777" w:rsidR="00087CD0" w:rsidRDefault="00087CD0" w:rsidP="00D45A17">
      <w:pPr>
        <w:pStyle w:val="CommentText"/>
      </w:pPr>
    </w:p>
    <w:p w14:paraId="04ACB410" w14:textId="77777777" w:rsidR="00087CD0" w:rsidRDefault="00087CD0" w:rsidP="00D45A17">
      <w:pPr>
        <w:pStyle w:val="CommentText"/>
      </w:pPr>
      <w:r>
        <w:t>En als we TCA voor indicatie depressie hebben, dan zou ik deze optie om om te zetten naar veiligere TCA hoger in de lijst willen hebben staan</w:t>
      </w:r>
    </w:p>
  </w:comment>
  <w:comment w:id="132" w:author="Medlock, S.K." w:date="2021-05-06T14:56:00Z" w:initials="ACE">
    <w:p w14:paraId="702819A7" w14:textId="20E0C869" w:rsidR="00087CD0" w:rsidRDefault="00087CD0">
      <w:pPr>
        <w:pStyle w:val="CommentText"/>
        <w:rPr>
          <w:lang w:val="en-US"/>
        </w:rPr>
      </w:pPr>
      <w:r>
        <w:rPr>
          <w:rStyle w:val="CommentReference"/>
        </w:rPr>
        <w:annotationRef/>
      </w:r>
      <w:r w:rsidRPr="00D45A17">
        <w:rPr>
          <w:lang w:val="en-US"/>
        </w:rPr>
        <w:t xml:space="preserve">It is better not to adjust the doses based on problem list items – the problem list is </w:t>
      </w:r>
      <w:r>
        <w:rPr>
          <w:lang w:val="en-US"/>
        </w:rPr>
        <w:t xml:space="preserve">too </w:t>
      </w:r>
      <w:r w:rsidRPr="00D45A17">
        <w:rPr>
          <w:lang w:val="en-US"/>
        </w:rPr>
        <w:t>unreliable</w:t>
      </w:r>
      <w:r>
        <w:rPr>
          <w:lang w:val="en-US"/>
        </w:rPr>
        <w:t>. It's better to give the dose for both indications, although FK does not give a specific dose for neurogenic pain (I've copied the text from FK here.)</w:t>
      </w:r>
      <w:r w:rsidRPr="00D45A17">
        <w:rPr>
          <w:lang w:val="en-US"/>
        </w:rPr>
        <w:t xml:space="preserve">. </w:t>
      </w:r>
      <w:r>
        <w:rPr>
          <w:lang w:val="en-US"/>
        </w:rPr>
        <w:t>Nortriptyline can be used in "ernstige depressie" but SSRIs are preferred for "normal depression".</w:t>
      </w:r>
    </w:p>
    <w:p w14:paraId="7D7E7E3C" w14:textId="78BDBB9B" w:rsidR="00087CD0" w:rsidRDefault="00087CD0">
      <w:pPr>
        <w:pStyle w:val="CommentText"/>
        <w:rPr>
          <w:lang w:val="en-US"/>
        </w:rPr>
      </w:pPr>
    </w:p>
    <w:p w14:paraId="21D3143C" w14:textId="35EDA04D" w:rsidR="00087CD0" w:rsidRPr="00D45A17" w:rsidRDefault="00087CD0">
      <w:pPr>
        <w:pStyle w:val="CommentText"/>
        <w:rPr>
          <w:lang w:val="en-US"/>
        </w:rPr>
      </w:pPr>
      <w:r>
        <w:rPr>
          <w:lang w:val="en-US"/>
        </w:rPr>
        <w:t xml:space="preserve">Right now, the "vervangen" options will always appear between the "afbouw" and "continueren" option, but there is no ordering within the "vervngen" options.. They will usually appear in the order that they appear in the database, which means that sorting them in a different order based on problem list items or other criteria is not easy. </w:t>
      </w:r>
    </w:p>
  </w:comment>
  <w:comment w:id="135" w:author="Velde, N. van der (Nathalie)" w:date="2021-03-16T17:37:00Z" w:initials="VNvd(">
    <w:p w14:paraId="3386A453" w14:textId="77777777" w:rsidR="00087CD0" w:rsidRDefault="00087CD0" w:rsidP="00CE11E3">
      <w:pPr>
        <w:pStyle w:val="CommentText"/>
      </w:pPr>
      <w:r>
        <w:rPr>
          <w:rStyle w:val="CommentReference"/>
        </w:rPr>
        <w:annotationRef/>
      </w:r>
      <w:r>
        <w:t>Zou je niet willen toelichten waarom dit belangrijk is. Als we idd overal toevoegen welke valgerelateerd bijwerkingen je aan moet denken dan is dat opgelost</w:t>
      </w:r>
    </w:p>
  </w:comment>
  <w:comment w:id="136" w:author="Medlock, S.K." w:date="2021-05-06T13:36:00Z" w:initials="ACE">
    <w:p w14:paraId="2946D310" w14:textId="1DC30508" w:rsidR="00087CD0" w:rsidRPr="00087CD0" w:rsidRDefault="00087CD0">
      <w:pPr>
        <w:pStyle w:val="CommentText"/>
      </w:pPr>
      <w:r w:rsidRPr="00087CD0">
        <w:t>TODO</w:t>
      </w:r>
    </w:p>
    <w:p w14:paraId="689C3221" w14:textId="3FB61F02" w:rsidR="00087CD0" w:rsidRDefault="00087CD0">
      <w:pPr>
        <w:pStyle w:val="CommentText"/>
      </w:pPr>
      <w:r>
        <w:rPr>
          <w:rStyle w:val="CommentReference"/>
        </w:rPr>
        <w:annotationRef/>
      </w:r>
      <w:r w:rsidRPr="00CE11E3">
        <w:t>I'm not sure what you mean by "</w:t>
      </w:r>
      <w:r>
        <w:t>Als we idd overal toevoegen welke valgerelateerd bijwerkingen je aan moet denken..."</w:t>
      </w:r>
    </w:p>
    <w:p w14:paraId="48D06632" w14:textId="66D23560" w:rsidR="00087CD0" w:rsidRDefault="00087CD0">
      <w:pPr>
        <w:pStyle w:val="CommentText"/>
        <w:rPr>
          <w:lang w:val="en-US"/>
        </w:rPr>
      </w:pPr>
      <w:r>
        <w:rPr>
          <w:lang w:val="en-US"/>
        </w:rPr>
        <w:t>It is recommended to monitor natirum for patients starting SSRIs. I've added the guideline text that recommends it.</w:t>
      </w:r>
    </w:p>
    <w:p w14:paraId="295686A2" w14:textId="7777B7C2" w:rsidR="00087CD0" w:rsidRDefault="00087CD0">
      <w:pPr>
        <w:pStyle w:val="CommentText"/>
        <w:rPr>
          <w:lang w:val="en-US"/>
        </w:rPr>
      </w:pPr>
    </w:p>
    <w:p w14:paraId="46D1958C" w14:textId="654B857F" w:rsidR="00087CD0" w:rsidRPr="00CE11E3" w:rsidRDefault="00087CD0">
      <w:pPr>
        <w:pStyle w:val="CommentText"/>
        <w:rPr>
          <w:lang w:val="en-US"/>
        </w:rPr>
      </w:pPr>
      <w:r>
        <w:rPr>
          <w:lang w:val="en-US"/>
        </w:rPr>
        <w:t>I seem to recall that it's indicated for TCAs too but I don't see that in the guideline text.</w:t>
      </w:r>
    </w:p>
  </w:comment>
  <w:comment w:id="142" w:author="Medlock, S.K." w:date="2021-05-06T14:16:00Z" w:initials="ACE">
    <w:p w14:paraId="2855E6B2" w14:textId="143DBF8D" w:rsidR="00087CD0" w:rsidRDefault="00087CD0">
      <w:pPr>
        <w:pStyle w:val="CommentText"/>
        <w:rPr>
          <w:lang w:val="en-US"/>
        </w:rPr>
      </w:pPr>
      <w:r>
        <w:rPr>
          <w:rStyle w:val="CommentReference"/>
        </w:rPr>
        <w:annotationRef/>
      </w:r>
      <w:r w:rsidRPr="00C90CD0">
        <w:rPr>
          <w:lang w:val="en-US"/>
        </w:rPr>
        <w:t>Nathalie made a comment about "the natrium level was normal?"</w:t>
      </w:r>
      <w:r>
        <w:rPr>
          <w:lang w:val="en-US"/>
        </w:rPr>
        <w:t xml:space="preserve"> We could show which information triggered the "bijwerking" warning but that is a new feature and I don't want to add new features at this stage. Instead we can simply list the things that might trigger the "bijwerking" warning and figure that the doc can check this in Epic without too much trouble.</w:t>
      </w:r>
    </w:p>
    <w:p w14:paraId="1FEA450A" w14:textId="5473CB44" w:rsidR="00087CD0" w:rsidRPr="00C90CD0" w:rsidRDefault="00087CD0">
      <w:pPr>
        <w:pStyle w:val="CommentText"/>
        <w:rPr>
          <w:lang w:val="en-US"/>
        </w:rPr>
      </w:pPr>
      <w:r>
        <w:rPr>
          <w:lang w:val="en-US"/>
        </w:rPr>
        <w:t>If the natrium value is recently measured and was not low then we don't say anything about it.</w:t>
      </w:r>
    </w:p>
  </w:comment>
  <w:comment w:id="145" w:author="Medlock, S.K." w:date="2021-05-06T18:12:00Z" w:initials="ACE">
    <w:p w14:paraId="6082ACE5" w14:textId="259B8F4D" w:rsidR="008D2433" w:rsidRPr="008D2433" w:rsidRDefault="008D2433">
      <w:pPr>
        <w:pStyle w:val="CommentText"/>
        <w:rPr>
          <w:lang w:val="en-US"/>
        </w:rPr>
      </w:pPr>
      <w:r>
        <w:rPr>
          <w:rStyle w:val="CommentReference"/>
        </w:rPr>
        <w:annotationRef/>
      </w:r>
      <w:r w:rsidRPr="008D2433">
        <w:rPr>
          <w:lang w:val="en-US"/>
        </w:rPr>
        <w:t>TODO: Translate</w:t>
      </w:r>
    </w:p>
    <w:p w14:paraId="5BD53F5C" w14:textId="298B17BD" w:rsidR="008D2433" w:rsidRPr="008D2433" w:rsidRDefault="008D2433">
      <w:pPr>
        <w:pStyle w:val="CommentText"/>
        <w:rPr>
          <w:lang w:val="en-US"/>
        </w:rPr>
      </w:pPr>
      <w:r w:rsidRPr="008D2433">
        <w:rPr>
          <w:lang w:val="en-US"/>
        </w:rPr>
        <w:t>Added from STOPPFall</w:t>
      </w:r>
    </w:p>
  </w:comment>
  <w:comment w:id="151" w:author="Medlock, S.K." w:date="2021-05-06T18:14:00Z" w:initials="ACE">
    <w:p w14:paraId="5FD1CB61" w14:textId="43D0E526" w:rsidR="008D2433" w:rsidRPr="008D2433" w:rsidRDefault="008D2433">
      <w:pPr>
        <w:pStyle w:val="CommentText"/>
        <w:rPr>
          <w:lang w:val="en-US"/>
        </w:rPr>
      </w:pPr>
      <w:r>
        <w:rPr>
          <w:rStyle w:val="CommentReference"/>
        </w:rPr>
        <w:annotationRef/>
      </w:r>
      <w:r w:rsidRPr="008D2433">
        <w:rPr>
          <w:lang w:val="en-US"/>
        </w:rPr>
        <w:t>TODO translate</w:t>
      </w:r>
    </w:p>
    <w:p w14:paraId="3FF3A890" w14:textId="0C613EFA" w:rsidR="008D2433" w:rsidRPr="008D2433" w:rsidRDefault="008D2433">
      <w:pPr>
        <w:pStyle w:val="CommentText"/>
        <w:rPr>
          <w:lang w:val="en-US"/>
        </w:rPr>
      </w:pPr>
      <w:r>
        <w:rPr>
          <w:lang w:val="en-US"/>
        </w:rPr>
        <w:t>Added from STOPPFall</w:t>
      </w:r>
    </w:p>
  </w:comment>
  <w:comment w:id="156" w:author="Medlock, S.K." w:date="2021-05-07T08:54:00Z" w:initials="ACE">
    <w:p w14:paraId="6BF487B6" w14:textId="21360358" w:rsidR="001C47AB" w:rsidRPr="001C47AB" w:rsidRDefault="001C47AB">
      <w:pPr>
        <w:pStyle w:val="CommentText"/>
        <w:rPr>
          <w:lang w:val="en-US"/>
        </w:rPr>
      </w:pPr>
      <w:r>
        <w:rPr>
          <w:rStyle w:val="CommentReference"/>
        </w:rPr>
        <w:annotationRef/>
      </w:r>
      <w:r w:rsidRPr="001C47AB">
        <w:rPr>
          <w:lang w:val="en-US"/>
        </w:rPr>
        <w:t>TODO</w:t>
      </w:r>
    </w:p>
  </w:comment>
  <w:comment w:id="158" w:author="Medlock, S.K." w:date="2021-05-07T08:54:00Z" w:initials="ACE">
    <w:p w14:paraId="3136F77F" w14:textId="72573643" w:rsidR="001C47AB" w:rsidRPr="001C47AB" w:rsidRDefault="001C47AB">
      <w:pPr>
        <w:pStyle w:val="CommentText"/>
        <w:rPr>
          <w:lang w:val="en-US"/>
        </w:rPr>
      </w:pPr>
      <w:r>
        <w:rPr>
          <w:rStyle w:val="CommentReference"/>
        </w:rPr>
        <w:annotationRef/>
      </w:r>
      <w:r w:rsidRPr="001C47AB">
        <w:rPr>
          <w:lang w:val="en-US"/>
        </w:rPr>
        <w:t>TODO translate</w:t>
      </w:r>
    </w:p>
    <w:p w14:paraId="16C99510" w14:textId="261CC200" w:rsidR="001C47AB" w:rsidRPr="001C47AB" w:rsidRDefault="001C47AB">
      <w:pPr>
        <w:pStyle w:val="CommentText"/>
        <w:rPr>
          <w:lang w:val="en-US"/>
        </w:rPr>
      </w:pPr>
      <w:r>
        <w:rPr>
          <w:lang w:val="en-US"/>
        </w:rPr>
        <w:t>Added from STOPPFall</w:t>
      </w:r>
    </w:p>
  </w:comment>
  <w:comment w:id="183" w:author="Velde, N. van der (Nathalie)" w:date="2021-03-16T16:43:00Z" w:initials="VNvd(">
    <w:p w14:paraId="2D17175C" w14:textId="77777777" w:rsidR="00087CD0" w:rsidRDefault="00087CD0" w:rsidP="009870E9">
      <w:pPr>
        <w:pStyle w:val="CommentText"/>
      </w:pPr>
      <w:r>
        <w:rPr>
          <w:rStyle w:val="CommentReference"/>
        </w:rPr>
        <w:annotationRef/>
      </w:r>
      <w:r>
        <w:t>Dit zie ik nu voor het eerst, moet die dan ook niet bij calciumantagonist patiente erbij?</w:t>
      </w:r>
    </w:p>
    <w:p w14:paraId="69E7F977" w14:textId="77777777" w:rsidR="00087CD0" w:rsidRDefault="00087CD0" w:rsidP="009870E9">
      <w:pPr>
        <w:pStyle w:val="CommentText"/>
      </w:pPr>
      <w:r>
        <w:t>En we houden bij alle indicaties start low go slow aan dus laag mogelijkste dosis, dus ook voor hypertensie 2,5 mg starten zodat minder kans op bijwerkingen zoals orthostatische hypotensie</w:t>
      </w:r>
    </w:p>
  </w:comment>
  <w:comment w:id="184" w:author="Medlock, S.K." w:date="2021-05-06T08:05:00Z" w:initials="ACE">
    <w:p w14:paraId="035A2A4B" w14:textId="77777777" w:rsidR="00087CD0" w:rsidRDefault="00087CD0">
      <w:pPr>
        <w:pStyle w:val="CommentText"/>
        <w:rPr>
          <w:lang w:val="en-US"/>
        </w:rPr>
      </w:pPr>
      <w:r>
        <w:rPr>
          <w:rStyle w:val="CommentReference"/>
        </w:rPr>
        <w:annotationRef/>
      </w:r>
      <w:r w:rsidRPr="009870E9">
        <w:rPr>
          <w:lang w:val="en-US"/>
        </w:rPr>
        <w:t>According to FK 2.5 is only for heart failure, but we can simply remove the indications and say t</w:t>
      </w:r>
      <w:r>
        <w:rPr>
          <w:lang w:val="en-US"/>
        </w:rPr>
        <w:t>hat the starting dose is 2.5mg.</w:t>
      </w:r>
    </w:p>
    <w:p w14:paraId="35152D7A" w14:textId="77777777" w:rsidR="00087CD0" w:rsidRDefault="00087CD0">
      <w:pPr>
        <w:pStyle w:val="CommentText"/>
        <w:rPr>
          <w:lang w:val="en-US"/>
        </w:rPr>
      </w:pPr>
    </w:p>
    <w:p w14:paraId="087E7DEF" w14:textId="77777777" w:rsidR="00087CD0" w:rsidRDefault="00087CD0">
      <w:pPr>
        <w:pStyle w:val="CommentText"/>
        <w:rPr>
          <w:lang w:val="en-US"/>
        </w:rPr>
      </w:pPr>
      <w:r>
        <w:rPr>
          <w:lang w:val="en-US"/>
        </w:rPr>
        <w:t>As far as I can tell, Ca+ antagonists are considered an acceptable first-line therapy for hypertension, especially in African-Americans (not sure about African-Africans or African-NL...)</w:t>
      </w:r>
    </w:p>
    <w:p w14:paraId="77B200C7" w14:textId="77777777" w:rsidR="00087CD0" w:rsidRDefault="00087CD0">
      <w:pPr>
        <w:pStyle w:val="CommentText"/>
        <w:rPr>
          <w:lang w:val="en-US"/>
        </w:rPr>
      </w:pPr>
    </w:p>
    <w:p w14:paraId="02D4D306" w14:textId="77777777" w:rsidR="00087CD0" w:rsidRDefault="00087CD0">
      <w:pPr>
        <w:pStyle w:val="CommentText"/>
        <w:rPr>
          <w:lang w:val="en-US"/>
        </w:rPr>
      </w:pPr>
      <w:r>
        <w:rPr>
          <w:lang w:val="en-US"/>
        </w:rPr>
        <w:t>I added Ca+ antagonists based on Kim's advice. I have a note to check the change with you, but probably it was sent along with a load of other changes and didn't get much attention.</w:t>
      </w:r>
    </w:p>
    <w:p w14:paraId="39B0430E" w14:textId="77777777" w:rsidR="00087CD0" w:rsidRDefault="00087CD0">
      <w:pPr>
        <w:pStyle w:val="CommentText"/>
        <w:rPr>
          <w:lang w:val="en-US"/>
        </w:rPr>
      </w:pPr>
    </w:p>
    <w:p w14:paraId="3A093A91" w14:textId="77777777" w:rsidR="00087CD0" w:rsidRDefault="00087CD0">
      <w:pPr>
        <w:pStyle w:val="CommentText"/>
        <w:rPr>
          <w:lang w:val="en-US"/>
        </w:rPr>
      </w:pPr>
      <w:r>
        <w:rPr>
          <w:lang w:val="en-US"/>
        </w:rPr>
        <w:t>The reasoning is documented in an email:</w:t>
      </w:r>
    </w:p>
    <w:p w14:paraId="0F18AC4A" w14:textId="77777777" w:rsidR="00087CD0" w:rsidRPr="0051472A" w:rsidRDefault="00087CD0" w:rsidP="0051472A">
      <w:pPr>
        <w:pStyle w:val="NormalWeb"/>
        <w:spacing w:beforeAutospacing="0" w:afterAutospacing="0"/>
        <w:rPr>
          <w:color w:val="auto"/>
          <w:lang w:eastAsia="en-US"/>
        </w:rPr>
      </w:pPr>
      <w:r w:rsidRPr="006C7D75">
        <w:t>"</w:t>
      </w:r>
      <w:r w:rsidRPr="0051472A">
        <w:rPr>
          <w:rFonts w:ascii="Calibri" w:hAnsi="Calibri" w:cs="Calibri"/>
          <w:color w:val="1F497D"/>
          <w:sz w:val="22"/>
          <w:szCs w:val="22"/>
          <w:lang w:eastAsia="en-US"/>
        </w:rPr>
        <w:t>Voor de calciumanta’’s en ACE remmers heb ik EPHOR teksten gevonden waarbij sommige middelen de voorkeur hebben bij een bepaalde aandoening (voor details zie document). Beide groepen kunnen gebruikt worden voor de behandeling van hypertensie. Omdat wij alleen Ace remmers adviseren bij hypertensie, heb ik nog even naar de richtlijn cardiovasculair management gekeken. Hierin wordt het volgende advies gegeven: “</w:t>
      </w:r>
      <w:r w:rsidRPr="0051472A">
        <w:rPr>
          <w:color w:val="auto"/>
          <w:lang w:eastAsia="en-US"/>
        </w:rPr>
        <w:t>Kies voor een passend antihypertensivum in relatie tot de comorbiditeit bij een (kwetsbare) oudere</w:t>
      </w:r>
      <w:r w:rsidRPr="0051472A">
        <w:rPr>
          <w:rFonts w:ascii="Calibri" w:hAnsi="Calibri" w:cs="Calibri"/>
          <w:color w:val="1F497D"/>
          <w:sz w:val="22"/>
          <w:szCs w:val="22"/>
          <w:lang w:eastAsia="en-US"/>
        </w:rPr>
        <w:t xml:space="preserve">” (letterlijke kopie van richtlijn tekst) (zie document voor uitgebreidere details). In mijn optiek matcht dit advies van de richtlijn niet met onze adviezen. </w:t>
      </w:r>
    </w:p>
    <w:p w14:paraId="40963DAB" w14:textId="77777777" w:rsidR="00087CD0" w:rsidRPr="00087CD0" w:rsidRDefault="00087CD0" w:rsidP="006C7D75">
      <w:pPr>
        <w:pStyle w:val="NormalWeb"/>
        <w:spacing w:beforeAutospacing="0" w:afterAutospacing="0"/>
        <w:rPr>
          <w:color w:val="auto"/>
          <w:lang w:val="en-US" w:eastAsia="en-US"/>
        </w:rPr>
      </w:pPr>
      <w:r w:rsidRPr="00087CD0">
        <w:rPr>
          <w:rFonts w:ascii="Calibri" w:hAnsi="Calibri" w:cs="Calibri"/>
          <w:color w:val="1F497D"/>
          <w:sz w:val="22"/>
          <w:szCs w:val="22"/>
          <w:lang w:val="en-US" w:eastAsia="en-US"/>
        </w:rPr>
        <w:t>.</w:t>
      </w:r>
    </w:p>
    <w:p w14:paraId="5EC89818" w14:textId="77777777" w:rsidR="00087CD0" w:rsidRPr="006C7D75" w:rsidRDefault="00087CD0" w:rsidP="006C7D75">
      <w:pPr>
        <w:suppressAutoHyphens w:val="0"/>
        <w:rPr>
          <w:rFonts w:ascii="Times New Roman" w:eastAsia="Times New Roman" w:hAnsi="Times New Roman" w:cs="Times New Roman"/>
          <w:color w:val="auto"/>
          <w:lang w:eastAsia="en-US" w:bidi="ar-SA"/>
        </w:rPr>
      </w:pPr>
      <w:r w:rsidRPr="006C7D75">
        <w:rPr>
          <w:rFonts w:ascii="Arial" w:eastAsia="Times New Roman" w:hAnsi="Arial" w:cs="Arial"/>
          <w:color w:val="000000"/>
          <w:sz w:val="20"/>
          <w:szCs w:val="20"/>
          <w:lang w:val="en-US" w:eastAsia="en-US" w:bidi="ar-SA"/>
        </w:rPr>
        <w:t xml:space="preserve">This recommendation comes from putting together the information from several sources and discussing them with Nathalie. </w:t>
      </w:r>
      <w:r w:rsidRPr="006C7D75">
        <w:rPr>
          <w:rFonts w:ascii="Arial" w:eastAsia="Times New Roman" w:hAnsi="Arial" w:cs="Arial"/>
          <w:color w:val="000000"/>
          <w:sz w:val="20"/>
          <w:szCs w:val="20"/>
          <w:lang w:eastAsia="en-US" w:bidi="ar-SA"/>
        </w:rPr>
        <w:t>Some relevant quotes:</w:t>
      </w:r>
    </w:p>
    <w:p w14:paraId="507FBBCA" w14:textId="77777777" w:rsidR="00087CD0" w:rsidRPr="006C7D75" w:rsidRDefault="00087CD0" w:rsidP="006C7D75">
      <w:pPr>
        <w:suppressAutoHyphens w:val="0"/>
        <w:rPr>
          <w:rFonts w:ascii="Times New Roman" w:eastAsia="Times New Roman" w:hAnsi="Times New Roman" w:cs="Times New Roman"/>
          <w:color w:val="auto"/>
          <w:lang w:eastAsia="en-US" w:bidi="ar-SA"/>
        </w:rPr>
      </w:pPr>
      <w:r w:rsidRPr="006C7D75">
        <w:rPr>
          <w:rFonts w:ascii="Arial" w:eastAsia="Times New Roman" w:hAnsi="Arial" w:cs="Arial"/>
          <w:color w:val="000000"/>
          <w:sz w:val="20"/>
          <w:szCs w:val="20"/>
          <w:lang w:eastAsia="en-US" w:bidi="ar-SA"/>
        </w:rPr>
        <w:t>-Enalapril wordt door Ephor als mogelijke behandeling van hypertensie geadviseerd wegens een significante verbetering op preventie van een myocardinfarct in vergelijking met diuretica.</w:t>
      </w:r>
    </w:p>
    <w:p w14:paraId="4F5423E0" w14:textId="77777777" w:rsidR="00087CD0" w:rsidRPr="006C7D75" w:rsidRDefault="00087CD0" w:rsidP="006C7D75">
      <w:pPr>
        <w:suppressAutoHyphens w:val="0"/>
        <w:rPr>
          <w:rFonts w:ascii="Times New Roman" w:eastAsia="Times New Roman" w:hAnsi="Times New Roman" w:cs="Times New Roman"/>
          <w:color w:val="auto"/>
          <w:lang w:eastAsia="en-US" w:bidi="ar-SA"/>
        </w:rPr>
      </w:pPr>
      <w:r w:rsidRPr="006C7D75">
        <w:rPr>
          <w:rFonts w:ascii="Arial" w:eastAsia="Times New Roman" w:hAnsi="Arial" w:cs="Arial"/>
          <w:color w:val="000000"/>
          <w:sz w:val="20"/>
          <w:szCs w:val="20"/>
          <w:lang w:eastAsia="en-US" w:bidi="ar-SA"/>
        </w:rPr>
        <w:t>- Vermijd zo mogelijk het gebruik van alpha- of beta-blokkers</w:t>
      </w:r>
    </w:p>
    <w:p w14:paraId="69F12D00" w14:textId="77777777" w:rsidR="00087CD0" w:rsidRPr="006C7D75" w:rsidRDefault="00087CD0" w:rsidP="006C7D75">
      <w:pPr>
        <w:suppressAutoHyphens w:val="0"/>
        <w:rPr>
          <w:rFonts w:ascii="Times New Roman" w:eastAsia="Times New Roman" w:hAnsi="Times New Roman" w:cs="Times New Roman"/>
          <w:color w:val="auto"/>
          <w:lang w:eastAsia="en-US" w:bidi="ar-SA"/>
        </w:rPr>
      </w:pPr>
      <w:r w:rsidRPr="006C7D75">
        <w:rPr>
          <w:rFonts w:ascii="Arial" w:eastAsia="Times New Roman" w:hAnsi="Arial" w:cs="Arial"/>
          <w:color w:val="000000"/>
          <w:sz w:val="20"/>
          <w:szCs w:val="20"/>
          <w:lang w:eastAsia="en-US" w:bidi="ar-SA"/>
        </w:rPr>
        <w:t>- lisdureticum als behandeling van hypertensie: hoog risico op bijwerkingen; niet geregistreerd voor deze indicatie</w:t>
      </w:r>
    </w:p>
    <w:p w14:paraId="64585707" w14:textId="77777777" w:rsidR="00087CD0" w:rsidRPr="006C7D75" w:rsidRDefault="00087CD0" w:rsidP="006C7D75">
      <w:pPr>
        <w:suppressAutoHyphens w:val="0"/>
        <w:rPr>
          <w:rFonts w:ascii="Times New Roman" w:eastAsia="Times New Roman" w:hAnsi="Times New Roman" w:cs="Times New Roman"/>
          <w:color w:val="auto"/>
          <w:lang w:eastAsia="en-US" w:bidi="ar-SA"/>
        </w:rPr>
      </w:pPr>
      <w:r w:rsidRPr="006C7D75">
        <w:rPr>
          <w:rFonts w:ascii="Arial" w:eastAsia="Times New Roman" w:hAnsi="Arial" w:cs="Arial"/>
          <w:color w:val="000000"/>
          <w:sz w:val="20"/>
          <w:szCs w:val="20"/>
          <w:lang w:eastAsia="en-US" w:bidi="ar-SA"/>
        </w:rPr>
        <w:t>- Centrally-acting antihypertensives... Not recommended as routine treatment for hypertension</w:t>
      </w:r>
      <w:r w:rsidRPr="006C7D75">
        <w:rPr>
          <w:rFonts w:ascii="Arial" w:eastAsia="Times New Roman" w:hAnsi="Arial" w:cs="Arial"/>
          <w:color w:val="000000"/>
          <w:sz w:val="20"/>
          <w:szCs w:val="20"/>
          <w:lang w:eastAsia="en-US" w:bidi="ar-SA"/>
        </w:rPr>
        <w:br/>
        <w:t xml:space="preserve">- vasodilatatoren (bijvoorbeeld a1-receptorblokkers, calciumantagonisten, langwerkende nitraten, ACE-remmers, angiotensine II-antagonisten) bij orthostatische hypotensie: verhoogd risico op syncope, vallen </w:t>
      </w:r>
    </w:p>
    <w:p w14:paraId="2C0F9551" w14:textId="77777777" w:rsidR="00087CD0" w:rsidRPr="006C7D75" w:rsidRDefault="00087CD0" w:rsidP="006C7D75">
      <w:pPr>
        <w:suppressAutoHyphens w:val="0"/>
        <w:rPr>
          <w:rFonts w:ascii="Times New Roman" w:eastAsia="Times New Roman" w:hAnsi="Times New Roman" w:cs="Times New Roman"/>
          <w:color w:val="auto"/>
          <w:lang w:eastAsia="en-US" w:bidi="ar-SA"/>
        </w:rPr>
      </w:pPr>
      <w:r w:rsidRPr="006C7D75">
        <w:rPr>
          <w:rFonts w:ascii="Arial" w:eastAsia="Times New Roman" w:hAnsi="Arial" w:cs="Arial"/>
          <w:color w:val="000000"/>
          <w:sz w:val="20"/>
          <w:szCs w:val="20"/>
          <w:lang w:eastAsia="en-US" w:bidi="ar-SA"/>
        </w:rPr>
        <w:t> </w:t>
      </w:r>
    </w:p>
    <w:p w14:paraId="6CDFFBDF" w14:textId="77777777" w:rsidR="00087CD0" w:rsidRPr="006C7D75" w:rsidRDefault="00087CD0" w:rsidP="006C7D75">
      <w:pPr>
        <w:suppressAutoHyphens w:val="0"/>
        <w:rPr>
          <w:rFonts w:ascii="Times New Roman" w:eastAsia="Times New Roman" w:hAnsi="Times New Roman" w:cs="Times New Roman"/>
          <w:color w:val="auto"/>
          <w:lang w:val="en-US" w:eastAsia="en-US" w:bidi="ar-SA"/>
        </w:rPr>
      </w:pPr>
      <w:r w:rsidRPr="006C7D75">
        <w:rPr>
          <w:rFonts w:ascii="Arial" w:eastAsia="Times New Roman" w:hAnsi="Arial" w:cs="Arial"/>
          <w:color w:val="000000"/>
          <w:sz w:val="20"/>
          <w:szCs w:val="20"/>
          <w:lang w:val="en-US" w:eastAsia="en-US" w:bidi="ar-SA"/>
        </w:rPr>
        <w:t xml:space="preserve">There seems to be strong recommendations against using alpha- and beta-blockers, loop diuretics, and centrally-acting hypertensives. There seems to be weaker recommendations against everything else, </w:t>
      </w:r>
      <w:r w:rsidRPr="006C7D75">
        <w:rPr>
          <w:rFonts w:ascii="Arial" w:eastAsia="Times New Roman" w:hAnsi="Arial" w:cs="Arial"/>
          <w:i/>
          <w:iCs/>
          <w:color w:val="000000"/>
          <w:sz w:val="20"/>
          <w:szCs w:val="20"/>
          <w:lang w:val="en-US" w:eastAsia="en-US" w:bidi="ar-SA"/>
        </w:rPr>
        <w:t>including</w:t>
      </w:r>
      <w:r w:rsidRPr="006C7D75">
        <w:rPr>
          <w:rFonts w:ascii="Arial" w:eastAsia="Times New Roman" w:hAnsi="Arial" w:cs="Arial"/>
          <w:color w:val="000000"/>
          <w:sz w:val="20"/>
          <w:szCs w:val="20"/>
          <w:lang w:val="en-US" w:eastAsia="en-US" w:bidi="ar-SA"/>
        </w:rPr>
        <w:t xml:space="preserve"> ACEi. Thiazide diuretics are not mentioned much, but Ephor says that enalapril is preferred over diuretics (thus presumably also thiazides). However, you are correct that calcium channel blockers are not specifically mentioned much either, and a bit of digging reveals this:</w:t>
      </w:r>
    </w:p>
    <w:p w14:paraId="67CE83BC" w14:textId="77777777" w:rsidR="00087CD0" w:rsidRPr="006C7D75" w:rsidRDefault="00087CD0" w:rsidP="006C7D75">
      <w:pPr>
        <w:suppressAutoHyphens w:val="0"/>
        <w:rPr>
          <w:rFonts w:ascii="Times New Roman" w:eastAsia="Times New Roman" w:hAnsi="Times New Roman" w:cs="Times New Roman"/>
          <w:color w:val="auto"/>
          <w:lang w:eastAsia="en-US" w:bidi="ar-SA"/>
        </w:rPr>
      </w:pPr>
      <w:r w:rsidRPr="006C7D75">
        <w:rPr>
          <w:rFonts w:ascii="Arial" w:eastAsia="Times New Roman" w:hAnsi="Arial" w:cs="Arial"/>
          <w:color w:val="000000"/>
          <w:sz w:val="20"/>
          <w:szCs w:val="20"/>
          <w:lang w:eastAsia="en-US" w:bidi="ar-SA"/>
        </w:rPr>
        <w:t>"</w:t>
      </w:r>
      <w:r w:rsidRPr="006C7D75">
        <w:rPr>
          <w:rFonts w:ascii="Arial" w:eastAsia="Times New Roman" w:hAnsi="Arial" w:cs="Arial"/>
          <w:color w:val="FFFFFF"/>
          <w:sz w:val="20"/>
          <w:szCs w:val="20"/>
          <w:shd w:val="clear" w:color="auto" w:fill="0000FF"/>
          <w:lang w:eastAsia="en-US" w:bidi="ar-SA"/>
        </w:rPr>
        <w:t>Amlodipine</w:t>
      </w:r>
      <w:r w:rsidRPr="006C7D75">
        <w:rPr>
          <w:rFonts w:ascii="Arial" w:eastAsia="Times New Roman" w:hAnsi="Arial" w:cs="Arial"/>
          <w:color w:val="FFFFFF"/>
          <w:sz w:val="20"/>
          <w:szCs w:val="20"/>
          <w:shd w:val="clear" w:color="auto" w:fill="FFFFFF"/>
          <w:lang w:eastAsia="en-US" w:bidi="ar-SA"/>
        </w:rPr>
        <w:t> </w:t>
      </w:r>
      <w:r w:rsidRPr="006C7D75">
        <w:rPr>
          <w:rFonts w:ascii="Arial" w:eastAsia="Times New Roman" w:hAnsi="Arial" w:cs="Arial"/>
          <w:color w:val="000000"/>
          <w:sz w:val="20"/>
          <w:szCs w:val="20"/>
          <w:lang w:eastAsia="en-US" w:bidi="ar-SA"/>
        </w:rPr>
        <w:t>wordt door Ephor als mogelijke behandeling van hypertensie geadviseerd vergelijkbaar met lacidipine, lercanidipine en nifedipine MGA.(3)"</w:t>
      </w:r>
    </w:p>
    <w:p w14:paraId="78A0A886" w14:textId="77777777" w:rsidR="00087CD0" w:rsidRPr="006C7D75" w:rsidRDefault="00087CD0" w:rsidP="006C7D75">
      <w:pPr>
        <w:suppressAutoHyphens w:val="0"/>
        <w:rPr>
          <w:rFonts w:ascii="Times New Roman" w:eastAsia="Times New Roman" w:hAnsi="Times New Roman" w:cs="Times New Roman"/>
          <w:color w:val="auto"/>
          <w:lang w:val="en-US" w:eastAsia="en-US" w:bidi="ar-SA"/>
        </w:rPr>
      </w:pPr>
      <w:hyperlink r:id="rId5" w:tgtFrame="_blank" w:tooltip="Original URL: https://ephorapp.nl/n/2683. Click or tap if you trust this link." w:history="1">
        <w:r w:rsidRPr="006C7D75">
          <w:rPr>
            <w:rFonts w:ascii="Arial" w:eastAsia="Times New Roman" w:hAnsi="Arial" w:cs="Arial"/>
            <w:color w:val="0000FF"/>
            <w:sz w:val="20"/>
            <w:szCs w:val="20"/>
            <w:u w:val="single"/>
            <w:lang w:val="en-US" w:eastAsia="en-US" w:bidi="ar-SA"/>
          </w:rPr>
          <w:t>https://ephorapp.nl/n/2683</w:t>
        </w:r>
      </w:hyperlink>
    </w:p>
    <w:p w14:paraId="466E05BB" w14:textId="77777777" w:rsidR="00087CD0" w:rsidRPr="006C7D75" w:rsidRDefault="00087CD0" w:rsidP="006C7D75">
      <w:pPr>
        <w:suppressAutoHyphens w:val="0"/>
        <w:rPr>
          <w:rFonts w:ascii="Times New Roman" w:eastAsia="Times New Roman" w:hAnsi="Times New Roman" w:cs="Times New Roman"/>
          <w:color w:val="auto"/>
          <w:lang w:val="en-US" w:eastAsia="en-US" w:bidi="ar-SA"/>
        </w:rPr>
      </w:pPr>
      <w:r w:rsidRPr="006C7D75">
        <w:rPr>
          <w:rFonts w:ascii="Arial" w:eastAsia="Times New Roman" w:hAnsi="Arial" w:cs="Arial"/>
          <w:color w:val="000000"/>
          <w:sz w:val="20"/>
          <w:szCs w:val="20"/>
          <w:lang w:val="en-US" w:eastAsia="en-US" w:bidi="ar-SA"/>
        </w:rPr>
        <w:t> </w:t>
      </w:r>
    </w:p>
    <w:p w14:paraId="05DEA3E4" w14:textId="77777777" w:rsidR="00087CD0" w:rsidRPr="006C7D75" w:rsidRDefault="00087CD0" w:rsidP="006C7D75">
      <w:pPr>
        <w:suppressAutoHyphens w:val="0"/>
        <w:rPr>
          <w:rFonts w:ascii="Times New Roman" w:eastAsia="Times New Roman" w:hAnsi="Times New Roman" w:cs="Times New Roman"/>
          <w:color w:val="auto"/>
          <w:lang w:val="en-US" w:eastAsia="en-US" w:bidi="ar-SA"/>
        </w:rPr>
      </w:pPr>
      <w:r w:rsidRPr="006C7D75">
        <w:rPr>
          <w:rFonts w:ascii="Arial" w:eastAsia="Times New Roman" w:hAnsi="Arial" w:cs="Arial"/>
          <w:color w:val="000000"/>
          <w:sz w:val="20"/>
          <w:szCs w:val="20"/>
          <w:lang w:val="en-US" w:eastAsia="en-US" w:bidi="ar-SA"/>
        </w:rPr>
        <w:t>... so I think it is reasonable to add Amlodipine to our list of acceptable options for hypertension. (We could add the other 3 as well, but I've generally elected to choose the one most common drug out of a group like this, rather than offer too many different options.) We should discuss this with Nathalie, though, since she seemed to think ACEi are the least-worst choice.</w:t>
      </w:r>
    </w:p>
    <w:p w14:paraId="494203D8" w14:textId="77777777" w:rsidR="00087CD0" w:rsidRPr="006C7D75" w:rsidRDefault="00087CD0" w:rsidP="006C7D75">
      <w:pPr>
        <w:suppressAutoHyphens w:val="0"/>
        <w:rPr>
          <w:rFonts w:ascii="Times New Roman" w:eastAsia="Times New Roman" w:hAnsi="Times New Roman" w:cs="Times New Roman"/>
          <w:color w:val="auto"/>
          <w:lang w:val="en-US" w:eastAsia="en-US" w:bidi="ar-SA"/>
        </w:rPr>
      </w:pPr>
      <w:r w:rsidRPr="006C7D75">
        <w:rPr>
          <w:rFonts w:ascii="Arial" w:eastAsia="Times New Roman" w:hAnsi="Arial" w:cs="Arial"/>
          <w:color w:val="000000"/>
          <w:sz w:val="20"/>
          <w:szCs w:val="20"/>
          <w:lang w:val="en-US" w:eastAsia="en-US" w:bidi="ar-SA"/>
        </w:rPr>
        <w:t> </w:t>
      </w:r>
    </w:p>
    <w:p w14:paraId="049A6125" w14:textId="77777777" w:rsidR="00087CD0" w:rsidRPr="006C7D75" w:rsidRDefault="00087CD0" w:rsidP="006C7D75">
      <w:pPr>
        <w:suppressAutoHyphens w:val="0"/>
        <w:rPr>
          <w:rFonts w:ascii="Times New Roman" w:eastAsia="Times New Roman" w:hAnsi="Times New Roman" w:cs="Times New Roman"/>
          <w:color w:val="auto"/>
          <w:lang w:val="en-US" w:eastAsia="en-US" w:bidi="ar-SA"/>
        </w:rPr>
      </w:pPr>
      <w:r w:rsidRPr="006C7D75">
        <w:rPr>
          <w:rFonts w:ascii="Arial" w:eastAsia="Times New Roman" w:hAnsi="Arial" w:cs="Arial"/>
          <w:color w:val="000000"/>
          <w:sz w:val="20"/>
          <w:szCs w:val="20"/>
          <w:lang w:val="en-US" w:eastAsia="en-US" w:bidi="ar-SA"/>
        </w:rPr>
        <w:t>The cardiovascular drugs are undoubtably the most complex group. I think we should aim for a relatively simple, "safe" set of recommendations for now. But we should be sure to leave enough room for the clinician to make their own decisions, based on factors that are not considered in this system. I think it does make sense to add something about this in the advice text, maybe something similar to Ephor's text: "Kies voor een passend antihypertensivum in relatie tot de comorbiditeit bij een (kwetsbare) oudere."</w:t>
      </w:r>
    </w:p>
    <w:p w14:paraId="318D7C98" w14:textId="77777777" w:rsidR="00087CD0" w:rsidRDefault="00087CD0">
      <w:pPr>
        <w:pStyle w:val="CommentText"/>
        <w:rPr>
          <w:lang w:val="en-US"/>
        </w:rPr>
      </w:pPr>
      <w:r>
        <w:rPr>
          <w:lang w:val="en-US"/>
        </w:rPr>
        <w:t>"</w:t>
      </w:r>
    </w:p>
    <w:p w14:paraId="1BF196E2" w14:textId="77777777" w:rsidR="00087CD0" w:rsidRPr="00012875" w:rsidRDefault="00087CD0">
      <w:pPr>
        <w:pStyle w:val="CommentText"/>
      </w:pPr>
      <w:r>
        <w:rPr>
          <w:lang w:val="en-US"/>
        </w:rPr>
        <w:t xml:space="preserve">The "passend antihypertensivum" text does not appear in the advice; I think it got cut when we made the advice text shorter. </w:t>
      </w:r>
      <w:r w:rsidRPr="00012875">
        <w:t>I've now added it to rule 45.</w:t>
      </w:r>
    </w:p>
  </w:comment>
  <w:comment w:id="191" w:author="Velde, N. van der (Nathalie)" w:date="2021-03-16T16:56:00Z" w:initials="VNvd(">
    <w:p w14:paraId="1E361067" w14:textId="77777777" w:rsidR="00087CD0" w:rsidRDefault="00087CD0" w:rsidP="00642A5B">
      <w:pPr>
        <w:pStyle w:val="CommentText"/>
      </w:pPr>
      <w:r>
        <w:rPr>
          <w:rStyle w:val="CommentReference"/>
        </w:rPr>
        <w:annotationRef/>
      </w:r>
      <w:r>
        <w:t>Ik denk dat we ook mgelijkheid zouden willen om ander antihypertensivum dan deze aan te klikken. Stel patient heeft obv haar voorgeschiedenis en/of klachtenprofiel redenen om toch voor een betablokker te kiezen, dan wil je die optie wel hebben.</w:t>
      </w:r>
    </w:p>
    <w:p w14:paraId="1B201104" w14:textId="77777777" w:rsidR="00087CD0" w:rsidRDefault="00087CD0" w:rsidP="00642A5B">
      <w:pPr>
        <w:pStyle w:val="CommentText"/>
      </w:pPr>
      <w:r>
        <w:t>Idem als er eerder bij bv aceremmer al bijwerkingen waren.</w:t>
      </w:r>
    </w:p>
  </w:comment>
  <w:comment w:id="192" w:author="Medlock, S.K." w:date="2021-05-06T11:35:00Z" w:initials="ACE">
    <w:p w14:paraId="383998E0" w14:textId="77777777" w:rsidR="00087CD0" w:rsidRPr="001624DB" w:rsidRDefault="00087CD0">
      <w:pPr>
        <w:pStyle w:val="CommentText"/>
        <w:rPr>
          <w:lang w:val="en-US"/>
        </w:rPr>
      </w:pPr>
      <w:r>
        <w:rPr>
          <w:rStyle w:val="CommentReference"/>
        </w:rPr>
        <w:annotationRef/>
      </w:r>
      <w:r w:rsidRPr="001624DB">
        <w:rPr>
          <w:lang w:val="en-US"/>
        </w:rPr>
        <w:t>I think it is not wise to exhaustively list all possible medications that might be prescribed, so I have simply changed this to "other medication" rather than "other ACE-/ATII".</w:t>
      </w:r>
    </w:p>
  </w:comment>
  <w:comment w:id="199" w:author="Velde, N. van der (Nathalie)" w:date="2021-03-16T16:45:00Z" w:initials="VNvd(">
    <w:p w14:paraId="14AA9BB9" w14:textId="77777777" w:rsidR="00087CD0" w:rsidRDefault="00087CD0" w:rsidP="00012875">
      <w:pPr>
        <w:pStyle w:val="CommentText"/>
      </w:pPr>
      <w:r>
        <w:rPr>
          <w:rStyle w:val="CommentReference"/>
        </w:rPr>
        <w:annotationRef/>
      </w:r>
      <w:r>
        <w:t xml:space="preserve">Dit vind ik toch een beetje een vreemde opmerking. Kunnen we dit niet weglaten? </w:t>
      </w:r>
    </w:p>
    <w:p w14:paraId="7024D395" w14:textId="77777777" w:rsidR="00087CD0" w:rsidRDefault="00087CD0" w:rsidP="00012875">
      <w:pPr>
        <w:pStyle w:val="CommentText"/>
      </w:pPr>
      <w:r>
        <w:t xml:space="preserve">Het is onze rol als behandelaar om ze te waarschuwen voor relevante bijwerkingen tijdens het consult en daarna zal de apotheker ook uitleg geven en een bijwerkingenbrochure. Maar actief vragen door patient lijkt me niet nodig. </w:t>
      </w:r>
    </w:p>
  </w:comment>
  <w:comment w:id="200" w:author="Medlock, S.K." w:date="2021-05-06T09:03:00Z" w:initials="ACE">
    <w:p w14:paraId="4FD5F0FE" w14:textId="77777777" w:rsidR="00087CD0" w:rsidRPr="00087CD0" w:rsidRDefault="00087CD0">
      <w:pPr>
        <w:pStyle w:val="CommentText"/>
      </w:pPr>
      <w:r>
        <w:rPr>
          <w:rStyle w:val="CommentReference"/>
        </w:rPr>
        <w:annotationRef/>
      </w:r>
      <w:r w:rsidRPr="00087CD0">
        <w:t>TODO see other comments re: patient texts</w:t>
      </w:r>
    </w:p>
    <w:p w14:paraId="5D8B0F79" w14:textId="77777777" w:rsidR="00087CD0" w:rsidRPr="00012875" w:rsidRDefault="00087CD0">
      <w:pPr>
        <w:pStyle w:val="CommentText"/>
        <w:rPr>
          <w:lang w:val="en-US"/>
        </w:rPr>
      </w:pPr>
      <w:r>
        <w:rPr>
          <w:lang w:val="en-US"/>
        </w:rPr>
        <w:t>If we decide to change it, it should be search/replaced.</w:t>
      </w:r>
    </w:p>
  </w:comment>
  <w:comment w:id="203" w:author="Medlock, S.K." w:date="2021-05-07T08:59:00Z" w:initials="ACE">
    <w:p w14:paraId="5F46A695" w14:textId="19D01203" w:rsidR="00273A38" w:rsidRPr="00273A38" w:rsidRDefault="00273A38">
      <w:pPr>
        <w:pStyle w:val="CommentText"/>
        <w:rPr>
          <w:lang w:val="en-US"/>
        </w:rPr>
      </w:pPr>
      <w:r>
        <w:rPr>
          <w:rStyle w:val="CommentReference"/>
        </w:rPr>
        <w:annotationRef/>
      </w:r>
      <w:r w:rsidRPr="00273A38">
        <w:rPr>
          <w:lang w:val="en-US"/>
        </w:rPr>
        <w:t>TODO translate</w:t>
      </w:r>
    </w:p>
    <w:p w14:paraId="5E4FC685" w14:textId="4ABB29CD" w:rsidR="00273A38" w:rsidRPr="00273A38" w:rsidRDefault="00273A38">
      <w:pPr>
        <w:pStyle w:val="CommentText"/>
        <w:rPr>
          <w:lang w:val="en-US"/>
        </w:rPr>
      </w:pPr>
      <w:r w:rsidRPr="00273A38">
        <w:rPr>
          <w:lang w:val="en-US"/>
        </w:rPr>
        <w:t>Added from STOPPFall</w:t>
      </w:r>
    </w:p>
  </w:comment>
  <w:comment w:id="216" w:author="Medlock, S.K." w:date="2021-05-07T08:59:00Z" w:initials="ACE">
    <w:p w14:paraId="541D37E3" w14:textId="77777777" w:rsidR="00273A38" w:rsidRPr="00273A38" w:rsidRDefault="00273A38" w:rsidP="00273A38">
      <w:pPr>
        <w:pStyle w:val="CommentText"/>
        <w:rPr>
          <w:lang w:val="en-US"/>
        </w:rPr>
      </w:pPr>
      <w:r>
        <w:rPr>
          <w:rStyle w:val="CommentReference"/>
        </w:rPr>
        <w:annotationRef/>
      </w:r>
      <w:r w:rsidRPr="00273A38">
        <w:rPr>
          <w:lang w:val="en-US"/>
        </w:rPr>
        <w:t>TODO translate</w:t>
      </w:r>
    </w:p>
    <w:p w14:paraId="7FF5ECC8" w14:textId="77777777" w:rsidR="00273A38" w:rsidRDefault="00273A38" w:rsidP="00273A38">
      <w:pPr>
        <w:pStyle w:val="CommentText"/>
      </w:pPr>
      <w:r>
        <w:t>Added from STOPPFall</w:t>
      </w:r>
    </w:p>
  </w:comment>
  <w:comment w:id="221" w:author="Velde, N. van der (Nathalie)" w:date="2021-03-16T16:54:00Z" w:initials="VNvd(">
    <w:p w14:paraId="3ADD6E92" w14:textId="77777777" w:rsidR="00087CD0" w:rsidRDefault="00087CD0" w:rsidP="00761A99">
      <w:pPr>
        <w:pStyle w:val="CommentText"/>
      </w:pPr>
      <w:r>
        <w:rPr>
          <w:rStyle w:val="CommentReference"/>
        </w:rPr>
        <w:annotationRef/>
      </w:r>
      <w:r>
        <w:t>Heel goed, die had ik eerder bij casus furosemide ook verwacht</w:t>
      </w:r>
    </w:p>
  </w:comment>
  <w:comment w:id="222" w:author="Medlock, S.K." w:date="2021-05-06T11:26:00Z" w:initials="ACE">
    <w:p w14:paraId="5BE7BA2B" w14:textId="77777777" w:rsidR="00087CD0" w:rsidRPr="00761A99" w:rsidRDefault="00087CD0">
      <w:pPr>
        <w:pStyle w:val="CommentText"/>
        <w:rPr>
          <w:lang w:val="en-US"/>
        </w:rPr>
      </w:pPr>
      <w:r>
        <w:rPr>
          <w:lang w:val="en-US"/>
        </w:rPr>
        <w:t xml:space="preserve">Now </w:t>
      </w:r>
      <w:r>
        <w:rPr>
          <w:rStyle w:val="CommentReference"/>
        </w:rPr>
        <w:annotationRef/>
      </w:r>
      <w:r>
        <w:rPr>
          <w:lang w:val="en-US"/>
        </w:rPr>
        <w:t>this text will show unless the patient has decompensatio cordis. If the patient has heart failure, rule 36 will show instead.</w:t>
      </w:r>
    </w:p>
  </w:comment>
  <w:comment w:id="251" w:author="Velde, N. van der (Nathalie)" w:date="2021-03-16T15:14:00Z" w:initials="VNvd(">
    <w:p w14:paraId="63DDE95F" w14:textId="77777777" w:rsidR="00087CD0" w:rsidRDefault="00087CD0" w:rsidP="002666A7">
      <w:pPr>
        <w:pStyle w:val="CommentText"/>
      </w:pPr>
      <w:r>
        <w:rPr>
          <w:rStyle w:val="CommentReference"/>
        </w:rPr>
        <w:annotationRef/>
      </w:r>
      <w:r>
        <w:t xml:space="preserve">Dit weghalen, hypertensie is geen indicatie voor furosemide </w:t>
      </w:r>
    </w:p>
    <w:p w14:paraId="534ED4FA" w14:textId="77777777" w:rsidR="00087CD0" w:rsidRDefault="00087CD0" w:rsidP="002666A7">
      <w:pPr>
        <w:pStyle w:val="CommentText"/>
      </w:pPr>
      <w:r>
        <w:t>Als je bij hypertensie kiest voor antihypertensivum is het HCT</w:t>
      </w:r>
    </w:p>
  </w:comment>
  <w:comment w:id="252" w:author="Medlock, S.K." w:date="2021-05-06T07:20:00Z" w:initials="ACE">
    <w:p w14:paraId="124D5124" w14:textId="77777777" w:rsidR="00087CD0" w:rsidRDefault="00087CD0" w:rsidP="002666A7">
      <w:pPr>
        <w:pStyle w:val="CommentText"/>
        <w:rPr>
          <w:lang w:val="en-US"/>
        </w:rPr>
      </w:pPr>
      <w:r>
        <w:rPr>
          <w:rStyle w:val="CommentReference"/>
        </w:rPr>
        <w:annotationRef/>
      </w:r>
      <w:r w:rsidRPr="009960E0">
        <w:rPr>
          <w:rStyle w:val="CommentReference"/>
          <w:lang w:val="en-US"/>
        </w:rPr>
        <w:t>Deleting the words "of hypertensie" doesn't work, since this rule applies to all diuretics</w:t>
      </w:r>
      <w:r>
        <w:rPr>
          <w:lang w:val="en-US"/>
        </w:rPr>
        <w:t xml:space="preserve">. </w:t>
      </w:r>
    </w:p>
    <w:p w14:paraId="3B2E8F25" w14:textId="77777777" w:rsidR="00087CD0" w:rsidRDefault="00087CD0" w:rsidP="002666A7">
      <w:pPr>
        <w:pStyle w:val="CommentText"/>
        <w:rPr>
          <w:lang w:val="en-US"/>
        </w:rPr>
      </w:pPr>
      <w:r>
        <w:rPr>
          <w:lang w:val="en-US"/>
        </w:rPr>
        <w:t>I have now split the rules so that this rule fires for all diruretics EXCEPT lisdiuretics. The text that applies to lisdiuretics now appears only under rule 35. Please check both rules to see if they make sense.</w:t>
      </w:r>
    </w:p>
    <w:p w14:paraId="043659B5" w14:textId="77777777" w:rsidR="00087CD0" w:rsidRPr="00C3465A" w:rsidRDefault="00087CD0" w:rsidP="002666A7">
      <w:pPr>
        <w:pStyle w:val="CommentText"/>
        <w:rPr>
          <w:lang w:val="en-US"/>
        </w:rPr>
      </w:pPr>
      <w:r>
        <w:rPr>
          <w:lang w:val="en-US"/>
        </w:rPr>
        <w:t xml:space="preserve">I think that this text now makes sense regardless of what is in the problem list, so I have removed the problem list conditions. This text will now appear for all patients taking a diuretic, except lisdiuretics, </w:t>
      </w:r>
    </w:p>
  </w:comment>
  <w:comment w:id="261" w:author="Medlock, S.K." w:date="2021-05-06T07:43:00Z" w:initials="ACE">
    <w:p w14:paraId="341C315F" w14:textId="77777777" w:rsidR="00087CD0" w:rsidRPr="002473B6" w:rsidRDefault="00087CD0">
      <w:pPr>
        <w:pStyle w:val="CommentText"/>
        <w:rPr>
          <w:lang w:val="en-US"/>
        </w:rPr>
      </w:pPr>
      <w:r>
        <w:rPr>
          <w:rStyle w:val="CommentReference"/>
        </w:rPr>
        <w:annotationRef/>
      </w:r>
      <w:r w:rsidRPr="002473B6">
        <w:rPr>
          <w:lang w:val="en-US"/>
        </w:rPr>
        <w:t xml:space="preserve">I think this is still correct: We recommend stopping the diuretic if it is a lisdiuretic and the patient does NOT have heart failure. </w:t>
      </w:r>
      <w:r>
        <w:rPr>
          <w:lang w:val="en-US"/>
        </w:rPr>
        <w:t>We also recommend stopping it if the patient is taking ANY diuretic and does not have heart failure or hypertension.</w:t>
      </w:r>
    </w:p>
  </w:comment>
  <w:comment w:id="262" w:author="Medlock, S.K." w:date="2021-05-06T18:22:00Z" w:initials="ACE">
    <w:p w14:paraId="5FF0CDCF" w14:textId="42C6E016" w:rsidR="00434448" w:rsidRDefault="00434448">
      <w:pPr>
        <w:pStyle w:val="CommentText"/>
      </w:pPr>
      <w:r>
        <w:rPr>
          <w:rStyle w:val="CommentReference"/>
        </w:rPr>
        <w:annotationRef/>
      </w:r>
      <w:r>
        <w:t>TODO: Translate</w:t>
      </w:r>
    </w:p>
    <w:p w14:paraId="628F7618" w14:textId="609E0E15" w:rsidR="00434448" w:rsidRDefault="00434448">
      <w:pPr>
        <w:pStyle w:val="CommentText"/>
      </w:pPr>
      <w:r>
        <w:t>Added from STOPPFall</w:t>
      </w:r>
    </w:p>
  </w:comment>
  <w:comment w:id="268" w:author="Velde, N. van der (Nathalie)" w:date="2021-03-16T16:41:00Z" w:initials="VNvd(">
    <w:p w14:paraId="389EE154" w14:textId="77777777" w:rsidR="00087CD0" w:rsidRDefault="00087CD0" w:rsidP="002666A7">
      <w:pPr>
        <w:pStyle w:val="CommentText"/>
      </w:pPr>
      <w:r>
        <w:rPr>
          <w:rStyle w:val="CommentReference"/>
        </w:rPr>
        <w:annotationRef/>
      </w:r>
      <w:r>
        <w:t>Ik mis bij alle casus de optie om direct te stoppen, dat is ook regelmatig mogelijk als ze al lagere doseringen gebruiken</w:t>
      </w:r>
    </w:p>
  </w:comment>
  <w:comment w:id="269" w:author="Medlock, S.K." w:date="2021-05-06T07:12:00Z" w:initials="ACE">
    <w:p w14:paraId="1F761366" w14:textId="1ADE767C" w:rsidR="00E46800" w:rsidRPr="00E46800" w:rsidRDefault="00ED0404" w:rsidP="002666A7">
      <w:pPr>
        <w:pStyle w:val="CommentText"/>
        <w:rPr>
          <w:lang w:val="en-US"/>
        </w:rPr>
      </w:pPr>
      <w:r>
        <w:rPr>
          <w:lang w:val="en-US"/>
        </w:rPr>
        <w:t>STOPPFall also said "consider" for a lot of the classes where we've said that afbouw is needed. There wreen't that many left without it, so for consistency I've added it to the others. Medication classes where no afbouw seems to be needed still have only "stoppen" – the doctor can always put an afbouwschema in the free text box if they want.</w:t>
      </w:r>
    </w:p>
  </w:comment>
  <w:comment w:id="276" w:author="Velde, N. van der (Nathalie)" w:date="2021-03-16T16:47:00Z" w:initials="VNvd(">
    <w:p w14:paraId="5927557D" w14:textId="77777777" w:rsidR="00087CD0" w:rsidRDefault="00087CD0" w:rsidP="009960E0">
      <w:pPr>
        <w:pStyle w:val="CommentText"/>
      </w:pPr>
      <w:r>
        <w:rPr>
          <w:rStyle w:val="CommentReference"/>
        </w:rPr>
        <w:annotationRef/>
      </w:r>
      <w:r>
        <w:t>Wordt dit aangepast per ziekenhuis? Bij ons maken ze zelf de afspraak bij de balie, tenzij telefonisch consult, dan klopt het wel</w:t>
      </w:r>
    </w:p>
  </w:comment>
  <w:comment w:id="277" w:author="Medlock, S.K." w:date="2021-05-06T09:06:00Z" w:initials="ACE">
    <w:p w14:paraId="550786E2" w14:textId="77777777" w:rsidR="00087CD0" w:rsidRDefault="00087CD0">
      <w:pPr>
        <w:pStyle w:val="CommentText"/>
        <w:rPr>
          <w:lang w:val="en-US"/>
        </w:rPr>
      </w:pPr>
      <w:r>
        <w:rPr>
          <w:lang w:val="en-US"/>
        </w:rPr>
        <w:t>TODO:</w:t>
      </w:r>
    </w:p>
    <w:p w14:paraId="1CCE6A37" w14:textId="77777777" w:rsidR="00087CD0" w:rsidRPr="009960E0" w:rsidRDefault="00087CD0">
      <w:pPr>
        <w:pStyle w:val="CommentText"/>
        <w:rPr>
          <w:sz w:val="16"/>
          <w:szCs w:val="16"/>
          <w:lang w:val="en-US"/>
        </w:rPr>
      </w:pPr>
      <w:r>
        <w:rPr>
          <w:rStyle w:val="CommentReference"/>
        </w:rPr>
        <w:annotationRef/>
      </w:r>
      <w:r w:rsidRPr="009960E0">
        <w:rPr>
          <w:rStyle w:val="CommentReference"/>
          <w:lang w:val="en-US"/>
        </w:rPr>
        <w:t xml:space="preserve">No; </w:t>
      </w:r>
      <w:r>
        <w:rPr>
          <w:rStyle w:val="CommentReference"/>
          <w:lang w:val="en-US"/>
        </w:rPr>
        <w:t>the text cannot be aangepast per ziekenhuis. It needs to work for all hospitals.</w:t>
      </w:r>
    </w:p>
  </w:comment>
  <w:comment w:id="278" w:author="Velde, N. van der (Nathalie)" w:date="2021-03-16T16:48:00Z" w:initials="VNvd(">
    <w:p w14:paraId="35CD78DA" w14:textId="77777777" w:rsidR="00087CD0" w:rsidRDefault="00087CD0" w:rsidP="009960E0">
      <w:pPr>
        <w:pStyle w:val="CommentText"/>
      </w:pPr>
      <w:r>
        <w:rPr>
          <w:rStyle w:val="CommentReference"/>
        </w:rPr>
        <w:annotationRef/>
      </w:r>
      <w:r>
        <w:t>Idem hier, ze hoeven niet zelf de afspraak te maken in AMC</w:t>
      </w:r>
    </w:p>
  </w:comment>
  <w:comment w:id="279" w:author="Medlock, S.K." w:date="2021-05-06T09:09:00Z" w:initials="ACE">
    <w:p w14:paraId="26A217DE" w14:textId="77777777" w:rsidR="00087CD0" w:rsidRPr="009960E0" w:rsidRDefault="00087CD0">
      <w:pPr>
        <w:pStyle w:val="CommentText"/>
        <w:rPr>
          <w:rStyle w:val="CommentReference"/>
          <w:lang w:val="en-US"/>
        </w:rPr>
      </w:pPr>
      <w:r>
        <w:rPr>
          <w:rStyle w:val="CommentReference"/>
        </w:rPr>
        <w:annotationRef/>
      </w:r>
      <w:r w:rsidRPr="009960E0">
        <w:rPr>
          <w:rStyle w:val="CommentReference"/>
          <w:lang w:val="en-US"/>
        </w:rPr>
        <w:t>TODO</w:t>
      </w:r>
    </w:p>
    <w:p w14:paraId="337A5CDE" w14:textId="77777777" w:rsidR="00087CD0" w:rsidRPr="009960E0" w:rsidRDefault="00087CD0">
      <w:pPr>
        <w:pStyle w:val="CommentText"/>
        <w:rPr>
          <w:lang w:val="en-US"/>
        </w:rPr>
      </w:pPr>
      <w:r>
        <w:rPr>
          <w:lang w:val="en-US"/>
        </w:rPr>
        <w:t>See other note re: Consult vs Doorverwijzing (in rule 50)</w:t>
      </w:r>
    </w:p>
  </w:comment>
  <w:comment w:id="283" w:author="Velde, N. van der (Nathalie)" w:date="2021-03-16T15:03:00Z" w:initials="VNvd(">
    <w:p w14:paraId="7849737B" w14:textId="77777777" w:rsidR="00087CD0" w:rsidRPr="003A23DD" w:rsidRDefault="00087CD0" w:rsidP="002666A7">
      <w:pPr>
        <w:pStyle w:val="CommentText"/>
      </w:pPr>
      <w:r>
        <w:rPr>
          <w:rStyle w:val="CommentReference"/>
        </w:rPr>
        <w:annotationRef/>
      </w:r>
      <w:r w:rsidRPr="003A23DD">
        <w:t>Dit is overdreven, dit advies moet wel aangepast:</w:t>
      </w:r>
    </w:p>
    <w:p w14:paraId="34E036C9" w14:textId="77777777" w:rsidR="00087CD0" w:rsidRDefault="00087CD0" w:rsidP="002666A7">
      <w:pPr>
        <w:pStyle w:val="CommentText"/>
      </w:pPr>
      <w:r w:rsidRPr="00087CD0">
        <w:t>we bouwen af en spreken a</w:t>
      </w:r>
      <w:r>
        <w:t>f na 6-8 weken voor langere bloeddrukmeting en zo nodig bellen bij symptomen evt erbij</w:t>
      </w:r>
    </w:p>
  </w:comment>
  <w:comment w:id="284" w:author="Medlock, S.K." w:date="2021-05-05T14:51:00Z" w:initials="ACE">
    <w:p w14:paraId="18A295AA" w14:textId="77777777" w:rsidR="00087CD0" w:rsidRDefault="00087CD0" w:rsidP="002666A7">
      <w:pPr>
        <w:pStyle w:val="CommentText"/>
        <w:rPr>
          <w:lang w:val="en-US"/>
        </w:rPr>
      </w:pPr>
      <w:r>
        <w:rPr>
          <w:rStyle w:val="CommentReference"/>
        </w:rPr>
        <w:annotationRef/>
      </w:r>
      <w:r>
        <w:rPr>
          <w:lang w:val="en-US"/>
        </w:rPr>
        <w:t>If you can give a ref for the follow-up period we can use it; otherwise we can just drop the specific time. ("Every 1-2 weeks" is from a guideline but not a Dutch one.)</w:t>
      </w:r>
    </w:p>
    <w:p w14:paraId="305449AA" w14:textId="5CB0310C" w:rsidR="00087CD0" w:rsidRPr="0070545E" w:rsidRDefault="00087CD0" w:rsidP="002666A7">
      <w:pPr>
        <w:pStyle w:val="CommentText"/>
        <w:rPr>
          <w:lang w:val="en-US"/>
        </w:rPr>
      </w:pPr>
      <w:r>
        <w:rPr>
          <w:lang w:val="en-US"/>
        </w:rPr>
        <w:t>TODO: Please check the other "vervolgafspraak" texts. Search for "</w:t>
      </w:r>
      <w:r w:rsidRPr="0070545E">
        <w:rPr>
          <w:rFonts w:ascii="Arial" w:hAnsi="Arial"/>
          <w:szCs w:val="20"/>
          <w:lang w:val="en-US"/>
        </w:rPr>
        <w:t xml:space="preserve">Vervolgafspraak:{{free text: pre-filled" </w:t>
      </w:r>
      <w:r>
        <w:rPr>
          <w:rFonts w:ascii="Arial" w:hAnsi="Arial"/>
          <w:szCs w:val="20"/>
          <w:lang w:val="en-US"/>
        </w:rPr>
        <w:t>to find the ones that have a suggested follow-up period.</w:t>
      </w:r>
    </w:p>
  </w:comment>
  <w:comment w:id="292" w:author="Velde, N. van der (Nathalie)" w:date="2021-03-16T16:52:00Z" w:initials="VNvd(">
    <w:p w14:paraId="2C9ACD5C" w14:textId="77777777" w:rsidR="00087CD0" w:rsidRDefault="00087CD0" w:rsidP="007949C6">
      <w:pPr>
        <w:pStyle w:val="CommentText"/>
      </w:pPr>
      <w:r>
        <w:rPr>
          <w:rStyle w:val="CommentReference"/>
        </w:rPr>
        <w:annotationRef/>
      </w:r>
      <w:r>
        <w:t>Vreemde formulering, klinkt alsof het een uitdaging moet zijn. Alternatief:</w:t>
      </w:r>
    </w:p>
    <w:p w14:paraId="49C50AA7" w14:textId="77777777" w:rsidR="00087CD0" w:rsidRDefault="00087CD0" w:rsidP="007949C6">
      <w:pPr>
        <w:pStyle w:val="CommentText"/>
      </w:pPr>
      <w:r>
        <w:t>Hoe het afbouwen van xxx gaat en of u vragen of nieuwe klachten/symptomen heeft (oid)</w:t>
      </w:r>
    </w:p>
  </w:comment>
  <w:comment w:id="293" w:author="Medlock, S.K." w:date="2021-05-06T11:12:00Z" w:initials="ACE">
    <w:p w14:paraId="27368668" w14:textId="77777777" w:rsidR="00087CD0" w:rsidRPr="007949C6" w:rsidRDefault="00087CD0">
      <w:pPr>
        <w:pStyle w:val="CommentText"/>
        <w:rPr>
          <w:lang w:val="en-US"/>
        </w:rPr>
      </w:pPr>
      <w:r>
        <w:rPr>
          <w:rStyle w:val="CommentReference"/>
        </w:rPr>
        <w:annotationRef/>
      </w:r>
      <w:r w:rsidRPr="007949C6">
        <w:rPr>
          <w:lang w:val="en-US"/>
        </w:rPr>
        <w:t>TODO</w:t>
      </w:r>
    </w:p>
    <w:p w14:paraId="71CF002C" w14:textId="77777777" w:rsidR="00087CD0" w:rsidRPr="007949C6" w:rsidRDefault="00087CD0">
      <w:pPr>
        <w:pStyle w:val="CommentText"/>
        <w:rPr>
          <w:lang w:val="en-US"/>
        </w:rPr>
      </w:pPr>
      <w:r w:rsidRPr="007949C6">
        <w:rPr>
          <w:lang w:val="en-US"/>
        </w:rPr>
        <w:t>see other comments re: patient text</w:t>
      </w:r>
    </w:p>
  </w:comment>
  <w:comment w:id="294" w:author="Velde, N. van der (Nathalie)" w:date="2021-03-16T16:48:00Z" w:initials="VNvd(">
    <w:p w14:paraId="2D468143" w14:textId="77777777" w:rsidR="00087CD0" w:rsidRDefault="00087CD0" w:rsidP="00F337BF">
      <w:pPr>
        <w:pStyle w:val="CommentText"/>
      </w:pPr>
      <w:r>
        <w:rPr>
          <w:rStyle w:val="CommentReference"/>
        </w:rPr>
        <w:annotationRef/>
      </w:r>
      <w:r>
        <w:t>Meestal gebruiken we niet het word symptomen maar klachten</w:t>
      </w:r>
    </w:p>
  </w:comment>
  <w:comment w:id="295" w:author="Medlock, S.K." w:date="2021-05-06T10:57:00Z" w:initials="ACE">
    <w:p w14:paraId="04D9A2C3" w14:textId="77777777" w:rsidR="00087CD0" w:rsidRPr="005A48CE" w:rsidRDefault="00087CD0">
      <w:pPr>
        <w:pStyle w:val="CommentText"/>
        <w:rPr>
          <w:lang w:val="en-US"/>
        </w:rPr>
      </w:pPr>
      <w:r>
        <w:rPr>
          <w:rStyle w:val="CommentReference"/>
        </w:rPr>
        <w:annotationRef/>
      </w:r>
      <w:r w:rsidRPr="005A48CE">
        <w:rPr>
          <w:lang w:val="en-US"/>
        </w:rPr>
        <w:t>TODO</w:t>
      </w:r>
    </w:p>
    <w:p w14:paraId="2C45C7E4" w14:textId="77777777" w:rsidR="00087CD0" w:rsidRPr="005A48CE" w:rsidRDefault="00087CD0">
      <w:pPr>
        <w:pStyle w:val="CommentText"/>
        <w:rPr>
          <w:lang w:val="en-US"/>
        </w:rPr>
      </w:pPr>
      <w:r w:rsidRPr="005A48CE">
        <w:rPr>
          <w:lang w:val="en-US"/>
        </w:rPr>
        <w:t>See other comments re: patient text</w:t>
      </w:r>
    </w:p>
  </w:comment>
  <w:comment w:id="290" w:author="Velde, N. van der (Nathalie)" w:date="2021-03-16T15:05:00Z" w:initials="VNvd(">
    <w:p w14:paraId="0C124063" w14:textId="77777777" w:rsidR="00087CD0" w:rsidRDefault="00087CD0" w:rsidP="002666A7">
      <w:pPr>
        <w:pStyle w:val="CommentText"/>
      </w:pPr>
      <w:r>
        <w:rPr>
          <w:rStyle w:val="CommentReference"/>
        </w:rPr>
        <w:annotationRef/>
      </w:r>
      <w:r>
        <w:t>dit zou ik omdraaien, neem contact op bij de volgende klachten:…..</w:t>
      </w:r>
    </w:p>
  </w:comment>
  <w:comment w:id="291" w:author="Medlock, S.K." w:date="2021-05-05T15:10:00Z" w:initials="ACE">
    <w:p w14:paraId="333CBF2D" w14:textId="77777777" w:rsidR="00087CD0" w:rsidRPr="00196815" w:rsidRDefault="00087CD0" w:rsidP="002666A7">
      <w:pPr>
        <w:pStyle w:val="CommentText"/>
        <w:rPr>
          <w:i/>
        </w:rPr>
      </w:pPr>
      <w:r>
        <w:rPr>
          <w:rStyle w:val="CommentReference"/>
        </w:rPr>
        <w:annotationRef/>
      </w:r>
      <w:r w:rsidRPr="00196815">
        <w:rPr>
          <w:lang w:val="en-US"/>
        </w:rPr>
        <w:t xml:space="preserve">TODO as I recall this phrasing was discussed </w:t>
      </w:r>
      <w:r>
        <w:rPr>
          <w:lang w:val="en-US"/>
        </w:rPr>
        <w:t xml:space="preserve">at great length with the Communications team and patient advisor. I will let Kim, Kelly, and Nathalie decide on the final phrasing. </w:t>
      </w:r>
      <w:r w:rsidRPr="00196815">
        <w:t>We can easily change it for all similar texts.</w:t>
      </w:r>
    </w:p>
  </w:comment>
  <w:comment w:id="302" w:author="Velde, N. van der (Nathalie)" w:date="2021-03-16T15:08:00Z" w:initials="VNvd(">
    <w:p w14:paraId="3C7EF771" w14:textId="77777777" w:rsidR="00087CD0" w:rsidRDefault="00087CD0" w:rsidP="00196815">
      <w:pPr>
        <w:pStyle w:val="CommentText"/>
      </w:pPr>
      <w:r>
        <w:rPr>
          <w:rStyle w:val="CommentReference"/>
        </w:rPr>
        <w:annotationRef/>
      </w:r>
      <w:r>
        <w:t>evt vervangen door ziekten of aandoeningen</w:t>
      </w:r>
    </w:p>
  </w:comment>
  <w:comment w:id="304" w:author="Velde, N. van der (Nathalie)" w:date="2021-03-16T15:59:00Z" w:initials="VNvd(">
    <w:p w14:paraId="6DE77893" w14:textId="77777777" w:rsidR="00087CD0" w:rsidRDefault="00087CD0" w:rsidP="00F43574">
      <w:pPr>
        <w:pStyle w:val="CommentText"/>
      </w:pPr>
      <w:r>
        <w:rPr>
          <w:rStyle w:val="CommentReference"/>
        </w:rPr>
        <w:annotationRef/>
      </w:r>
      <w:r>
        <w:t>Ik mi shier de toevoeging dat mogelijke bijwerkingen meegenomen moeten worden in het besluit.</w:t>
      </w:r>
    </w:p>
  </w:comment>
  <w:comment w:id="305" w:author="Velde, N. van der (Nathalie)" w:date="2021-03-16T16:54:00Z" w:initials="VNvd(">
    <w:p w14:paraId="64098707" w14:textId="77777777" w:rsidR="00087CD0" w:rsidRDefault="00087CD0" w:rsidP="00642A5B">
      <w:pPr>
        <w:pStyle w:val="CommentText"/>
      </w:pPr>
      <w:r>
        <w:rPr>
          <w:rStyle w:val="CommentReference"/>
        </w:rPr>
        <w:annotationRef/>
      </w:r>
      <w:r>
        <w:t>En (mogelijke) bijwerkingen en valrisico??</w:t>
      </w:r>
    </w:p>
  </w:comment>
  <w:comment w:id="306" w:author="Medlock, S.K." w:date="2021-05-06T11:31:00Z" w:initials="ACE">
    <w:p w14:paraId="5C8DF979" w14:textId="77777777" w:rsidR="00087CD0" w:rsidRPr="00642A5B" w:rsidRDefault="00087CD0">
      <w:pPr>
        <w:pStyle w:val="CommentText"/>
        <w:rPr>
          <w:lang w:val="en-US"/>
        </w:rPr>
      </w:pPr>
      <w:r>
        <w:rPr>
          <w:rStyle w:val="CommentReference"/>
        </w:rPr>
        <w:annotationRef/>
      </w:r>
      <w:r w:rsidRPr="00642A5B">
        <w:rPr>
          <w:lang w:val="en-US"/>
        </w:rPr>
        <w:t>I think those need to be taken into accoun</w:t>
      </w:r>
      <w:r>
        <w:rPr>
          <w:lang w:val="en-US"/>
        </w:rPr>
        <w:t>t with every medication in this system, don't they?</w:t>
      </w:r>
      <w:r w:rsidRPr="00642A5B">
        <w:rPr>
          <w:lang w:val="en-US"/>
        </w:rPr>
        <w:t xml:space="preserve"> </w:t>
      </w:r>
      <w:r>
        <w:rPr>
          <w:lang w:val="en-US"/>
        </w:rPr>
        <w:t>I wonder if it's better to add it to the text at the top of the medication section?</w:t>
      </w:r>
    </w:p>
  </w:comment>
  <w:comment w:id="310" w:author="Velde, N. van der (Nathalie)" w:date="2021-03-16T15:08:00Z" w:initials="VNvd(">
    <w:p w14:paraId="4DA8804E" w14:textId="77777777" w:rsidR="00087CD0" w:rsidRDefault="00087CD0" w:rsidP="00196815">
      <w:pPr>
        <w:pStyle w:val="CommentText"/>
      </w:pPr>
      <w:r>
        <w:rPr>
          <w:rStyle w:val="CommentReference"/>
        </w:rPr>
        <w:annotationRef/>
      </w:r>
      <w:r>
        <w:t>overweeg cardiovasculair uit te schrijven</w:t>
      </w:r>
    </w:p>
  </w:comment>
  <w:comment w:id="312" w:author="Velde, N. van der (Nathalie)" w:date="2021-03-16T15:00:00Z" w:initials="VNvd(">
    <w:p w14:paraId="544F1903" w14:textId="77777777" w:rsidR="00087CD0" w:rsidRDefault="00087CD0" w:rsidP="00F43574">
      <w:pPr>
        <w:pStyle w:val="CommentText"/>
      </w:pPr>
      <w:r>
        <w:rPr>
          <w:rStyle w:val="CommentReference"/>
        </w:rPr>
        <w:annotationRef/>
      </w:r>
      <w:r>
        <w:t>Dit is niet fout, maar wel voorzichtig geformuleerd; streven is diastole &gt; 70 mmHg houden</w:t>
      </w:r>
    </w:p>
  </w:comment>
  <w:comment w:id="313" w:author="Medlock, S.K." w:date="2021-05-05T11:38:00Z" w:initials="ACE">
    <w:p w14:paraId="797F5869" w14:textId="77777777" w:rsidR="00087CD0" w:rsidRDefault="00087CD0">
      <w:pPr>
        <w:pStyle w:val="CommentText"/>
      </w:pPr>
      <w:r>
        <w:rPr>
          <w:rStyle w:val="CommentReference"/>
        </w:rPr>
        <w:annotationRef/>
      </w:r>
      <w:r>
        <w:t>TODO</w:t>
      </w:r>
    </w:p>
  </w:comment>
  <w:comment w:id="315" w:author="Velde, N. van der (Nathalie)" w:date="2021-03-16T15:09:00Z" w:initials="VNvd(">
    <w:p w14:paraId="256FA98F" w14:textId="77777777" w:rsidR="00087CD0" w:rsidRDefault="00087CD0" w:rsidP="00196815">
      <w:pPr>
        <w:pStyle w:val="CommentText"/>
      </w:pPr>
      <w:r>
        <w:rPr>
          <w:rStyle w:val="CommentReference"/>
        </w:rPr>
        <w:annotationRef/>
      </w:r>
      <w:r>
        <w:t>een ander antihypertensivum</w:t>
      </w:r>
    </w:p>
  </w:comment>
  <w:comment w:id="324" w:author="Velde, N. van der (Nathalie)" w:date="2021-03-16T15:09:00Z" w:initials="VNvd(">
    <w:p w14:paraId="47C89EB4" w14:textId="77777777" w:rsidR="00087CD0" w:rsidRDefault="00087CD0" w:rsidP="00196815">
      <w:pPr>
        <w:pStyle w:val="CommentText"/>
      </w:pPr>
      <w:r>
        <w:rPr>
          <w:rStyle w:val="CommentReference"/>
        </w:rPr>
        <w:annotationRef/>
      </w:r>
      <w:r>
        <w:t>formeel: orthostatische hypotensie</w:t>
      </w:r>
    </w:p>
  </w:comment>
  <w:comment w:id="322" w:author="Velde, N. van der (Nathalie)" w:date="2021-03-16T15:56:00Z" w:initials="VNvd(">
    <w:p w14:paraId="767D2B5D" w14:textId="77777777" w:rsidR="00087CD0" w:rsidRDefault="00087CD0" w:rsidP="00F43574">
      <w:pPr>
        <w:pStyle w:val="CommentText"/>
      </w:pPr>
      <w:r>
        <w:rPr>
          <w:rStyle w:val="CommentReference"/>
        </w:rPr>
        <w:annotationRef/>
      </w:r>
      <w:r>
        <w:t>Zeggen we dit in het algemeen of in het kader van valrisico?</w:t>
      </w:r>
    </w:p>
    <w:p w14:paraId="3AF59608" w14:textId="77777777" w:rsidR="00087CD0" w:rsidRDefault="00087CD0" w:rsidP="00F43574">
      <w:pPr>
        <w:pStyle w:val="CommentText"/>
      </w:pPr>
      <w:r>
        <w:t>Ik mis bij de adviezen een prioritering tav welke CVD medicatie in het kader van valrisico. En dan is deze zin idd correct, 1</w:t>
      </w:r>
      <w:r>
        <w:rPr>
          <w:vertAlign w:val="superscript"/>
        </w:rPr>
        <w:t>e</w:t>
      </w:r>
      <w:r>
        <w:t xml:space="preserve"> keuze. Maar dan zou ik willen zien:</w:t>
      </w:r>
    </w:p>
    <w:p w14:paraId="7A89857F" w14:textId="77777777" w:rsidR="00087CD0" w:rsidRDefault="00087CD0" w:rsidP="00F43574">
      <w:pPr>
        <w:pStyle w:val="CommentText"/>
      </w:pPr>
      <w:r>
        <w:t>In verband mogelijke bijwerkingen in het kader van valrisico is het advies  te overwegen om te wijzigen naar een ACE remmer of ATII antagonist etc…</w:t>
      </w:r>
    </w:p>
  </w:comment>
  <w:comment w:id="327" w:author="Medlock, S.K." w:date="2021-05-07T08:08:00Z" w:initials="ACE">
    <w:p w14:paraId="6C128BAA" w14:textId="6FFBE9E1" w:rsidR="002800F5" w:rsidRDefault="002800F5">
      <w:pPr>
        <w:pStyle w:val="CommentText"/>
      </w:pPr>
      <w:r>
        <w:rPr>
          <w:rStyle w:val="CommentReference"/>
        </w:rPr>
        <w:annotationRef/>
      </w:r>
      <w:r>
        <w:rPr>
          <w:rStyle w:val="CommentReference"/>
        </w:rPr>
        <w:t>STOPPFall says "consider" for afbouwen</w:t>
      </w:r>
    </w:p>
  </w:comment>
  <w:comment w:id="335" w:author="Velde, N. van der (Nathalie)" w:date="2021-03-16T15:05:00Z" w:initials="VNvd(">
    <w:p w14:paraId="08D35C1D" w14:textId="77777777" w:rsidR="00087CD0" w:rsidRDefault="00087CD0" w:rsidP="008E0034">
      <w:pPr>
        <w:pStyle w:val="CommentText"/>
      </w:pPr>
      <w:r>
        <w:rPr>
          <w:rStyle w:val="CommentReference"/>
        </w:rPr>
        <w:annotationRef/>
      </w:r>
      <w:r>
        <w:t>hier zou ik zeggen: ga door met dit medicijn…</w:t>
      </w:r>
    </w:p>
  </w:comment>
  <w:comment w:id="336" w:author="Medlock, S.K." w:date="2021-05-05T15:11:00Z" w:initials="ACE">
    <w:p w14:paraId="2F818B7E" w14:textId="77777777" w:rsidR="00087CD0" w:rsidRPr="00196815" w:rsidRDefault="00087CD0" w:rsidP="008E0034">
      <w:pPr>
        <w:pStyle w:val="CommentText"/>
        <w:rPr>
          <w:lang w:val="en-US"/>
        </w:rPr>
      </w:pPr>
      <w:r>
        <w:rPr>
          <w:rStyle w:val="CommentReference"/>
        </w:rPr>
        <w:annotationRef/>
      </w:r>
      <w:r w:rsidRPr="00196815">
        <w:rPr>
          <w:lang w:val="en-US"/>
        </w:rPr>
        <w:t>TODO as above: I believe we had something like that and the patient advisor changed it.</w:t>
      </w:r>
    </w:p>
  </w:comment>
  <w:comment w:id="341" w:author="Medlock, S.K." w:date="2021-05-07T07:26:00Z" w:initials="ACE">
    <w:p w14:paraId="59FBA0FE" w14:textId="297B99E2" w:rsidR="00B30DBE" w:rsidRDefault="00B30DBE">
      <w:pPr>
        <w:pStyle w:val="CommentText"/>
      </w:pPr>
      <w:r>
        <w:rPr>
          <w:rStyle w:val="CommentReference"/>
        </w:rPr>
        <w:annotationRef/>
      </w:r>
      <w:r>
        <w:t>TODO translate</w:t>
      </w:r>
    </w:p>
    <w:p w14:paraId="05CB4095" w14:textId="468F40CD" w:rsidR="00B30DBE" w:rsidRDefault="00B30DBE">
      <w:pPr>
        <w:pStyle w:val="CommentText"/>
      </w:pPr>
      <w:r>
        <w:t>Added from STOPPFall</w:t>
      </w:r>
    </w:p>
  </w:comment>
  <w:comment w:id="346" w:author="Velde, N. van der (Nathalie)" w:date="2021-03-16T17:03:00Z" w:initials="VNvd(">
    <w:p w14:paraId="17D13B24" w14:textId="77777777" w:rsidR="00087CD0" w:rsidRDefault="00087CD0" w:rsidP="001624DB">
      <w:pPr>
        <w:pStyle w:val="CommentText"/>
      </w:pPr>
      <w:r>
        <w:rPr>
          <w:rStyle w:val="CommentReference"/>
        </w:rPr>
        <w:annotationRef/>
      </w:r>
      <w:r>
        <w:t>Dit omhoog halen direct na 1e start zin. Veel gebruikelijkere dosering bij ons</w:t>
      </w:r>
    </w:p>
  </w:comment>
  <w:comment w:id="347" w:author="Medlock, S.K." w:date="2021-05-06T11:42:00Z" w:initials="ACE">
    <w:p w14:paraId="50D689CD" w14:textId="77777777" w:rsidR="00087CD0" w:rsidRPr="00087CD0" w:rsidRDefault="00087CD0">
      <w:pPr>
        <w:pStyle w:val="CommentText"/>
      </w:pPr>
      <w:r>
        <w:rPr>
          <w:rStyle w:val="CommentReference"/>
        </w:rPr>
        <w:annotationRef/>
      </w:r>
      <w:r w:rsidRPr="00087CD0">
        <w:t>I think this is what you had in mind?</w:t>
      </w:r>
    </w:p>
  </w:comment>
  <w:comment w:id="360" w:author="Velde, N. van der (Nathalie)" w:date="2021-03-16T17:03:00Z" w:initials="VNvd(">
    <w:p w14:paraId="51716061" w14:textId="77777777" w:rsidR="00087CD0" w:rsidRDefault="00087CD0" w:rsidP="001624DB">
      <w:pPr>
        <w:pStyle w:val="CommentText"/>
      </w:pPr>
      <w:r>
        <w:rPr>
          <w:rStyle w:val="CommentReference"/>
        </w:rPr>
        <w:annotationRef/>
      </w:r>
      <w:r>
        <w:t>Dit omhoog halen direct na 1e start zin. Veel gebruikelijkere dosering bij ons</w:t>
      </w:r>
    </w:p>
  </w:comment>
  <w:comment w:id="364" w:author="Velde, N. van der (Nathalie)" w:date="2021-03-16T15:11:00Z" w:initials="VNvd(">
    <w:p w14:paraId="058B3A17" w14:textId="77777777" w:rsidR="00087CD0" w:rsidRDefault="00087CD0" w:rsidP="00196815">
      <w:pPr>
        <w:pStyle w:val="CommentText"/>
      </w:pPr>
      <w:r>
        <w:rPr>
          <w:rStyle w:val="CommentReference"/>
        </w:rPr>
        <w:annotationRef/>
      </w:r>
      <w:r>
        <w:t>dit is voor onze kwetsbare populatie een hoge dosis. We beginnen vaak met 50 mg, tenzij erg tachycard.</w:t>
      </w:r>
    </w:p>
    <w:p w14:paraId="49403775" w14:textId="77777777" w:rsidR="00087CD0" w:rsidRDefault="00087CD0" w:rsidP="00196815">
      <w:pPr>
        <w:pStyle w:val="CommentText"/>
      </w:pPr>
      <w:r>
        <w:t>Dus ik zou dit aanpassen met grotere range, starten vanaf 50 mg</w:t>
      </w:r>
    </w:p>
  </w:comment>
  <w:comment w:id="365" w:author="Medlock, S.K." w:date="2021-05-05T15:21:00Z" w:initials="ACE">
    <w:p w14:paraId="3F9C58B3" w14:textId="77777777" w:rsidR="00087CD0" w:rsidRPr="00B63D05" w:rsidRDefault="00087CD0" w:rsidP="00B63D05">
      <w:pPr>
        <w:pStyle w:val="CommentText"/>
        <w:rPr>
          <w:lang w:val="en-US"/>
        </w:rPr>
      </w:pPr>
      <w:r>
        <w:rPr>
          <w:rStyle w:val="CommentReference"/>
        </w:rPr>
        <w:annotationRef/>
      </w:r>
      <w:r w:rsidRPr="00B63D05">
        <w:rPr>
          <w:rStyle w:val="CommentReference"/>
          <w:lang w:val="en-US"/>
        </w:rPr>
        <w:t>Found a ref that agrees that 50mg is in range: https://ephorapp.nl/n/51858</w:t>
      </w:r>
    </w:p>
  </w:comment>
  <w:comment w:id="368" w:author="Velde, N. van der (Nathalie)" w:date="2021-03-16T15:12:00Z" w:initials="VNvd(">
    <w:p w14:paraId="6C0392A8" w14:textId="77777777" w:rsidR="00087CD0" w:rsidRDefault="00087CD0" w:rsidP="00B63D05">
      <w:pPr>
        <w:pStyle w:val="CommentText"/>
      </w:pPr>
      <w:r>
        <w:rPr>
          <w:rStyle w:val="CommentReference"/>
        </w:rPr>
        <w:annotationRef/>
      </w:r>
      <w:r>
        <w:t>Dit hoeft niet als apart item, consult en doorverwijzing is min of meer synoniem</w:t>
      </w:r>
    </w:p>
    <w:p w14:paraId="601E29BF" w14:textId="77777777" w:rsidR="00087CD0" w:rsidRDefault="00087CD0" w:rsidP="00B63D05">
      <w:pPr>
        <w:pStyle w:val="CommentText"/>
      </w:pPr>
    </w:p>
    <w:p w14:paraId="003461D4" w14:textId="77777777" w:rsidR="00087CD0" w:rsidRPr="00087CD0" w:rsidRDefault="00087CD0" w:rsidP="00B63D05">
      <w:pPr>
        <w:pStyle w:val="CommentText"/>
        <w:rPr>
          <w:lang w:val="en-US"/>
        </w:rPr>
      </w:pPr>
      <w:r>
        <w:t xml:space="preserve">Ter bespreking: vaak overleggen we wel met de behandelaar/voorschijver zonder een formeel consult. </w:t>
      </w:r>
      <w:r w:rsidRPr="00087CD0">
        <w:rPr>
          <w:lang w:val="en-US"/>
        </w:rPr>
        <w:t>Kan die mogelijkheid ook aangeklikt worden?</w:t>
      </w:r>
    </w:p>
  </w:comment>
  <w:comment w:id="369" w:author="Medlock, S.K." w:date="2021-05-05T15:39:00Z" w:initials="ACE">
    <w:p w14:paraId="7499A288" w14:textId="77777777" w:rsidR="00087CD0" w:rsidRPr="00B63D05" w:rsidRDefault="00087CD0">
      <w:pPr>
        <w:pStyle w:val="CommentText"/>
        <w:rPr>
          <w:lang w:val="en-US"/>
        </w:rPr>
      </w:pPr>
      <w:r>
        <w:rPr>
          <w:rStyle w:val="CommentReference"/>
        </w:rPr>
        <w:annotationRef/>
      </w:r>
      <w:r w:rsidRPr="00B63D05">
        <w:rPr>
          <w:lang w:val="en-US"/>
        </w:rPr>
        <w:t>TODO</w:t>
      </w:r>
    </w:p>
    <w:p w14:paraId="44FD352B" w14:textId="77777777" w:rsidR="00087CD0" w:rsidRDefault="00087CD0">
      <w:pPr>
        <w:pStyle w:val="CommentText"/>
        <w:rPr>
          <w:lang w:val="en-US"/>
        </w:rPr>
      </w:pPr>
      <w:r w:rsidRPr="00B63D05">
        <w:rPr>
          <w:lang w:val="en-US"/>
        </w:rPr>
        <w:t xml:space="preserve">This was the solution we settled on after quite a long discussion last year. </w:t>
      </w:r>
      <w:r>
        <w:rPr>
          <w:lang w:val="en-US"/>
        </w:rPr>
        <w:t>:)</w:t>
      </w:r>
    </w:p>
    <w:p w14:paraId="40ED7AED" w14:textId="77777777" w:rsidR="00087CD0" w:rsidRDefault="00087CD0">
      <w:pPr>
        <w:pStyle w:val="CommentText"/>
        <w:rPr>
          <w:lang w:val="en-US"/>
        </w:rPr>
      </w:pPr>
      <w:r>
        <w:rPr>
          <w:lang w:val="en-US"/>
        </w:rPr>
        <w:t>The text for the patient is different: One of them says "You don't have to make an appointment" and the other one says "You have to make an appointment".</w:t>
      </w:r>
    </w:p>
    <w:p w14:paraId="7191BACC" w14:textId="77777777" w:rsidR="00087CD0" w:rsidRDefault="00087CD0">
      <w:pPr>
        <w:pStyle w:val="CommentText"/>
        <w:rPr>
          <w:lang w:val="en-US"/>
        </w:rPr>
      </w:pPr>
    </w:p>
    <w:p w14:paraId="7EB8291B" w14:textId="77777777" w:rsidR="00087CD0" w:rsidRPr="00B63D05" w:rsidRDefault="00087CD0">
      <w:pPr>
        <w:pStyle w:val="CommentText"/>
        <w:rPr>
          <w:lang w:val="en-US"/>
        </w:rPr>
      </w:pPr>
      <w:r>
        <w:rPr>
          <w:lang w:val="en-US"/>
        </w:rPr>
        <w:t>We can add another checkbox but then we should do it consistently for every "consult" option and there are already 10+ checkboxes for most medications; are you sure you want more of them? There's a free text box so you can always write something in, or use the "vervolgafspraak" option and put in a note indicating that you'll talk to another specialist before the next consult. If you decide you do want it then please write exactly what you want to appear with the checkbox, Epic text, and Patient text.</w:t>
      </w:r>
    </w:p>
  </w:comment>
  <w:comment w:id="385" w:author="Medlock, S.K." w:date="2021-05-06T18:29:00Z" w:initials="ACE">
    <w:p w14:paraId="28A720B2" w14:textId="3AC9472B" w:rsidR="00681BA7" w:rsidRPr="00E030ED" w:rsidRDefault="00681BA7">
      <w:pPr>
        <w:pStyle w:val="CommentText"/>
        <w:rPr>
          <w:lang w:val="en-US"/>
        </w:rPr>
      </w:pPr>
      <w:r>
        <w:rPr>
          <w:rStyle w:val="CommentReference"/>
        </w:rPr>
        <w:annotationRef/>
      </w:r>
      <w:r w:rsidRPr="00E030ED">
        <w:rPr>
          <w:lang w:val="en-US"/>
        </w:rPr>
        <w:t>TODO translate</w:t>
      </w:r>
    </w:p>
    <w:p w14:paraId="56BC0839" w14:textId="5D7F1E94" w:rsidR="00681BA7" w:rsidRDefault="00681BA7">
      <w:pPr>
        <w:pStyle w:val="CommentText"/>
        <w:rPr>
          <w:lang w:val="en-US"/>
        </w:rPr>
      </w:pPr>
      <w:r w:rsidRPr="00E030ED">
        <w:rPr>
          <w:lang w:val="en-US"/>
        </w:rPr>
        <w:t>Added from STOPPFall</w:t>
      </w:r>
    </w:p>
    <w:p w14:paraId="70C4E9B5" w14:textId="266F1430" w:rsidR="00E46800" w:rsidRPr="00E030ED" w:rsidRDefault="00E46800">
      <w:pPr>
        <w:pStyle w:val="CommentText"/>
        <w:rPr>
          <w:lang w:val="en-US"/>
        </w:rPr>
      </w:pPr>
      <w:r>
        <w:rPr>
          <w:lang w:val="en-US"/>
        </w:rPr>
        <w:t>PLEASE CHECK interpretation of this rule: Is "used as antihypertensive" meant to be an indication or a subset of the medication? We cannot relibly detect indication, so it's better to have text that applies both when it's being used as an antihypertensive and other uses. If it's meant to be a subclass of medicatoin, which drugs?</w:t>
      </w:r>
    </w:p>
  </w:comment>
  <w:comment w:id="401" w:author="Medlock, S.K." w:date="2021-05-07T07:47:00Z" w:initials="ACE">
    <w:p w14:paraId="08B80EF8" w14:textId="6B4DC4F0" w:rsidR="00E030ED" w:rsidRPr="00E030ED" w:rsidRDefault="00E030ED">
      <w:pPr>
        <w:pStyle w:val="CommentText"/>
        <w:rPr>
          <w:lang w:val="en-US"/>
        </w:rPr>
      </w:pPr>
      <w:r>
        <w:rPr>
          <w:rStyle w:val="CommentReference"/>
        </w:rPr>
        <w:annotationRef/>
      </w:r>
      <w:r w:rsidRPr="00E030ED">
        <w:rPr>
          <w:lang w:val="en-US"/>
        </w:rPr>
        <w:t>TODO: Translate</w:t>
      </w:r>
    </w:p>
    <w:p w14:paraId="261EDDE1" w14:textId="21DC56D1" w:rsidR="00E030ED" w:rsidRDefault="00E030ED">
      <w:pPr>
        <w:pStyle w:val="CommentText"/>
        <w:rPr>
          <w:lang w:val="en-US"/>
        </w:rPr>
      </w:pPr>
      <w:r>
        <w:rPr>
          <w:lang w:val="en-US"/>
        </w:rPr>
        <w:t>Added from STOPPFall</w:t>
      </w:r>
    </w:p>
    <w:p w14:paraId="1CFB5CCE" w14:textId="67963C2E" w:rsidR="00E030ED" w:rsidRDefault="00E030ED">
      <w:pPr>
        <w:pStyle w:val="CommentText"/>
        <w:rPr>
          <w:lang w:val="en-US"/>
        </w:rPr>
      </w:pPr>
      <w:r>
        <w:rPr>
          <w:lang w:val="en-US"/>
        </w:rPr>
        <w:t xml:space="preserve">PLEASE CHECK my interpretation of this advice. I'm not sure if "... used in cardiac diseases" is meant to indicate particular vasodiltaors, or the indictaion. We cannot reliably determine the indication, so </w:t>
      </w:r>
      <w:r w:rsidR="00610943">
        <w:rPr>
          <w:lang w:val="en-US"/>
        </w:rPr>
        <w:t>the text should be correct in both caradiac diseases and other uses. If it is meant to be specific drugs, then which ones?</w:t>
      </w:r>
    </w:p>
    <w:p w14:paraId="098FAAEC" w14:textId="679CDD06" w:rsidR="00610943" w:rsidRDefault="00610943">
      <w:pPr>
        <w:pStyle w:val="CommentText"/>
        <w:rPr>
          <w:lang w:val="en-US"/>
        </w:rPr>
      </w:pPr>
    </w:p>
    <w:p w14:paraId="07D81F5A" w14:textId="658CBA03" w:rsidR="00610943" w:rsidRPr="00E030ED" w:rsidRDefault="00610943">
      <w:pPr>
        <w:pStyle w:val="CommentText"/>
        <w:rPr>
          <w:lang w:val="en-US"/>
        </w:rPr>
      </w:pPr>
      <w:r>
        <w:rPr>
          <w:lang w:val="en-US"/>
        </w:rPr>
        <w:t>Also, note that C02CA alpha-blockers are vaasodilators, so two different "overweeg stoppen" messages will apepar for these drugs. We can remove C02CA from this rule, or we can adjust the text so both messages make sense together.</w:t>
      </w:r>
    </w:p>
  </w:comment>
  <w:comment w:id="428" w:author="Medlock, S.K." w:date="2021-05-06T11:08:00Z" w:initials="ACE">
    <w:p w14:paraId="7A0DDA87" w14:textId="77777777" w:rsidR="00087CD0" w:rsidRPr="00E030ED" w:rsidRDefault="00087CD0">
      <w:pPr>
        <w:pStyle w:val="CommentText"/>
        <w:rPr>
          <w:lang w:val="en-US"/>
        </w:rPr>
      </w:pPr>
      <w:r>
        <w:rPr>
          <w:rStyle w:val="CommentReference"/>
        </w:rPr>
        <w:annotationRef/>
      </w:r>
      <w:r w:rsidRPr="00E030ED">
        <w:rPr>
          <w:lang w:val="en-US"/>
        </w:rPr>
        <w:t>change suggested by Nathalie</w:t>
      </w:r>
    </w:p>
  </w:comment>
  <w:comment w:id="430" w:author="Velde, N. van der (Nathalie)" w:date="2021-03-16T16:52:00Z" w:initials="VNvd(">
    <w:p w14:paraId="008578A3" w14:textId="77777777" w:rsidR="00087CD0" w:rsidRDefault="00087CD0" w:rsidP="007949C6">
      <w:pPr>
        <w:pStyle w:val="CommentText"/>
      </w:pPr>
      <w:r>
        <w:rPr>
          <w:rStyle w:val="CommentReference"/>
        </w:rPr>
        <w:annotationRef/>
      </w:r>
      <w:r w:rsidRPr="00E030ED">
        <w:rPr>
          <w:lang w:val="en-US"/>
        </w:rPr>
        <w:t>Hier mis ik mogelijkheid wijziging naar ander mid</w:t>
      </w:r>
      <w:r>
        <w:t>dle (ivm indicatie hypertensive)</w:t>
      </w:r>
    </w:p>
  </w:comment>
  <w:comment w:id="431" w:author="Medlock, S.K." w:date="2021-05-06T11:18:00Z" w:initials="ACE">
    <w:p w14:paraId="1B71C7FA" w14:textId="77777777" w:rsidR="00087CD0" w:rsidRPr="001A3E9B" w:rsidRDefault="00087CD0">
      <w:pPr>
        <w:pStyle w:val="CommentText"/>
        <w:rPr>
          <w:lang w:val="en-US"/>
        </w:rPr>
      </w:pPr>
      <w:r>
        <w:rPr>
          <w:rStyle w:val="CommentReference"/>
        </w:rPr>
        <w:annotationRef/>
      </w:r>
      <w:r w:rsidRPr="001A3E9B">
        <w:rPr>
          <w:lang w:val="en-US"/>
        </w:rPr>
        <w:t xml:space="preserve">I think this is exactly the same medications </w:t>
      </w:r>
      <w:r>
        <w:rPr>
          <w:lang w:val="en-US"/>
        </w:rPr>
        <w:t>as we have for rule 35, so I've added beta-blockers (excluding eyedrops) to rule 35</w:t>
      </w:r>
    </w:p>
  </w:comment>
  <w:comment w:id="438" w:author="Medlock, S.K." w:date="2021-05-06T11:07:00Z" w:initials="ACE">
    <w:p w14:paraId="77119597" w14:textId="77777777" w:rsidR="00087CD0" w:rsidRDefault="00087CD0" w:rsidP="008E0034">
      <w:pPr>
        <w:pStyle w:val="CommentText"/>
      </w:pPr>
      <w:r>
        <w:rPr>
          <w:rStyle w:val="CommentReference"/>
        </w:rPr>
        <w:annotationRef/>
      </w:r>
      <w:r>
        <w:t>rephrasing suggested by Nathalie</w:t>
      </w:r>
    </w:p>
  </w:comment>
  <w:comment w:id="444" w:author="Velde, N. van der (Nathalie)" w:date="2021-03-16T16:41:00Z" w:initials="VNvd(">
    <w:p w14:paraId="78A4AA0A" w14:textId="77777777" w:rsidR="00087CD0" w:rsidRDefault="00087CD0" w:rsidP="002E7B31">
      <w:pPr>
        <w:pStyle w:val="CommentText"/>
      </w:pPr>
      <w:r>
        <w:rPr>
          <w:rStyle w:val="CommentReference"/>
        </w:rPr>
        <w:annotationRef/>
      </w:r>
      <w:r>
        <w:t>Ik mis bij alle casus de optie om direct te stoppen, dat is ook regelmatig mogelijk als ze al lagere doseringen gebruiken</w:t>
      </w:r>
    </w:p>
  </w:comment>
  <w:comment w:id="456" w:author="Velde, N. van der (Nathalie)" w:date="2021-03-16T17:08:00Z" w:initials="VNvd(">
    <w:p w14:paraId="601C44AE" w14:textId="77777777" w:rsidR="00087CD0" w:rsidRDefault="00087CD0" w:rsidP="001624DB">
      <w:pPr>
        <w:pStyle w:val="CommentText"/>
      </w:pPr>
      <w:r>
        <w:rPr>
          <w:rStyle w:val="CommentReference"/>
        </w:rPr>
        <w:annotationRef/>
      </w:r>
      <w:r>
        <w:t>Dit klopt niet, het gaat om het verschil tussen primaire en secundaire preventie, dus cardiovascular events in VG. Zie CVRM richtlijn daar staat hart- en vaatziekten. Daarmee worden niet symptomen bedoeld maar historie van hartinfarct en/of CVA/TIA</w:t>
      </w:r>
    </w:p>
    <w:p w14:paraId="3783BB93" w14:textId="77777777" w:rsidR="00087CD0" w:rsidRDefault="00087CD0" w:rsidP="001624DB">
      <w:pPr>
        <w:pStyle w:val="CommentText"/>
      </w:pPr>
      <w:r>
        <w:t>Ik zie inderdaad dat het uit de EPhor app komt, maar ik zou zelf niet direct weten wat daarmee bedoeld wordt met die bewoording.</w:t>
      </w:r>
    </w:p>
  </w:comment>
  <w:comment w:id="457" w:author="Medlock, S.K." w:date="2021-05-06T11:50:00Z" w:initials="ACE">
    <w:p w14:paraId="53BFD39D" w14:textId="77777777" w:rsidR="00087CD0" w:rsidRPr="00ED3D87" w:rsidRDefault="00087CD0">
      <w:pPr>
        <w:pStyle w:val="CommentText"/>
        <w:rPr>
          <w:lang w:val="en-US"/>
        </w:rPr>
      </w:pPr>
      <w:r>
        <w:rPr>
          <w:rStyle w:val="CommentReference"/>
        </w:rPr>
        <w:annotationRef/>
      </w:r>
      <w:r w:rsidRPr="00ED3D87">
        <w:rPr>
          <w:lang w:val="en-US"/>
        </w:rPr>
        <w:t>I've changed the text to more closely match the CVRM guideline.</w:t>
      </w:r>
    </w:p>
  </w:comment>
  <w:comment w:id="470" w:author="Medlock, S.K." w:date="2021-05-06T18:02:00Z" w:initials="ACE">
    <w:p w14:paraId="19E37A57" w14:textId="4B141806" w:rsidR="00FD54B6" w:rsidRDefault="00FD54B6">
      <w:pPr>
        <w:pStyle w:val="CommentText"/>
      </w:pPr>
      <w:r>
        <w:rPr>
          <w:rStyle w:val="CommentReference"/>
        </w:rPr>
        <w:annotationRef/>
      </w:r>
      <w:r>
        <w:t>TODO: Translate</w:t>
      </w:r>
    </w:p>
    <w:p w14:paraId="20B1BC1A" w14:textId="7B317AB7" w:rsidR="00FD54B6" w:rsidRDefault="00FD54B6">
      <w:pPr>
        <w:pStyle w:val="CommentText"/>
      </w:pPr>
      <w:r>
        <w:t>Added from STOPPFall</w:t>
      </w:r>
    </w:p>
  </w:comment>
  <w:comment w:id="482" w:author="Velde, N. van der (Nathalie)" w:date="2021-03-16T17:51:00Z" w:initials="VNvd(">
    <w:p w14:paraId="01260661" w14:textId="77777777" w:rsidR="00087CD0" w:rsidRDefault="00087CD0" w:rsidP="00FE1390">
      <w:pPr>
        <w:pStyle w:val="CommentText"/>
      </w:pPr>
      <w:r>
        <w:rPr>
          <w:rStyle w:val="CommentReference"/>
        </w:rPr>
        <w:annotationRef/>
      </w:r>
      <w:r>
        <w:t>Bij vervangen wil je weten of je direct ook stopt dan met opioid of uitsluipt</w:t>
      </w:r>
    </w:p>
  </w:comment>
  <w:comment w:id="483" w:author="Medlock, S.K." w:date="2021-05-06T12:59:00Z" w:initials="ACE">
    <w:p w14:paraId="2ACF70A3" w14:textId="77777777" w:rsidR="00087CD0" w:rsidRPr="00FE1390" w:rsidRDefault="00087CD0">
      <w:pPr>
        <w:pStyle w:val="CommentText"/>
        <w:rPr>
          <w:lang w:val="en-US"/>
        </w:rPr>
      </w:pPr>
      <w:r>
        <w:rPr>
          <w:rStyle w:val="CommentReference"/>
        </w:rPr>
        <w:annotationRef/>
      </w:r>
      <w:r>
        <w:rPr>
          <w:lang w:val="en-US"/>
        </w:rPr>
        <w:t>I've added a "stoppen" option. The user can check as many boxes as they want, thus they can select stop + vervangen, or afbouwen + vervangen, or whatever.</w:t>
      </w:r>
    </w:p>
  </w:comment>
  <w:comment w:id="488" w:author="Medlock, S.K." w:date="2021-05-06T12:55:00Z" w:initials="ACE">
    <w:p w14:paraId="7320D5EF" w14:textId="77777777" w:rsidR="00087CD0" w:rsidRPr="00087CD0" w:rsidRDefault="00087CD0" w:rsidP="008E0034">
      <w:pPr>
        <w:pStyle w:val="CommentText"/>
        <w:rPr>
          <w:lang w:val="en-US"/>
        </w:rPr>
      </w:pPr>
      <w:r>
        <w:rPr>
          <w:rStyle w:val="CommentReference"/>
        </w:rPr>
        <w:annotationRef/>
      </w:r>
      <w:r w:rsidRPr="00087CD0">
        <w:rPr>
          <w:lang w:val="en-US"/>
        </w:rPr>
        <w:t>Text added by Nathalie.</w:t>
      </w:r>
    </w:p>
    <w:p w14:paraId="4DBC2A6C" w14:textId="77777777" w:rsidR="00087CD0" w:rsidRPr="00087CD0" w:rsidRDefault="00087CD0" w:rsidP="008E0034">
      <w:pPr>
        <w:pStyle w:val="CommentText"/>
        <w:rPr>
          <w:lang w:val="en-US"/>
        </w:rPr>
      </w:pPr>
    </w:p>
    <w:p w14:paraId="46B44561" w14:textId="77777777" w:rsidR="00087CD0" w:rsidRPr="00FE1390" w:rsidRDefault="00087CD0" w:rsidP="008E0034">
      <w:pPr>
        <w:pStyle w:val="CommentText"/>
        <w:rPr>
          <w:lang w:val="en-US"/>
        </w:rPr>
      </w:pPr>
      <w:r w:rsidRPr="00FE1390">
        <w:rPr>
          <w:lang w:val="en-US"/>
        </w:rPr>
        <w:t>I assume you don't want me to repeat the contra-indication list 2x in this text, so I've moved it from the next sentence to this one.</w:t>
      </w:r>
    </w:p>
  </w:comment>
  <w:comment w:id="494" w:author="Velde, N. van der (Nathalie)" w:date="2021-03-16T17:16:00Z" w:initials="VNvd(">
    <w:p w14:paraId="0CD67368" w14:textId="77777777" w:rsidR="00087CD0" w:rsidRDefault="00087CD0" w:rsidP="008E0034">
      <w:pPr>
        <w:pStyle w:val="CommentText"/>
      </w:pPr>
      <w:r>
        <w:rPr>
          <w:rStyle w:val="CommentReference"/>
        </w:rPr>
        <w:annotationRef/>
      </w:r>
      <w:r>
        <w:t>Dit is bij geriatrische populatie gecontraindiceerd ivm zwakke werking met relatief sterk bijwerkingprofiel. Dus dit moet er echt uit. Liever laaggedoseerd opioid dan tramal</w:t>
      </w:r>
    </w:p>
  </w:comment>
  <w:comment w:id="495" w:author="Medlock, S.K." w:date="2021-05-06T11:53:00Z" w:initials="ACE">
    <w:p w14:paraId="1A16161B" w14:textId="77777777" w:rsidR="00087CD0" w:rsidRPr="00FD69A2" w:rsidRDefault="00087CD0" w:rsidP="008E0034">
      <w:pPr>
        <w:pStyle w:val="CommentText"/>
        <w:rPr>
          <w:lang w:val="en-US"/>
        </w:rPr>
      </w:pPr>
      <w:r>
        <w:rPr>
          <w:rStyle w:val="CommentReference"/>
        </w:rPr>
        <w:annotationRef/>
      </w:r>
      <w:r w:rsidRPr="00FD69A2">
        <w:rPr>
          <w:lang w:val="en-US"/>
        </w:rPr>
        <w:t>This is the only option I can find in any guideline for "kwetsbare ouderen".</w:t>
      </w:r>
    </w:p>
    <w:p w14:paraId="5C5ABB8F" w14:textId="77777777" w:rsidR="00087CD0" w:rsidRDefault="00087CD0" w:rsidP="008E0034">
      <w:pPr>
        <w:pStyle w:val="CommentText"/>
        <w:rPr>
          <w:lang w:val="en-US"/>
        </w:rPr>
      </w:pPr>
      <w:r>
        <w:rPr>
          <w:lang w:val="en-US"/>
        </w:rPr>
        <w:t>I recognize that tramadol has Problems; every geriatrician I've talked to says the same thing.</w:t>
      </w:r>
    </w:p>
    <w:p w14:paraId="1FDA4E2B" w14:textId="77777777" w:rsidR="00087CD0" w:rsidRDefault="00087CD0" w:rsidP="008E0034">
      <w:pPr>
        <w:pStyle w:val="CommentText"/>
        <w:rPr>
          <w:lang w:val="en-US"/>
        </w:rPr>
      </w:pPr>
    </w:p>
    <w:p w14:paraId="14F58CB5" w14:textId="77777777" w:rsidR="00087CD0" w:rsidRDefault="00087CD0" w:rsidP="008E0034">
      <w:pPr>
        <w:pStyle w:val="CommentText"/>
        <w:rPr>
          <w:lang w:val="en-US"/>
        </w:rPr>
      </w:pPr>
      <w:r>
        <w:rPr>
          <w:lang w:val="en-US"/>
        </w:rPr>
        <w:t>The reference is this one:</w:t>
      </w:r>
    </w:p>
    <w:p w14:paraId="2B23C15D" w14:textId="77777777" w:rsidR="00087CD0" w:rsidRDefault="00087CD0" w:rsidP="008E0034">
      <w:pPr>
        <w:pStyle w:val="CommentText"/>
        <w:rPr>
          <w:lang w:val="en-US"/>
        </w:rPr>
      </w:pPr>
      <w:hyperlink r:id="rId6" w:history="1">
        <w:r w:rsidRPr="00DA064D">
          <w:rPr>
            <w:rStyle w:val="Hyperlink"/>
            <w:lang w:val="en-US"/>
          </w:rPr>
          <w:t>https://ephor.nl/wp-content/uploads/2018/12/richtlijn-pijn-verenso_deel_1.pdf</w:t>
        </w:r>
      </w:hyperlink>
    </w:p>
    <w:p w14:paraId="15BDDCD0" w14:textId="77777777" w:rsidR="00087CD0" w:rsidRDefault="00087CD0" w:rsidP="008E0034">
      <w:pPr>
        <w:pStyle w:val="CommentText"/>
        <w:rPr>
          <w:lang w:val="en-US"/>
        </w:rPr>
      </w:pPr>
    </w:p>
    <w:p w14:paraId="2FCCCABD" w14:textId="77777777" w:rsidR="00087CD0" w:rsidRPr="00FD69A2" w:rsidRDefault="00087CD0" w:rsidP="008E0034">
      <w:pPr>
        <w:pStyle w:val="CommentText"/>
        <w:rPr>
          <w:lang w:val="en-US"/>
        </w:rPr>
      </w:pPr>
      <w:r>
        <w:rPr>
          <w:lang w:val="en-US"/>
        </w:rPr>
        <w:t>If you can find a guideline that has better advice, we can use it. Otherewise we can basically say "eh, dunno" (see tracked change). This same text is repeated in several rules, so once we've settled on a text we like we can search and replace.</w:t>
      </w:r>
    </w:p>
  </w:comment>
  <w:comment w:id="503" w:author="Velde, N. van der (Nathalie)" w:date="2021-03-16T17:18:00Z" w:initials="VNvd(">
    <w:p w14:paraId="5E8A90D2" w14:textId="77777777" w:rsidR="00087CD0" w:rsidRPr="00087CD0" w:rsidRDefault="00087CD0" w:rsidP="00FE1390">
      <w:pPr>
        <w:pStyle w:val="CommentText"/>
        <w:rPr>
          <w:lang w:val="en-US"/>
        </w:rPr>
      </w:pPr>
      <w:r>
        <w:rPr>
          <w:rStyle w:val="CommentReference"/>
        </w:rPr>
        <w:annotationRef/>
      </w:r>
      <w:r w:rsidRPr="00087CD0">
        <w:rPr>
          <w:lang w:val="en-US"/>
        </w:rPr>
        <w:t>Deze optie moet eruit</w:t>
      </w:r>
    </w:p>
  </w:comment>
  <w:comment w:id="504" w:author="Medlock, S.K." w:date="2021-05-06T12:52:00Z" w:initials="ACE">
    <w:p w14:paraId="04E2B22B" w14:textId="77777777" w:rsidR="00087CD0" w:rsidRPr="00FE1390" w:rsidRDefault="00087CD0">
      <w:pPr>
        <w:pStyle w:val="CommentText"/>
        <w:rPr>
          <w:lang w:val="en-US"/>
        </w:rPr>
      </w:pPr>
      <w:r>
        <w:rPr>
          <w:rStyle w:val="CommentReference"/>
        </w:rPr>
        <w:annotationRef/>
      </w:r>
      <w:r w:rsidRPr="00FE1390">
        <w:rPr>
          <w:rStyle w:val="CommentReference"/>
          <w:lang w:val="en-US"/>
        </w:rPr>
        <w:t>Easiest way is to remove this rule</w:t>
      </w:r>
    </w:p>
  </w:comment>
  <w:comment w:id="516" w:author="Velde, N. van der (Nathalie)" w:date="2021-03-16T17:30:00Z" w:initials="VNvd(">
    <w:p w14:paraId="3754D57D" w14:textId="77777777" w:rsidR="00087CD0" w:rsidRDefault="00087CD0" w:rsidP="00D83B5F">
      <w:pPr>
        <w:pStyle w:val="CommentText"/>
      </w:pPr>
      <w:r>
        <w:rPr>
          <w:rStyle w:val="CommentReference"/>
        </w:rPr>
        <w:annotationRef/>
      </w:r>
      <w:r>
        <w:t xml:space="preserve">Ook hier geldt, 5 keer a 2 weken is echt vaak; kan dit flexibeler? Ik kan me voorstellen dat bij afbouwen morfine dat ik na 1-2 weken bel en daarna dan afhankelijk van hoe het verloopt. </w:t>
      </w:r>
    </w:p>
  </w:comment>
  <w:comment w:id="517" w:author="Medlock, S.K." w:date="2021-05-06T13:27:00Z" w:initials="ACE">
    <w:p w14:paraId="794AC22D" w14:textId="14DF66A0" w:rsidR="00087CD0" w:rsidRPr="0070545E" w:rsidRDefault="00087CD0">
      <w:pPr>
        <w:pStyle w:val="CommentText"/>
        <w:rPr>
          <w:lang w:val="en-US"/>
        </w:rPr>
      </w:pPr>
      <w:r>
        <w:rPr>
          <w:rStyle w:val="CommentReference"/>
        </w:rPr>
        <w:annotationRef/>
      </w:r>
      <w:r w:rsidRPr="0070545E">
        <w:rPr>
          <w:lang w:val="en-US"/>
        </w:rPr>
        <w:t>We can recommend this if there's a guideline that says it; otherwise we can just drop the pre-filled text and let the doctor fill it in.</w:t>
      </w:r>
    </w:p>
  </w:comment>
  <w:comment w:id="546" w:author="Medlock, S.K." w:date="2021-05-07T07:29:00Z" w:initials="ACE">
    <w:p w14:paraId="1596DBF3" w14:textId="51E489BD" w:rsidR="002965A1" w:rsidRPr="002965A1" w:rsidRDefault="002965A1">
      <w:pPr>
        <w:pStyle w:val="CommentText"/>
        <w:rPr>
          <w:lang w:val="en-US"/>
        </w:rPr>
      </w:pPr>
      <w:r>
        <w:rPr>
          <w:rStyle w:val="CommentReference"/>
        </w:rPr>
        <w:annotationRef/>
      </w:r>
      <w:r w:rsidRPr="002965A1">
        <w:rPr>
          <w:lang w:val="en-US"/>
        </w:rPr>
        <w:t>TODO: translate</w:t>
      </w:r>
    </w:p>
    <w:p w14:paraId="478505BB" w14:textId="77A295C7" w:rsidR="002965A1" w:rsidRPr="002965A1" w:rsidRDefault="002965A1">
      <w:pPr>
        <w:pStyle w:val="CommentText"/>
        <w:rPr>
          <w:lang w:val="en-US"/>
        </w:rPr>
      </w:pPr>
      <w:r w:rsidRPr="002965A1">
        <w:rPr>
          <w:lang w:val="en-US"/>
        </w:rPr>
        <w:t>Added from STOPPFall</w:t>
      </w:r>
    </w:p>
    <w:p w14:paraId="3358EE8D" w14:textId="41F9C7FD" w:rsidR="002965A1" w:rsidRPr="002965A1" w:rsidRDefault="002965A1">
      <w:pPr>
        <w:pStyle w:val="CommentText"/>
        <w:rPr>
          <w:lang w:val="en-US"/>
        </w:rPr>
      </w:pPr>
      <w:r w:rsidRPr="002965A1">
        <w:rPr>
          <w:lang w:val="en-US"/>
        </w:rPr>
        <w:t>I am assuming that "sedating anthistamines" = "oude generatie" – this isn't defined in STOPPFall</w:t>
      </w:r>
    </w:p>
  </w:comment>
  <w:comment w:id="557" w:author="Medlock, S.K." w:date="2021-05-07T07:32:00Z" w:initials="ACE">
    <w:p w14:paraId="00F78E8F" w14:textId="6A997C30" w:rsidR="002965A1" w:rsidRPr="000863CB" w:rsidRDefault="002965A1">
      <w:pPr>
        <w:pStyle w:val="CommentText"/>
        <w:rPr>
          <w:lang w:val="en-US"/>
        </w:rPr>
      </w:pPr>
      <w:r>
        <w:rPr>
          <w:rStyle w:val="CommentReference"/>
        </w:rPr>
        <w:annotationRef/>
      </w:r>
      <w:r w:rsidRPr="000863CB">
        <w:rPr>
          <w:lang w:val="en-US"/>
        </w:rPr>
        <w:t>TODO translate</w:t>
      </w:r>
    </w:p>
    <w:p w14:paraId="1D3E1DA6" w14:textId="735AD4C3" w:rsidR="002965A1" w:rsidRPr="000863CB" w:rsidRDefault="002965A1">
      <w:pPr>
        <w:pStyle w:val="CommentText"/>
        <w:rPr>
          <w:lang w:val="en-US"/>
        </w:rPr>
      </w:pPr>
      <w:r w:rsidRPr="000863CB">
        <w:rPr>
          <w:lang w:val="en-US"/>
        </w:rPr>
        <w:t>Added from STOPPFall</w:t>
      </w:r>
    </w:p>
  </w:comment>
  <w:comment w:id="562" w:author="Velde, N. van der (Nathalie)" w:date="2021-03-16T17:42:00Z" w:initials="VNvd(">
    <w:p w14:paraId="4B9AAE49" w14:textId="77777777" w:rsidR="00087CD0" w:rsidRDefault="00087CD0" w:rsidP="00103814">
      <w:pPr>
        <w:pStyle w:val="CommentText"/>
      </w:pPr>
      <w:r>
        <w:rPr>
          <w:rStyle w:val="CommentReference"/>
        </w:rPr>
        <w:annotationRef/>
      </w:r>
      <w:r>
        <w:t xml:space="preserve">Waarom alleen deze bijwerking genoemd? </w:t>
      </w:r>
    </w:p>
  </w:comment>
  <w:comment w:id="565" w:author="Medlock, S.K." w:date="2021-05-07T08:48:00Z" w:initials="ACE">
    <w:p w14:paraId="28880F5B" w14:textId="5F5E418E" w:rsidR="001C47AB" w:rsidRDefault="001C47AB">
      <w:pPr>
        <w:pStyle w:val="CommentText"/>
      </w:pPr>
      <w:r>
        <w:rPr>
          <w:rStyle w:val="CommentReference"/>
        </w:rPr>
        <w:annotationRef/>
      </w:r>
      <w:r>
        <w:t>TODO translate</w:t>
      </w:r>
    </w:p>
    <w:p w14:paraId="3E05DBDF" w14:textId="5352DFC3" w:rsidR="001C47AB" w:rsidRDefault="001C47AB">
      <w:pPr>
        <w:pStyle w:val="CommentText"/>
      </w:pPr>
      <w:r>
        <w:t>Added from STOPPFall</w:t>
      </w:r>
    </w:p>
  </w:comment>
  <w:comment w:id="563" w:author="Medlock, S.K." w:date="2021-05-06T14:43:00Z" w:initials="ACE">
    <w:p w14:paraId="46492620" w14:textId="25CA580C" w:rsidR="00087CD0" w:rsidRDefault="00087CD0">
      <w:pPr>
        <w:pStyle w:val="CommentText"/>
        <w:rPr>
          <w:lang w:val="en-US"/>
        </w:rPr>
      </w:pPr>
      <w:r>
        <w:rPr>
          <w:rStyle w:val="CommentReference"/>
        </w:rPr>
        <w:annotationRef/>
      </w:r>
      <w:r w:rsidRPr="00103814">
        <w:rPr>
          <w:lang w:val="en-US"/>
        </w:rPr>
        <w:t>Because "a</w:t>
      </w:r>
      <w:r>
        <w:rPr>
          <w:lang w:val="en-US"/>
        </w:rPr>
        <w:t>nticholinergics" are specifically mentioned in the fall guideline, STOPPFalls, START-STOPP, ACOVE, etc. All but a few anticholinergics belong to other FRID classes as well, so this text will nearaly always appear alongside a bunch of other advice.</w:t>
      </w:r>
    </w:p>
    <w:p w14:paraId="7F0F7BB7" w14:textId="100A2474" w:rsidR="00087CD0" w:rsidRDefault="00087CD0">
      <w:pPr>
        <w:pStyle w:val="CommentText"/>
        <w:rPr>
          <w:lang w:val="en-US"/>
        </w:rPr>
      </w:pPr>
    </w:p>
    <w:p w14:paraId="70252B1D" w14:textId="4D12A729" w:rsidR="00087CD0" w:rsidRDefault="00087CD0">
      <w:pPr>
        <w:pStyle w:val="CommentText"/>
        <w:rPr>
          <w:lang w:val="en-US"/>
        </w:rPr>
      </w:pPr>
      <w:r>
        <w:rPr>
          <w:lang w:val="en-US"/>
        </w:rPr>
        <w:t>We can change this text to say something else. We can also get rid of this rule and argue that anticholinergics are already covered by other rules, except for the couple of odd medications in rules 105a, b, and c below. However, I expect that most docs don't have an overview of which drugs are currently thought to have a significant anticholinergic effect, so it seems like this informatiion is useful.</w:t>
      </w:r>
    </w:p>
    <w:p w14:paraId="1BAD34F2" w14:textId="77777777" w:rsidR="00087CD0" w:rsidRDefault="00087CD0">
      <w:pPr>
        <w:pStyle w:val="CommentText"/>
        <w:rPr>
          <w:lang w:val="en-US"/>
        </w:rPr>
      </w:pPr>
    </w:p>
    <w:p w14:paraId="3AA3603F" w14:textId="7F4881EC" w:rsidR="00087CD0" w:rsidRPr="00103814" w:rsidRDefault="00087CD0">
      <w:pPr>
        <w:pStyle w:val="CommentText"/>
        <w:rPr>
          <w:lang w:val="en-US"/>
        </w:rPr>
      </w:pPr>
    </w:p>
  </w:comment>
  <w:comment w:id="573" w:author="Medlock, S.K." w:date="2021-05-07T08:00:00Z" w:initials="ACE">
    <w:p w14:paraId="7B9F91C2" w14:textId="798E0FC9" w:rsidR="0031445A" w:rsidRPr="0031445A" w:rsidRDefault="0031445A">
      <w:pPr>
        <w:pStyle w:val="CommentText"/>
        <w:rPr>
          <w:lang w:val="en-US"/>
        </w:rPr>
      </w:pPr>
      <w:r>
        <w:rPr>
          <w:rStyle w:val="CommentReference"/>
        </w:rPr>
        <w:annotationRef/>
      </w:r>
      <w:r w:rsidRPr="0031445A">
        <w:rPr>
          <w:lang w:val="en-US"/>
        </w:rPr>
        <w:t>TODO translate</w:t>
      </w:r>
    </w:p>
    <w:p w14:paraId="5A0096B7" w14:textId="05514D72" w:rsidR="0031445A" w:rsidRPr="0031445A" w:rsidRDefault="0031445A">
      <w:pPr>
        <w:pStyle w:val="CommentText"/>
        <w:rPr>
          <w:lang w:val="en-US"/>
        </w:rPr>
      </w:pPr>
      <w:r w:rsidRPr="0031445A">
        <w:rPr>
          <w:lang w:val="en-US"/>
        </w:rPr>
        <w:t>Added from STOPPFall</w:t>
      </w:r>
    </w:p>
    <w:p w14:paraId="1B14CD82" w14:textId="45813AC2" w:rsidR="0031445A" w:rsidRPr="0031445A" w:rsidRDefault="0031445A" w:rsidP="0031445A">
      <w:pPr>
        <w:suppressAutoHyphens w:val="0"/>
        <w:autoSpaceDE w:val="0"/>
        <w:autoSpaceDN w:val="0"/>
        <w:adjustRightInd w:val="0"/>
        <w:rPr>
          <w:lang w:val="en-US"/>
        </w:rPr>
      </w:pPr>
      <w:r w:rsidRPr="0031445A">
        <w:rPr>
          <w:lang w:val="en-US"/>
        </w:rPr>
        <w:t>I assume that th</w:t>
      </w:r>
      <w:r>
        <w:rPr>
          <w:lang w:val="en-US"/>
        </w:rPr>
        <w:t>ese are the medications intended by "</w:t>
      </w:r>
      <w:r>
        <w:rPr>
          <w:rFonts w:ascii="AGaramondPro-Regular" w:hAnsi="AGaramondPro-Regular" w:cs="AGaramondPro-Regular"/>
          <w:color w:val="auto"/>
          <w:sz w:val="16"/>
          <w:szCs w:val="16"/>
          <w:lang w:val="en-US" w:bidi="ar-SA"/>
        </w:rPr>
        <w:t>Overactive bladder and incontinence medications"</w:t>
      </w:r>
    </w:p>
  </w:comment>
  <w:comment w:id="580" w:author="Medlock, S.K." w:date="2021-05-07T08:03:00Z" w:initials="ACE">
    <w:p w14:paraId="1DF1D805" w14:textId="2630A4DE" w:rsidR="0031445A" w:rsidRPr="0031445A" w:rsidRDefault="0031445A">
      <w:pPr>
        <w:pStyle w:val="CommentText"/>
        <w:rPr>
          <w:lang w:val="en-US"/>
        </w:rPr>
      </w:pPr>
      <w:r>
        <w:rPr>
          <w:rStyle w:val="CommentReference"/>
        </w:rPr>
        <w:annotationRef/>
      </w:r>
      <w:r w:rsidRPr="0031445A">
        <w:rPr>
          <w:lang w:val="en-US"/>
        </w:rPr>
        <w:t>Other sources suggest afbouw is not needed, but STOPPFall says "consider"</w:t>
      </w:r>
    </w:p>
  </w:comment>
  <w:comment w:id="592" w:author="Medlock, S.K." w:date="2021-05-07T08:06:00Z" w:initials="ACE">
    <w:p w14:paraId="786FF990" w14:textId="413BC824" w:rsidR="0031445A" w:rsidRDefault="0031445A">
      <w:pPr>
        <w:pStyle w:val="CommentText"/>
      </w:pPr>
      <w:r>
        <w:rPr>
          <w:rStyle w:val="CommentReference"/>
        </w:rPr>
        <w:annotationRef/>
      </w:r>
      <w:r>
        <w:t>TODO translate</w:t>
      </w:r>
    </w:p>
    <w:p w14:paraId="2D79E199" w14:textId="764E84C3" w:rsidR="0031445A" w:rsidRDefault="0031445A">
      <w:pPr>
        <w:pStyle w:val="CommentText"/>
      </w:pPr>
      <w:r>
        <w:t>Added from STOPPFall</w:t>
      </w:r>
    </w:p>
  </w:comment>
  <w:comment w:id="594" w:author="Medlock, S.K." w:date="2021-05-07T06:56:00Z" w:initials="ACE">
    <w:p w14:paraId="6C6F42E0" w14:textId="17392D4C" w:rsidR="00B551EA" w:rsidRPr="00B551EA" w:rsidRDefault="00B551EA">
      <w:pPr>
        <w:pStyle w:val="CommentText"/>
        <w:rPr>
          <w:lang w:val="en-US"/>
        </w:rPr>
      </w:pPr>
      <w:r>
        <w:rPr>
          <w:rStyle w:val="CommentReference"/>
        </w:rPr>
        <w:annotationRef/>
      </w:r>
      <w:r w:rsidRPr="00B551EA">
        <w:rPr>
          <w:lang w:val="en-US"/>
        </w:rPr>
        <w:t xml:space="preserve">STOPPFall says afbouwen is not needed, but as I recall Nathalie said that it is still often </w:t>
      </w:r>
      <w:r>
        <w:rPr>
          <w:lang w:val="en-US"/>
        </w:rPr>
        <w:t>advisible</w:t>
      </w:r>
      <w:r w:rsidRPr="00B551EA">
        <w:rPr>
          <w:lang w:val="en-US"/>
        </w:rPr>
        <w:t xml:space="preserve"> (probaably mainly due to placbo effect).</w:t>
      </w:r>
    </w:p>
  </w:comment>
  <w:comment w:id="595" w:author="Medlock, S.K." w:date="2021-05-07T06:54:00Z" w:initials="ACE">
    <w:p w14:paraId="5569360E" w14:textId="77777777" w:rsidR="00B551EA" w:rsidRDefault="00B551EA">
      <w:pPr>
        <w:pStyle w:val="CommentText"/>
      </w:pPr>
      <w:r>
        <w:rPr>
          <w:rStyle w:val="CommentReference"/>
        </w:rPr>
        <w:annotationRef/>
      </w:r>
      <w:r>
        <w:t>TODO translate</w:t>
      </w:r>
    </w:p>
    <w:p w14:paraId="429C9EBB" w14:textId="55AE8944" w:rsidR="00B551EA" w:rsidRDefault="00B551EA">
      <w:pPr>
        <w:pStyle w:val="CommentText"/>
      </w:pPr>
      <w:r>
        <w:t>Added from STOPPFall</w:t>
      </w:r>
    </w:p>
  </w:comment>
  <w:comment w:id="611" w:author="Medlock, S.K." w:date="2021-05-07T09:03:00Z" w:initials="ACE">
    <w:p w14:paraId="71990731" w14:textId="79C3D61E" w:rsidR="000863CB" w:rsidRPr="000863CB" w:rsidRDefault="000863CB">
      <w:pPr>
        <w:pStyle w:val="CommentText"/>
        <w:rPr>
          <w:lang w:val="en-US"/>
        </w:rPr>
      </w:pPr>
      <w:r>
        <w:rPr>
          <w:rStyle w:val="CommentReference"/>
        </w:rPr>
        <w:annotationRef/>
      </w:r>
      <w:r w:rsidRPr="000863CB">
        <w:rPr>
          <w:lang w:val="en-US"/>
        </w:rPr>
        <w:t>TODO</w:t>
      </w:r>
    </w:p>
  </w:comment>
  <w:comment w:id="613" w:author="Medlock, S.K." w:date="2021-05-07T09:03:00Z" w:initials="ACE">
    <w:p w14:paraId="515FA73D" w14:textId="5C13966E" w:rsidR="000863CB" w:rsidRPr="000863CB" w:rsidRDefault="000863CB">
      <w:pPr>
        <w:pStyle w:val="CommentText"/>
        <w:rPr>
          <w:lang w:val="en-US"/>
        </w:rPr>
      </w:pPr>
      <w:r>
        <w:rPr>
          <w:rStyle w:val="CommentReference"/>
        </w:rPr>
        <w:annotationRef/>
      </w:r>
      <w:r w:rsidRPr="000863CB">
        <w:rPr>
          <w:lang w:val="en-US"/>
        </w:rPr>
        <w:t>TODO translate</w:t>
      </w:r>
    </w:p>
    <w:p w14:paraId="767EE149" w14:textId="3AC88F6F" w:rsidR="000863CB" w:rsidRPr="000863CB" w:rsidRDefault="000863CB">
      <w:pPr>
        <w:pStyle w:val="CommentText"/>
        <w:rPr>
          <w:lang w:val="en-US"/>
        </w:rPr>
      </w:pPr>
      <w:r w:rsidRPr="000863CB">
        <w:rPr>
          <w:lang w:val="en-US"/>
        </w:rPr>
        <w:t>Added from STOPPFall</w:t>
      </w:r>
    </w:p>
  </w:comment>
  <w:comment w:id="615" w:author="Medlock, S.K." w:date="2021-05-07T06:58:00Z" w:initials="ACE">
    <w:p w14:paraId="011ADE26" w14:textId="77777777" w:rsidR="00B551EA" w:rsidRDefault="00B551EA">
      <w:pPr>
        <w:pStyle w:val="CommentText"/>
      </w:pPr>
      <w:r>
        <w:rPr>
          <w:rStyle w:val="CommentReference"/>
        </w:rPr>
        <w:annotationRef/>
      </w:r>
      <w:r>
        <w:t>TODO translate</w:t>
      </w:r>
    </w:p>
    <w:p w14:paraId="4BA4A6AF" w14:textId="0E219417" w:rsidR="00B551EA" w:rsidRDefault="00B551EA">
      <w:pPr>
        <w:pStyle w:val="CommentText"/>
      </w:pPr>
      <w:r>
        <w:t>Added from STOPPFall</w:t>
      </w:r>
    </w:p>
  </w:comment>
  <w:comment w:id="633" w:author="Medlock, S.K." w:date="2021-05-07T09:09:00Z" w:initials="ACE">
    <w:p w14:paraId="4C38CCE1" w14:textId="77777777" w:rsidR="00174994" w:rsidRDefault="00174994" w:rsidP="00174994">
      <w:pPr>
        <w:pStyle w:val="CommentText"/>
      </w:pPr>
      <w:r>
        <w:rPr>
          <w:rStyle w:val="CommentReference"/>
        </w:rPr>
        <w:annotationRef/>
      </w:r>
      <w:r>
        <w:t>TODO translate</w:t>
      </w:r>
    </w:p>
    <w:p w14:paraId="3A18A5EF" w14:textId="77777777" w:rsidR="00174994" w:rsidRDefault="00174994" w:rsidP="00174994">
      <w:pPr>
        <w:pStyle w:val="CommentText"/>
      </w:pPr>
      <w:r>
        <w:t>Added from STOPPFall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73DAF8" w15:done="0"/>
  <w15:commentEx w15:paraId="44A81409" w15:done="0"/>
  <w15:commentEx w15:paraId="3EDF6C4C" w15:done="0"/>
  <w15:commentEx w15:paraId="195846C7" w15:done="0"/>
  <w15:commentEx w15:paraId="3C6DB312" w15:paraIdParent="195846C7" w15:done="0"/>
  <w15:commentEx w15:paraId="01CE3FDD" w15:done="0"/>
  <w15:commentEx w15:paraId="76BAC05C" w15:paraIdParent="01CE3FDD" w15:done="0"/>
  <w15:commentEx w15:paraId="7DD630CF" w15:done="0"/>
  <w15:commentEx w15:paraId="52C4F7B0" w15:paraIdParent="7DD630CF" w15:done="0"/>
  <w15:commentEx w15:paraId="2F3E85CC" w15:done="0"/>
  <w15:commentEx w15:paraId="6666C6D1" w15:paraIdParent="2F3E85CC" w15:done="0"/>
  <w15:commentEx w15:paraId="2F59D3A0" w15:done="0"/>
  <w15:commentEx w15:paraId="1BA75B17" w15:done="0"/>
  <w15:commentEx w15:paraId="6BC5BED9" w15:done="0"/>
  <w15:commentEx w15:paraId="1E7C6036" w15:paraIdParent="6BC5BED9" w15:done="0"/>
  <w15:commentEx w15:paraId="404681A8" w15:done="0"/>
  <w15:commentEx w15:paraId="24A76A12" w15:done="0"/>
  <w15:commentEx w15:paraId="13FC4F9E" w15:paraIdParent="24A76A12" w15:done="0"/>
  <w15:commentEx w15:paraId="1D01A3C1" w15:done="0"/>
  <w15:commentEx w15:paraId="0ABF03AE" w15:done="0"/>
  <w15:commentEx w15:paraId="332EEC0C" w15:paraIdParent="0ABF03AE" w15:done="0"/>
  <w15:commentEx w15:paraId="28D2E443" w15:done="0"/>
  <w15:commentEx w15:paraId="04ACB410" w15:done="0"/>
  <w15:commentEx w15:paraId="21D3143C" w15:paraIdParent="04ACB410" w15:done="0"/>
  <w15:commentEx w15:paraId="3386A453" w15:done="0"/>
  <w15:commentEx w15:paraId="46D1958C" w15:paraIdParent="3386A453" w15:done="0"/>
  <w15:commentEx w15:paraId="1FEA450A" w15:done="0"/>
  <w15:commentEx w15:paraId="5BD53F5C" w15:done="0"/>
  <w15:commentEx w15:paraId="3FF3A890" w15:done="0"/>
  <w15:commentEx w15:paraId="6BF487B6" w15:done="0"/>
  <w15:commentEx w15:paraId="16C99510" w15:done="0"/>
  <w15:commentEx w15:paraId="69E7F977" w15:done="0"/>
  <w15:commentEx w15:paraId="1BF196E2" w15:paraIdParent="69E7F977" w15:done="0"/>
  <w15:commentEx w15:paraId="1B201104" w15:done="0"/>
  <w15:commentEx w15:paraId="383998E0" w15:paraIdParent="1B201104" w15:done="0"/>
  <w15:commentEx w15:paraId="7024D395" w15:done="0"/>
  <w15:commentEx w15:paraId="5D8B0F79" w15:paraIdParent="7024D395" w15:done="0"/>
  <w15:commentEx w15:paraId="5E4FC685" w15:done="0"/>
  <w15:commentEx w15:paraId="7FF5ECC8" w15:done="0"/>
  <w15:commentEx w15:paraId="3ADD6E92" w15:done="0"/>
  <w15:commentEx w15:paraId="5BE7BA2B" w15:paraIdParent="3ADD6E92" w15:done="0"/>
  <w15:commentEx w15:paraId="534ED4FA" w15:done="0"/>
  <w15:commentEx w15:paraId="043659B5" w15:paraIdParent="534ED4FA" w15:done="0"/>
  <w15:commentEx w15:paraId="341C315F" w15:done="0"/>
  <w15:commentEx w15:paraId="628F7618" w15:done="0"/>
  <w15:commentEx w15:paraId="389EE154" w15:done="0"/>
  <w15:commentEx w15:paraId="1F761366" w15:paraIdParent="389EE154" w15:done="0"/>
  <w15:commentEx w15:paraId="5927557D" w15:done="0"/>
  <w15:commentEx w15:paraId="1CCE6A37" w15:paraIdParent="5927557D" w15:done="0"/>
  <w15:commentEx w15:paraId="35CD78DA" w15:done="0"/>
  <w15:commentEx w15:paraId="337A5CDE" w15:paraIdParent="35CD78DA" w15:done="0"/>
  <w15:commentEx w15:paraId="34E036C9" w15:done="0"/>
  <w15:commentEx w15:paraId="305449AA" w15:paraIdParent="34E036C9" w15:done="0"/>
  <w15:commentEx w15:paraId="49C50AA7" w15:done="0"/>
  <w15:commentEx w15:paraId="71CF002C" w15:paraIdParent="49C50AA7" w15:done="0"/>
  <w15:commentEx w15:paraId="2D468143" w15:done="0"/>
  <w15:commentEx w15:paraId="2C45C7E4" w15:paraIdParent="2D468143" w15:done="0"/>
  <w15:commentEx w15:paraId="0C124063" w15:done="0"/>
  <w15:commentEx w15:paraId="333CBF2D" w15:paraIdParent="0C124063" w15:done="0"/>
  <w15:commentEx w15:paraId="3C7EF771" w15:done="0"/>
  <w15:commentEx w15:paraId="6DE77893" w15:done="0"/>
  <w15:commentEx w15:paraId="64098707" w15:done="0"/>
  <w15:commentEx w15:paraId="5C8DF979" w15:paraIdParent="64098707" w15:done="0"/>
  <w15:commentEx w15:paraId="4DA8804E" w15:done="0"/>
  <w15:commentEx w15:paraId="544F1903" w15:done="0"/>
  <w15:commentEx w15:paraId="797F5869" w15:paraIdParent="544F1903" w15:done="0"/>
  <w15:commentEx w15:paraId="256FA98F" w15:done="0"/>
  <w15:commentEx w15:paraId="47C89EB4" w15:done="0"/>
  <w15:commentEx w15:paraId="7A89857F" w15:done="0"/>
  <w15:commentEx w15:paraId="6C128BAA" w15:done="0"/>
  <w15:commentEx w15:paraId="08D35C1D" w15:done="0"/>
  <w15:commentEx w15:paraId="2F818B7E" w15:paraIdParent="08D35C1D" w15:done="0"/>
  <w15:commentEx w15:paraId="05CB4095" w15:done="0"/>
  <w15:commentEx w15:paraId="17D13B24" w15:done="0"/>
  <w15:commentEx w15:paraId="50D689CD" w15:paraIdParent="17D13B24" w15:done="0"/>
  <w15:commentEx w15:paraId="51716061" w15:done="0"/>
  <w15:commentEx w15:paraId="49403775" w15:done="0"/>
  <w15:commentEx w15:paraId="3F9C58B3" w15:paraIdParent="49403775" w15:done="0"/>
  <w15:commentEx w15:paraId="003461D4" w15:done="0"/>
  <w15:commentEx w15:paraId="7EB8291B" w15:paraIdParent="003461D4" w15:done="0"/>
  <w15:commentEx w15:paraId="70C4E9B5" w15:done="0"/>
  <w15:commentEx w15:paraId="07D81F5A" w15:done="0"/>
  <w15:commentEx w15:paraId="7A0DDA87" w15:done="0"/>
  <w15:commentEx w15:paraId="008578A3" w15:done="0"/>
  <w15:commentEx w15:paraId="1B71C7FA" w15:paraIdParent="008578A3" w15:done="0"/>
  <w15:commentEx w15:paraId="77119597" w15:done="0"/>
  <w15:commentEx w15:paraId="78A4AA0A" w15:done="0"/>
  <w15:commentEx w15:paraId="3783BB93" w15:done="0"/>
  <w15:commentEx w15:paraId="53BFD39D" w15:paraIdParent="3783BB93" w15:done="0"/>
  <w15:commentEx w15:paraId="20B1BC1A" w15:done="0"/>
  <w15:commentEx w15:paraId="01260661" w15:done="0"/>
  <w15:commentEx w15:paraId="2ACF70A3" w15:paraIdParent="01260661" w15:done="0"/>
  <w15:commentEx w15:paraId="46B44561" w15:done="0"/>
  <w15:commentEx w15:paraId="0CD67368" w15:done="0"/>
  <w15:commentEx w15:paraId="2FCCCABD" w15:paraIdParent="0CD67368" w15:done="0"/>
  <w15:commentEx w15:paraId="5E8A90D2" w15:done="0"/>
  <w15:commentEx w15:paraId="04E2B22B" w15:paraIdParent="5E8A90D2" w15:done="0"/>
  <w15:commentEx w15:paraId="3754D57D" w15:done="0"/>
  <w15:commentEx w15:paraId="794AC22D" w15:paraIdParent="3754D57D" w15:done="0"/>
  <w15:commentEx w15:paraId="3358EE8D" w15:done="0"/>
  <w15:commentEx w15:paraId="1D3E1DA6" w15:done="0"/>
  <w15:commentEx w15:paraId="4B9AAE49" w15:done="0"/>
  <w15:commentEx w15:paraId="3E05DBDF" w15:done="0"/>
  <w15:commentEx w15:paraId="3AA3603F" w15:paraIdParent="3E05DBDF" w15:done="0"/>
  <w15:commentEx w15:paraId="1B14CD82" w15:done="0"/>
  <w15:commentEx w15:paraId="1DF1D805" w15:done="0"/>
  <w15:commentEx w15:paraId="2D79E199" w15:done="0"/>
  <w15:commentEx w15:paraId="6C6F42E0" w15:done="0"/>
  <w15:commentEx w15:paraId="429C9EBB" w15:done="0"/>
  <w15:commentEx w15:paraId="71990731" w15:done="0"/>
  <w15:commentEx w15:paraId="767EE149" w15:done="0"/>
  <w15:commentEx w15:paraId="4BA4A6AF" w15:done="0"/>
  <w15:commentEx w15:paraId="3A18A5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pitch w:val="variable"/>
    <w:sig w:usb0="00002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Helvetica;sans-serif">
    <w:altName w:val="Times New Roman"/>
    <w:panose1 w:val="00000000000000000000"/>
    <w:charset w:val="00"/>
    <w:family w:val="roman"/>
    <w:notTrueType/>
    <w:pitch w:val="default"/>
  </w:font>
  <w:font w:name="AGaramondPro-Regular">
    <w:panose1 w:val="00000000000000000000"/>
    <w:charset w:val="00"/>
    <w:family w:val="auto"/>
    <w:notTrueType/>
    <w:pitch w:val="default"/>
    <w:sig w:usb0="00000003" w:usb1="00000000" w:usb2="00000000" w:usb3="00000000" w:csb0="00000001" w:csb1="00000000"/>
  </w:font>
  <w:font w:name="Calibri;sans-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61E"/>
    <w:multiLevelType w:val="multilevel"/>
    <w:tmpl w:val="C846C6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1F443FF"/>
    <w:multiLevelType w:val="multilevel"/>
    <w:tmpl w:val="BDBA1288"/>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b/>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9957BF4"/>
    <w:multiLevelType w:val="multilevel"/>
    <w:tmpl w:val="46EC1E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EF87396"/>
    <w:multiLevelType w:val="multilevel"/>
    <w:tmpl w:val="4776FC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3462037"/>
    <w:multiLevelType w:val="multilevel"/>
    <w:tmpl w:val="520E49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64C0088"/>
    <w:multiLevelType w:val="multilevel"/>
    <w:tmpl w:val="2D6854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dlock, S.K.">
    <w15:presenceInfo w15:providerId="None" w15:userId="Medlock, S.K."/>
  </w15:person>
  <w15:person w15:author="Velde, N. van der (Nathalie)">
    <w15:presenceInfo w15:providerId="AD" w15:userId="S-1-5-21-2169066342-2480738168-2466311071-37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defaultTabStop w:val="449"/>
  <w:autoHyphenation/>
  <w:characterSpacingControl w:val="doNotCompress"/>
  <w:compat>
    <w:useFELayout/>
    <w:compatSetting w:name="compatibilityMode" w:uri="http://schemas.microsoft.com/office/word" w:val="12"/>
  </w:compat>
  <w:rsids>
    <w:rsidRoot w:val="00731DC7"/>
    <w:rsid w:val="00012875"/>
    <w:rsid w:val="000863CB"/>
    <w:rsid w:val="00087CD0"/>
    <w:rsid w:val="000A4DC8"/>
    <w:rsid w:val="00103814"/>
    <w:rsid w:val="00114446"/>
    <w:rsid w:val="00115934"/>
    <w:rsid w:val="001624DB"/>
    <w:rsid w:val="00174994"/>
    <w:rsid w:val="00196815"/>
    <w:rsid w:val="001A3E9B"/>
    <w:rsid w:val="001B17AC"/>
    <w:rsid w:val="001C47AB"/>
    <w:rsid w:val="002473B6"/>
    <w:rsid w:val="002666A7"/>
    <w:rsid w:val="002719AD"/>
    <w:rsid w:val="00273A38"/>
    <w:rsid w:val="002800F5"/>
    <w:rsid w:val="00291766"/>
    <w:rsid w:val="002965A1"/>
    <w:rsid w:val="002C5307"/>
    <w:rsid w:val="002E7B31"/>
    <w:rsid w:val="0031326C"/>
    <w:rsid w:val="0031445A"/>
    <w:rsid w:val="0032779A"/>
    <w:rsid w:val="003A23DD"/>
    <w:rsid w:val="003D2FBF"/>
    <w:rsid w:val="003E197A"/>
    <w:rsid w:val="00434448"/>
    <w:rsid w:val="004A1423"/>
    <w:rsid w:val="004D28A2"/>
    <w:rsid w:val="00506E68"/>
    <w:rsid w:val="0051472A"/>
    <w:rsid w:val="005A48CE"/>
    <w:rsid w:val="005B4200"/>
    <w:rsid w:val="005B43D4"/>
    <w:rsid w:val="00610943"/>
    <w:rsid w:val="00642A5B"/>
    <w:rsid w:val="00681BA7"/>
    <w:rsid w:val="006C7D75"/>
    <w:rsid w:val="006F42FF"/>
    <w:rsid w:val="0070545E"/>
    <w:rsid w:val="00731DC7"/>
    <w:rsid w:val="00761A99"/>
    <w:rsid w:val="0076314D"/>
    <w:rsid w:val="0077440B"/>
    <w:rsid w:val="007949C6"/>
    <w:rsid w:val="007B7467"/>
    <w:rsid w:val="00805FEF"/>
    <w:rsid w:val="00837216"/>
    <w:rsid w:val="00872706"/>
    <w:rsid w:val="008D2433"/>
    <w:rsid w:val="008E0034"/>
    <w:rsid w:val="00967D56"/>
    <w:rsid w:val="009870E9"/>
    <w:rsid w:val="009960E0"/>
    <w:rsid w:val="009B2CDE"/>
    <w:rsid w:val="00B14DC7"/>
    <w:rsid w:val="00B30DBE"/>
    <w:rsid w:val="00B551EA"/>
    <w:rsid w:val="00B63D05"/>
    <w:rsid w:val="00B91C86"/>
    <w:rsid w:val="00BB1D5D"/>
    <w:rsid w:val="00BE4D7D"/>
    <w:rsid w:val="00BE608C"/>
    <w:rsid w:val="00C05A6F"/>
    <w:rsid w:val="00C3465A"/>
    <w:rsid w:val="00C639D3"/>
    <w:rsid w:val="00C90CD0"/>
    <w:rsid w:val="00CC4846"/>
    <w:rsid w:val="00CE11E3"/>
    <w:rsid w:val="00CF435E"/>
    <w:rsid w:val="00D45A17"/>
    <w:rsid w:val="00D666BF"/>
    <w:rsid w:val="00D83B5F"/>
    <w:rsid w:val="00D87042"/>
    <w:rsid w:val="00D938E3"/>
    <w:rsid w:val="00DA2200"/>
    <w:rsid w:val="00DA4735"/>
    <w:rsid w:val="00E030ED"/>
    <w:rsid w:val="00E46800"/>
    <w:rsid w:val="00E51F19"/>
    <w:rsid w:val="00E8751D"/>
    <w:rsid w:val="00EB6161"/>
    <w:rsid w:val="00EC58F1"/>
    <w:rsid w:val="00ED0404"/>
    <w:rsid w:val="00ED0D05"/>
    <w:rsid w:val="00ED3D87"/>
    <w:rsid w:val="00F337BF"/>
    <w:rsid w:val="00F43574"/>
    <w:rsid w:val="00F6023C"/>
    <w:rsid w:val="00F810BB"/>
    <w:rsid w:val="00FD54B6"/>
    <w:rsid w:val="00FD69A2"/>
    <w:rsid w:val="00FE139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19C8"/>
  <w15:docId w15:val="{89D27E56-5C3D-42EA-B3F7-7EFFD5CB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nl-NL"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paragraph" w:styleId="Heading4">
    <w:name w:val="heading 4"/>
    <w:basedOn w:val="Heading"/>
    <w:qFormat/>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basedOn w:val="DefaultParagraphFont"/>
    <w:uiPriority w:val="99"/>
    <w:unhideWhenUsed/>
    <w:rsid w:val="00976A85"/>
    <w:rPr>
      <w:color w:val="0000FF" w:themeColor="hyperlink"/>
      <w:u w:val="single"/>
    </w:rPr>
  </w:style>
  <w:style w:type="character" w:styleId="Emphasis">
    <w:name w:val="Emphasis"/>
    <w:uiPriority w:val="20"/>
    <w:qFormat/>
    <w:rPr>
      <w:i/>
      <w:iCs/>
    </w:rPr>
  </w:style>
  <w:style w:type="character" w:styleId="CommentReference">
    <w:name w:val="annotation reference"/>
    <w:basedOn w:val="DefaultParagraphFont"/>
    <w:uiPriority w:val="99"/>
    <w:semiHidden/>
    <w:unhideWhenUsed/>
    <w:qFormat/>
    <w:rsid w:val="004A14AD"/>
    <w:rPr>
      <w:sz w:val="16"/>
      <w:szCs w:val="16"/>
    </w:rPr>
  </w:style>
  <w:style w:type="character" w:customStyle="1" w:styleId="CommentTextChar">
    <w:name w:val="Comment Text Char"/>
    <w:basedOn w:val="DefaultParagraphFont"/>
    <w:link w:val="CommentText"/>
    <w:uiPriority w:val="99"/>
    <w:qFormat/>
    <w:rsid w:val="004A14AD"/>
    <w:rPr>
      <w:color w:val="00000A"/>
      <w:szCs w:val="18"/>
    </w:rPr>
  </w:style>
  <w:style w:type="character" w:customStyle="1" w:styleId="CommentSubjectChar">
    <w:name w:val="Comment Subject Char"/>
    <w:basedOn w:val="CommentTextChar"/>
    <w:link w:val="CommentSubject"/>
    <w:uiPriority w:val="99"/>
    <w:semiHidden/>
    <w:qFormat/>
    <w:rsid w:val="004A14AD"/>
    <w:rPr>
      <w:b/>
      <w:bCs/>
      <w:color w:val="00000A"/>
      <w:szCs w:val="18"/>
    </w:rPr>
  </w:style>
  <w:style w:type="character" w:customStyle="1" w:styleId="BalloonTextChar">
    <w:name w:val="Balloon Text Char"/>
    <w:basedOn w:val="DefaultParagraphFont"/>
    <w:link w:val="BalloonText"/>
    <w:uiPriority w:val="99"/>
    <w:semiHidden/>
    <w:qFormat/>
    <w:rsid w:val="004A14AD"/>
    <w:rPr>
      <w:rFonts w:ascii="Segoe UI" w:hAnsi="Segoe UI"/>
      <w:color w:val="00000A"/>
      <w:sz w:val="18"/>
      <w:szCs w:val="16"/>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StrongEmphasis">
    <w:name w:val="Strong Emphasis"/>
    <w:qFormat/>
    <w:rPr>
      <w:b/>
      <w:bCs/>
    </w:rPr>
  </w:style>
  <w:style w:type="character" w:styleId="FollowedHyperlink">
    <w:name w:val="FollowedHyperlink"/>
    <w:basedOn w:val="DefaultParagraphFont"/>
    <w:uiPriority w:val="99"/>
    <w:semiHidden/>
    <w:unhideWhenUsed/>
    <w:qFormat/>
    <w:rsid w:val="00A3712D"/>
    <w:rPr>
      <w:color w:val="800080" w:themeColor="followedHyperlink"/>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CommentText">
    <w:name w:val="annotation text"/>
    <w:basedOn w:val="Normal"/>
    <w:link w:val="CommentTextChar"/>
    <w:uiPriority w:val="99"/>
    <w:unhideWhenUsed/>
    <w:qFormat/>
    <w:rsid w:val="004A14AD"/>
    <w:rPr>
      <w:sz w:val="20"/>
      <w:szCs w:val="18"/>
    </w:rPr>
  </w:style>
  <w:style w:type="paragraph" w:styleId="CommentSubject">
    <w:name w:val="annotation subject"/>
    <w:basedOn w:val="CommentText"/>
    <w:link w:val="CommentSubjectChar"/>
    <w:uiPriority w:val="99"/>
    <w:semiHidden/>
    <w:unhideWhenUsed/>
    <w:qFormat/>
    <w:rsid w:val="004A14AD"/>
    <w:rPr>
      <w:b/>
      <w:bCs/>
    </w:rPr>
  </w:style>
  <w:style w:type="paragraph" w:styleId="BalloonText">
    <w:name w:val="Balloon Text"/>
    <w:basedOn w:val="Normal"/>
    <w:link w:val="BalloonTextChar"/>
    <w:uiPriority w:val="99"/>
    <w:semiHidden/>
    <w:unhideWhenUsed/>
    <w:qFormat/>
    <w:rsid w:val="004A14AD"/>
    <w:rPr>
      <w:rFonts w:ascii="Segoe UI" w:hAnsi="Segoe UI"/>
      <w:sz w:val="18"/>
      <w:szCs w:val="16"/>
    </w:rPr>
  </w:style>
  <w:style w:type="paragraph" w:customStyle="1" w:styleId="Default">
    <w:name w:val="Default"/>
    <w:qFormat/>
    <w:pPr>
      <w:widowControl w:val="0"/>
    </w:pPr>
    <w:rPr>
      <w:rFonts w:ascii="Calibri" w:hAnsi="Calibri"/>
      <w:color w:val="000000"/>
      <w:sz w:val="24"/>
    </w:rPr>
  </w:style>
  <w:style w:type="paragraph" w:styleId="FootnoteText">
    <w:name w:val="footnote text"/>
    <w:basedOn w:val="Normal"/>
    <w:qFormat/>
  </w:style>
  <w:style w:type="paragraph" w:styleId="Revision">
    <w:name w:val="Revision"/>
    <w:uiPriority w:val="99"/>
    <w:semiHidden/>
    <w:qFormat/>
    <w:rsid w:val="001D16AC"/>
    <w:rPr>
      <w:color w:val="00000A"/>
      <w:sz w:val="24"/>
      <w:szCs w:val="21"/>
    </w:rPr>
  </w:style>
  <w:style w:type="paragraph" w:styleId="NormalWeb">
    <w:name w:val="Normal (Web)"/>
    <w:basedOn w:val="Normal"/>
    <w:uiPriority w:val="99"/>
    <w:semiHidden/>
    <w:unhideWhenUsed/>
    <w:qFormat/>
    <w:rsid w:val="00A3712D"/>
    <w:pPr>
      <w:spacing w:beforeAutospacing="1" w:afterAutospacing="1"/>
    </w:pPr>
    <w:rPr>
      <w:rFonts w:ascii="Times New Roman" w:eastAsia="Times New Roman" w:hAnsi="Times New Roman" w:cs="Times New Roman"/>
      <w:lang w:eastAsia="nl-NL" w:bidi="ar-SA"/>
    </w:rPr>
  </w:style>
  <w:style w:type="paragraph" w:customStyle="1" w:styleId="Inhoudtabel">
    <w:name w:val="Inhoud tabel"/>
    <w:basedOn w:val="Normal"/>
    <w:qFormat/>
    <w:pPr>
      <w:suppressLineNumbers/>
      <w:spacing w:line="100" w:lineRule="atLeast"/>
    </w:pPr>
    <w:rPr>
      <w:lang w:eastAsia="hi-IN"/>
    </w:rPr>
  </w:style>
  <w:style w:type="paragraph" w:styleId="ListParagraph">
    <w:name w:val="List Paragraph"/>
    <w:basedOn w:val="Normal"/>
    <w:qFormat/>
    <w:pPr>
      <w:spacing w:line="100" w:lineRule="atLeast"/>
      <w:ind w:left="720"/>
    </w:pPr>
    <w:rPr>
      <w:lang w:eastAsia="hi-IN"/>
    </w:rPr>
  </w:style>
  <w:style w:type="table" w:styleId="TableGrid">
    <w:name w:val="Table Grid"/>
    <w:basedOn w:val="TableNormal"/>
    <w:uiPriority w:val="59"/>
    <w:rsid w:val="00F94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F43574"/>
    <w:rPr>
      <w:color w:val="00000A"/>
      <w:sz w:val="24"/>
    </w:rPr>
  </w:style>
  <w:style w:type="character" w:styleId="Strong">
    <w:name w:val="Strong"/>
    <w:basedOn w:val="DefaultParagraphFont"/>
    <w:uiPriority w:val="22"/>
    <w:qFormat/>
    <w:rsid w:val="001B17AC"/>
    <w:rPr>
      <w:b/>
      <w:bCs/>
    </w:rPr>
  </w:style>
  <w:style w:type="character" w:customStyle="1" w:styleId="InternetLink">
    <w:name w:val="Internet Link"/>
    <w:rsid w:val="009870E9"/>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3118">
      <w:bodyDiv w:val="1"/>
      <w:marLeft w:val="0"/>
      <w:marRight w:val="0"/>
      <w:marTop w:val="0"/>
      <w:marBottom w:val="0"/>
      <w:divBdr>
        <w:top w:val="none" w:sz="0" w:space="0" w:color="auto"/>
        <w:left w:val="none" w:sz="0" w:space="0" w:color="auto"/>
        <w:bottom w:val="none" w:sz="0" w:space="0" w:color="auto"/>
        <w:right w:val="none" w:sz="0" w:space="0" w:color="auto"/>
      </w:divBdr>
    </w:div>
    <w:div w:id="48772795">
      <w:bodyDiv w:val="1"/>
      <w:marLeft w:val="0"/>
      <w:marRight w:val="0"/>
      <w:marTop w:val="0"/>
      <w:marBottom w:val="0"/>
      <w:divBdr>
        <w:top w:val="none" w:sz="0" w:space="0" w:color="auto"/>
        <w:left w:val="none" w:sz="0" w:space="0" w:color="auto"/>
        <w:bottom w:val="none" w:sz="0" w:space="0" w:color="auto"/>
        <w:right w:val="none" w:sz="0" w:space="0" w:color="auto"/>
      </w:divBdr>
    </w:div>
    <w:div w:id="50085820">
      <w:bodyDiv w:val="1"/>
      <w:marLeft w:val="0"/>
      <w:marRight w:val="0"/>
      <w:marTop w:val="0"/>
      <w:marBottom w:val="0"/>
      <w:divBdr>
        <w:top w:val="none" w:sz="0" w:space="0" w:color="auto"/>
        <w:left w:val="none" w:sz="0" w:space="0" w:color="auto"/>
        <w:bottom w:val="none" w:sz="0" w:space="0" w:color="auto"/>
        <w:right w:val="none" w:sz="0" w:space="0" w:color="auto"/>
      </w:divBdr>
    </w:div>
    <w:div w:id="80834499">
      <w:bodyDiv w:val="1"/>
      <w:marLeft w:val="0"/>
      <w:marRight w:val="0"/>
      <w:marTop w:val="0"/>
      <w:marBottom w:val="0"/>
      <w:divBdr>
        <w:top w:val="none" w:sz="0" w:space="0" w:color="auto"/>
        <w:left w:val="none" w:sz="0" w:space="0" w:color="auto"/>
        <w:bottom w:val="none" w:sz="0" w:space="0" w:color="auto"/>
        <w:right w:val="none" w:sz="0" w:space="0" w:color="auto"/>
      </w:divBdr>
    </w:div>
    <w:div w:id="180902741">
      <w:bodyDiv w:val="1"/>
      <w:marLeft w:val="0"/>
      <w:marRight w:val="0"/>
      <w:marTop w:val="0"/>
      <w:marBottom w:val="0"/>
      <w:divBdr>
        <w:top w:val="none" w:sz="0" w:space="0" w:color="auto"/>
        <w:left w:val="none" w:sz="0" w:space="0" w:color="auto"/>
        <w:bottom w:val="none" w:sz="0" w:space="0" w:color="auto"/>
        <w:right w:val="none" w:sz="0" w:space="0" w:color="auto"/>
      </w:divBdr>
    </w:div>
    <w:div w:id="187959683">
      <w:bodyDiv w:val="1"/>
      <w:marLeft w:val="0"/>
      <w:marRight w:val="0"/>
      <w:marTop w:val="0"/>
      <w:marBottom w:val="0"/>
      <w:divBdr>
        <w:top w:val="none" w:sz="0" w:space="0" w:color="auto"/>
        <w:left w:val="none" w:sz="0" w:space="0" w:color="auto"/>
        <w:bottom w:val="none" w:sz="0" w:space="0" w:color="auto"/>
        <w:right w:val="none" w:sz="0" w:space="0" w:color="auto"/>
      </w:divBdr>
    </w:div>
    <w:div w:id="221600160">
      <w:bodyDiv w:val="1"/>
      <w:marLeft w:val="0"/>
      <w:marRight w:val="0"/>
      <w:marTop w:val="0"/>
      <w:marBottom w:val="0"/>
      <w:divBdr>
        <w:top w:val="none" w:sz="0" w:space="0" w:color="auto"/>
        <w:left w:val="none" w:sz="0" w:space="0" w:color="auto"/>
        <w:bottom w:val="none" w:sz="0" w:space="0" w:color="auto"/>
        <w:right w:val="none" w:sz="0" w:space="0" w:color="auto"/>
      </w:divBdr>
    </w:div>
    <w:div w:id="251864880">
      <w:bodyDiv w:val="1"/>
      <w:marLeft w:val="0"/>
      <w:marRight w:val="0"/>
      <w:marTop w:val="0"/>
      <w:marBottom w:val="0"/>
      <w:divBdr>
        <w:top w:val="none" w:sz="0" w:space="0" w:color="auto"/>
        <w:left w:val="none" w:sz="0" w:space="0" w:color="auto"/>
        <w:bottom w:val="none" w:sz="0" w:space="0" w:color="auto"/>
        <w:right w:val="none" w:sz="0" w:space="0" w:color="auto"/>
      </w:divBdr>
    </w:div>
    <w:div w:id="276986575">
      <w:bodyDiv w:val="1"/>
      <w:marLeft w:val="0"/>
      <w:marRight w:val="0"/>
      <w:marTop w:val="0"/>
      <w:marBottom w:val="0"/>
      <w:divBdr>
        <w:top w:val="none" w:sz="0" w:space="0" w:color="auto"/>
        <w:left w:val="none" w:sz="0" w:space="0" w:color="auto"/>
        <w:bottom w:val="none" w:sz="0" w:space="0" w:color="auto"/>
        <w:right w:val="none" w:sz="0" w:space="0" w:color="auto"/>
      </w:divBdr>
    </w:div>
    <w:div w:id="305861130">
      <w:bodyDiv w:val="1"/>
      <w:marLeft w:val="0"/>
      <w:marRight w:val="0"/>
      <w:marTop w:val="0"/>
      <w:marBottom w:val="0"/>
      <w:divBdr>
        <w:top w:val="none" w:sz="0" w:space="0" w:color="auto"/>
        <w:left w:val="none" w:sz="0" w:space="0" w:color="auto"/>
        <w:bottom w:val="none" w:sz="0" w:space="0" w:color="auto"/>
        <w:right w:val="none" w:sz="0" w:space="0" w:color="auto"/>
      </w:divBdr>
    </w:div>
    <w:div w:id="361900246">
      <w:bodyDiv w:val="1"/>
      <w:marLeft w:val="0"/>
      <w:marRight w:val="0"/>
      <w:marTop w:val="0"/>
      <w:marBottom w:val="0"/>
      <w:divBdr>
        <w:top w:val="none" w:sz="0" w:space="0" w:color="auto"/>
        <w:left w:val="none" w:sz="0" w:space="0" w:color="auto"/>
        <w:bottom w:val="none" w:sz="0" w:space="0" w:color="auto"/>
        <w:right w:val="none" w:sz="0" w:space="0" w:color="auto"/>
      </w:divBdr>
      <w:divsChild>
        <w:div w:id="1288658976">
          <w:marLeft w:val="0"/>
          <w:marRight w:val="0"/>
          <w:marTop w:val="0"/>
          <w:marBottom w:val="0"/>
          <w:divBdr>
            <w:top w:val="none" w:sz="0" w:space="0" w:color="auto"/>
            <w:left w:val="none" w:sz="0" w:space="0" w:color="auto"/>
            <w:bottom w:val="none" w:sz="0" w:space="0" w:color="auto"/>
            <w:right w:val="none" w:sz="0" w:space="0" w:color="auto"/>
          </w:divBdr>
        </w:div>
        <w:div w:id="1279876858">
          <w:marLeft w:val="0"/>
          <w:marRight w:val="0"/>
          <w:marTop w:val="0"/>
          <w:marBottom w:val="0"/>
          <w:divBdr>
            <w:top w:val="none" w:sz="0" w:space="0" w:color="auto"/>
            <w:left w:val="none" w:sz="0" w:space="0" w:color="auto"/>
            <w:bottom w:val="none" w:sz="0" w:space="0" w:color="auto"/>
            <w:right w:val="none" w:sz="0" w:space="0" w:color="auto"/>
          </w:divBdr>
        </w:div>
        <w:div w:id="1156648562">
          <w:marLeft w:val="0"/>
          <w:marRight w:val="0"/>
          <w:marTop w:val="0"/>
          <w:marBottom w:val="0"/>
          <w:divBdr>
            <w:top w:val="none" w:sz="0" w:space="0" w:color="auto"/>
            <w:left w:val="none" w:sz="0" w:space="0" w:color="auto"/>
            <w:bottom w:val="none" w:sz="0" w:space="0" w:color="auto"/>
            <w:right w:val="none" w:sz="0" w:space="0" w:color="auto"/>
          </w:divBdr>
        </w:div>
        <w:div w:id="802426670">
          <w:marLeft w:val="0"/>
          <w:marRight w:val="0"/>
          <w:marTop w:val="0"/>
          <w:marBottom w:val="0"/>
          <w:divBdr>
            <w:top w:val="none" w:sz="0" w:space="0" w:color="auto"/>
            <w:left w:val="none" w:sz="0" w:space="0" w:color="auto"/>
            <w:bottom w:val="none" w:sz="0" w:space="0" w:color="auto"/>
            <w:right w:val="none" w:sz="0" w:space="0" w:color="auto"/>
          </w:divBdr>
        </w:div>
        <w:div w:id="1758625704">
          <w:marLeft w:val="0"/>
          <w:marRight w:val="0"/>
          <w:marTop w:val="0"/>
          <w:marBottom w:val="0"/>
          <w:divBdr>
            <w:top w:val="none" w:sz="0" w:space="0" w:color="auto"/>
            <w:left w:val="none" w:sz="0" w:space="0" w:color="auto"/>
            <w:bottom w:val="none" w:sz="0" w:space="0" w:color="auto"/>
            <w:right w:val="none" w:sz="0" w:space="0" w:color="auto"/>
          </w:divBdr>
        </w:div>
        <w:div w:id="58986366">
          <w:marLeft w:val="0"/>
          <w:marRight w:val="0"/>
          <w:marTop w:val="0"/>
          <w:marBottom w:val="0"/>
          <w:divBdr>
            <w:top w:val="none" w:sz="0" w:space="0" w:color="auto"/>
            <w:left w:val="none" w:sz="0" w:space="0" w:color="auto"/>
            <w:bottom w:val="none" w:sz="0" w:space="0" w:color="auto"/>
            <w:right w:val="none" w:sz="0" w:space="0" w:color="auto"/>
          </w:divBdr>
        </w:div>
        <w:div w:id="1422799553">
          <w:marLeft w:val="0"/>
          <w:marRight w:val="0"/>
          <w:marTop w:val="0"/>
          <w:marBottom w:val="0"/>
          <w:divBdr>
            <w:top w:val="none" w:sz="0" w:space="0" w:color="auto"/>
            <w:left w:val="none" w:sz="0" w:space="0" w:color="auto"/>
            <w:bottom w:val="none" w:sz="0" w:space="0" w:color="auto"/>
            <w:right w:val="none" w:sz="0" w:space="0" w:color="auto"/>
          </w:divBdr>
        </w:div>
        <w:div w:id="708267285">
          <w:marLeft w:val="0"/>
          <w:marRight w:val="0"/>
          <w:marTop w:val="0"/>
          <w:marBottom w:val="0"/>
          <w:divBdr>
            <w:top w:val="none" w:sz="0" w:space="0" w:color="auto"/>
            <w:left w:val="none" w:sz="0" w:space="0" w:color="auto"/>
            <w:bottom w:val="none" w:sz="0" w:space="0" w:color="auto"/>
            <w:right w:val="none" w:sz="0" w:space="0" w:color="auto"/>
          </w:divBdr>
        </w:div>
        <w:div w:id="1309824053">
          <w:marLeft w:val="0"/>
          <w:marRight w:val="0"/>
          <w:marTop w:val="0"/>
          <w:marBottom w:val="0"/>
          <w:divBdr>
            <w:top w:val="none" w:sz="0" w:space="0" w:color="auto"/>
            <w:left w:val="none" w:sz="0" w:space="0" w:color="auto"/>
            <w:bottom w:val="none" w:sz="0" w:space="0" w:color="auto"/>
            <w:right w:val="none" w:sz="0" w:space="0" w:color="auto"/>
          </w:divBdr>
        </w:div>
        <w:div w:id="341123935">
          <w:marLeft w:val="0"/>
          <w:marRight w:val="0"/>
          <w:marTop w:val="0"/>
          <w:marBottom w:val="0"/>
          <w:divBdr>
            <w:top w:val="none" w:sz="0" w:space="0" w:color="auto"/>
            <w:left w:val="none" w:sz="0" w:space="0" w:color="auto"/>
            <w:bottom w:val="none" w:sz="0" w:space="0" w:color="auto"/>
            <w:right w:val="none" w:sz="0" w:space="0" w:color="auto"/>
          </w:divBdr>
        </w:div>
        <w:div w:id="181171698">
          <w:marLeft w:val="0"/>
          <w:marRight w:val="0"/>
          <w:marTop w:val="0"/>
          <w:marBottom w:val="0"/>
          <w:divBdr>
            <w:top w:val="none" w:sz="0" w:space="0" w:color="auto"/>
            <w:left w:val="none" w:sz="0" w:space="0" w:color="auto"/>
            <w:bottom w:val="none" w:sz="0" w:space="0" w:color="auto"/>
            <w:right w:val="none" w:sz="0" w:space="0" w:color="auto"/>
          </w:divBdr>
        </w:div>
        <w:div w:id="1997606644">
          <w:marLeft w:val="0"/>
          <w:marRight w:val="0"/>
          <w:marTop w:val="0"/>
          <w:marBottom w:val="0"/>
          <w:divBdr>
            <w:top w:val="none" w:sz="0" w:space="0" w:color="auto"/>
            <w:left w:val="none" w:sz="0" w:space="0" w:color="auto"/>
            <w:bottom w:val="none" w:sz="0" w:space="0" w:color="auto"/>
            <w:right w:val="none" w:sz="0" w:space="0" w:color="auto"/>
          </w:divBdr>
        </w:div>
        <w:div w:id="902524476">
          <w:marLeft w:val="0"/>
          <w:marRight w:val="0"/>
          <w:marTop w:val="0"/>
          <w:marBottom w:val="0"/>
          <w:divBdr>
            <w:top w:val="none" w:sz="0" w:space="0" w:color="auto"/>
            <w:left w:val="none" w:sz="0" w:space="0" w:color="auto"/>
            <w:bottom w:val="none" w:sz="0" w:space="0" w:color="auto"/>
            <w:right w:val="none" w:sz="0" w:space="0" w:color="auto"/>
          </w:divBdr>
        </w:div>
        <w:div w:id="419763635">
          <w:marLeft w:val="0"/>
          <w:marRight w:val="0"/>
          <w:marTop w:val="0"/>
          <w:marBottom w:val="0"/>
          <w:divBdr>
            <w:top w:val="none" w:sz="0" w:space="0" w:color="auto"/>
            <w:left w:val="none" w:sz="0" w:space="0" w:color="auto"/>
            <w:bottom w:val="none" w:sz="0" w:space="0" w:color="auto"/>
            <w:right w:val="none" w:sz="0" w:space="0" w:color="auto"/>
          </w:divBdr>
        </w:div>
      </w:divsChild>
    </w:div>
    <w:div w:id="381288833">
      <w:bodyDiv w:val="1"/>
      <w:marLeft w:val="0"/>
      <w:marRight w:val="0"/>
      <w:marTop w:val="0"/>
      <w:marBottom w:val="0"/>
      <w:divBdr>
        <w:top w:val="none" w:sz="0" w:space="0" w:color="auto"/>
        <w:left w:val="none" w:sz="0" w:space="0" w:color="auto"/>
        <w:bottom w:val="none" w:sz="0" w:space="0" w:color="auto"/>
        <w:right w:val="none" w:sz="0" w:space="0" w:color="auto"/>
      </w:divBdr>
    </w:div>
    <w:div w:id="437532835">
      <w:bodyDiv w:val="1"/>
      <w:marLeft w:val="0"/>
      <w:marRight w:val="0"/>
      <w:marTop w:val="0"/>
      <w:marBottom w:val="0"/>
      <w:divBdr>
        <w:top w:val="none" w:sz="0" w:space="0" w:color="auto"/>
        <w:left w:val="none" w:sz="0" w:space="0" w:color="auto"/>
        <w:bottom w:val="none" w:sz="0" w:space="0" w:color="auto"/>
        <w:right w:val="none" w:sz="0" w:space="0" w:color="auto"/>
      </w:divBdr>
    </w:div>
    <w:div w:id="465465874">
      <w:bodyDiv w:val="1"/>
      <w:marLeft w:val="0"/>
      <w:marRight w:val="0"/>
      <w:marTop w:val="0"/>
      <w:marBottom w:val="0"/>
      <w:divBdr>
        <w:top w:val="none" w:sz="0" w:space="0" w:color="auto"/>
        <w:left w:val="none" w:sz="0" w:space="0" w:color="auto"/>
        <w:bottom w:val="none" w:sz="0" w:space="0" w:color="auto"/>
        <w:right w:val="none" w:sz="0" w:space="0" w:color="auto"/>
      </w:divBdr>
    </w:div>
    <w:div w:id="470709275">
      <w:bodyDiv w:val="1"/>
      <w:marLeft w:val="0"/>
      <w:marRight w:val="0"/>
      <w:marTop w:val="0"/>
      <w:marBottom w:val="0"/>
      <w:divBdr>
        <w:top w:val="none" w:sz="0" w:space="0" w:color="auto"/>
        <w:left w:val="none" w:sz="0" w:space="0" w:color="auto"/>
        <w:bottom w:val="none" w:sz="0" w:space="0" w:color="auto"/>
        <w:right w:val="none" w:sz="0" w:space="0" w:color="auto"/>
      </w:divBdr>
    </w:div>
    <w:div w:id="493424292">
      <w:bodyDiv w:val="1"/>
      <w:marLeft w:val="0"/>
      <w:marRight w:val="0"/>
      <w:marTop w:val="0"/>
      <w:marBottom w:val="0"/>
      <w:divBdr>
        <w:top w:val="none" w:sz="0" w:space="0" w:color="auto"/>
        <w:left w:val="none" w:sz="0" w:space="0" w:color="auto"/>
        <w:bottom w:val="none" w:sz="0" w:space="0" w:color="auto"/>
        <w:right w:val="none" w:sz="0" w:space="0" w:color="auto"/>
      </w:divBdr>
    </w:div>
    <w:div w:id="497041625">
      <w:bodyDiv w:val="1"/>
      <w:marLeft w:val="0"/>
      <w:marRight w:val="0"/>
      <w:marTop w:val="0"/>
      <w:marBottom w:val="0"/>
      <w:divBdr>
        <w:top w:val="none" w:sz="0" w:space="0" w:color="auto"/>
        <w:left w:val="none" w:sz="0" w:space="0" w:color="auto"/>
        <w:bottom w:val="none" w:sz="0" w:space="0" w:color="auto"/>
        <w:right w:val="none" w:sz="0" w:space="0" w:color="auto"/>
      </w:divBdr>
    </w:div>
    <w:div w:id="513343937">
      <w:bodyDiv w:val="1"/>
      <w:marLeft w:val="0"/>
      <w:marRight w:val="0"/>
      <w:marTop w:val="0"/>
      <w:marBottom w:val="0"/>
      <w:divBdr>
        <w:top w:val="none" w:sz="0" w:space="0" w:color="auto"/>
        <w:left w:val="none" w:sz="0" w:space="0" w:color="auto"/>
        <w:bottom w:val="none" w:sz="0" w:space="0" w:color="auto"/>
        <w:right w:val="none" w:sz="0" w:space="0" w:color="auto"/>
      </w:divBdr>
    </w:div>
    <w:div w:id="516772137">
      <w:bodyDiv w:val="1"/>
      <w:marLeft w:val="0"/>
      <w:marRight w:val="0"/>
      <w:marTop w:val="0"/>
      <w:marBottom w:val="0"/>
      <w:divBdr>
        <w:top w:val="none" w:sz="0" w:space="0" w:color="auto"/>
        <w:left w:val="none" w:sz="0" w:space="0" w:color="auto"/>
        <w:bottom w:val="none" w:sz="0" w:space="0" w:color="auto"/>
        <w:right w:val="none" w:sz="0" w:space="0" w:color="auto"/>
      </w:divBdr>
    </w:div>
    <w:div w:id="522984713">
      <w:bodyDiv w:val="1"/>
      <w:marLeft w:val="0"/>
      <w:marRight w:val="0"/>
      <w:marTop w:val="0"/>
      <w:marBottom w:val="0"/>
      <w:divBdr>
        <w:top w:val="none" w:sz="0" w:space="0" w:color="auto"/>
        <w:left w:val="none" w:sz="0" w:space="0" w:color="auto"/>
        <w:bottom w:val="none" w:sz="0" w:space="0" w:color="auto"/>
        <w:right w:val="none" w:sz="0" w:space="0" w:color="auto"/>
      </w:divBdr>
    </w:div>
    <w:div w:id="527107628">
      <w:bodyDiv w:val="1"/>
      <w:marLeft w:val="0"/>
      <w:marRight w:val="0"/>
      <w:marTop w:val="0"/>
      <w:marBottom w:val="0"/>
      <w:divBdr>
        <w:top w:val="none" w:sz="0" w:space="0" w:color="auto"/>
        <w:left w:val="none" w:sz="0" w:space="0" w:color="auto"/>
        <w:bottom w:val="none" w:sz="0" w:space="0" w:color="auto"/>
        <w:right w:val="none" w:sz="0" w:space="0" w:color="auto"/>
      </w:divBdr>
    </w:div>
    <w:div w:id="534343194">
      <w:bodyDiv w:val="1"/>
      <w:marLeft w:val="0"/>
      <w:marRight w:val="0"/>
      <w:marTop w:val="0"/>
      <w:marBottom w:val="0"/>
      <w:divBdr>
        <w:top w:val="none" w:sz="0" w:space="0" w:color="auto"/>
        <w:left w:val="none" w:sz="0" w:space="0" w:color="auto"/>
        <w:bottom w:val="none" w:sz="0" w:space="0" w:color="auto"/>
        <w:right w:val="none" w:sz="0" w:space="0" w:color="auto"/>
      </w:divBdr>
    </w:div>
    <w:div w:id="580985705">
      <w:bodyDiv w:val="1"/>
      <w:marLeft w:val="0"/>
      <w:marRight w:val="0"/>
      <w:marTop w:val="0"/>
      <w:marBottom w:val="0"/>
      <w:divBdr>
        <w:top w:val="none" w:sz="0" w:space="0" w:color="auto"/>
        <w:left w:val="none" w:sz="0" w:space="0" w:color="auto"/>
        <w:bottom w:val="none" w:sz="0" w:space="0" w:color="auto"/>
        <w:right w:val="none" w:sz="0" w:space="0" w:color="auto"/>
      </w:divBdr>
    </w:div>
    <w:div w:id="588343800">
      <w:bodyDiv w:val="1"/>
      <w:marLeft w:val="0"/>
      <w:marRight w:val="0"/>
      <w:marTop w:val="0"/>
      <w:marBottom w:val="0"/>
      <w:divBdr>
        <w:top w:val="none" w:sz="0" w:space="0" w:color="auto"/>
        <w:left w:val="none" w:sz="0" w:space="0" w:color="auto"/>
        <w:bottom w:val="none" w:sz="0" w:space="0" w:color="auto"/>
        <w:right w:val="none" w:sz="0" w:space="0" w:color="auto"/>
      </w:divBdr>
    </w:div>
    <w:div w:id="669479069">
      <w:bodyDiv w:val="1"/>
      <w:marLeft w:val="0"/>
      <w:marRight w:val="0"/>
      <w:marTop w:val="0"/>
      <w:marBottom w:val="0"/>
      <w:divBdr>
        <w:top w:val="none" w:sz="0" w:space="0" w:color="auto"/>
        <w:left w:val="none" w:sz="0" w:space="0" w:color="auto"/>
        <w:bottom w:val="none" w:sz="0" w:space="0" w:color="auto"/>
        <w:right w:val="none" w:sz="0" w:space="0" w:color="auto"/>
      </w:divBdr>
    </w:div>
    <w:div w:id="759373530">
      <w:bodyDiv w:val="1"/>
      <w:marLeft w:val="0"/>
      <w:marRight w:val="0"/>
      <w:marTop w:val="0"/>
      <w:marBottom w:val="0"/>
      <w:divBdr>
        <w:top w:val="none" w:sz="0" w:space="0" w:color="auto"/>
        <w:left w:val="none" w:sz="0" w:space="0" w:color="auto"/>
        <w:bottom w:val="none" w:sz="0" w:space="0" w:color="auto"/>
        <w:right w:val="none" w:sz="0" w:space="0" w:color="auto"/>
      </w:divBdr>
    </w:div>
    <w:div w:id="814102341">
      <w:bodyDiv w:val="1"/>
      <w:marLeft w:val="0"/>
      <w:marRight w:val="0"/>
      <w:marTop w:val="0"/>
      <w:marBottom w:val="0"/>
      <w:divBdr>
        <w:top w:val="none" w:sz="0" w:space="0" w:color="auto"/>
        <w:left w:val="none" w:sz="0" w:space="0" w:color="auto"/>
        <w:bottom w:val="none" w:sz="0" w:space="0" w:color="auto"/>
        <w:right w:val="none" w:sz="0" w:space="0" w:color="auto"/>
      </w:divBdr>
    </w:div>
    <w:div w:id="836382122">
      <w:bodyDiv w:val="1"/>
      <w:marLeft w:val="0"/>
      <w:marRight w:val="0"/>
      <w:marTop w:val="0"/>
      <w:marBottom w:val="0"/>
      <w:divBdr>
        <w:top w:val="none" w:sz="0" w:space="0" w:color="auto"/>
        <w:left w:val="none" w:sz="0" w:space="0" w:color="auto"/>
        <w:bottom w:val="none" w:sz="0" w:space="0" w:color="auto"/>
        <w:right w:val="none" w:sz="0" w:space="0" w:color="auto"/>
      </w:divBdr>
    </w:div>
    <w:div w:id="866218540">
      <w:bodyDiv w:val="1"/>
      <w:marLeft w:val="0"/>
      <w:marRight w:val="0"/>
      <w:marTop w:val="0"/>
      <w:marBottom w:val="0"/>
      <w:divBdr>
        <w:top w:val="none" w:sz="0" w:space="0" w:color="auto"/>
        <w:left w:val="none" w:sz="0" w:space="0" w:color="auto"/>
        <w:bottom w:val="none" w:sz="0" w:space="0" w:color="auto"/>
        <w:right w:val="none" w:sz="0" w:space="0" w:color="auto"/>
      </w:divBdr>
    </w:div>
    <w:div w:id="913583254">
      <w:bodyDiv w:val="1"/>
      <w:marLeft w:val="0"/>
      <w:marRight w:val="0"/>
      <w:marTop w:val="0"/>
      <w:marBottom w:val="0"/>
      <w:divBdr>
        <w:top w:val="none" w:sz="0" w:space="0" w:color="auto"/>
        <w:left w:val="none" w:sz="0" w:space="0" w:color="auto"/>
        <w:bottom w:val="none" w:sz="0" w:space="0" w:color="auto"/>
        <w:right w:val="none" w:sz="0" w:space="0" w:color="auto"/>
      </w:divBdr>
    </w:div>
    <w:div w:id="926768214">
      <w:bodyDiv w:val="1"/>
      <w:marLeft w:val="0"/>
      <w:marRight w:val="0"/>
      <w:marTop w:val="0"/>
      <w:marBottom w:val="0"/>
      <w:divBdr>
        <w:top w:val="none" w:sz="0" w:space="0" w:color="auto"/>
        <w:left w:val="none" w:sz="0" w:space="0" w:color="auto"/>
        <w:bottom w:val="none" w:sz="0" w:space="0" w:color="auto"/>
        <w:right w:val="none" w:sz="0" w:space="0" w:color="auto"/>
      </w:divBdr>
    </w:div>
    <w:div w:id="954485152">
      <w:bodyDiv w:val="1"/>
      <w:marLeft w:val="0"/>
      <w:marRight w:val="0"/>
      <w:marTop w:val="0"/>
      <w:marBottom w:val="0"/>
      <w:divBdr>
        <w:top w:val="none" w:sz="0" w:space="0" w:color="auto"/>
        <w:left w:val="none" w:sz="0" w:space="0" w:color="auto"/>
        <w:bottom w:val="none" w:sz="0" w:space="0" w:color="auto"/>
        <w:right w:val="none" w:sz="0" w:space="0" w:color="auto"/>
      </w:divBdr>
    </w:div>
    <w:div w:id="1056900542">
      <w:bodyDiv w:val="1"/>
      <w:marLeft w:val="0"/>
      <w:marRight w:val="0"/>
      <w:marTop w:val="0"/>
      <w:marBottom w:val="0"/>
      <w:divBdr>
        <w:top w:val="none" w:sz="0" w:space="0" w:color="auto"/>
        <w:left w:val="none" w:sz="0" w:space="0" w:color="auto"/>
        <w:bottom w:val="none" w:sz="0" w:space="0" w:color="auto"/>
        <w:right w:val="none" w:sz="0" w:space="0" w:color="auto"/>
      </w:divBdr>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
    <w:div w:id="1188173750">
      <w:bodyDiv w:val="1"/>
      <w:marLeft w:val="0"/>
      <w:marRight w:val="0"/>
      <w:marTop w:val="0"/>
      <w:marBottom w:val="0"/>
      <w:divBdr>
        <w:top w:val="none" w:sz="0" w:space="0" w:color="auto"/>
        <w:left w:val="none" w:sz="0" w:space="0" w:color="auto"/>
        <w:bottom w:val="none" w:sz="0" w:space="0" w:color="auto"/>
        <w:right w:val="none" w:sz="0" w:space="0" w:color="auto"/>
      </w:divBdr>
    </w:div>
    <w:div w:id="1236667242">
      <w:bodyDiv w:val="1"/>
      <w:marLeft w:val="0"/>
      <w:marRight w:val="0"/>
      <w:marTop w:val="0"/>
      <w:marBottom w:val="0"/>
      <w:divBdr>
        <w:top w:val="none" w:sz="0" w:space="0" w:color="auto"/>
        <w:left w:val="none" w:sz="0" w:space="0" w:color="auto"/>
        <w:bottom w:val="none" w:sz="0" w:space="0" w:color="auto"/>
        <w:right w:val="none" w:sz="0" w:space="0" w:color="auto"/>
      </w:divBdr>
    </w:div>
    <w:div w:id="1266840129">
      <w:bodyDiv w:val="1"/>
      <w:marLeft w:val="0"/>
      <w:marRight w:val="0"/>
      <w:marTop w:val="0"/>
      <w:marBottom w:val="0"/>
      <w:divBdr>
        <w:top w:val="none" w:sz="0" w:space="0" w:color="auto"/>
        <w:left w:val="none" w:sz="0" w:space="0" w:color="auto"/>
        <w:bottom w:val="none" w:sz="0" w:space="0" w:color="auto"/>
        <w:right w:val="none" w:sz="0" w:space="0" w:color="auto"/>
      </w:divBdr>
    </w:div>
    <w:div w:id="1268929226">
      <w:bodyDiv w:val="1"/>
      <w:marLeft w:val="0"/>
      <w:marRight w:val="0"/>
      <w:marTop w:val="0"/>
      <w:marBottom w:val="0"/>
      <w:divBdr>
        <w:top w:val="none" w:sz="0" w:space="0" w:color="auto"/>
        <w:left w:val="none" w:sz="0" w:space="0" w:color="auto"/>
        <w:bottom w:val="none" w:sz="0" w:space="0" w:color="auto"/>
        <w:right w:val="none" w:sz="0" w:space="0" w:color="auto"/>
      </w:divBdr>
    </w:div>
    <w:div w:id="1382054239">
      <w:bodyDiv w:val="1"/>
      <w:marLeft w:val="0"/>
      <w:marRight w:val="0"/>
      <w:marTop w:val="0"/>
      <w:marBottom w:val="0"/>
      <w:divBdr>
        <w:top w:val="none" w:sz="0" w:space="0" w:color="auto"/>
        <w:left w:val="none" w:sz="0" w:space="0" w:color="auto"/>
        <w:bottom w:val="none" w:sz="0" w:space="0" w:color="auto"/>
        <w:right w:val="none" w:sz="0" w:space="0" w:color="auto"/>
      </w:divBdr>
    </w:div>
    <w:div w:id="1425225563">
      <w:bodyDiv w:val="1"/>
      <w:marLeft w:val="0"/>
      <w:marRight w:val="0"/>
      <w:marTop w:val="0"/>
      <w:marBottom w:val="0"/>
      <w:divBdr>
        <w:top w:val="none" w:sz="0" w:space="0" w:color="auto"/>
        <w:left w:val="none" w:sz="0" w:space="0" w:color="auto"/>
        <w:bottom w:val="none" w:sz="0" w:space="0" w:color="auto"/>
        <w:right w:val="none" w:sz="0" w:space="0" w:color="auto"/>
      </w:divBdr>
    </w:div>
    <w:div w:id="1427921341">
      <w:bodyDiv w:val="1"/>
      <w:marLeft w:val="0"/>
      <w:marRight w:val="0"/>
      <w:marTop w:val="0"/>
      <w:marBottom w:val="0"/>
      <w:divBdr>
        <w:top w:val="none" w:sz="0" w:space="0" w:color="auto"/>
        <w:left w:val="none" w:sz="0" w:space="0" w:color="auto"/>
        <w:bottom w:val="none" w:sz="0" w:space="0" w:color="auto"/>
        <w:right w:val="none" w:sz="0" w:space="0" w:color="auto"/>
      </w:divBdr>
    </w:div>
    <w:div w:id="1435201468">
      <w:bodyDiv w:val="1"/>
      <w:marLeft w:val="0"/>
      <w:marRight w:val="0"/>
      <w:marTop w:val="0"/>
      <w:marBottom w:val="0"/>
      <w:divBdr>
        <w:top w:val="none" w:sz="0" w:space="0" w:color="auto"/>
        <w:left w:val="none" w:sz="0" w:space="0" w:color="auto"/>
        <w:bottom w:val="none" w:sz="0" w:space="0" w:color="auto"/>
        <w:right w:val="none" w:sz="0" w:space="0" w:color="auto"/>
      </w:divBdr>
    </w:div>
    <w:div w:id="1475364834">
      <w:bodyDiv w:val="1"/>
      <w:marLeft w:val="0"/>
      <w:marRight w:val="0"/>
      <w:marTop w:val="0"/>
      <w:marBottom w:val="0"/>
      <w:divBdr>
        <w:top w:val="none" w:sz="0" w:space="0" w:color="auto"/>
        <w:left w:val="none" w:sz="0" w:space="0" w:color="auto"/>
        <w:bottom w:val="none" w:sz="0" w:space="0" w:color="auto"/>
        <w:right w:val="none" w:sz="0" w:space="0" w:color="auto"/>
      </w:divBdr>
    </w:div>
    <w:div w:id="1531069472">
      <w:bodyDiv w:val="1"/>
      <w:marLeft w:val="0"/>
      <w:marRight w:val="0"/>
      <w:marTop w:val="0"/>
      <w:marBottom w:val="0"/>
      <w:divBdr>
        <w:top w:val="none" w:sz="0" w:space="0" w:color="auto"/>
        <w:left w:val="none" w:sz="0" w:space="0" w:color="auto"/>
        <w:bottom w:val="none" w:sz="0" w:space="0" w:color="auto"/>
        <w:right w:val="none" w:sz="0" w:space="0" w:color="auto"/>
      </w:divBdr>
    </w:div>
    <w:div w:id="1536309333">
      <w:bodyDiv w:val="1"/>
      <w:marLeft w:val="0"/>
      <w:marRight w:val="0"/>
      <w:marTop w:val="0"/>
      <w:marBottom w:val="0"/>
      <w:divBdr>
        <w:top w:val="none" w:sz="0" w:space="0" w:color="auto"/>
        <w:left w:val="none" w:sz="0" w:space="0" w:color="auto"/>
        <w:bottom w:val="none" w:sz="0" w:space="0" w:color="auto"/>
        <w:right w:val="none" w:sz="0" w:space="0" w:color="auto"/>
      </w:divBdr>
    </w:div>
    <w:div w:id="1544906264">
      <w:bodyDiv w:val="1"/>
      <w:marLeft w:val="0"/>
      <w:marRight w:val="0"/>
      <w:marTop w:val="0"/>
      <w:marBottom w:val="0"/>
      <w:divBdr>
        <w:top w:val="none" w:sz="0" w:space="0" w:color="auto"/>
        <w:left w:val="none" w:sz="0" w:space="0" w:color="auto"/>
        <w:bottom w:val="none" w:sz="0" w:space="0" w:color="auto"/>
        <w:right w:val="none" w:sz="0" w:space="0" w:color="auto"/>
      </w:divBdr>
    </w:div>
    <w:div w:id="1617982568">
      <w:bodyDiv w:val="1"/>
      <w:marLeft w:val="0"/>
      <w:marRight w:val="0"/>
      <w:marTop w:val="0"/>
      <w:marBottom w:val="0"/>
      <w:divBdr>
        <w:top w:val="none" w:sz="0" w:space="0" w:color="auto"/>
        <w:left w:val="none" w:sz="0" w:space="0" w:color="auto"/>
        <w:bottom w:val="none" w:sz="0" w:space="0" w:color="auto"/>
        <w:right w:val="none" w:sz="0" w:space="0" w:color="auto"/>
      </w:divBdr>
    </w:div>
    <w:div w:id="1688823378">
      <w:bodyDiv w:val="1"/>
      <w:marLeft w:val="0"/>
      <w:marRight w:val="0"/>
      <w:marTop w:val="0"/>
      <w:marBottom w:val="0"/>
      <w:divBdr>
        <w:top w:val="none" w:sz="0" w:space="0" w:color="auto"/>
        <w:left w:val="none" w:sz="0" w:space="0" w:color="auto"/>
        <w:bottom w:val="none" w:sz="0" w:space="0" w:color="auto"/>
        <w:right w:val="none" w:sz="0" w:space="0" w:color="auto"/>
      </w:divBdr>
    </w:div>
    <w:div w:id="1828551253">
      <w:bodyDiv w:val="1"/>
      <w:marLeft w:val="0"/>
      <w:marRight w:val="0"/>
      <w:marTop w:val="0"/>
      <w:marBottom w:val="0"/>
      <w:divBdr>
        <w:top w:val="none" w:sz="0" w:space="0" w:color="auto"/>
        <w:left w:val="none" w:sz="0" w:space="0" w:color="auto"/>
        <w:bottom w:val="none" w:sz="0" w:space="0" w:color="auto"/>
        <w:right w:val="none" w:sz="0" w:space="0" w:color="auto"/>
      </w:divBdr>
    </w:div>
    <w:div w:id="1857695145">
      <w:bodyDiv w:val="1"/>
      <w:marLeft w:val="0"/>
      <w:marRight w:val="0"/>
      <w:marTop w:val="0"/>
      <w:marBottom w:val="0"/>
      <w:divBdr>
        <w:top w:val="none" w:sz="0" w:space="0" w:color="auto"/>
        <w:left w:val="none" w:sz="0" w:space="0" w:color="auto"/>
        <w:bottom w:val="none" w:sz="0" w:space="0" w:color="auto"/>
        <w:right w:val="none" w:sz="0" w:space="0" w:color="auto"/>
      </w:divBdr>
    </w:div>
    <w:div w:id="1883856668">
      <w:bodyDiv w:val="1"/>
      <w:marLeft w:val="0"/>
      <w:marRight w:val="0"/>
      <w:marTop w:val="0"/>
      <w:marBottom w:val="0"/>
      <w:divBdr>
        <w:top w:val="none" w:sz="0" w:space="0" w:color="auto"/>
        <w:left w:val="none" w:sz="0" w:space="0" w:color="auto"/>
        <w:bottom w:val="none" w:sz="0" w:space="0" w:color="auto"/>
        <w:right w:val="none" w:sz="0" w:space="0" w:color="auto"/>
      </w:divBdr>
    </w:div>
    <w:div w:id="1914655735">
      <w:bodyDiv w:val="1"/>
      <w:marLeft w:val="0"/>
      <w:marRight w:val="0"/>
      <w:marTop w:val="0"/>
      <w:marBottom w:val="0"/>
      <w:divBdr>
        <w:top w:val="none" w:sz="0" w:space="0" w:color="auto"/>
        <w:left w:val="none" w:sz="0" w:space="0" w:color="auto"/>
        <w:bottom w:val="none" w:sz="0" w:space="0" w:color="auto"/>
        <w:right w:val="none" w:sz="0" w:space="0" w:color="auto"/>
      </w:divBdr>
    </w:div>
    <w:div w:id="1932660271">
      <w:bodyDiv w:val="1"/>
      <w:marLeft w:val="0"/>
      <w:marRight w:val="0"/>
      <w:marTop w:val="0"/>
      <w:marBottom w:val="0"/>
      <w:divBdr>
        <w:top w:val="none" w:sz="0" w:space="0" w:color="auto"/>
        <w:left w:val="none" w:sz="0" w:space="0" w:color="auto"/>
        <w:bottom w:val="none" w:sz="0" w:space="0" w:color="auto"/>
        <w:right w:val="none" w:sz="0" w:space="0" w:color="auto"/>
      </w:divBdr>
    </w:div>
    <w:div w:id="1989436500">
      <w:bodyDiv w:val="1"/>
      <w:marLeft w:val="0"/>
      <w:marRight w:val="0"/>
      <w:marTop w:val="0"/>
      <w:marBottom w:val="0"/>
      <w:divBdr>
        <w:top w:val="none" w:sz="0" w:space="0" w:color="auto"/>
        <w:left w:val="none" w:sz="0" w:space="0" w:color="auto"/>
        <w:bottom w:val="none" w:sz="0" w:space="0" w:color="auto"/>
        <w:right w:val="none" w:sz="0" w:space="0" w:color="auto"/>
      </w:divBdr>
    </w:div>
    <w:div w:id="2027101106">
      <w:bodyDiv w:val="1"/>
      <w:marLeft w:val="0"/>
      <w:marRight w:val="0"/>
      <w:marTop w:val="0"/>
      <w:marBottom w:val="0"/>
      <w:divBdr>
        <w:top w:val="none" w:sz="0" w:space="0" w:color="auto"/>
        <w:left w:val="none" w:sz="0" w:space="0" w:color="auto"/>
        <w:bottom w:val="none" w:sz="0" w:space="0" w:color="auto"/>
        <w:right w:val="none" w:sz="0" w:space="0" w:color="auto"/>
      </w:divBdr>
    </w:div>
    <w:div w:id="2057587343">
      <w:bodyDiv w:val="1"/>
      <w:marLeft w:val="0"/>
      <w:marRight w:val="0"/>
      <w:marTop w:val="0"/>
      <w:marBottom w:val="0"/>
      <w:divBdr>
        <w:top w:val="none" w:sz="0" w:space="0" w:color="auto"/>
        <w:left w:val="none" w:sz="0" w:space="0" w:color="auto"/>
        <w:bottom w:val="none" w:sz="0" w:space="0" w:color="auto"/>
        <w:right w:val="none" w:sz="0" w:space="0" w:color="auto"/>
      </w:divBdr>
    </w:div>
    <w:div w:id="213852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www.farmacotherapeutischkompas.nl/bladeren/preparaatteksten/s/sertraline" TargetMode="External"/><Relationship Id="rId2" Type="http://schemas.openxmlformats.org/officeDocument/2006/relationships/hyperlink" Target="https://www.farmacotherapeutischkompas.nl/bladeren/preparaatteksten/m/melatonine" TargetMode="External"/><Relationship Id="rId1" Type="http://schemas.openxmlformats.org/officeDocument/2006/relationships/hyperlink" Target="https://www.farmacotherapeutischkompas.nl/bladeren/preparaatteksten/s/sertraline" TargetMode="External"/><Relationship Id="rId6" Type="http://schemas.openxmlformats.org/officeDocument/2006/relationships/hyperlink" Target="https://ephor.nl/wp-content/uploads/2018/12/richtlijn-pijn-verenso_deel_1.pdf" TargetMode="External"/><Relationship Id="rId5" Type="http://schemas.openxmlformats.org/officeDocument/2006/relationships/hyperlink" Target="https://eur04.safelinks.protection.outlook.com/?url=https%3A%2F%2Fephorapp.nl%2Fn%2F2683&amp;data=04%7C01%7Cs.k.medlock%40amsterdamumc.nl%7C18c93afc3e6c4632fdfa08d87f0ae506%7C68dfab1a11bb4cc6beb528d756984fb6%7C0%7C0%7C637399032047464682%7CUnknown%7CTWFpbGZsb3d8eyJWIjoiMC4wLjAwMDAiLCJQIjoiV2luMzIiLCJBTiI6Ik1haWwiLCJXVCI6Mn0%3D%7C1000&amp;sdata=tu5eHwj6gYFFIR6QdelrfkLyTCNjv78lNJN68%2Fa7C24%3D&amp;reserved=0" TargetMode="External"/><Relationship Id="rId4" Type="http://schemas.openxmlformats.org/officeDocument/2006/relationships/hyperlink" Target="https://www.farmacotherapeutischkompas.nl/bladeren/preparaatteksten/m/melatonine"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logicgate.nl/~ace/AMC/refpages/refpage14.html" TargetMode="External"/><Relationship Id="rId299" Type="http://schemas.openxmlformats.org/officeDocument/2006/relationships/hyperlink" Target="http://logicgate.nl/~ace/AMC/refpages/refpage33.html" TargetMode="External"/><Relationship Id="rId21" Type="http://schemas.openxmlformats.org/officeDocument/2006/relationships/hyperlink" Target="http://logicgate.nl/~ace/AMC/refpages/refpage5.html" TargetMode="External"/><Relationship Id="rId42" Type="http://schemas.openxmlformats.org/officeDocument/2006/relationships/hyperlink" Target="http://logicgate.nl/~ace/AMC/refpages/refpage7.html" TargetMode="External"/><Relationship Id="rId63" Type="http://schemas.openxmlformats.org/officeDocument/2006/relationships/hyperlink" Target="https://en.wikipedia.org/wiki/ATC_code_N04" TargetMode="External"/><Relationship Id="rId84" Type="http://schemas.openxmlformats.org/officeDocument/2006/relationships/hyperlink" Target="https://en.wikipedia.org/wiki/ATC_code_C07" TargetMode="External"/><Relationship Id="rId138" Type="http://schemas.openxmlformats.org/officeDocument/2006/relationships/hyperlink" Target="https://en.wikipedia.org/wiki/ATC_code_C02" TargetMode="External"/><Relationship Id="rId159" Type="http://schemas.openxmlformats.org/officeDocument/2006/relationships/hyperlink" Target="https://en.wikipedia.org/wiki/ATC_code_C09" TargetMode="External"/><Relationship Id="rId170" Type="http://schemas.openxmlformats.org/officeDocument/2006/relationships/hyperlink" Target="http://logicgate.nl/~ace/AMC/refpages/refpage21.html" TargetMode="External"/><Relationship Id="rId191" Type="http://schemas.openxmlformats.org/officeDocument/2006/relationships/hyperlink" Target="https://en.wikipedia.org/wiki/ATC_code_M01" TargetMode="External"/><Relationship Id="rId205" Type="http://schemas.openxmlformats.org/officeDocument/2006/relationships/hyperlink" Target="https://www.farmacotherapeutischkompas.nl/bladeren/preparaatteksten/n/naproxen" TargetMode="External"/><Relationship Id="rId226" Type="http://schemas.openxmlformats.org/officeDocument/2006/relationships/hyperlink" Target="https://www.farmacotherapeutischkompas.nl/bladeren/preparaatteksten/n/naproxen" TargetMode="External"/><Relationship Id="rId247" Type="http://schemas.openxmlformats.org/officeDocument/2006/relationships/hyperlink" Target="http://logicgate.nl/~ace/AMC/refpages/refpage27.html" TargetMode="External"/><Relationship Id="rId107" Type="http://schemas.openxmlformats.org/officeDocument/2006/relationships/hyperlink" Target="http://logicgate.nl/~ace/AMC/refpages/refpage13.html" TargetMode="External"/><Relationship Id="rId268" Type="http://schemas.openxmlformats.org/officeDocument/2006/relationships/hyperlink" Target="http://logicgate.nl/~ace/AMC/refpages/refpage30.html" TargetMode="External"/><Relationship Id="rId289" Type="http://schemas.openxmlformats.org/officeDocument/2006/relationships/hyperlink" Target="http://logicgate.nl/~ace/AMC/refpages/refpage31.html" TargetMode="External"/><Relationship Id="rId11" Type="http://schemas.openxmlformats.org/officeDocument/2006/relationships/hyperlink" Target="http://logicgate.nl/~ace/AMC/refpages/refpage5.html" TargetMode="External"/><Relationship Id="rId32" Type="http://schemas.openxmlformats.org/officeDocument/2006/relationships/hyperlink" Target="https://www.farmacotherapeutischkompas.nl/bladeren/preparaatteksten/r/risperidon" TargetMode="External"/><Relationship Id="rId53" Type="http://schemas.openxmlformats.org/officeDocument/2006/relationships/hyperlink" Target="https://www.farmacotherapeutischkompas.nl/bladeren/preparaatteksten/s/sertraline" TargetMode="External"/><Relationship Id="rId74" Type="http://schemas.openxmlformats.org/officeDocument/2006/relationships/hyperlink" Target="https://www.farmacotherapeutischkompas.nl/bladeren/preparaatteksten/l/levetiracetam" TargetMode="External"/><Relationship Id="rId128" Type="http://schemas.openxmlformats.org/officeDocument/2006/relationships/hyperlink" Target="http://logicgate.nl/~ace/AMC/refpages/refpage16.html" TargetMode="External"/><Relationship Id="rId149" Type="http://schemas.openxmlformats.org/officeDocument/2006/relationships/hyperlink" Target="http://logicgate.nl/~ace/AMC/refpages/refpage18.html" TargetMode="External"/><Relationship Id="rId5" Type="http://schemas.openxmlformats.org/officeDocument/2006/relationships/webSettings" Target="webSettings.xml"/><Relationship Id="rId95" Type="http://schemas.openxmlformats.org/officeDocument/2006/relationships/hyperlink" Target="http://logicgate.nl/~ace/AMC/refpages/refpage13.html" TargetMode="External"/><Relationship Id="rId160" Type="http://schemas.openxmlformats.org/officeDocument/2006/relationships/hyperlink" Target="http://logicgate.nl/~ace/AMC/refpages/refpage20.html" TargetMode="External"/><Relationship Id="rId181" Type="http://schemas.openxmlformats.org/officeDocument/2006/relationships/hyperlink" Target="http://logicgate.nl/~ace/AMC/refpages/refpage22.html" TargetMode="External"/><Relationship Id="rId216" Type="http://schemas.openxmlformats.org/officeDocument/2006/relationships/hyperlink" Target="https://www.farmacotherapeutischkompas.nl/bladeren/preparaatteksten/t/tramadol" TargetMode="External"/><Relationship Id="rId237" Type="http://schemas.openxmlformats.org/officeDocument/2006/relationships/hyperlink" Target="http://logicgate.nl/~ace/AMC/refpages/refpage26.html" TargetMode="External"/><Relationship Id="rId258" Type="http://schemas.openxmlformats.org/officeDocument/2006/relationships/hyperlink" Target="http://logicgate.nl/~ace/AMC/refpages/refpage28.html" TargetMode="External"/><Relationship Id="rId279" Type="http://schemas.openxmlformats.org/officeDocument/2006/relationships/hyperlink" Target="http://logicgate.nl/~ace/AMC/refpages/refpage32.html" TargetMode="External"/><Relationship Id="rId22" Type="http://schemas.openxmlformats.org/officeDocument/2006/relationships/hyperlink" Target="https://en.wikipedia.org/wiki/ATC_code_N05" TargetMode="External"/><Relationship Id="rId43" Type="http://schemas.openxmlformats.org/officeDocument/2006/relationships/hyperlink" Target="http://logicgate.nl/~ace/AMC/refpages/refpage7.html" TargetMode="External"/><Relationship Id="rId64" Type="http://schemas.openxmlformats.org/officeDocument/2006/relationships/hyperlink" Target="http://logicgate.nl/~ace/AMC/refpages/refpage9.html" TargetMode="External"/><Relationship Id="rId118" Type="http://schemas.openxmlformats.org/officeDocument/2006/relationships/hyperlink" Target="http://logicgate.nl/~ace/AMC/refpages/refpage14.html" TargetMode="External"/><Relationship Id="rId139" Type="http://schemas.openxmlformats.org/officeDocument/2006/relationships/hyperlink" Target="https://en.wikipedia.org/wiki/ATC_code_C02" TargetMode="External"/><Relationship Id="rId290" Type="http://schemas.openxmlformats.org/officeDocument/2006/relationships/hyperlink" Target="http://logicgate.nl/~ace/AMC/refpages/refpage31.html" TargetMode="External"/><Relationship Id="rId85" Type="http://schemas.openxmlformats.org/officeDocument/2006/relationships/hyperlink" Target="https://en.wikipedia.org/wiki/ATC_code_C07" TargetMode="External"/><Relationship Id="rId150" Type="http://schemas.openxmlformats.org/officeDocument/2006/relationships/hyperlink" Target="http://logicgate.nl/~ace/AMC/refpages/refpage18.html" TargetMode="External"/><Relationship Id="rId171" Type="http://schemas.openxmlformats.org/officeDocument/2006/relationships/hyperlink" Target="http://logicgate.nl/~ace/AMC/refpages/refpage21.html" TargetMode="External"/><Relationship Id="rId192" Type="http://schemas.openxmlformats.org/officeDocument/2006/relationships/hyperlink" Target="https://en.wikipedia.org/wiki/ATC_code_M01" TargetMode="External"/><Relationship Id="rId206" Type="http://schemas.openxmlformats.org/officeDocument/2006/relationships/hyperlink" Target="http://logicgate.nl/~ace/AMC/refpages/refpage24.html" TargetMode="External"/><Relationship Id="rId227" Type="http://schemas.openxmlformats.org/officeDocument/2006/relationships/hyperlink" Target="http://logicgate.nl/~ace/AMC/refpages/refpage25.html" TargetMode="External"/><Relationship Id="rId248" Type="http://schemas.openxmlformats.org/officeDocument/2006/relationships/hyperlink" Target="http://logicgate.nl/~ace/AMC/refpages/refpage27.html" TargetMode="External"/><Relationship Id="rId269" Type="http://schemas.openxmlformats.org/officeDocument/2006/relationships/hyperlink" Target="http://logicgate.nl/~ace/AMC/refpages/refpage30.html" TargetMode="External"/><Relationship Id="rId12" Type="http://schemas.openxmlformats.org/officeDocument/2006/relationships/hyperlink" Target="https://www.farmacotherapeutischkompas.nl/bladeren/preparaatteksten/s/sertraline" TargetMode="External"/><Relationship Id="rId33" Type="http://schemas.openxmlformats.org/officeDocument/2006/relationships/hyperlink" Target="http://logicgate.nl/~ace/AMC/refpages/refpage7.html" TargetMode="External"/><Relationship Id="rId108" Type="http://schemas.openxmlformats.org/officeDocument/2006/relationships/hyperlink" Target="http://logicgate.nl/~ace/AMC/refpages/refpage13.html" TargetMode="External"/><Relationship Id="rId129" Type="http://schemas.openxmlformats.org/officeDocument/2006/relationships/hyperlink" Target="http://logicgate.nl/~ace/AMC/refpages/refpage16.html" TargetMode="External"/><Relationship Id="rId280" Type="http://schemas.openxmlformats.org/officeDocument/2006/relationships/hyperlink" Target="https://www.farmacotherapeutischkompas.nl/bladeren/preparaatteksten/p/pantoprazol" TargetMode="External"/><Relationship Id="rId54" Type="http://schemas.openxmlformats.org/officeDocument/2006/relationships/hyperlink" Target="http://logicgate.nl/~ace/AMC/refpages/refpage8.html" TargetMode="External"/><Relationship Id="rId75" Type="http://schemas.openxmlformats.org/officeDocument/2006/relationships/hyperlink" Target="http://logicgate.nl/~ace/AMC/refpages/refpage10.html" TargetMode="External"/><Relationship Id="rId96" Type="http://schemas.openxmlformats.org/officeDocument/2006/relationships/hyperlink" Target="http://logicgate.nl/~ace/AMC/refpages/refpage13.html" TargetMode="External"/><Relationship Id="rId140" Type="http://schemas.openxmlformats.org/officeDocument/2006/relationships/hyperlink" Target="https://en.wikipedia.org/wiki/ATC_code_C02" TargetMode="External"/><Relationship Id="rId161" Type="http://schemas.openxmlformats.org/officeDocument/2006/relationships/hyperlink" Target="http://logicgate.nl/~ace/AMC/refpages/refpage20.html" TargetMode="External"/><Relationship Id="rId182" Type="http://schemas.openxmlformats.org/officeDocument/2006/relationships/hyperlink" Target="https://www.farmacotherapeutischkompas.nl/bladeren/preparaatteksten/d/diclofenac__systemisch_" TargetMode="External"/><Relationship Id="rId217" Type="http://schemas.openxmlformats.org/officeDocument/2006/relationships/hyperlink" Target="https://www.farmacotherapeutischkompas.nl/bladeren/preparaatteksten/o/oxycodon" TargetMode="External"/><Relationship Id="rId6" Type="http://schemas.openxmlformats.org/officeDocument/2006/relationships/comments" Target="comments.xml"/><Relationship Id="rId238" Type="http://schemas.openxmlformats.org/officeDocument/2006/relationships/hyperlink" Target="https://en.wikipedia.org/wiki/ATC_code_R06" TargetMode="External"/><Relationship Id="rId259" Type="http://schemas.openxmlformats.org/officeDocument/2006/relationships/hyperlink" Target="http://logicgate.nl/~ace/AMC/refpages/refpage28.html" TargetMode="External"/><Relationship Id="rId23" Type="http://schemas.openxmlformats.org/officeDocument/2006/relationships/hyperlink" Target="https://www.farmacotherapeutischkompas.nl/bladeren/preparaatteksten/s/sertraline" TargetMode="External"/><Relationship Id="rId119" Type="http://schemas.openxmlformats.org/officeDocument/2006/relationships/hyperlink" Target="http://logicgate.nl/~ace/AMC/refpages/refpage14.html" TargetMode="External"/><Relationship Id="rId270" Type="http://schemas.openxmlformats.org/officeDocument/2006/relationships/hyperlink" Target="https://en.wikipedia.org/wiki/ATC_code_G04" TargetMode="External"/><Relationship Id="rId291" Type="http://schemas.openxmlformats.org/officeDocument/2006/relationships/hyperlink" Target="http://logicgate.nl/~ace/AMC/refpages/refpage31.html" TargetMode="External"/><Relationship Id="rId44" Type="http://schemas.openxmlformats.org/officeDocument/2006/relationships/hyperlink" Target="https://en.wikipedia.org/wiki/ATC_code_N06" TargetMode="External"/><Relationship Id="rId65" Type="http://schemas.openxmlformats.org/officeDocument/2006/relationships/hyperlink" Target="http://logicgate.nl/~ace/AMC/refpages/refpage9.html" TargetMode="External"/><Relationship Id="rId86" Type="http://schemas.openxmlformats.org/officeDocument/2006/relationships/hyperlink" Target="http://logicgate.nl/~ace/AMC/refpages/refpage13.html" TargetMode="External"/><Relationship Id="rId130" Type="http://schemas.openxmlformats.org/officeDocument/2006/relationships/hyperlink" Target="https://en.wikipedia.org/wiki/ATC_code_C04" TargetMode="External"/><Relationship Id="rId151" Type="http://schemas.openxmlformats.org/officeDocument/2006/relationships/hyperlink" Target="http://logicgate.nl/~ace/AMC/refpages/refpage18.html" TargetMode="External"/><Relationship Id="rId172" Type="http://schemas.openxmlformats.org/officeDocument/2006/relationships/hyperlink" Target="https://en.wikipedia.org/wiki/ATC_code_N02A" TargetMode="External"/><Relationship Id="rId193" Type="http://schemas.openxmlformats.org/officeDocument/2006/relationships/hyperlink" Target="https://en.wikipedia.org/wiki/ATC_code_S01" TargetMode="External"/><Relationship Id="rId207" Type="http://schemas.openxmlformats.org/officeDocument/2006/relationships/hyperlink" Target="http://logicgate.nl/~ace/AMC/refpages/refpage24.html" TargetMode="External"/><Relationship Id="rId228" Type="http://schemas.openxmlformats.org/officeDocument/2006/relationships/hyperlink" Target="https://www.farmacotherapeutischkompas.nl/bladeren/preparaatteksten/d/diclofenac__systemisch_" TargetMode="External"/><Relationship Id="rId249" Type="http://schemas.openxmlformats.org/officeDocument/2006/relationships/hyperlink" Target="https://www.farmacotherapeutischkompas.nl/bladeren/preparaatteksten/d/desloratadine" TargetMode="External"/><Relationship Id="rId13" Type="http://schemas.openxmlformats.org/officeDocument/2006/relationships/hyperlink" Target="https://www.farmacotherapeutischkompas.nl/bladeren/preparaatteksten/m/melatonine" TargetMode="External"/><Relationship Id="rId109" Type="http://schemas.openxmlformats.org/officeDocument/2006/relationships/hyperlink" Target="https://en.wikipedia.org/wiki/ATC_code_C02" TargetMode="External"/><Relationship Id="rId260" Type="http://schemas.openxmlformats.org/officeDocument/2006/relationships/hyperlink" Target="http://logicgate.nl/~ace/AMC/refpages/refpage28.html" TargetMode="External"/><Relationship Id="rId281" Type="http://schemas.openxmlformats.org/officeDocument/2006/relationships/hyperlink" Target="http://logicgate.nl/~ace/AMC/refpages/refpage32.html" TargetMode="External"/><Relationship Id="rId34" Type="http://schemas.openxmlformats.org/officeDocument/2006/relationships/hyperlink" Target="https://www.farmacotherapeutischkompas.nl/bladeren/preparaatteksten/r/risperidon" TargetMode="External"/><Relationship Id="rId55" Type="http://schemas.openxmlformats.org/officeDocument/2006/relationships/hyperlink" Target="https://www.farmacotherapeutischkompas.nl/bladeren/preparaatteksten/n/nortriptyline" TargetMode="External"/><Relationship Id="rId76" Type="http://schemas.openxmlformats.org/officeDocument/2006/relationships/hyperlink" Target="http://logicgate.nl/~ace/AMC/refpages/refpage10.html" TargetMode="External"/><Relationship Id="rId97" Type="http://schemas.openxmlformats.org/officeDocument/2006/relationships/hyperlink" Target="http://logicgate.nl/~ace/AMC/refpages/refpage13.html" TargetMode="External"/><Relationship Id="rId120" Type="http://schemas.openxmlformats.org/officeDocument/2006/relationships/hyperlink" Target="https://en.wikipedia.org/wiki/ATC_code_C02" TargetMode="External"/><Relationship Id="rId141" Type="http://schemas.openxmlformats.org/officeDocument/2006/relationships/hyperlink" Target="http://logicgate.nl/~ace/AMC/refpages/refpage17.html" TargetMode="External"/><Relationship Id="rId7" Type="http://schemas.microsoft.com/office/2011/relationships/commentsExtended" Target="commentsExtended.xml"/><Relationship Id="rId162" Type="http://schemas.openxmlformats.org/officeDocument/2006/relationships/hyperlink" Target="http://logicgate.nl/~ace/AMC/refpages/refpage20.html" TargetMode="External"/><Relationship Id="rId183" Type="http://schemas.openxmlformats.org/officeDocument/2006/relationships/hyperlink" Target="https://www.farmacotherapeutischkompas.nl/bladeren/preparaatteksten/n/naproxen" TargetMode="External"/><Relationship Id="rId218" Type="http://schemas.openxmlformats.org/officeDocument/2006/relationships/hyperlink" Target="https://www.farmacotherapeutischkompas.nl/bladeren/preparaatteksten/m/morfine" TargetMode="External"/><Relationship Id="rId239" Type="http://schemas.openxmlformats.org/officeDocument/2006/relationships/hyperlink" Target="https://en.wikipedia.org/wiki/ATC_code_N07" TargetMode="External"/><Relationship Id="rId2" Type="http://schemas.openxmlformats.org/officeDocument/2006/relationships/numbering" Target="numbering.xml"/><Relationship Id="rId29" Type="http://schemas.openxmlformats.org/officeDocument/2006/relationships/hyperlink" Target="https://en.wikipedia.org/wiki/ATC_code_N05" TargetMode="External"/><Relationship Id="rId250" Type="http://schemas.openxmlformats.org/officeDocument/2006/relationships/hyperlink" Target="http://logicgate.nl/~ace/AMC/refpages/refpage27.html" TargetMode="External"/><Relationship Id="rId255" Type="http://schemas.openxmlformats.org/officeDocument/2006/relationships/hyperlink" Target="https://en.wikipedia.org/wiki/ATC_code_A03" TargetMode="External"/><Relationship Id="rId271" Type="http://schemas.openxmlformats.org/officeDocument/2006/relationships/hyperlink" Target="http://logicgate.nl/~ace/AMC/refpages/refpage30.html" TargetMode="External"/><Relationship Id="rId276" Type="http://schemas.openxmlformats.org/officeDocument/2006/relationships/hyperlink" Target="https://en.wikipedia.org/wiki/ATC_code_A10" TargetMode="External"/><Relationship Id="rId292" Type="http://schemas.openxmlformats.org/officeDocument/2006/relationships/hyperlink" Target="https://www.alzheimer-nederland.nl/" TargetMode="External"/><Relationship Id="rId297" Type="http://schemas.openxmlformats.org/officeDocument/2006/relationships/hyperlink" Target="http://logicgate.nl/~ace/AMC/refpages/refpage33.html" TargetMode="External"/><Relationship Id="rId24" Type="http://schemas.openxmlformats.org/officeDocument/2006/relationships/hyperlink" Target="https://www.farmacotherapeutischkompas.nl/bladeren/preparaatteksten/l/lorazepam" TargetMode="External"/><Relationship Id="rId40" Type="http://schemas.openxmlformats.org/officeDocument/2006/relationships/hyperlink" Target="https://www.alzheimer-nederland.nl/" TargetMode="External"/><Relationship Id="rId45" Type="http://schemas.openxmlformats.org/officeDocument/2006/relationships/hyperlink" Target="http://logicgate.nl/~ace/AMC/refpages/refpage8.html" TargetMode="External"/><Relationship Id="rId66" Type="http://schemas.openxmlformats.org/officeDocument/2006/relationships/hyperlink" Target="http://logicgate.nl/~ace/AMC/refpages/refpage9.html" TargetMode="External"/><Relationship Id="rId87" Type="http://schemas.openxmlformats.org/officeDocument/2006/relationships/hyperlink" Target="https://www.farmacotherapeutischkompas.nl/bladeren/preparaatteksten/e/enalapril" TargetMode="External"/><Relationship Id="rId110" Type="http://schemas.openxmlformats.org/officeDocument/2006/relationships/hyperlink" Target="https://en.wikipedia.org/wiki/ATC_code_C03" TargetMode="External"/><Relationship Id="rId115" Type="http://schemas.openxmlformats.org/officeDocument/2006/relationships/hyperlink" Target="http://logicgate.nl/~ace/AMC/refpages/refpage14.html" TargetMode="External"/><Relationship Id="rId131" Type="http://schemas.openxmlformats.org/officeDocument/2006/relationships/hyperlink" Target="https://en.wikipedia.org/wiki/ATC_code_C07" TargetMode="External"/><Relationship Id="rId136" Type="http://schemas.openxmlformats.org/officeDocument/2006/relationships/hyperlink" Target="https://en.wikipedia.org/wiki/ATC_code_C02" TargetMode="External"/><Relationship Id="rId157" Type="http://schemas.openxmlformats.org/officeDocument/2006/relationships/hyperlink" Target="http://logicgate.nl/~ace/AMC/refpages/refpage18.html" TargetMode="External"/><Relationship Id="rId178" Type="http://schemas.openxmlformats.org/officeDocument/2006/relationships/hyperlink" Target="http://logicgate.nl/~ace/AMC/refpages/refpage22.html" TargetMode="External"/><Relationship Id="rId301" Type="http://schemas.microsoft.com/office/2011/relationships/people" Target="people.xml"/><Relationship Id="rId61" Type="http://schemas.openxmlformats.org/officeDocument/2006/relationships/hyperlink" Target="http://logicgate.nl/~ace/AMC/refpages/refpage8.html" TargetMode="External"/><Relationship Id="rId82" Type="http://schemas.openxmlformats.org/officeDocument/2006/relationships/hyperlink" Target="https://en.wikipedia.org/wiki/ATC_code_C02" TargetMode="External"/><Relationship Id="rId152" Type="http://schemas.openxmlformats.org/officeDocument/2006/relationships/hyperlink" Target="http://logicgate.nl/~ace/AMC/refpages/refpage18.html" TargetMode="External"/><Relationship Id="rId173" Type="http://schemas.openxmlformats.org/officeDocument/2006/relationships/hyperlink" Target="https://www.farmacotherapeutischkompas.nl/bladeren/preparaatteksten/p/paracetamol" TargetMode="External"/><Relationship Id="rId194" Type="http://schemas.openxmlformats.org/officeDocument/2006/relationships/hyperlink" Target="https://en.wikipedia.org/wiki/ATC_code_S01" TargetMode="External"/><Relationship Id="rId199" Type="http://schemas.openxmlformats.org/officeDocument/2006/relationships/hyperlink" Target="https://www.farmacotherapeutischkompas.nl/bladeren/preparaatteksten/f/fentanyl__transdermaal_" TargetMode="External"/><Relationship Id="rId203" Type="http://schemas.openxmlformats.org/officeDocument/2006/relationships/hyperlink" Target="https://www.farmacotherapeutischkompas.nl/bladeren/preparaatteksten/d/diclofenac__systemisch_" TargetMode="External"/><Relationship Id="rId208" Type="http://schemas.openxmlformats.org/officeDocument/2006/relationships/hyperlink" Target="http://logicgate.nl/~ace/AMC/refpages/refpage24.html" TargetMode="External"/><Relationship Id="rId229" Type="http://schemas.openxmlformats.org/officeDocument/2006/relationships/hyperlink" Target="https://www.farmacotherapeutischkompas.nl/bladeren/preparaatteksten/n/naproxen" TargetMode="External"/><Relationship Id="rId19" Type="http://schemas.openxmlformats.org/officeDocument/2006/relationships/hyperlink" Target="http://logicgate.nl/~ace/AMC/refpages/refpage5.html" TargetMode="External"/><Relationship Id="rId224" Type="http://schemas.openxmlformats.org/officeDocument/2006/relationships/hyperlink" Target="http://logicgate.nl/~ace/AMC/refpages/refpage25.html" TargetMode="External"/><Relationship Id="rId240" Type="http://schemas.openxmlformats.org/officeDocument/2006/relationships/hyperlink" Target="https://en.wikipedia.org/wiki/ATC_code_N05" TargetMode="External"/><Relationship Id="rId245" Type="http://schemas.openxmlformats.org/officeDocument/2006/relationships/hyperlink" Target="https://en.wikipedia.org/wiki/ATC_code_R06" TargetMode="External"/><Relationship Id="rId261" Type="http://schemas.openxmlformats.org/officeDocument/2006/relationships/hyperlink" Target="http://logicgate.nl/~ace/AMC/refpages/refpage28.html" TargetMode="External"/><Relationship Id="rId266" Type="http://schemas.openxmlformats.org/officeDocument/2006/relationships/hyperlink" Target="https://www.thuisarts.nl/urine-incontinentie/ik-ga-bekkenbodemoefeningen-doen" TargetMode="External"/><Relationship Id="rId287" Type="http://schemas.openxmlformats.org/officeDocument/2006/relationships/hyperlink" Target="http://logicgate.nl/~ace/AMC/refpages/refpage31.html" TargetMode="External"/><Relationship Id="rId14" Type="http://schemas.openxmlformats.org/officeDocument/2006/relationships/hyperlink" Target="http://logicgate.nl/~ace/AMC/refpages/refpage5.html" TargetMode="External"/><Relationship Id="rId30" Type="http://schemas.openxmlformats.org/officeDocument/2006/relationships/hyperlink" Target="http://logicgate.nl/~ace/AMC/refpages/refpage7.html" TargetMode="External"/><Relationship Id="rId35" Type="http://schemas.openxmlformats.org/officeDocument/2006/relationships/hyperlink" Target="http://logicgate.nl/~ace/AMC/refpages/refpage7.html" TargetMode="External"/><Relationship Id="rId56" Type="http://schemas.openxmlformats.org/officeDocument/2006/relationships/hyperlink" Target="http://logicgate.nl/~ace/AMC/refpages/refpage8.html" TargetMode="External"/><Relationship Id="rId77" Type="http://schemas.openxmlformats.org/officeDocument/2006/relationships/hyperlink" Target="http://logicgate.nl/~ace/AMC/refpages/refpage10.html" TargetMode="External"/><Relationship Id="rId100" Type="http://schemas.openxmlformats.org/officeDocument/2006/relationships/hyperlink" Target="https://en.wikipedia.org/wiki/ATC_code_C03" TargetMode="External"/><Relationship Id="rId105" Type="http://schemas.openxmlformats.org/officeDocument/2006/relationships/hyperlink" Target="http://logicgate.nl/~ace/AMC/refpages/refpage13.html" TargetMode="External"/><Relationship Id="rId126" Type="http://schemas.openxmlformats.org/officeDocument/2006/relationships/hyperlink" Target="https://www.farmacotherapeutischkompas.nl/bladeren/preparaatteksten/a/atenolol" TargetMode="External"/><Relationship Id="rId147" Type="http://schemas.openxmlformats.org/officeDocument/2006/relationships/hyperlink" Target="https://en.wikipedia.org/wiki/ATC_code_C07" TargetMode="External"/><Relationship Id="rId168" Type="http://schemas.openxmlformats.org/officeDocument/2006/relationships/hyperlink" Target="https://en.wikipedia.org/wiki/ATC_code_C10" TargetMode="External"/><Relationship Id="rId282" Type="http://schemas.openxmlformats.org/officeDocument/2006/relationships/hyperlink" Target="http://logicgate.nl/~ace/AMC/refpages/refpage32.html" TargetMode="External"/><Relationship Id="rId8" Type="http://schemas.openxmlformats.org/officeDocument/2006/relationships/hyperlink" Target="https://en.wikipedia.org/wiki/ATC_code_N05" TargetMode="External"/><Relationship Id="rId51" Type="http://schemas.openxmlformats.org/officeDocument/2006/relationships/hyperlink" Target="http://logicgate.nl/~ace/AMC/refpages/refpage8.html" TargetMode="External"/><Relationship Id="rId72" Type="http://schemas.openxmlformats.org/officeDocument/2006/relationships/hyperlink" Target="http://logicgate.nl/~ace/AMC/refpages/refpage10.html" TargetMode="External"/><Relationship Id="rId93" Type="http://schemas.openxmlformats.org/officeDocument/2006/relationships/hyperlink" Target="http://logicgate.nl/~ace/AMC/refpages/refpage13.html" TargetMode="External"/><Relationship Id="rId98" Type="http://schemas.openxmlformats.org/officeDocument/2006/relationships/hyperlink" Target="http://logicgate.nl/~ace/AMC/refpages/refpage13.html" TargetMode="External"/><Relationship Id="rId121" Type="http://schemas.openxmlformats.org/officeDocument/2006/relationships/hyperlink" Target="http://logicgate.nl/~ace/AMC/refpages/refpage15.html" TargetMode="External"/><Relationship Id="rId142" Type="http://schemas.openxmlformats.org/officeDocument/2006/relationships/hyperlink" Target="http://logicgate.nl/~ace/AMC/refpages/refpage17.html" TargetMode="External"/><Relationship Id="rId163" Type="http://schemas.openxmlformats.org/officeDocument/2006/relationships/hyperlink" Target="https://en.wikipedia.org/wiki/ATC_code_C10AA" TargetMode="External"/><Relationship Id="rId184" Type="http://schemas.openxmlformats.org/officeDocument/2006/relationships/hyperlink" Target="http://logicgate.nl/~ace/AMC/refpages/refpage22.html" TargetMode="External"/><Relationship Id="rId189" Type="http://schemas.openxmlformats.org/officeDocument/2006/relationships/hyperlink" Target="http://logicgate.nl/~ace/AMC/refpages/refpage22.html" TargetMode="External"/><Relationship Id="rId219" Type="http://schemas.openxmlformats.org/officeDocument/2006/relationships/hyperlink" Target="https://www.farmacotherapeutischkompas.nl/bladeren/preparaatteksten/f/fentanyl__bij_doorbraakpijn_" TargetMode="External"/><Relationship Id="rId3" Type="http://schemas.openxmlformats.org/officeDocument/2006/relationships/styles" Target="styles.xml"/><Relationship Id="rId214" Type="http://schemas.openxmlformats.org/officeDocument/2006/relationships/hyperlink" Target="http://logicgate.nl/~ace/AMC/refpages/refpage25.html" TargetMode="External"/><Relationship Id="rId230" Type="http://schemas.openxmlformats.org/officeDocument/2006/relationships/hyperlink" Target="http://logicgate.nl/~ace/AMC/refpages/refpage25.html" TargetMode="External"/><Relationship Id="rId235" Type="http://schemas.openxmlformats.org/officeDocument/2006/relationships/hyperlink" Target="http://logicgate.nl/~ace/AMC/refpages/refpage26.html" TargetMode="External"/><Relationship Id="rId251" Type="http://schemas.openxmlformats.org/officeDocument/2006/relationships/hyperlink" Target="http://logicgate.nl/~ace/AMC/refpages/refpage27.html" TargetMode="External"/><Relationship Id="rId256" Type="http://schemas.openxmlformats.org/officeDocument/2006/relationships/hyperlink" Target="https://en.wikipedia.org/wiki/ATC_code_A03" TargetMode="External"/><Relationship Id="rId277" Type="http://schemas.openxmlformats.org/officeDocument/2006/relationships/hyperlink" Target="http://logicgate.nl/~ace/AMC/refpages/refpage31.html" TargetMode="External"/><Relationship Id="rId298" Type="http://schemas.openxmlformats.org/officeDocument/2006/relationships/hyperlink" Target="http://logicgate.nl/~ace/AMC/refpages/refpage33.html" TargetMode="External"/><Relationship Id="rId25" Type="http://schemas.openxmlformats.org/officeDocument/2006/relationships/hyperlink" Target="https://www.farmacotherapeutischkompas.nl/bladeren/preparaatteksten/t/temazepam" TargetMode="External"/><Relationship Id="rId46" Type="http://schemas.openxmlformats.org/officeDocument/2006/relationships/hyperlink" Target="http://logicgate.nl/~ace/AMC/refpages/refpage8.html" TargetMode="External"/><Relationship Id="rId67" Type="http://schemas.openxmlformats.org/officeDocument/2006/relationships/hyperlink" Target="http://logicgate.nl/~ace/AMC/refpages/refpage9.html" TargetMode="External"/><Relationship Id="rId116" Type="http://schemas.openxmlformats.org/officeDocument/2006/relationships/hyperlink" Target="http://logicgate.nl/~ace/AMC/refpages/refpage14.html" TargetMode="External"/><Relationship Id="rId137" Type="http://schemas.openxmlformats.org/officeDocument/2006/relationships/hyperlink" Target="https://en.wikipedia.org/wiki/Nicorandil" TargetMode="External"/><Relationship Id="rId158" Type="http://schemas.openxmlformats.org/officeDocument/2006/relationships/hyperlink" Target="https://en.wikipedia.org/wiki/ATC_code_C08" TargetMode="External"/><Relationship Id="rId272" Type="http://schemas.openxmlformats.org/officeDocument/2006/relationships/hyperlink" Target="https://www.farmacotherapeutischkompas.nl/bladeren/preparaatteksten/t/tamsulosine" TargetMode="External"/><Relationship Id="rId293" Type="http://schemas.openxmlformats.org/officeDocument/2006/relationships/hyperlink" Target="http://logicgate.nl/~ace/AMC/refpages/refpage11.html" TargetMode="External"/><Relationship Id="rId302" Type="http://schemas.openxmlformats.org/officeDocument/2006/relationships/theme" Target="theme/theme1.xml"/><Relationship Id="rId20" Type="http://schemas.openxmlformats.org/officeDocument/2006/relationships/hyperlink" Target="http://logicgate.nl/~ace/AMC/refpages/refpage5.html" TargetMode="External"/><Relationship Id="rId41" Type="http://schemas.openxmlformats.org/officeDocument/2006/relationships/hyperlink" Target="http://logicgate.nl/~ace/AMC/refpages/refpage7.html" TargetMode="External"/><Relationship Id="rId62" Type="http://schemas.openxmlformats.org/officeDocument/2006/relationships/hyperlink" Target="http://logicgate.nl/~ace/AMC/refpages/refpage8.html" TargetMode="External"/><Relationship Id="rId83" Type="http://schemas.openxmlformats.org/officeDocument/2006/relationships/hyperlink" Target="https://en.wikipedia.org/wiki/ATC_code_C07" TargetMode="External"/><Relationship Id="rId88" Type="http://schemas.openxmlformats.org/officeDocument/2006/relationships/hyperlink" Target="http://logicgate.nl/~ace/AMC/refpages/refpage13.html" TargetMode="External"/><Relationship Id="rId111" Type="http://schemas.openxmlformats.org/officeDocument/2006/relationships/hyperlink" Target="https://en.wikipedia.org/wiki/ATC_code_C04" TargetMode="External"/><Relationship Id="rId132" Type="http://schemas.openxmlformats.org/officeDocument/2006/relationships/hyperlink" Target="https://en.wikipedia.org/wiki/ATC_code_C08" TargetMode="External"/><Relationship Id="rId153" Type="http://schemas.openxmlformats.org/officeDocument/2006/relationships/hyperlink" Target="https://www.farmacotherapeutischkompas.nl/bladeren/preparaatteksten/m/metoprolol" TargetMode="External"/><Relationship Id="rId174" Type="http://schemas.openxmlformats.org/officeDocument/2006/relationships/hyperlink" Target="http://logicgate.nl/~ace/AMC/refpages/refpage22.html" TargetMode="External"/><Relationship Id="rId179" Type="http://schemas.openxmlformats.org/officeDocument/2006/relationships/hyperlink" Target="https://www.farmacotherapeutischkompas.nl/bladeren/preparaatteksten/d/diclofenac__systemisch_" TargetMode="External"/><Relationship Id="rId195" Type="http://schemas.openxmlformats.org/officeDocument/2006/relationships/hyperlink" Target="https://www.farmacotherapeutischkompas.nl/bladeren/preparaatteksten/p/paracetamol" TargetMode="External"/><Relationship Id="rId209" Type="http://schemas.openxmlformats.org/officeDocument/2006/relationships/hyperlink" Target="http://logicgate.nl/~ace/AMC/refpages/refpage24.html" TargetMode="External"/><Relationship Id="rId190" Type="http://schemas.openxmlformats.org/officeDocument/2006/relationships/hyperlink" Target="http://logicgate.nl/~ace/AMC/refpages/refpage22.html" TargetMode="External"/><Relationship Id="rId204" Type="http://schemas.openxmlformats.org/officeDocument/2006/relationships/hyperlink" Target="http://logicgate.nl/~ace/AMC/refpages/refpage24.html" TargetMode="External"/><Relationship Id="rId220" Type="http://schemas.openxmlformats.org/officeDocument/2006/relationships/hyperlink" Target="http://logicgate.nl/~ace/AMC/refpages/refpage25.html" TargetMode="External"/><Relationship Id="rId225" Type="http://schemas.openxmlformats.org/officeDocument/2006/relationships/hyperlink" Target="https://www.farmacotherapeutischkompas.nl/bladeren/preparaatteksten/d/diclofenac__systemisch_" TargetMode="External"/><Relationship Id="rId241" Type="http://schemas.openxmlformats.org/officeDocument/2006/relationships/hyperlink" Target="http://logicgate.nl/~ace/AMC/refpages/refpage27.html" TargetMode="External"/><Relationship Id="rId246" Type="http://schemas.openxmlformats.org/officeDocument/2006/relationships/hyperlink" Target="https://en.wikipedia.org/wiki/ATC_code_N05" TargetMode="External"/><Relationship Id="rId267" Type="http://schemas.openxmlformats.org/officeDocument/2006/relationships/hyperlink" Target="http://logicgate.nl/~ace/AMC/refpages/refpage30.html" TargetMode="External"/><Relationship Id="rId288" Type="http://schemas.openxmlformats.org/officeDocument/2006/relationships/hyperlink" Target="http://logicgate.nl/~ace/AMC/refpages/refpage31.html" TargetMode="External"/><Relationship Id="rId15" Type="http://schemas.openxmlformats.org/officeDocument/2006/relationships/hyperlink" Target="https://www.farmacotherapeutischkompas.nl/bladeren/preparaatteksten/t/temazepam" TargetMode="External"/><Relationship Id="rId36" Type="http://schemas.openxmlformats.org/officeDocument/2006/relationships/hyperlink" Target="http://logicgate.nl/~ace/AMC/refpages/refpage7.html" TargetMode="External"/><Relationship Id="rId57" Type="http://schemas.openxmlformats.org/officeDocument/2006/relationships/hyperlink" Target="https://www.farmacotherapeutischkompas.nl/bladeren/preparaatteksten/n/nortriptyline" TargetMode="External"/><Relationship Id="rId106" Type="http://schemas.openxmlformats.org/officeDocument/2006/relationships/hyperlink" Target="http://logicgate.nl/~ace/AMC/refpages/refpage13.html" TargetMode="External"/><Relationship Id="rId127" Type="http://schemas.openxmlformats.org/officeDocument/2006/relationships/hyperlink" Target="http://logicgate.nl/~ace/AMC/refpages/refpage16.html" TargetMode="External"/><Relationship Id="rId262" Type="http://schemas.openxmlformats.org/officeDocument/2006/relationships/hyperlink" Target="http://logicgate.nl/~ace/AMC/refpages/refpage28.html" TargetMode="External"/><Relationship Id="rId283" Type="http://schemas.openxmlformats.org/officeDocument/2006/relationships/hyperlink" Target="http://logicgate.nl/~ace/AMC/refpages/refpage32.html" TargetMode="External"/><Relationship Id="rId10" Type="http://schemas.openxmlformats.org/officeDocument/2006/relationships/hyperlink" Target="http://logicgate.nl/~ace/AMC/refpages/refpage5.html" TargetMode="External"/><Relationship Id="rId31" Type="http://schemas.openxmlformats.org/officeDocument/2006/relationships/hyperlink" Target="https://www.farmacotherapeutischkompas.nl/bladeren/preparaatteksten/h/haloperidol" TargetMode="External"/><Relationship Id="rId52" Type="http://schemas.openxmlformats.org/officeDocument/2006/relationships/hyperlink" Target="https://www.farmacotherapeutischkompas.nl/bladeren/preparaatteksten/c/citalopram" TargetMode="External"/><Relationship Id="rId73" Type="http://schemas.openxmlformats.org/officeDocument/2006/relationships/hyperlink" Target="https://www.farmacotherapeutischkompas.nl/bladeren/preparaatteksten/l/lamotrigine" TargetMode="External"/><Relationship Id="rId78" Type="http://schemas.openxmlformats.org/officeDocument/2006/relationships/hyperlink" Target="https://en.wikipedia.org/wiki/ATC_code_N06" TargetMode="External"/><Relationship Id="rId94" Type="http://schemas.openxmlformats.org/officeDocument/2006/relationships/hyperlink" Target="https://www.farmacotherapeutischkompas.nl/bladeren/preparaatteksten/f/furosemide" TargetMode="External"/><Relationship Id="rId99" Type="http://schemas.openxmlformats.org/officeDocument/2006/relationships/hyperlink" Target="https://en.wikipedia.org/wiki/ATC_code_C03" TargetMode="External"/><Relationship Id="rId101" Type="http://schemas.openxmlformats.org/officeDocument/2006/relationships/hyperlink" Target="http://logicgate.nl/~ace/AMC/refpages/refpage13.html" TargetMode="External"/><Relationship Id="rId122" Type="http://schemas.openxmlformats.org/officeDocument/2006/relationships/hyperlink" Target="https://en.wikipedia.org/wiki/ATC_code_C08" TargetMode="External"/><Relationship Id="rId143" Type="http://schemas.openxmlformats.org/officeDocument/2006/relationships/hyperlink" Target="http://logicgate.nl/~ace/AMC/refpages/refpage17.html" TargetMode="External"/><Relationship Id="rId148" Type="http://schemas.openxmlformats.org/officeDocument/2006/relationships/hyperlink" Target="https://en.wikipedia.org/wiki/ATC_code_S01" TargetMode="External"/><Relationship Id="rId164" Type="http://schemas.openxmlformats.org/officeDocument/2006/relationships/hyperlink" Target="https://en.wikipedia.org/wiki/ATC_code_C10" TargetMode="External"/><Relationship Id="rId169" Type="http://schemas.openxmlformats.org/officeDocument/2006/relationships/hyperlink" Target="http://logicgate.nl/~ace/AMC/refpages/refpage21.html" TargetMode="External"/><Relationship Id="rId185" Type="http://schemas.openxmlformats.org/officeDocument/2006/relationships/hyperlink" Target="https://www.farmacotherapeutischkompas.nl/bladeren/preparaatteksten/o/oxycodon" TargetMode="External"/><Relationship Id="rId4" Type="http://schemas.openxmlformats.org/officeDocument/2006/relationships/settings" Target="settings.xml"/><Relationship Id="rId9" Type="http://schemas.openxmlformats.org/officeDocument/2006/relationships/hyperlink" Target="http://logicgate.nl/~ace/AMC/refpages/refpage5.html" TargetMode="External"/><Relationship Id="rId180" Type="http://schemas.openxmlformats.org/officeDocument/2006/relationships/hyperlink" Target="https://www.farmacotherapeutischkompas.nl/bladeren/preparaatteksten/n/naproxen" TargetMode="External"/><Relationship Id="rId210" Type="http://schemas.openxmlformats.org/officeDocument/2006/relationships/hyperlink" Target="http://logicgate.nl/~ace/AMC/refpages/refpage24.html" TargetMode="External"/><Relationship Id="rId215" Type="http://schemas.openxmlformats.org/officeDocument/2006/relationships/hyperlink" Target="https://www.farmacotherapeutischkompas.nl/bladeren/preparaatteksten/p/paracetamol" TargetMode="External"/><Relationship Id="rId236" Type="http://schemas.openxmlformats.org/officeDocument/2006/relationships/hyperlink" Target="http://logicgate.nl/~ace/AMC/refpages/refpage26.html" TargetMode="External"/><Relationship Id="rId257" Type="http://schemas.openxmlformats.org/officeDocument/2006/relationships/hyperlink" Target="http://logicgate.nl/~ace/AMC/refpages/refpage28.html" TargetMode="External"/><Relationship Id="rId278" Type="http://schemas.openxmlformats.org/officeDocument/2006/relationships/hyperlink" Target="https://en.wikipedia.org/wiki/ATC_code_A02" TargetMode="External"/><Relationship Id="rId26" Type="http://schemas.openxmlformats.org/officeDocument/2006/relationships/hyperlink" Target="http://logicgate.nl/~ace/AMC/refpages/refpage6.html" TargetMode="External"/><Relationship Id="rId231" Type="http://schemas.openxmlformats.org/officeDocument/2006/relationships/hyperlink" Target="http://logicgate.nl/~ace/AMC/refpages/refpage25.html" TargetMode="External"/><Relationship Id="rId252" Type="http://schemas.openxmlformats.org/officeDocument/2006/relationships/hyperlink" Target="http://logicgate.nl/~ace/AMC/refpages/refpage27.html" TargetMode="External"/><Relationship Id="rId273" Type="http://schemas.openxmlformats.org/officeDocument/2006/relationships/hyperlink" Target="http://logicgate.nl/~ace/AMC/refpages/refpage30.html" TargetMode="External"/><Relationship Id="rId294" Type="http://schemas.openxmlformats.org/officeDocument/2006/relationships/hyperlink" Target="http://logicgate.nl/~ace/AMC/refpages/refpage11.html" TargetMode="External"/><Relationship Id="rId47" Type="http://schemas.openxmlformats.org/officeDocument/2006/relationships/hyperlink" Target="http://logicgate.nl/~ace/AMC/refpages/refpage8.html" TargetMode="External"/><Relationship Id="rId68" Type="http://schemas.openxmlformats.org/officeDocument/2006/relationships/hyperlink" Target="http://logicgate.nl/~ace/AMC/refpages/refpage9.html" TargetMode="External"/><Relationship Id="rId89" Type="http://schemas.openxmlformats.org/officeDocument/2006/relationships/hyperlink" Target="https://en.wikipedia.org/wiki/ATC_code_C03" TargetMode="External"/><Relationship Id="rId112" Type="http://schemas.openxmlformats.org/officeDocument/2006/relationships/hyperlink" Target="https://en.wikipedia.org/wiki/ATC_code_C07" TargetMode="External"/><Relationship Id="rId133" Type="http://schemas.openxmlformats.org/officeDocument/2006/relationships/hyperlink" Target="https://www.whocc.no/atc_ddd_index/?code=C02CA&amp;showdescription=no" TargetMode="External"/><Relationship Id="rId154" Type="http://schemas.openxmlformats.org/officeDocument/2006/relationships/hyperlink" Target="https://www.farmacotherapeutischkompas.nl/bladeren/preparaatteksten/a/atenolol" TargetMode="External"/><Relationship Id="rId175" Type="http://schemas.openxmlformats.org/officeDocument/2006/relationships/hyperlink" Target="https://www.farmacotherapeutischkompas.nl/bladeren/preparaatteksten/d/diclofenac__systemisch_" TargetMode="External"/><Relationship Id="rId196" Type="http://schemas.openxmlformats.org/officeDocument/2006/relationships/hyperlink" Target="https://www.farmacotherapeutischkompas.nl/bladeren/preparaatteksten/t/tramadol" TargetMode="External"/><Relationship Id="rId200" Type="http://schemas.openxmlformats.org/officeDocument/2006/relationships/hyperlink" Target="http://logicgate.nl/~ace/AMC/refpages/refpage24.html" TargetMode="External"/><Relationship Id="rId16" Type="http://schemas.openxmlformats.org/officeDocument/2006/relationships/hyperlink" Target="https://www.farmacotherapeutischkompas.nl/bladeren/preparaatteksten/l/lorazepam" TargetMode="External"/><Relationship Id="rId221" Type="http://schemas.openxmlformats.org/officeDocument/2006/relationships/hyperlink" Target="https://www.farmacotherapeutischkompas.nl/bladeren/preparaatteksten/d/diclofenac__systemisch_" TargetMode="External"/><Relationship Id="rId242" Type="http://schemas.openxmlformats.org/officeDocument/2006/relationships/hyperlink" Target="https://en.wikipedia.org/wiki/ATC_code_R06" TargetMode="External"/><Relationship Id="rId263" Type="http://schemas.openxmlformats.org/officeDocument/2006/relationships/hyperlink" Target="https://en.wikipedia.org/wiki/ATC_code_R03" TargetMode="External"/><Relationship Id="rId284" Type="http://schemas.openxmlformats.org/officeDocument/2006/relationships/hyperlink" Target="http://logicgate.nl/~ace/AMC/refpages/refpage31.html" TargetMode="External"/><Relationship Id="rId37" Type="http://schemas.openxmlformats.org/officeDocument/2006/relationships/hyperlink" Target="http://logicgate.nl/~ace/AMC/refpages/refpage7.html" TargetMode="External"/><Relationship Id="rId58" Type="http://schemas.openxmlformats.org/officeDocument/2006/relationships/hyperlink" Target="http://logicgate.nl/~ace/AMC/refpages/refpage8.html" TargetMode="External"/><Relationship Id="rId79" Type="http://schemas.openxmlformats.org/officeDocument/2006/relationships/hyperlink" Target="http://logicgate.nl/~ace/AMC/refpages/refpage11.html" TargetMode="External"/><Relationship Id="rId102" Type="http://schemas.openxmlformats.org/officeDocument/2006/relationships/hyperlink" Target="http://logicgate.nl/~ace/AMC/refpages/refpage13.html" TargetMode="External"/><Relationship Id="rId123" Type="http://schemas.openxmlformats.org/officeDocument/2006/relationships/hyperlink" Target="https://en.wikipedia.org/wiki/ATC_code_C01" TargetMode="External"/><Relationship Id="rId144" Type="http://schemas.openxmlformats.org/officeDocument/2006/relationships/hyperlink" Target="http://logicgate.nl/~ace/AMC/refpages/refpage17.html" TargetMode="External"/><Relationship Id="rId90" Type="http://schemas.openxmlformats.org/officeDocument/2006/relationships/hyperlink" Target="https://en.wikipedia.org/wiki/ATC_code_C03" TargetMode="External"/><Relationship Id="rId165" Type="http://schemas.openxmlformats.org/officeDocument/2006/relationships/hyperlink" Target="https://www.farmacotherapeutischkompas.nl/bladeren/preparaatteksten/p/pravastatine" TargetMode="External"/><Relationship Id="rId186" Type="http://schemas.openxmlformats.org/officeDocument/2006/relationships/hyperlink" Target="https://www.farmacotherapeutischkompas.nl/bladeren/preparaatteksten/m/morfine" TargetMode="External"/><Relationship Id="rId211" Type="http://schemas.openxmlformats.org/officeDocument/2006/relationships/hyperlink" Target="http://logicgate.nl/~ace/AMC/refpages/refpage24.html" TargetMode="External"/><Relationship Id="rId232" Type="http://schemas.openxmlformats.org/officeDocument/2006/relationships/hyperlink" Target="http://logicgate.nl/~ace/AMC/refpages/refpage25.html" TargetMode="External"/><Relationship Id="rId253" Type="http://schemas.openxmlformats.org/officeDocument/2006/relationships/hyperlink" Target="http://logicgate.nl/~ace/AMC/refpages/refpage27.html" TargetMode="External"/><Relationship Id="rId274" Type="http://schemas.openxmlformats.org/officeDocument/2006/relationships/hyperlink" Target="http://logicgate.nl/~ace/AMC/refpages/refpage30.html" TargetMode="External"/><Relationship Id="rId295" Type="http://schemas.openxmlformats.org/officeDocument/2006/relationships/hyperlink" Target="http://logicgate.nl/~ace/AMC/refpages/refpage12.html" TargetMode="External"/><Relationship Id="rId27" Type="http://schemas.openxmlformats.org/officeDocument/2006/relationships/hyperlink" Target="http://logicgate.nl/~ace/AMC/refpages/refpage6.html" TargetMode="External"/><Relationship Id="rId48" Type="http://schemas.openxmlformats.org/officeDocument/2006/relationships/hyperlink" Target="http://logicgate.nl/~ace/AMC/refpages/refpage8.html" TargetMode="External"/><Relationship Id="rId69" Type="http://schemas.openxmlformats.org/officeDocument/2006/relationships/hyperlink" Target="http://logicgate.nl/~ace/AMC/refpages/refpage9.html" TargetMode="External"/><Relationship Id="rId113" Type="http://schemas.openxmlformats.org/officeDocument/2006/relationships/hyperlink" Target="https://en.wikipedia.org/wiki/ATC_code_C08" TargetMode="External"/><Relationship Id="rId134" Type="http://schemas.openxmlformats.org/officeDocument/2006/relationships/hyperlink" Target="https://en.wikipedia.org/wiki/ATC_code_C02" TargetMode="External"/><Relationship Id="rId80" Type="http://schemas.openxmlformats.org/officeDocument/2006/relationships/hyperlink" Target="http://logicgate.nl/~ace/AMC/refpages/refpage12.html" TargetMode="External"/><Relationship Id="rId155" Type="http://schemas.openxmlformats.org/officeDocument/2006/relationships/hyperlink" Target="http://logicgate.nl/~ace/AMC/refpages/refpage18.html" TargetMode="External"/><Relationship Id="rId176" Type="http://schemas.openxmlformats.org/officeDocument/2006/relationships/hyperlink" Target="https://www.farmacotherapeutischkompas.nl/bladeren/preparaatteksten/n/naproxen" TargetMode="External"/><Relationship Id="rId197" Type="http://schemas.openxmlformats.org/officeDocument/2006/relationships/hyperlink" Target="https://www.farmacotherapeutischkompas.nl/bladeren/preparaatteksten/o/oxycodon" TargetMode="External"/><Relationship Id="rId201" Type="http://schemas.openxmlformats.org/officeDocument/2006/relationships/hyperlink" Target="http://logicgate.nl/~ace/AMC/refpages/refpage24.html" TargetMode="External"/><Relationship Id="rId222" Type="http://schemas.openxmlformats.org/officeDocument/2006/relationships/hyperlink" Target="https://www.farmacotherapeutischkompas.nl/bladeren/preparaatteksten/n/naproxen" TargetMode="External"/><Relationship Id="rId243" Type="http://schemas.openxmlformats.org/officeDocument/2006/relationships/hyperlink" Target="https://en.wikipedia.org/wiki/ATC_code_R06" TargetMode="External"/><Relationship Id="rId264" Type="http://schemas.openxmlformats.org/officeDocument/2006/relationships/hyperlink" Target="https://en.wikipedia.org/wiki/ATC_code_R03" TargetMode="External"/><Relationship Id="rId285" Type="http://schemas.openxmlformats.org/officeDocument/2006/relationships/hyperlink" Target="http://logicgate.nl/~ace/AMC/refpages/refpage31.html" TargetMode="External"/><Relationship Id="rId17" Type="http://schemas.openxmlformats.org/officeDocument/2006/relationships/hyperlink" Target="http://logicgate.nl/~ace/AMC/refpages/refpage5.html" TargetMode="External"/><Relationship Id="rId38" Type="http://schemas.openxmlformats.org/officeDocument/2006/relationships/hyperlink" Target="https://www.farmacotherapeutischkompas.nl/bladeren/preparaatteksten/c/clozapine" TargetMode="External"/><Relationship Id="rId59" Type="http://schemas.openxmlformats.org/officeDocument/2006/relationships/hyperlink" Target="http://logicgate.nl/~ace/AMC/refpages/refpage8.html" TargetMode="External"/><Relationship Id="rId103" Type="http://schemas.openxmlformats.org/officeDocument/2006/relationships/hyperlink" Target="http://logicgate.nl/~ace/AMC/refpages/refpage13.html" TargetMode="External"/><Relationship Id="rId124" Type="http://schemas.openxmlformats.org/officeDocument/2006/relationships/hyperlink" Target="https://en.wikipedia.org/wiki/ATC_code_C01" TargetMode="External"/><Relationship Id="rId70" Type="http://schemas.openxmlformats.org/officeDocument/2006/relationships/hyperlink" Target="https://en.wikipedia.org/wiki/ATC_code_N03" TargetMode="External"/><Relationship Id="rId91" Type="http://schemas.openxmlformats.org/officeDocument/2006/relationships/hyperlink" Target="https://en.wikipedia.org/wiki/ATC_code_C03" TargetMode="External"/><Relationship Id="rId145" Type="http://schemas.openxmlformats.org/officeDocument/2006/relationships/hyperlink" Target="http://logicgate.nl/~ace/AMC/refpages/refpage17.html" TargetMode="External"/><Relationship Id="rId166" Type="http://schemas.openxmlformats.org/officeDocument/2006/relationships/hyperlink" Target="http://logicgate.nl/~ace/AMC/refpages/refpage21.html" TargetMode="External"/><Relationship Id="rId187" Type="http://schemas.openxmlformats.org/officeDocument/2006/relationships/hyperlink" Target="https://www.farmacotherapeutischkompas.nl/bladeren/preparaatteksten/f/fentanyl__bij_doorbraakpijn_" TargetMode="External"/><Relationship Id="rId1" Type="http://schemas.openxmlformats.org/officeDocument/2006/relationships/customXml" Target="../customXml/item1.xml"/><Relationship Id="rId212" Type="http://schemas.openxmlformats.org/officeDocument/2006/relationships/hyperlink" Target="https://en.wikipedia.org/wiki/ATC_code_M03" TargetMode="External"/><Relationship Id="rId233" Type="http://schemas.openxmlformats.org/officeDocument/2006/relationships/hyperlink" Target="https://en.wikipedia.org/wiki/ATC_code_N03" TargetMode="External"/><Relationship Id="rId254" Type="http://schemas.openxmlformats.org/officeDocument/2006/relationships/hyperlink" Target="http://logicgate.nl/~ace/AMC/refpages/refpage28.html" TargetMode="External"/><Relationship Id="rId28" Type="http://schemas.openxmlformats.org/officeDocument/2006/relationships/hyperlink" Target="http://logicgate.nl/~ace/AMC/refpages/refpage6.html" TargetMode="External"/><Relationship Id="rId49" Type="http://schemas.openxmlformats.org/officeDocument/2006/relationships/hyperlink" Target="http://logicgate.nl/~ace/AMC/refpages/refpage8.html" TargetMode="External"/><Relationship Id="rId114" Type="http://schemas.openxmlformats.org/officeDocument/2006/relationships/hyperlink" Target="https://en.wikipedia.org/wiki/ATC_code_C09" TargetMode="External"/><Relationship Id="rId275" Type="http://schemas.openxmlformats.org/officeDocument/2006/relationships/hyperlink" Target="http://logicgate.nl/~ace/AMC/refpages/refpage30.html" TargetMode="External"/><Relationship Id="rId296" Type="http://schemas.openxmlformats.org/officeDocument/2006/relationships/hyperlink" Target="http://logicgate.nl/~ace/AMC/refpages/refpage12.html" TargetMode="External"/><Relationship Id="rId300" Type="http://schemas.openxmlformats.org/officeDocument/2006/relationships/fontTable" Target="fontTable.xml"/><Relationship Id="rId60" Type="http://schemas.openxmlformats.org/officeDocument/2006/relationships/hyperlink" Target="http://logicgate.nl/~ace/AMC/refpages/refpage8.html" TargetMode="External"/><Relationship Id="rId81" Type="http://schemas.openxmlformats.org/officeDocument/2006/relationships/hyperlink" Target="https://en.wikipedia.org/wiki/ATC_code_C03" TargetMode="External"/><Relationship Id="rId135" Type="http://schemas.openxmlformats.org/officeDocument/2006/relationships/hyperlink" Target="https://en.wikipedia.org/wiki/ATC_code_C02" TargetMode="External"/><Relationship Id="rId156" Type="http://schemas.openxmlformats.org/officeDocument/2006/relationships/hyperlink" Target="http://logicgate.nl/~ace/AMC/refpages/refpage18.html" TargetMode="External"/><Relationship Id="rId177" Type="http://schemas.openxmlformats.org/officeDocument/2006/relationships/hyperlink" Target="http://logicgate.nl/~ace/AMC/refpages/refpage22.html" TargetMode="External"/><Relationship Id="rId198" Type="http://schemas.openxmlformats.org/officeDocument/2006/relationships/hyperlink" Target="https://www.farmacotherapeutischkompas.nl/bladeren/preparaatteksten/m/morfine" TargetMode="External"/><Relationship Id="rId202" Type="http://schemas.openxmlformats.org/officeDocument/2006/relationships/hyperlink" Target="http://logicgate.nl/~ace/AMC/refpages/refpage24.html" TargetMode="External"/><Relationship Id="rId223" Type="http://schemas.openxmlformats.org/officeDocument/2006/relationships/hyperlink" Target="http://logicgate.nl/~ace/AMC/refpages/refpage25.html" TargetMode="External"/><Relationship Id="rId244" Type="http://schemas.openxmlformats.org/officeDocument/2006/relationships/hyperlink" Target="https://en.wikipedia.org/wiki/ATC_code_N07" TargetMode="External"/><Relationship Id="rId18" Type="http://schemas.openxmlformats.org/officeDocument/2006/relationships/hyperlink" Target="http://logicgate.nl/~ace/AMC/refpages/refpage5.html" TargetMode="External"/><Relationship Id="rId39" Type="http://schemas.openxmlformats.org/officeDocument/2006/relationships/hyperlink" Target="http://logicgate.nl/~ace/AMC/refpages/refpage7.html" TargetMode="External"/><Relationship Id="rId265" Type="http://schemas.openxmlformats.org/officeDocument/2006/relationships/hyperlink" Target="https://www.thuisarts.nl/urine-incontinentie/ik-ga-blaastrainingen-doen" TargetMode="External"/><Relationship Id="rId286" Type="http://schemas.openxmlformats.org/officeDocument/2006/relationships/hyperlink" Target="http://logicgate.nl/~ace/AMC/refpages/refpage31.html" TargetMode="External"/><Relationship Id="rId50" Type="http://schemas.openxmlformats.org/officeDocument/2006/relationships/hyperlink" Target="http://logicgate.nl/~ace/AMC/refpages/refpage8.html" TargetMode="External"/><Relationship Id="rId104" Type="http://schemas.openxmlformats.org/officeDocument/2006/relationships/hyperlink" Target="http://logicgate.nl/~ace/AMC/refpages/refpage13.html" TargetMode="External"/><Relationship Id="rId125" Type="http://schemas.openxmlformats.org/officeDocument/2006/relationships/hyperlink" Target="https://www.farmacotherapeutischkompas.nl/bladeren/preparaatteksten/m/metoprolol" TargetMode="External"/><Relationship Id="rId146" Type="http://schemas.openxmlformats.org/officeDocument/2006/relationships/hyperlink" Target="http://logicgate.nl/~ace/AMC/refpages/refpage17.html" TargetMode="External"/><Relationship Id="rId167" Type="http://schemas.openxmlformats.org/officeDocument/2006/relationships/hyperlink" Target="https://en.wikipedia.org/wiki/ATC_code_C10" TargetMode="External"/><Relationship Id="rId188" Type="http://schemas.openxmlformats.org/officeDocument/2006/relationships/hyperlink" Target="http://logicgate.nl/~ace/AMC/refpages/refpage22.html" TargetMode="External"/><Relationship Id="rId71" Type="http://schemas.openxmlformats.org/officeDocument/2006/relationships/hyperlink" Target="http://logicgate.nl/~ace/AMC/refpages/refpage10.html" TargetMode="External"/><Relationship Id="rId92" Type="http://schemas.openxmlformats.org/officeDocument/2006/relationships/hyperlink" Target="https://www.hartwijzer.nl/echo-van-het-hart" TargetMode="External"/><Relationship Id="rId213" Type="http://schemas.openxmlformats.org/officeDocument/2006/relationships/hyperlink" Target="http://logicgate.nl/~ace/AMC/refpages/refpage25.html" TargetMode="External"/><Relationship Id="rId234" Type="http://schemas.openxmlformats.org/officeDocument/2006/relationships/hyperlink" Target="https://en.wikipedia.org/wiki/ATC_code_N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C5B26-6E77-4A80-9E6D-8C5CA1D0B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11485</TotalTime>
  <Pages>51</Pages>
  <Words>26832</Words>
  <Characters>152945</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vanlange</Company>
  <LinksUpToDate>false</LinksUpToDate>
  <CharactersWithSpaces>179419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 D.L.M. van der (Daphne)</dc:creator>
  <dc:description/>
  <cp:lastModifiedBy>Medlock, S.K.</cp:lastModifiedBy>
  <cp:revision>77</cp:revision>
  <dcterms:created xsi:type="dcterms:W3CDTF">2021-02-08T15:00:00Z</dcterms:created>
  <dcterms:modified xsi:type="dcterms:W3CDTF">2021-05-07T08:18:00Z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